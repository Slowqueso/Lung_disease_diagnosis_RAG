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A95E3" w14:textId="77777777" w:rsidR="00CE3C47" w:rsidRPr="00CE3C47" w:rsidRDefault="00CE3C47" w:rsidP="00CE3C47">
      <w:r w:rsidRPr="00CE3C47">
        <w:rPr>
          <w:b/>
          <w:bCs/>
        </w:rPr>
        <w:t>Emphysema</w:t>
      </w:r>
      <w:r w:rsidRPr="00CE3C47">
        <w:t> refers to any disease process involving an abnormal accumulation of air/gas in the tissues. When used alone, it is usually taken to mean the lung disease, </w:t>
      </w:r>
      <w:hyperlink r:id="rId5" w:history="1">
        <w:r w:rsidRPr="00CE3C47">
          <w:rPr>
            <w:rStyle w:val="Hyperlink"/>
          </w:rPr>
          <w:t>pulmonary emphysema</w:t>
        </w:r>
      </w:hyperlink>
      <w:r w:rsidRPr="00CE3C47">
        <w:t>, which forms part of the spectrum of </w:t>
      </w:r>
      <w:hyperlink r:id="rId6" w:history="1">
        <w:r w:rsidRPr="00CE3C47">
          <w:rPr>
            <w:rStyle w:val="Hyperlink"/>
          </w:rPr>
          <w:t>chronic obstructive pulmonary disease (COPD)</w:t>
        </w:r>
      </w:hyperlink>
      <w:r w:rsidRPr="00CE3C47">
        <w:t>. </w:t>
      </w:r>
    </w:p>
    <w:p w14:paraId="5D4503A6" w14:textId="77777777" w:rsidR="00CE3C47" w:rsidRPr="00CE3C47" w:rsidRDefault="00CE3C47" w:rsidP="00CE3C47">
      <w:pPr>
        <w:numPr>
          <w:ilvl w:val="0"/>
          <w:numId w:val="1"/>
        </w:numPr>
      </w:pPr>
      <w:hyperlink r:id="rId7" w:history="1">
        <w:r w:rsidRPr="00CE3C47">
          <w:rPr>
            <w:rStyle w:val="Hyperlink"/>
          </w:rPr>
          <w:t>gastric emphysema</w:t>
        </w:r>
      </w:hyperlink>
      <w:r w:rsidRPr="00CE3C47">
        <w:t>: includes </w:t>
      </w:r>
      <w:hyperlink r:id="rId8" w:history="1">
        <w:r w:rsidRPr="00CE3C47">
          <w:rPr>
            <w:rStyle w:val="Hyperlink"/>
          </w:rPr>
          <w:t>emphysematous gastritis</w:t>
        </w:r>
      </w:hyperlink>
    </w:p>
    <w:p w14:paraId="3BA9DD82" w14:textId="77777777" w:rsidR="00CE3C47" w:rsidRPr="00CE3C47" w:rsidRDefault="00CE3C47" w:rsidP="00CE3C47">
      <w:pPr>
        <w:numPr>
          <w:ilvl w:val="0"/>
          <w:numId w:val="1"/>
        </w:numPr>
      </w:pPr>
      <w:r w:rsidRPr="00CE3C47">
        <w:t>intestinal emphysema: a synonym for </w:t>
      </w:r>
      <w:hyperlink r:id="rId9" w:history="1">
        <w:r w:rsidRPr="00CE3C47">
          <w:rPr>
            <w:rStyle w:val="Hyperlink"/>
          </w:rPr>
          <w:t>pneumatosis cystoides intestinalis</w:t>
        </w:r>
      </w:hyperlink>
    </w:p>
    <w:p w14:paraId="7EA394C5" w14:textId="77777777" w:rsidR="00CE3C47" w:rsidRPr="00CE3C47" w:rsidRDefault="00CE3C47" w:rsidP="00CE3C47">
      <w:pPr>
        <w:numPr>
          <w:ilvl w:val="0"/>
          <w:numId w:val="1"/>
        </w:numPr>
      </w:pPr>
      <w:r w:rsidRPr="00CE3C47">
        <w:t>mediastinal emphysema: an uncommon synonym for </w:t>
      </w:r>
      <w:hyperlink r:id="rId10" w:history="1">
        <w:r w:rsidRPr="00CE3C47">
          <w:rPr>
            <w:rStyle w:val="Hyperlink"/>
          </w:rPr>
          <w:t>pneumomediastinum</w:t>
        </w:r>
      </w:hyperlink>
    </w:p>
    <w:p w14:paraId="648F53E2" w14:textId="77777777" w:rsidR="00CE3C47" w:rsidRPr="00CE3C47" w:rsidRDefault="00CE3C47" w:rsidP="00CE3C47">
      <w:pPr>
        <w:numPr>
          <w:ilvl w:val="0"/>
          <w:numId w:val="1"/>
        </w:numPr>
      </w:pPr>
      <w:hyperlink r:id="rId11" w:history="1">
        <w:r w:rsidRPr="00CE3C47">
          <w:rPr>
            <w:rStyle w:val="Hyperlink"/>
          </w:rPr>
          <w:t>orbital emphysema</w:t>
        </w:r>
      </w:hyperlink>
      <w:r w:rsidRPr="00CE3C47">
        <w:t>: gas in the </w:t>
      </w:r>
      <w:hyperlink r:id="rId12" w:tooltip="Orbit" w:history="1">
        <w:r w:rsidRPr="00CE3C47">
          <w:rPr>
            <w:rStyle w:val="Hyperlink"/>
          </w:rPr>
          <w:t>orbit</w:t>
        </w:r>
      </w:hyperlink>
    </w:p>
    <w:p w14:paraId="6991EAED" w14:textId="77777777" w:rsidR="00CE3C47" w:rsidRPr="00CE3C47" w:rsidRDefault="00CE3C47" w:rsidP="00CE3C47">
      <w:pPr>
        <w:numPr>
          <w:ilvl w:val="0"/>
          <w:numId w:val="1"/>
        </w:numPr>
      </w:pPr>
      <w:hyperlink r:id="rId13" w:tooltip="Pneumoparotid" w:history="1">
        <w:r w:rsidRPr="00CE3C47">
          <w:rPr>
            <w:rStyle w:val="Hyperlink"/>
          </w:rPr>
          <w:t>parotid emphysema</w:t>
        </w:r>
      </w:hyperlink>
      <w:r w:rsidRPr="00CE3C47">
        <w:t>: gas in the </w:t>
      </w:r>
      <w:hyperlink r:id="rId14" w:tooltip="Parotid gland" w:history="1">
        <w:r w:rsidRPr="00CE3C47">
          <w:rPr>
            <w:rStyle w:val="Hyperlink"/>
          </w:rPr>
          <w:t>parotid gland</w:t>
        </w:r>
      </w:hyperlink>
    </w:p>
    <w:p w14:paraId="1DEE8088" w14:textId="77777777" w:rsidR="00CE3C47" w:rsidRPr="00CE3C47" w:rsidRDefault="00CE3C47" w:rsidP="00CE3C47">
      <w:pPr>
        <w:numPr>
          <w:ilvl w:val="0"/>
          <w:numId w:val="1"/>
        </w:numPr>
      </w:pPr>
      <w:hyperlink r:id="rId15" w:history="1">
        <w:r w:rsidRPr="00CE3C47">
          <w:rPr>
            <w:rStyle w:val="Hyperlink"/>
          </w:rPr>
          <w:t>subcutaneous emphysema</w:t>
        </w:r>
      </w:hyperlink>
      <w:r w:rsidRPr="00CE3C47">
        <w:t>: a more accurate term for surgical emphysema</w:t>
      </w:r>
    </w:p>
    <w:p w14:paraId="61C5B39A" w14:textId="77777777" w:rsidR="00CE3C47" w:rsidRPr="00CE3C47" w:rsidRDefault="00CE3C47" w:rsidP="00CE3C47">
      <w:r w:rsidRPr="00CE3C47">
        <w:t>Many conditions, usually with an infective etiology, are more commonly expressed as an "emphysematous </w:t>
      </w:r>
      <w:hyperlink r:id="rId16" w:history="1">
        <w:r w:rsidRPr="00CE3C47">
          <w:rPr>
            <w:rStyle w:val="Hyperlink"/>
          </w:rPr>
          <w:t>-itis</w:t>
        </w:r>
      </w:hyperlink>
      <w:r w:rsidRPr="00CE3C47">
        <w:t>" form.</w:t>
      </w:r>
    </w:p>
    <w:p w14:paraId="7887FEBF" w14:textId="77777777" w:rsidR="00CE3C47" w:rsidRPr="00CE3C47" w:rsidRDefault="00CE3C47" w:rsidP="00CE3C47">
      <w:pPr>
        <w:numPr>
          <w:ilvl w:val="0"/>
          <w:numId w:val="2"/>
        </w:numPr>
      </w:pPr>
      <w:hyperlink r:id="rId17" w:tooltip="emphysematous aortitis" w:history="1">
        <w:r w:rsidRPr="00CE3C47">
          <w:rPr>
            <w:rStyle w:val="Hyperlink"/>
          </w:rPr>
          <w:t>emphysematous aortitis</w:t>
        </w:r>
      </w:hyperlink>
      <w:r w:rsidRPr="00CE3C47">
        <w:t>*</w:t>
      </w:r>
    </w:p>
    <w:p w14:paraId="1444E37E" w14:textId="77777777" w:rsidR="00CE3C47" w:rsidRPr="00CE3C47" w:rsidRDefault="00CE3C47" w:rsidP="00CE3C47">
      <w:pPr>
        <w:numPr>
          <w:ilvl w:val="0"/>
          <w:numId w:val="2"/>
        </w:numPr>
      </w:pPr>
      <w:hyperlink r:id="rId18" w:history="1">
        <w:r w:rsidRPr="00CE3C47">
          <w:rPr>
            <w:rStyle w:val="Hyperlink"/>
          </w:rPr>
          <w:t>emphysematous cholecystitis</w:t>
        </w:r>
      </w:hyperlink>
    </w:p>
    <w:p w14:paraId="31D82739" w14:textId="77777777" w:rsidR="00CE3C47" w:rsidRPr="00CE3C47" w:rsidRDefault="00CE3C47" w:rsidP="00CE3C47">
      <w:pPr>
        <w:numPr>
          <w:ilvl w:val="0"/>
          <w:numId w:val="2"/>
        </w:numPr>
      </w:pPr>
      <w:hyperlink r:id="rId19" w:history="1">
        <w:r w:rsidRPr="00CE3C47">
          <w:rPr>
            <w:rStyle w:val="Hyperlink"/>
          </w:rPr>
          <w:t>emphysematous cystitis</w:t>
        </w:r>
      </w:hyperlink>
    </w:p>
    <w:p w14:paraId="4C65965D" w14:textId="77777777" w:rsidR="00CE3C47" w:rsidRPr="00CE3C47" w:rsidRDefault="00CE3C47" w:rsidP="00CE3C47">
      <w:pPr>
        <w:numPr>
          <w:ilvl w:val="0"/>
          <w:numId w:val="2"/>
        </w:numPr>
      </w:pPr>
      <w:hyperlink r:id="rId20" w:history="1">
        <w:r w:rsidRPr="00CE3C47">
          <w:rPr>
            <w:rStyle w:val="Hyperlink"/>
          </w:rPr>
          <w:t>emphysematous epididymo-orchitis</w:t>
        </w:r>
      </w:hyperlink>
      <w:r w:rsidRPr="00CE3C47">
        <w:t>*</w:t>
      </w:r>
    </w:p>
    <w:p w14:paraId="704653C3" w14:textId="77777777" w:rsidR="00CE3C47" w:rsidRPr="00CE3C47" w:rsidRDefault="00CE3C47" w:rsidP="00CE3C47">
      <w:pPr>
        <w:numPr>
          <w:ilvl w:val="0"/>
          <w:numId w:val="2"/>
        </w:numPr>
      </w:pPr>
      <w:hyperlink r:id="rId21" w:history="1">
        <w:r w:rsidRPr="00CE3C47">
          <w:rPr>
            <w:rStyle w:val="Hyperlink"/>
          </w:rPr>
          <w:t>emphysematous hepatitis</w:t>
        </w:r>
      </w:hyperlink>
      <w:r w:rsidRPr="00CE3C47">
        <w:t>*</w:t>
      </w:r>
    </w:p>
    <w:p w14:paraId="550841D8" w14:textId="77777777" w:rsidR="00CE3C47" w:rsidRPr="00CE3C47" w:rsidRDefault="00CE3C47" w:rsidP="00CE3C47">
      <w:pPr>
        <w:numPr>
          <w:ilvl w:val="0"/>
          <w:numId w:val="2"/>
        </w:numPr>
      </w:pPr>
      <w:hyperlink r:id="rId22" w:history="1">
        <w:r w:rsidRPr="00CE3C47">
          <w:rPr>
            <w:rStyle w:val="Hyperlink"/>
          </w:rPr>
          <w:t>emphysematous myositis</w:t>
        </w:r>
      </w:hyperlink>
      <w:r w:rsidRPr="00CE3C47">
        <w:t>*</w:t>
      </w:r>
    </w:p>
    <w:p w14:paraId="38D2EBC9" w14:textId="77777777" w:rsidR="00CE3C47" w:rsidRPr="00CE3C47" w:rsidRDefault="00CE3C47" w:rsidP="00CE3C47">
      <w:pPr>
        <w:numPr>
          <w:ilvl w:val="0"/>
          <w:numId w:val="2"/>
        </w:numPr>
      </w:pPr>
      <w:hyperlink r:id="rId23" w:history="1">
        <w:r w:rsidRPr="00CE3C47">
          <w:rPr>
            <w:rStyle w:val="Hyperlink"/>
          </w:rPr>
          <w:t>emphysematous esophagitis</w:t>
        </w:r>
      </w:hyperlink>
      <w:r w:rsidRPr="00CE3C47">
        <w:t>*</w:t>
      </w:r>
    </w:p>
    <w:p w14:paraId="0EAC6294" w14:textId="77777777" w:rsidR="00CE3C47" w:rsidRPr="00CE3C47" w:rsidRDefault="00CE3C47" w:rsidP="00CE3C47">
      <w:pPr>
        <w:numPr>
          <w:ilvl w:val="0"/>
          <w:numId w:val="2"/>
        </w:numPr>
      </w:pPr>
      <w:hyperlink r:id="rId24" w:history="1">
        <w:r w:rsidRPr="00CE3C47">
          <w:rPr>
            <w:rStyle w:val="Hyperlink"/>
          </w:rPr>
          <w:t>emphysematous osteomyelitis</w:t>
        </w:r>
      </w:hyperlink>
      <w:r w:rsidRPr="00CE3C47">
        <w:t>*</w:t>
      </w:r>
    </w:p>
    <w:p w14:paraId="064E721B" w14:textId="77777777" w:rsidR="00CE3C47" w:rsidRPr="00CE3C47" w:rsidRDefault="00CE3C47" w:rsidP="00CE3C47">
      <w:pPr>
        <w:numPr>
          <w:ilvl w:val="0"/>
          <w:numId w:val="2"/>
        </w:numPr>
      </w:pPr>
      <w:hyperlink r:id="rId25" w:history="1">
        <w:r w:rsidRPr="00CE3C47">
          <w:rPr>
            <w:rStyle w:val="Hyperlink"/>
          </w:rPr>
          <w:t>emphysematous pancreatitis</w:t>
        </w:r>
      </w:hyperlink>
    </w:p>
    <w:p w14:paraId="0A7C1AFA" w14:textId="77777777" w:rsidR="00CE3C47" w:rsidRPr="00CE3C47" w:rsidRDefault="00CE3C47" w:rsidP="00CE3C47">
      <w:pPr>
        <w:numPr>
          <w:ilvl w:val="0"/>
          <w:numId w:val="2"/>
        </w:numPr>
      </w:pPr>
      <w:hyperlink r:id="rId26" w:history="1">
        <w:r w:rsidRPr="00CE3C47">
          <w:rPr>
            <w:rStyle w:val="Hyperlink"/>
          </w:rPr>
          <w:t>emphysematous prostatitis</w:t>
        </w:r>
      </w:hyperlink>
    </w:p>
    <w:p w14:paraId="56239FE4" w14:textId="77777777" w:rsidR="00CE3C47" w:rsidRPr="00CE3C47" w:rsidRDefault="00CE3C47" w:rsidP="00CE3C47">
      <w:pPr>
        <w:numPr>
          <w:ilvl w:val="0"/>
          <w:numId w:val="2"/>
        </w:numPr>
      </w:pPr>
      <w:hyperlink r:id="rId27" w:history="1">
        <w:r w:rsidRPr="00CE3C47">
          <w:rPr>
            <w:rStyle w:val="Hyperlink"/>
          </w:rPr>
          <w:t>emphysematous pyelitis</w:t>
        </w:r>
      </w:hyperlink>
    </w:p>
    <w:p w14:paraId="2FB9DB13" w14:textId="77777777" w:rsidR="00CE3C47" w:rsidRPr="00CE3C47" w:rsidRDefault="00CE3C47" w:rsidP="00CE3C47">
      <w:pPr>
        <w:numPr>
          <w:ilvl w:val="0"/>
          <w:numId w:val="2"/>
        </w:numPr>
      </w:pPr>
      <w:hyperlink r:id="rId28" w:history="1">
        <w:r w:rsidRPr="00CE3C47">
          <w:rPr>
            <w:rStyle w:val="Hyperlink"/>
          </w:rPr>
          <w:t>emphysematous pyelonephritis</w:t>
        </w:r>
      </w:hyperlink>
    </w:p>
    <w:p w14:paraId="5F956B12" w14:textId="77777777" w:rsidR="00CE3C47" w:rsidRPr="00CE3C47" w:rsidRDefault="00CE3C47" w:rsidP="00CE3C47">
      <w:r w:rsidRPr="00CE3C47">
        <w:rPr>
          <w:b/>
          <w:bCs/>
        </w:rPr>
        <w:t>Pulmonary emphysema</w:t>
      </w:r>
      <w:r w:rsidRPr="00CE3C47">
        <w:t> is defined as the "abnormal permanent enlargement of the airspaces distal to the terminal bronchioles accompanied by destruction of the alveolar wall and without obvious fibrosis" </w:t>
      </w:r>
      <w:r w:rsidRPr="00CE3C47">
        <w:rPr>
          <w:vertAlign w:val="superscript"/>
        </w:rPr>
        <w:t>1</w:t>
      </w:r>
      <w:r w:rsidRPr="00CE3C47">
        <w:t>. Emphysema is best evaluated on CT, although indirect signs may be noticed on conventional radiography in a proportion of cases. This article focuses on panlobular emphysema, paraseptal emphysema, and especially centrilobular emphysema.</w:t>
      </w:r>
    </w:p>
    <w:p w14:paraId="023975B9" w14:textId="77777777" w:rsidR="00CE3C47" w:rsidRPr="00CE3C47" w:rsidRDefault="00CE3C47" w:rsidP="00CE3C47">
      <w:pPr>
        <w:rPr>
          <w:b/>
          <w:bCs/>
        </w:rPr>
      </w:pPr>
      <w:r w:rsidRPr="00CE3C47">
        <w:rPr>
          <w:b/>
          <w:bCs/>
        </w:rPr>
        <w:t>Terminology</w:t>
      </w:r>
    </w:p>
    <w:p w14:paraId="7165E80F" w14:textId="77777777" w:rsidR="00CE3C47" w:rsidRPr="00CE3C47" w:rsidRDefault="00CE3C47" w:rsidP="00CE3C47">
      <w:r w:rsidRPr="00CE3C47">
        <w:t>Emphysema is one of the entities grouped under the overarching term </w:t>
      </w:r>
      <w:hyperlink r:id="rId29" w:history="1">
        <w:r w:rsidRPr="00CE3C47">
          <w:rPr>
            <w:rStyle w:val="Hyperlink"/>
          </w:rPr>
          <w:t>chronic obstructive pulmonary disease (COPD)</w:t>
        </w:r>
      </w:hyperlink>
      <w:r w:rsidRPr="00CE3C47">
        <w:t> and is best thought of primarily as a pathological rather than clinical entity. The Global Initiative for the Diagnosis, Management, and Prevention of Chronic Obstructive Lung Disease (GOLD) is explicit that patients present with COPD, rather than emphysema </w:t>
      </w:r>
      <w:r w:rsidRPr="00CE3C47">
        <w:rPr>
          <w:vertAlign w:val="superscript"/>
        </w:rPr>
        <w:t>11</w:t>
      </w:r>
      <w:r w:rsidRPr="00CE3C47">
        <w:t>.</w:t>
      </w:r>
    </w:p>
    <w:p w14:paraId="6D848DF2" w14:textId="77777777" w:rsidR="00CE3C47" w:rsidRPr="00CE3C47" w:rsidRDefault="00CE3C47" w:rsidP="00CE3C47">
      <w:pPr>
        <w:rPr>
          <w:b/>
          <w:bCs/>
        </w:rPr>
      </w:pPr>
      <w:r w:rsidRPr="00CE3C47">
        <w:rPr>
          <w:b/>
          <w:bCs/>
        </w:rPr>
        <w:t>Epidemiology</w:t>
      </w:r>
    </w:p>
    <w:p w14:paraId="11466F7C" w14:textId="77777777" w:rsidR="00CE3C47" w:rsidRPr="00CE3C47" w:rsidRDefault="00CE3C47" w:rsidP="00CE3C47">
      <w:r w:rsidRPr="00CE3C47">
        <w:lastRenderedPageBreak/>
        <w:t>In 2010, approximately 385 million people were affected worldwide by COPD, leading to 3 million deaths annually, with these numbers expected to increase for the foreseeable future </w:t>
      </w:r>
      <w:r w:rsidRPr="00CE3C47">
        <w:rPr>
          <w:vertAlign w:val="superscript"/>
        </w:rPr>
        <w:t>11</w:t>
      </w:r>
      <w:r w:rsidRPr="00CE3C47">
        <w:t>. It is predominantly a disease of middle to late life owing to the cumulative effect of lifelong </w:t>
      </w:r>
      <w:hyperlink r:id="rId30" w:history="1">
        <w:r w:rsidRPr="00CE3C47">
          <w:rPr>
            <w:rStyle w:val="Hyperlink"/>
          </w:rPr>
          <w:t>tobacco smoking</w:t>
        </w:r>
      </w:hyperlink>
      <w:r w:rsidRPr="00CE3C47">
        <w:t> and other environmental risk factors, e.g. air pollution </w:t>
      </w:r>
      <w:r w:rsidRPr="00CE3C47">
        <w:rPr>
          <w:vertAlign w:val="superscript"/>
        </w:rPr>
        <w:t>1</w:t>
      </w:r>
      <w:r w:rsidRPr="00CE3C47">
        <w:t>.</w:t>
      </w:r>
    </w:p>
    <w:p w14:paraId="562F912E" w14:textId="77777777" w:rsidR="00CE3C47" w:rsidRPr="00CE3C47" w:rsidRDefault="00CE3C47" w:rsidP="00CE3C47">
      <w:r w:rsidRPr="00CE3C47">
        <w:t>Historically, it affected more men than women, due to the higher smoking rates in the former, but with increased smoking and environmental risk factor exposure among women, the incidence is now equal between the sexes. Patients with genetic risk factors such as </w:t>
      </w:r>
      <w:hyperlink r:id="rId31" w:history="1">
        <w:r w:rsidRPr="00CE3C47">
          <w:rPr>
            <w:rStyle w:val="Hyperlink"/>
          </w:rPr>
          <w:t>alpha-1-antitrypsin deficiency</w:t>
        </w:r>
      </w:hyperlink>
      <w:r w:rsidRPr="00CE3C47">
        <w:t> may present earlier according to phenotype.</w:t>
      </w:r>
    </w:p>
    <w:p w14:paraId="79E18732" w14:textId="77777777" w:rsidR="00CE3C47" w:rsidRPr="00CE3C47" w:rsidRDefault="00CE3C47" w:rsidP="00CE3C47">
      <w:pPr>
        <w:rPr>
          <w:b/>
          <w:bCs/>
        </w:rPr>
      </w:pPr>
      <w:r w:rsidRPr="00CE3C47">
        <w:rPr>
          <w:b/>
          <w:bCs/>
        </w:rPr>
        <w:t>Risk factors</w:t>
      </w:r>
    </w:p>
    <w:p w14:paraId="5C0C822C" w14:textId="77777777" w:rsidR="00CE3C47" w:rsidRPr="00CE3C47" w:rsidRDefault="00CE3C47" w:rsidP="00CE3C47">
      <w:pPr>
        <w:numPr>
          <w:ilvl w:val="0"/>
          <w:numId w:val="3"/>
        </w:numPr>
      </w:pPr>
      <w:r w:rsidRPr="00CE3C47">
        <w:t>smoking: by far the most common, ~90% of all cases </w:t>
      </w:r>
      <w:r w:rsidRPr="00CE3C47">
        <w:rPr>
          <w:vertAlign w:val="superscript"/>
        </w:rPr>
        <w:t>1</w:t>
      </w:r>
    </w:p>
    <w:p w14:paraId="66EAB94F" w14:textId="77777777" w:rsidR="00CE3C47" w:rsidRPr="00CE3C47" w:rsidRDefault="00CE3C47" w:rsidP="00CE3C47">
      <w:pPr>
        <w:numPr>
          <w:ilvl w:val="0"/>
          <w:numId w:val="3"/>
        </w:numPr>
      </w:pPr>
      <w:hyperlink r:id="rId32" w:history="1">
        <w:r w:rsidRPr="00CE3C47">
          <w:rPr>
            <w:rStyle w:val="Hyperlink"/>
          </w:rPr>
          <w:t>alpha-1-antitrypsin deficiency</w:t>
        </w:r>
      </w:hyperlink>
      <w:r w:rsidRPr="00CE3C47">
        <w:t>: rare</w:t>
      </w:r>
    </w:p>
    <w:p w14:paraId="55D3F80B" w14:textId="77777777" w:rsidR="00CE3C47" w:rsidRPr="00CE3C47" w:rsidRDefault="00CE3C47" w:rsidP="00CE3C47">
      <w:pPr>
        <w:numPr>
          <w:ilvl w:val="0"/>
          <w:numId w:val="3"/>
        </w:numPr>
      </w:pPr>
      <w:r w:rsidRPr="00CE3C47">
        <w:t>intravenous injection of methylphenidate (</w:t>
      </w:r>
      <w:hyperlink r:id="rId33" w:history="1">
        <w:r w:rsidRPr="00CE3C47">
          <w:rPr>
            <w:rStyle w:val="Hyperlink"/>
          </w:rPr>
          <w:t>Ritalin lung</w:t>
        </w:r>
      </w:hyperlink>
      <w:r w:rsidRPr="00CE3C47">
        <w:t>): rare</w:t>
      </w:r>
    </w:p>
    <w:p w14:paraId="3FDFB0DD" w14:textId="77777777" w:rsidR="00CE3C47" w:rsidRPr="00CE3C47" w:rsidRDefault="00CE3C47" w:rsidP="00CE3C47">
      <w:pPr>
        <w:rPr>
          <w:b/>
          <w:bCs/>
        </w:rPr>
      </w:pPr>
      <w:r w:rsidRPr="00CE3C47">
        <w:rPr>
          <w:b/>
          <w:bCs/>
        </w:rPr>
        <w:t>Clinical presentation</w:t>
      </w:r>
    </w:p>
    <w:p w14:paraId="0390D339" w14:textId="77777777" w:rsidR="00CE3C47" w:rsidRPr="00CE3C47" w:rsidRDefault="00CE3C47" w:rsidP="00CE3C47">
      <w:r w:rsidRPr="00CE3C47">
        <w:t>The clinical features of emphysema should be distinguished from the signs and symptoms of </w:t>
      </w:r>
      <w:hyperlink r:id="rId34" w:history="1">
        <w:r w:rsidRPr="00CE3C47">
          <w:rPr>
            <w:rStyle w:val="Hyperlink"/>
          </w:rPr>
          <w:t>chronic bronchitis</w:t>
        </w:r>
      </w:hyperlink>
      <w:r w:rsidRPr="00CE3C47">
        <w:t>.  Patients with emphysema are hypocapnic and are often referred to as "pink puffers".  This compares with the hypercapnia and cyanosis of chronic bronchitis with patients referred to as "blue bloaters".  In practice, features of these two syndromes coexist as </w:t>
      </w:r>
      <w:hyperlink r:id="rId35" w:history="1">
        <w:r w:rsidRPr="00CE3C47">
          <w:rPr>
            <w:rStyle w:val="Hyperlink"/>
          </w:rPr>
          <w:t>chronic obstructive pulmonary disease</w:t>
        </w:r>
      </w:hyperlink>
      <w:r w:rsidRPr="00CE3C47">
        <w:t>.</w:t>
      </w:r>
    </w:p>
    <w:p w14:paraId="6603E960" w14:textId="77777777" w:rsidR="00CE3C47" w:rsidRPr="00CE3C47" w:rsidRDefault="00CE3C47" w:rsidP="00CE3C47">
      <w:r w:rsidRPr="00CE3C47">
        <w:t>Patients typically report dyspnea without significant sputum production.</w:t>
      </w:r>
    </w:p>
    <w:p w14:paraId="3F1D0681" w14:textId="77777777" w:rsidR="00CE3C47" w:rsidRPr="00CE3C47" w:rsidRDefault="00CE3C47" w:rsidP="00CE3C47">
      <w:r w:rsidRPr="00CE3C47">
        <w:t>Signs of emphysema include:</w:t>
      </w:r>
    </w:p>
    <w:p w14:paraId="578F5BA7" w14:textId="77777777" w:rsidR="00CE3C47" w:rsidRPr="00CE3C47" w:rsidRDefault="00CE3C47" w:rsidP="00CE3C47">
      <w:pPr>
        <w:numPr>
          <w:ilvl w:val="0"/>
          <w:numId w:val="4"/>
        </w:numPr>
      </w:pPr>
      <w:r w:rsidRPr="00CE3C47">
        <w:t>tachypnea</w:t>
      </w:r>
    </w:p>
    <w:p w14:paraId="31BBF8E0" w14:textId="77777777" w:rsidR="00CE3C47" w:rsidRPr="00CE3C47" w:rsidRDefault="00CE3C47" w:rsidP="00CE3C47">
      <w:pPr>
        <w:numPr>
          <w:ilvl w:val="0"/>
          <w:numId w:val="4"/>
        </w:numPr>
      </w:pPr>
      <w:r w:rsidRPr="00CE3C47">
        <w:t>absence of cyanosis</w:t>
      </w:r>
    </w:p>
    <w:p w14:paraId="13476FBC" w14:textId="77777777" w:rsidR="00CE3C47" w:rsidRPr="00CE3C47" w:rsidRDefault="00CE3C47" w:rsidP="00CE3C47">
      <w:pPr>
        <w:numPr>
          <w:ilvl w:val="0"/>
          <w:numId w:val="4"/>
        </w:numPr>
      </w:pPr>
      <w:r w:rsidRPr="00CE3C47">
        <w:t>pursed-lip breathing, tripod position</w:t>
      </w:r>
    </w:p>
    <w:p w14:paraId="36964847" w14:textId="77777777" w:rsidR="00CE3C47" w:rsidRPr="00CE3C47" w:rsidRDefault="00CE3C47" w:rsidP="00CE3C47">
      <w:pPr>
        <w:numPr>
          <w:ilvl w:val="0"/>
          <w:numId w:val="4"/>
        </w:numPr>
      </w:pPr>
      <w:r w:rsidRPr="00CE3C47">
        <w:t>chest hyperinflation "barrel chest"</w:t>
      </w:r>
    </w:p>
    <w:p w14:paraId="3E5FA27C" w14:textId="77777777" w:rsidR="00CE3C47" w:rsidRPr="00CE3C47" w:rsidRDefault="00CE3C47" w:rsidP="00CE3C47">
      <w:pPr>
        <w:numPr>
          <w:ilvl w:val="0"/>
          <w:numId w:val="4"/>
        </w:numPr>
      </w:pPr>
      <w:r w:rsidRPr="00CE3C47">
        <w:t>reduced breath sounds</w:t>
      </w:r>
    </w:p>
    <w:p w14:paraId="75E94EF4" w14:textId="77777777" w:rsidR="00CE3C47" w:rsidRPr="00CE3C47" w:rsidRDefault="00CE3C47" w:rsidP="00CE3C47">
      <w:pPr>
        <w:numPr>
          <w:ilvl w:val="0"/>
          <w:numId w:val="4"/>
        </w:numPr>
      </w:pPr>
      <w:r w:rsidRPr="00CE3C47">
        <w:t>hyper-resonant to percussion</w:t>
      </w:r>
    </w:p>
    <w:p w14:paraId="1286D3AA" w14:textId="77777777" w:rsidR="00CE3C47" w:rsidRPr="00CE3C47" w:rsidRDefault="00CE3C47" w:rsidP="00CE3C47">
      <w:pPr>
        <w:numPr>
          <w:ilvl w:val="0"/>
          <w:numId w:val="4"/>
        </w:numPr>
      </w:pPr>
      <w:hyperlink r:id="rId36" w:history="1">
        <w:r w:rsidRPr="00CE3C47">
          <w:rPr>
            <w:rStyle w:val="Hyperlink"/>
          </w:rPr>
          <w:t>cor pulmonale</w:t>
        </w:r>
      </w:hyperlink>
      <w:r w:rsidRPr="00CE3C47">
        <w:t> (late)</w:t>
      </w:r>
    </w:p>
    <w:p w14:paraId="5972DF52" w14:textId="77777777" w:rsidR="00CE3C47" w:rsidRPr="00CE3C47" w:rsidRDefault="00CE3C47" w:rsidP="00CE3C47">
      <w:pPr>
        <w:rPr>
          <w:b/>
          <w:bCs/>
        </w:rPr>
      </w:pPr>
      <w:r w:rsidRPr="00CE3C47">
        <w:rPr>
          <w:b/>
          <w:bCs/>
        </w:rPr>
        <w:t>Pathology</w:t>
      </w:r>
    </w:p>
    <w:p w14:paraId="26EE4055" w14:textId="77777777" w:rsidR="00CE3C47" w:rsidRPr="00CE3C47" w:rsidRDefault="00CE3C47" w:rsidP="00CE3C47">
      <w:r w:rsidRPr="00CE3C47">
        <w:t>Emphysema is one of a heterogeneous group of pathological processes forming </w:t>
      </w:r>
      <w:hyperlink r:id="rId37" w:history="1">
        <w:r w:rsidRPr="00CE3C47">
          <w:rPr>
            <w:rStyle w:val="Hyperlink"/>
          </w:rPr>
          <w:t>chronic obstructive pulmonary disease</w:t>
        </w:r>
      </w:hyperlink>
      <w:r w:rsidRPr="00CE3C47">
        <w:t> and is itself a relatively vague term encompassing a number of entities and morphological patterns including:</w:t>
      </w:r>
    </w:p>
    <w:p w14:paraId="1D26B3CE" w14:textId="77777777" w:rsidR="00CE3C47" w:rsidRPr="00CE3C47" w:rsidRDefault="00CE3C47" w:rsidP="00CE3C47">
      <w:pPr>
        <w:numPr>
          <w:ilvl w:val="0"/>
          <w:numId w:val="5"/>
        </w:numPr>
      </w:pPr>
      <w:r w:rsidRPr="00CE3C47">
        <w:t>morphologic subtypes</w:t>
      </w:r>
    </w:p>
    <w:p w14:paraId="70CC9EC7" w14:textId="77777777" w:rsidR="00CE3C47" w:rsidRPr="00CE3C47" w:rsidRDefault="00CE3C47" w:rsidP="00CE3C47">
      <w:pPr>
        <w:numPr>
          <w:ilvl w:val="1"/>
          <w:numId w:val="5"/>
        </w:numPr>
      </w:pPr>
      <w:hyperlink r:id="rId38" w:history="1">
        <w:r w:rsidRPr="00CE3C47">
          <w:rPr>
            <w:rStyle w:val="Hyperlink"/>
          </w:rPr>
          <w:t>centrilobular emphysema</w:t>
        </w:r>
      </w:hyperlink>
      <w:r w:rsidRPr="00CE3C47">
        <w:t> (most common </w:t>
      </w:r>
      <w:r w:rsidRPr="00CE3C47">
        <w:rPr>
          <w:vertAlign w:val="superscript"/>
        </w:rPr>
        <w:t>12</w:t>
      </w:r>
      <w:r w:rsidRPr="00CE3C47">
        <w:t>)</w:t>
      </w:r>
    </w:p>
    <w:p w14:paraId="74F43A4A" w14:textId="77777777" w:rsidR="00CE3C47" w:rsidRPr="00CE3C47" w:rsidRDefault="00CE3C47" w:rsidP="00CE3C47">
      <w:pPr>
        <w:numPr>
          <w:ilvl w:val="1"/>
          <w:numId w:val="5"/>
        </w:numPr>
      </w:pPr>
      <w:hyperlink r:id="rId39" w:history="1">
        <w:r w:rsidRPr="00CE3C47">
          <w:rPr>
            <w:rStyle w:val="Hyperlink"/>
          </w:rPr>
          <w:t>panlobular emphysema</w:t>
        </w:r>
      </w:hyperlink>
    </w:p>
    <w:p w14:paraId="586D2EC7" w14:textId="77777777" w:rsidR="00CE3C47" w:rsidRPr="00CE3C47" w:rsidRDefault="00CE3C47" w:rsidP="00CE3C47">
      <w:pPr>
        <w:numPr>
          <w:ilvl w:val="1"/>
          <w:numId w:val="5"/>
        </w:numPr>
      </w:pPr>
      <w:hyperlink r:id="rId40" w:history="1">
        <w:r w:rsidRPr="00CE3C47">
          <w:rPr>
            <w:rStyle w:val="Hyperlink"/>
          </w:rPr>
          <w:t>paraseptal emphysema</w:t>
        </w:r>
      </w:hyperlink>
    </w:p>
    <w:p w14:paraId="6FA878E8" w14:textId="77777777" w:rsidR="00CE3C47" w:rsidRPr="00CE3C47" w:rsidRDefault="00CE3C47" w:rsidP="00CE3C47">
      <w:pPr>
        <w:numPr>
          <w:ilvl w:val="1"/>
          <w:numId w:val="5"/>
        </w:numPr>
      </w:pPr>
      <w:hyperlink r:id="rId41" w:history="1">
        <w:r w:rsidRPr="00CE3C47">
          <w:rPr>
            <w:rStyle w:val="Hyperlink"/>
          </w:rPr>
          <w:t>paracicatricial emphysema</w:t>
        </w:r>
      </w:hyperlink>
    </w:p>
    <w:p w14:paraId="2D335CB6" w14:textId="77777777" w:rsidR="00CE3C47" w:rsidRPr="00CE3C47" w:rsidRDefault="00CE3C47" w:rsidP="00CE3C47">
      <w:pPr>
        <w:numPr>
          <w:ilvl w:val="1"/>
          <w:numId w:val="5"/>
        </w:numPr>
      </w:pPr>
      <w:hyperlink r:id="rId42" w:history="1">
        <w:r w:rsidRPr="00CE3C47">
          <w:rPr>
            <w:rStyle w:val="Hyperlink"/>
          </w:rPr>
          <w:t>localized emphysema</w:t>
        </w:r>
      </w:hyperlink>
    </w:p>
    <w:p w14:paraId="2678727C" w14:textId="77777777" w:rsidR="00CE3C47" w:rsidRPr="00CE3C47" w:rsidRDefault="00CE3C47" w:rsidP="00CE3C47">
      <w:pPr>
        <w:numPr>
          <w:ilvl w:val="0"/>
          <w:numId w:val="5"/>
        </w:numPr>
      </w:pPr>
      <w:hyperlink r:id="rId43" w:history="1">
        <w:r w:rsidRPr="00CE3C47">
          <w:rPr>
            <w:rStyle w:val="Hyperlink"/>
          </w:rPr>
          <w:t>idiopathic giant bullous emphysema</w:t>
        </w:r>
      </w:hyperlink>
      <w:r w:rsidRPr="00CE3C47">
        <w:t> (or </w:t>
      </w:r>
      <w:hyperlink r:id="rId44" w:history="1">
        <w:r w:rsidRPr="00CE3C47">
          <w:rPr>
            <w:rStyle w:val="Hyperlink"/>
          </w:rPr>
          <w:t>vanishing lung syndrome</w:t>
        </w:r>
      </w:hyperlink>
      <w:r w:rsidRPr="00CE3C47">
        <w:t>)</w:t>
      </w:r>
    </w:p>
    <w:p w14:paraId="75CCB3A5" w14:textId="77777777" w:rsidR="00CE3C47" w:rsidRPr="00CE3C47" w:rsidRDefault="00CE3C47" w:rsidP="00CE3C47">
      <w:pPr>
        <w:numPr>
          <w:ilvl w:val="0"/>
          <w:numId w:val="5"/>
        </w:numPr>
      </w:pPr>
      <w:hyperlink r:id="rId45" w:history="1">
        <w:r w:rsidRPr="00CE3C47">
          <w:rPr>
            <w:rStyle w:val="Hyperlink"/>
          </w:rPr>
          <w:t>congenital lobar emphysema</w:t>
        </w:r>
      </w:hyperlink>
    </w:p>
    <w:p w14:paraId="4914AE69" w14:textId="77777777" w:rsidR="00CE3C47" w:rsidRPr="00CE3C47" w:rsidRDefault="00CE3C47" w:rsidP="00CE3C47">
      <w:pPr>
        <w:numPr>
          <w:ilvl w:val="0"/>
          <w:numId w:val="5"/>
        </w:numPr>
      </w:pPr>
      <w:hyperlink r:id="rId46" w:history="1">
        <w:r w:rsidRPr="00CE3C47">
          <w:rPr>
            <w:rStyle w:val="Hyperlink"/>
          </w:rPr>
          <w:t>pulmonary interstitial emphysema</w:t>
        </w:r>
      </w:hyperlink>
    </w:p>
    <w:p w14:paraId="3973DA85" w14:textId="77777777" w:rsidR="00CE3C47" w:rsidRPr="00CE3C47" w:rsidRDefault="00CE3C47" w:rsidP="00CE3C47">
      <w:r w:rsidRPr="00CE3C47">
        <w:t>The three morphologic subtypes of emphysema are named according to their relationship to the </w:t>
      </w:r>
      <w:hyperlink r:id="rId47" w:history="1">
        <w:r w:rsidRPr="00CE3C47">
          <w:rPr>
            <w:rStyle w:val="Hyperlink"/>
          </w:rPr>
          <w:t>secondary pulmonary lobule</w:t>
        </w:r>
      </w:hyperlink>
      <w:r w:rsidRPr="00CE3C47">
        <w:t>.</w:t>
      </w:r>
    </w:p>
    <w:p w14:paraId="2C92FB22" w14:textId="77777777" w:rsidR="00CE3C47" w:rsidRPr="00CE3C47" w:rsidRDefault="00CE3C47" w:rsidP="00CE3C47">
      <w:r w:rsidRPr="00CE3C47">
        <w:rPr>
          <w:b/>
          <w:bCs/>
        </w:rPr>
        <w:t>Centrilobular </w:t>
      </w:r>
      <w:r w:rsidRPr="00CE3C47">
        <w:t>or </w:t>
      </w:r>
      <w:r w:rsidRPr="00CE3C47">
        <w:rPr>
          <w:b/>
          <w:bCs/>
        </w:rPr>
        <w:t>centriacinar emphysema</w:t>
      </w:r>
      <w:r w:rsidRPr="00CE3C47">
        <w:t> </w:t>
      </w:r>
      <w:r w:rsidRPr="00CE3C47">
        <w:rPr>
          <w:vertAlign w:val="superscript"/>
        </w:rPr>
        <w:t>12</w:t>
      </w:r>
      <w:r w:rsidRPr="00CE3C47">
        <w:t> is the most common type and affects the proximal respiratory bronchioles, particularly of the upper zones. It has a strong dose-dependent association with smoking </w:t>
      </w:r>
      <w:r w:rsidRPr="00CE3C47">
        <w:rPr>
          <w:vertAlign w:val="superscript"/>
        </w:rPr>
        <w:t>3</w:t>
      </w:r>
      <w:r w:rsidRPr="00CE3C47">
        <w:t>. Rarely, severe centrilobular emphysema can be seen in the bases in patients with </w:t>
      </w:r>
      <w:hyperlink r:id="rId48" w:history="1">
        <w:r w:rsidRPr="00CE3C47">
          <w:rPr>
            <w:rStyle w:val="Hyperlink"/>
          </w:rPr>
          <w:t>Salla disease</w:t>
        </w:r>
      </w:hyperlink>
      <w:r w:rsidRPr="00CE3C47">
        <w:t> </w:t>
      </w:r>
      <w:r w:rsidRPr="00CE3C47">
        <w:rPr>
          <w:vertAlign w:val="superscript"/>
        </w:rPr>
        <w:t>4</w:t>
      </w:r>
      <w:r w:rsidRPr="00CE3C47">
        <w:t>.</w:t>
      </w:r>
    </w:p>
    <w:p w14:paraId="1DB90086" w14:textId="77777777" w:rsidR="00CE3C47" w:rsidRPr="00CE3C47" w:rsidRDefault="00CE3C47" w:rsidP="00CE3C47">
      <w:r w:rsidRPr="00CE3C47">
        <w:rPr>
          <w:b/>
          <w:bCs/>
        </w:rPr>
        <w:t>Panlobular </w:t>
      </w:r>
      <w:r w:rsidRPr="00CE3C47">
        <w:t>or </w:t>
      </w:r>
      <w:r w:rsidRPr="00CE3C47">
        <w:rPr>
          <w:b/>
          <w:bCs/>
        </w:rPr>
        <w:t>panacinar emphysema </w:t>
      </w:r>
      <w:r w:rsidRPr="00CE3C47">
        <w:rPr>
          <w:vertAlign w:val="superscript"/>
        </w:rPr>
        <w:t>12</w:t>
      </w:r>
      <w:r w:rsidRPr="00CE3C47">
        <w:rPr>
          <w:b/>
          <w:bCs/>
        </w:rPr>
        <w:t> </w:t>
      </w:r>
      <w:r w:rsidRPr="00CE3C47">
        <w:t>affects the entire secondary pulmonary lobule and is more pronounced in the lower zones, matching areas of maximal blood flow. It is seen particularly in </w:t>
      </w:r>
      <w:hyperlink r:id="rId49" w:history="1">
        <w:r w:rsidRPr="00CE3C47">
          <w:rPr>
            <w:rStyle w:val="Hyperlink"/>
          </w:rPr>
          <w:t>alpha-1-antitrypsin deficiency</w:t>
        </w:r>
      </w:hyperlink>
      <w:r w:rsidRPr="00CE3C47">
        <w:t> (exacerbated by smoking) </w:t>
      </w:r>
      <w:r w:rsidRPr="00CE3C47">
        <w:rPr>
          <w:vertAlign w:val="superscript"/>
        </w:rPr>
        <w:t>2-4</w:t>
      </w:r>
      <w:r w:rsidRPr="00CE3C47">
        <w:t>, intravenous injection of methylphenidate (</w:t>
      </w:r>
      <w:hyperlink r:id="rId50" w:history="1">
        <w:r w:rsidRPr="00CE3C47">
          <w:rPr>
            <w:rStyle w:val="Hyperlink"/>
          </w:rPr>
          <w:t>Ritalin lung</w:t>
        </w:r>
      </w:hyperlink>
      <w:r w:rsidRPr="00CE3C47">
        <w:t>) </w:t>
      </w:r>
      <w:r w:rsidRPr="00CE3C47">
        <w:rPr>
          <w:vertAlign w:val="superscript"/>
        </w:rPr>
        <w:t>3</w:t>
      </w:r>
      <w:r w:rsidRPr="00CE3C47">
        <w:t> or </w:t>
      </w:r>
      <w:hyperlink r:id="rId51" w:history="1">
        <w:r w:rsidRPr="00CE3C47">
          <w:rPr>
            <w:rStyle w:val="Hyperlink"/>
          </w:rPr>
          <w:t>Swyer-James syndrome</w:t>
        </w:r>
      </w:hyperlink>
      <w:r w:rsidRPr="00CE3C47">
        <w:t> </w:t>
      </w:r>
      <w:r w:rsidRPr="00CE3C47">
        <w:rPr>
          <w:vertAlign w:val="superscript"/>
        </w:rPr>
        <w:t>4</w:t>
      </w:r>
      <w:r w:rsidRPr="00CE3C47">
        <w:t>.</w:t>
      </w:r>
    </w:p>
    <w:p w14:paraId="5D55DEDB" w14:textId="77777777" w:rsidR="00CE3C47" w:rsidRPr="00CE3C47" w:rsidRDefault="00CE3C47" w:rsidP="00CE3C47">
      <w:r w:rsidRPr="00CE3C47">
        <w:rPr>
          <w:b/>
          <w:bCs/>
        </w:rPr>
        <w:t>Paraseptal </w:t>
      </w:r>
      <w:r w:rsidRPr="00CE3C47">
        <w:t>or </w:t>
      </w:r>
      <w:r w:rsidRPr="00CE3C47">
        <w:rPr>
          <w:b/>
          <w:bCs/>
        </w:rPr>
        <w:t>distal acinar emphysema</w:t>
      </w:r>
      <w:r w:rsidRPr="00CE3C47">
        <w:t> </w:t>
      </w:r>
      <w:r w:rsidRPr="00CE3C47">
        <w:rPr>
          <w:vertAlign w:val="superscript"/>
        </w:rPr>
        <w:t>12</w:t>
      </w:r>
      <w:r w:rsidRPr="00CE3C47">
        <w:t> affects the peripheral parts of the </w:t>
      </w:r>
      <w:hyperlink r:id="rId52" w:history="1">
        <w:r w:rsidRPr="00CE3C47">
          <w:rPr>
            <w:rStyle w:val="Hyperlink"/>
          </w:rPr>
          <w:t>secondary pulmonary lobule</w:t>
        </w:r>
      </w:hyperlink>
      <w:r w:rsidRPr="00CE3C47">
        <w:t> and is usually located adjacent to the pleural surfaces (including </w:t>
      </w:r>
      <w:hyperlink r:id="rId53" w:history="1">
        <w:r w:rsidRPr="00CE3C47">
          <w:rPr>
            <w:rStyle w:val="Hyperlink"/>
          </w:rPr>
          <w:t>pleural fissures</w:t>
        </w:r>
      </w:hyperlink>
      <w:r w:rsidRPr="00CE3C47">
        <w:t>) </w:t>
      </w:r>
      <w:r w:rsidRPr="00CE3C47">
        <w:rPr>
          <w:vertAlign w:val="superscript"/>
        </w:rPr>
        <w:t>3</w:t>
      </w:r>
      <w:r w:rsidRPr="00CE3C47">
        <w:t>. It is also associated with smoking and can lead to the formation of </w:t>
      </w:r>
      <w:hyperlink r:id="rId54" w:tooltip="Subpleural bullae" w:history="1">
        <w:r w:rsidRPr="00CE3C47">
          <w:rPr>
            <w:rStyle w:val="Hyperlink"/>
          </w:rPr>
          <w:t>subpleural bullae</w:t>
        </w:r>
      </w:hyperlink>
      <w:r w:rsidRPr="00CE3C47">
        <w:t> and spontaneous </w:t>
      </w:r>
      <w:hyperlink r:id="rId55" w:history="1">
        <w:r w:rsidRPr="00CE3C47">
          <w:rPr>
            <w:rStyle w:val="Hyperlink"/>
          </w:rPr>
          <w:t>pneumothorax</w:t>
        </w:r>
      </w:hyperlink>
      <w:r w:rsidRPr="00CE3C47">
        <w:t> </w:t>
      </w:r>
      <w:r w:rsidRPr="00CE3C47">
        <w:rPr>
          <w:vertAlign w:val="superscript"/>
        </w:rPr>
        <w:t>3</w:t>
      </w:r>
      <w:r w:rsidRPr="00CE3C47">
        <w:t>.</w:t>
      </w:r>
    </w:p>
    <w:p w14:paraId="42537104" w14:textId="77777777" w:rsidR="00CE3C47" w:rsidRPr="00CE3C47" w:rsidRDefault="00CE3C47" w:rsidP="00CE3C47">
      <w:pPr>
        <w:rPr>
          <w:b/>
          <w:bCs/>
        </w:rPr>
      </w:pPr>
      <w:r w:rsidRPr="00CE3C47">
        <w:rPr>
          <w:b/>
          <w:bCs/>
        </w:rPr>
        <w:t>Radiographic features</w:t>
      </w:r>
    </w:p>
    <w:p w14:paraId="16239127" w14:textId="77777777" w:rsidR="00CE3C47" w:rsidRPr="00CE3C47" w:rsidRDefault="00CE3C47" w:rsidP="00CE3C47">
      <w:pPr>
        <w:rPr>
          <w:b/>
          <w:bCs/>
        </w:rPr>
      </w:pPr>
      <w:r w:rsidRPr="00CE3C47">
        <w:rPr>
          <w:b/>
          <w:bCs/>
        </w:rPr>
        <w:t>Plain radiograph</w:t>
      </w:r>
    </w:p>
    <w:p w14:paraId="6D8451D1" w14:textId="77777777" w:rsidR="00CE3C47" w:rsidRPr="00CE3C47" w:rsidRDefault="00CE3C47" w:rsidP="00CE3C47">
      <w:r w:rsidRPr="00CE3C47">
        <w:t>Except in the case of very advanced disease with bulla formation, chest radiography does not image emphysema directly, but rather implies the diagnosis due to associated features </w:t>
      </w:r>
      <w:r w:rsidRPr="00CE3C47">
        <w:rPr>
          <w:vertAlign w:val="superscript"/>
        </w:rPr>
        <w:t>2-3,9</w:t>
      </w:r>
      <w:r w:rsidRPr="00CE3C47">
        <w:t>:</w:t>
      </w:r>
    </w:p>
    <w:p w14:paraId="0843B82A" w14:textId="77777777" w:rsidR="00CE3C47" w:rsidRPr="00CE3C47" w:rsidRDefault="00CE3C47" w:rsidP="00CE3C47">
      <w:pPr>
        <w:numPr>
          <w:ilvl w:val="0"/>
          <w:numId w:val="6"/>
        </w:numPr>
      </w:pPr>
      <w:r w:rsidRPr="00CE3C47">
        <w:rPr>
          <w:b/>
          <w:bCs/>
        </w:rPr>
        <w:t>hyperinflation</w:t>
      </w:r>
    </w:p>
    <w:p w14:paraId="28FCD2D7" w14:textId="77777777" w:rsidR="00CE3C47" w:rsidRPr="00CE3C47" w:rsidRDefault="00CE3C47" w:rsidP="00CE3C47">
      <w:pPr>
        <w:numPr>
          <w:ilvl w:val="1"/>
          <w:numId w:val="6"/>
        </w:numPr>
      </w:pPr>
      <w:hyperlink r:id="rId56" w:history="1">
        <w:r w:rsidRPr="00CE3C47">
          <w:rPr>
            <w:rStyle w:val="Hyperlink"/>
          </w:rPr>
          <w:t>flattened hemidiaphragm(s)</w:t>
        </w:r>
      </w:hyperlink>
      <w:r w:rsidRPr="00CE3C47">
        <w:t>: the most reliable sign</w:t>
      </w:r>
    </w:p>
    <w:p w14:paraId="063142B3" w14:textId="77777777" w:rsidR="00CE3C47" w:rsidRPr="00CE3C47" w:rsidRDefault="00CE3C47" w:rsidP="00CE3C47">
      <w:pPr>
        <w:numPr>
          <w:ilvl w:val="1"/>
          <w:numId w:val="6"/>
        </w:numPr>
      </w:pPr>
      <w:r w:rsidRPr="00CE3C47">
        <w:t>increased and usually irregular radiolucency of the lungs</w:t>
      </w:r>
    </w:p>
    <w:p w14:paraId="2AD8702C" w14:textId="77777777" w:rsidR="00CE3C47" w:rsidRPr="00CE3C47" w:rsidRDefault="00CE3C47" w:rsidP="00CE3C47">
      <w:pPr>
        <w:numPr>
          <w:ilvl w:val="1"/>
          <w:numId w:val="6"/>
        </w:numPr>
      </w:pPr>
      <w:hyperlink r:id="rId57" w:history="1">
        <w:r w:rsidRPr="00CE3C47">
          <w:rPr>
            <w:rStyle w:val="Hyperlink"/>
          </w:rPr>
          <w:t>increased retrosternal airspace</w:t>
        </w:r>
      </w:hyperlink>
    </w:p>
    <w:p w14:paraId="4C5402BA" w14:textId="77777777" w:rsidR="00CE3C47" w:rsidRPr="00CE3C47" w:rsidRDefault="00CE3C47" w:rsidP="00CE3C47">
      <w:pPr>
        <w:numPr>
          <w:ilvl w:val="1"/>
          <w:numId w:val="6"/>
        </w:numPr>
      </w:pPr>
      <w:r w:rsidRPr="00CE3C47">
        <w:t>increased anteroposterior diameter of the chest</w:t>
      </w:r>
    </w:p>
    <w:p w14:paraId="4DF982FE" w14:textId="77777777" w:rsidR="00CE3C47" w:rsidRPr="00CE3C47" w:rsidRDefault="00CE3C47" w:rsidP="00CE3C47">
      <w:pPr>
        <w:numPr>
          <w:ilvl w:val="1"/>
          <w:numId w:val="6"/>
        </w:numPr>
      </w:pPr>
      <w:r w:rsidRPr="00CE3C47">
        <w:t>widely spaced ribs</w:t>
      </w:r>
    </w:p>
    <w:p w14:paraId="782339EA" w14:textId="77777777" w:rsidR="00CE3C47" w:rsidRPr="00CE3C47" w:rsidRDefault="00CE3C47" w:rsidP="00CE3C47">
      <w:pPr>
        <w:numPr>
          <w:ilvl w:val="1"/>
          <w:numId w:val="6"/>
        </w:numPr>
      </w:pPr>
      <w:r w:rsidRPr="00CE3C47">
        <w:t>sternal bowing</w:t>
      </w:r>
    </w:p>
    <w:p w14:paraId="7A71B892" w14:textId="77777777" w:rsidR="00CE3C47" w:rsidRPr="00CE3C47" w:rsidRDefault="00CE3C47" w:rsidP="00CE3C47">
      <w:pPr>
        <w:numPr>
          <w:ilvl w:val="1"/>
          <w:numId w:val="6"/>
        </w:numPr>
      </w:pPr>
      <w:hyperlink r:id="rId58" w:history="1">
        <w:r w:rsidRPr="00CE3C47">
          <w:rPr>
            <w:rStyle w:val="Hyperlink"/>
          </w:rPr>
          <w:t>tenting of the diaphragm</w:t>
        </w:r>
      </w:hyperlink>
    </w:p>
    <w:p w14:paraId="77C2AEE6" w14:textId="77777777" w:rsidR="00CE3C47" w:rsidRPr="00CE3C47" w:rsidRDefault="00CE3C47" w:rsidP="00CE3C47">
      <w:pPr>
        <w:numPr>
          <w:ilvl w:val="1"/>
          <w:numId w:val="6"/>
        </w:numPr>
      </w:pPr>
      <w:hyperlink r:id="rId59" w:history="1">
        <w:r w:rsidRPr="00CE3C47">
          <w:rPr>
            <w:rStyle w:val="Hyperlink"/>
          </w:rPr>
          <w:t>saber-sheath trachea</w:t>
        </w:r>
      </w:hyperlink>
    </w:p>
    <w:p w14:paraId="02BCA31F" w14:textId="77777777" w:rsidR="00CE3C47" w:rsidRPr="00CE3C47" w:rsidRDefault="00CE3C47" w:rsidP="00CE3C47">
      <w:pPr>
        <w:numPr>
          <w:ilvl w:val="1"/>
          <w:numId w:val="6"/>
        </w:numPr>
      </w:pPr>
      <w:r w:rsidRPr="00CE3C47">
        <w:t>blunting of the lateral and posterior costophrenic angles </w:t>
      </w:r>
    </w:p>
    <w:p w14:paraId="19CA8F97" w14:textId="77777777" w:rsidR="00CE3C47" w:rsidRPr="00CE3C47" w:rsidRDefault="00CE3C47" w:rsidP="00CE3C47">
      <w:pPr>
        <w:numPr>
          <w:ilvl w:val="0"/>
          <w:numId w:val="6"/>
        </w:numPr>
      </w:pPr>
      <w:r w:rsidRPr="00CE3C47">
        <w:rPr>
          <w:b/>
          <w:bCs/>
        </w:rPr>
        <w:t>vascular changes</w:t>
      </w:r>
    </w:p>
    <w:p w14:paraId="0AF35799" w14:textId="77777777" w:rsidR="00CE3C47" w:rsidRPr="00CE3C47" w:rsidRDefault="00CE3C47" w:rsidP="00CE3C47">
      <w:pPr>
        <w:numPr>
          <w:ilvl w:val="1"/>
          <w:numId w:val="6"/>
        </w:numPr>
      </w:pPr>
      <w:r w:rsidRPr="00CE3C47">
        <w:t>a paucity of blood vessels which are often distorted</w:t>
      </w:r>
    </w:p>
    <w:p w14:paraId="3474347E" w14:textId="77777777" w:rsidR="00CE3C47" w:rsidRPr="00CE3C47" w:rsidRDefault="00CE3C47" w:rsidP="00CE3C47">
      <w:pPr>
        <w:numPr>
          <w:ilvl w:val="1"/>
          <w:numId w:val="6"/>
        </w:numPr>
      </w:pPr>
      <w:hyperlink r:id="rId60" w:history="1">
        <w:r w:rsidRPr="00CE3C47">
          <w:rPr>
            <w:rStyle w:val="Hyperlink"/>
          </w:rPr>
          <w:t>pulmonary arterial hypertension</w:t>
        </w:r>
      </w:hyperlink>
    </w:p>
    <w:p w14:paraId="690E8A2E" w14:textId="77777777" w:rsidR="00CE3C47" w:rsidRPr="00CE3C47" w:rsidRDefault="00CE3C47" w:rsidP="00CE3C47">
      <w:pPr>
        <w:numPr>
          <w:ilvl w:val="2"/>
          <w:numId w:val="6"/>
        </w:numPr>
      </w:pPr>
      <w:r w:rsidRPr="00CE3C47">
        <w:t>pruning of peripheral vessels</w:t>
      </w:r>
    </w:p>
    <w:p w14:paraId="6DD800B1" w14:textId="77777777" w:rsidR="00CE3C47" w:rsidRPr="00CE3C47" w:rsidRDefault="00CE3C47" w:rsidP="00CE3C47">
      <w:pPr>
        <w:numPr>
          <w:ilvl w:val="2"/>
          <w:numId w:val="6"/>
        </w:numPr>
      </w:pPr>
      <w:r w:rsidRPr="00CE3C47">
        <w:t>an increased caliber of central arteries</w:t>
      </w:r>
    </w:p>
    <w:p w14:paraId="129F7B6B" w14:textId="77777777" w:rsidR="00CE3C47" w:rsidRPr="00CE3C47" w:rsidRDefault="00CE3C47" w:rsidP="00CE3C47">
      <w:pPr>
        <w:numPr>
          <w:ilvl w:val="2"/>
          <w:numId w:val="6"/>
        </w:numPr>
      </w:pPr>
      <w:hyperlink r:id="rId61" w:history="1">
        <w:r w:rsidRPr="00CE3C47">
          <w:rPr>
            <w:rStyle w:val="Hyperlink"/>
          </w:rPr>
          <w:t>right ventricular enlargement</w:t>
        </w:r>
      </w:hyperlink>
    </w:p>
    <w:p w14:paraId="0B4E67C1" w14:textId="77777777" w:rsidR="00CE3C47" w:rsidRPr="00CE3C47" w:rsidRDefault="00CE3C47" w:rsidP="00CE3C47">
      <w:r w:rsidRPr="00CE3C47">
        <w:t>It should be remembered, however, that the most common plain film appearance of COPD is "normal" and the role of chest radiography is to eliminate other causes of lung symptoms such as infection, bronchiectasis or cancer </w:t>
      </w:r>
      <w:r w:rsidRPr="00CE3C47">
        <w:rPr>
          <w:vertAlign w:val="superscript"/>
        </w:rPr>
        <w:t>6</w:t>
      </w:r>
      <w:r w:rsidRPr="00CE3C47">
        <w:t>.</w:t>
      </w:r>
    </w:p>
    <w:p w14:paraId="59EF0D36" w14:textId="77777777" w:rsidR="00CE3C47" w:rsidRPr="00CE3C47" w:rsidRDefault="00CE3C47" w:rsidP="00CE3C47">
      <w:pPr>
        <w:rPr>
          <w:b/>
          <w:bCs/>
        </w:rPr>
      </w:pPr>
      <w:r w:rsidRPr="00CE3C47">
        <w:rPr>
          <w:b/>
          <w:bCs/>
        </w:rPr>
        <w:t>CT</w:t>
      </w:r>
    </w:p>
    <w:p w14:paraId="42DAB000" w14:textId="77777777" w:rsidR="00CE3C47" w:rsidRPr="00CE3C47" w:rsidRDefault="00CE3C47" w:rsidP="00CE3C47">
      <w:r w:rsidRPr="00CE3C47">
        <w:t>CT is the modality of choice for detecting emphysema; </w:t>
      </w:r>
      <w:hyperlink r:id="rId62" w:history="1">
        <w:r w:rsidRPr="00CE3C47">
          <w:rPr>
            <w:rStyle w:val="Hyperlink"/>
          </w:rPr>
          <w:t>HRCT chest</w:t>
        </w:r>
      </w:hyperlink>
      <w:r w:rsidRPr="00CE3C47">
        <w:t> is particularly effective. It should be noted, however, that there is a relatively poor correlation between autopsy-proven emphysema, </w:t>
      </w:r>
      <w:hyperlink r:id="rId63" w:history="1">
        <w:r w:rsidRPr="00CE3C47">
          <w:rPr>
            <w:rStyle w:val="Hyperlink"/>
          </w:rPr>
          <w:t>pulmonary function test</w:t>
        </w:r>
      </w:hyperlink>
      <w:r w:rsidRPr="00CE3C47">
        <w:t> abnormalities and CT with 20% of pathology-proven cases not being evident on CT and 40% of patients with abnormal CT having normal pulmonary function tests.</w:t>
      </w:r>
    </w:p>
    <w:p w14:paraId="5A9ED29B" w14:textId="77777777" w:rsidR="00CE3C47" w:rsidRPr="00CE3C47" w:rsidRDefault="00CE3C47" w:rsidP="00CE3C47">
      <w:r w:rsidRPr="00CE3C47">
        <w:t>CT is able to discriminate between centrilobular, panlobular, and paraseptal emphysema.</w:t>
      </w:r>
    </w:p>
    <w:p w14:paraId="1A025FA6" w14:textId="77777777" w:rsidR="00CE3C47" w:rsidRPr="00CE3C47" w:rsidRDefault="00CE3C47" w:rsidP="00CE3C47">
      <w:pPr>
        <w:rPr>
          <w:b/>
          <w:bCs/>
        </w:rPr>
      </w:pPr>
      <w:r w:rsidRPr="00CE3C47">
        <w:rPr>
          <w:b/>
          <w:bCs/>
        </w:rPr>
        <w:t>Centrilobular emphysema</w:t>
      </w:r>
    </w:p>
    <w:p w14:paraId="681C26E3" w14:textId="77777777" w:rsidR="00CE3C47" w:rsidRPr="00CE3C47" w:rsidRDefault="00CE3C47" w:rsidP="00CE3C47">
      <w:r w:rsidRPr="00CE3C47">
        <w:t>Centrilobular is by far the most common type encountered and is a common finding in asymptomatic elderly patients. It is predominantly located in the upper zones of each lobe (i.e. apical and posterior segments of the upper lobes, and superior segment of the lower lobes) and has a patchy distribution </w:t>
      </w:r>
      <w:r w:rsidRPr="00CE3C47">
        <w:rPr>
          <w:vertAlign w:val="superscript"/>
        </w:rPr>
        <w:t>4</w:t>
      </w:r>
      <w:r w:rsidRPr="00CE3C47">
        <w:t>. It appears as focal lucencies (emphysematous spaces) which measure up to 1 cm in diameter, located centrally within the </w:t>
      </w:r>
      <w:hyperlink r:id="rId64" w:history="1">
        <w:r w:rsidRPr="00CE3C47">
          <w:rPr>
            <w:rStyle w:val="Hyperlink"/>
          </w:rPr>
          <w:t>secondary pulmonary lobule</w:t>
        </w:r>
      </w:hyperlink>
      <w:r w:rsidRPr="00CE3C47">
        <w:t>, often with a central or peripheral dot representing the central bronchovascular bundle </w:t>
      </w:r>
      <w:r w:rsidRPr="00CE3C47">
        <w:rPr>
          <w:vertAlign w:val="superscript"/>
        </w:rPr>
        <w:t>2-4</w:t>
      </w:r>
      <w:r w:rsidRPr="00CE3C47">
        <w:t>.</w:t>
      </w:r>
    </w:p>
    <w:p w14:paraId="1B0CCC87" w14:textId="77777777" w:rsidR="00CE3C47" w:rsidRPr="00CE3C47" w:rsidRDefault="00CE3C47" w:rsidP="00CE3C47">
      <w:pPr>
        <w:rPr>
          <w:b/>
          <w:bCs/>
        </w:rPr>
      </w:pPr>
      <w:r w:rsidRPr="00CE3C47">
        <w:rPr>
          <w:b/>
          <w:bCs/>
        </w:rPr>
        <w:t>Panlobular emphysema</w:t>
      </w:r>
    </w:p>
    <w:p w14:paraId="550F0666" w14:textId="77777777" w:rsidR="00CE3C47" w:rsidRPr="00CE3C47" w:rsidRDefault="00CE3C47" w:rsidP="00CE3C47">
      <w:r w:rsidRPr="00CE3C47">
        <w:t>Panlobular emphysema is predominantly located in the lower lobes, has a uniform distribution across parts of the </w:t>
      </w:r>
      <w:hyperlink r:id="rId65" w:history="1">
        <w:r w:rsidRPr="00CE3C47">
          <w:rPr>
            <w:rStyle w:val="Hyperlink"/>
          </w:rPr>
          <w:t>secondary pulmonary lobule</w:t>
        </w:r>
      </w:hyperlink>
      <w:r w:rsidRPr="00CE3C47">
        <w:t>, which are homogeneously reduced in attenuation </w:t>
      </w:r>
      <w:r w:rsidRPr="00CE3C47">
        <w:rPr>
          <w:vertAlign w:val="superscript"/>
        </w:rPr>
        <w:t>2-4</w:t>
      </w:r>
      <w:r w:rsidRPr="00CE3C47">
        <w:t>.</w:t>
      </w:r>
    </w:p>
    <w:p w14:paraId="3C75491A" w14:textId="77777777" w:rsidR="00CE3C47" w:rsidRPr="00CE3C47" w:rsidRDefault="00CE3C47" w:rsidP="00CE3C47">
      <w:pPr>
        <w:rPr>
          <w:b/>
          <w:bCs/>
        </w:rPr>
      </w:pPr>
      <w:r w:rsidRPr="00CE3C47">
        <w:rPr>
          <w:b/>
          <w:bCs/>
        </w:rPr>
        <w:t>Paraseptal emphysema</w:t>
      </w:r>
    </w:p>
    <w:p w14:paraId="7A82404F" w14:textId="77777777" w:rsidR="00CE3C47" w:rsidRPr="00CE3C47" w:rsidRDefault="00CE3C47" w:rsidP="00CE3C47">
      <w:r w:rsidRPr="00CE3C47">
        <w:t>Paraseptal emphysema is located adjacent to the pleura and septal lines with a peripheral distribution within the </w:t>
      </w:r>
      <w:hyperlink r:id="rId66" w:history="1">
        <w:r w:rsidRPr="00CE3C47">
          <w:rPr>
            <w:rStyle w:val="Hyperlink"/>
          </w:rPr>
          <w:t>secondary pulmonary lobule</w:t>
        </w:r>
      </w:hyperlink>
      <w:r w:rsidRPr="00CE3C47">
        <w:t>. The affected lobules are almost always subpleural and demonstrate small focal lucencies up to 10 mm in size.</w:t>
      </w:r>
    </w:p>
    <w:p w14:paraId="71EA1D0B" w14:textId="77777777" w:rsidR="00CE3C47" w:rsidRPr="00CE3C47" w:rsidRDefault="00CE3C47" w:rsidP="00CE3C47">
      <w:r w:rsidRPr="00CE3C47">
        <w:t>Any lucency &gt;10 mm should be referred to as </w:t>
      </w:r>
      <w:hyperlink r:id="rId67" w:history="1">
        <w:r w:rsidRPr="00CE3C47">
          <w:rPr>
            <w:rStyle w:val="Hyperlink"/>
          </w:rPr>
          <w:t>subpleural blebs</w:t>
        </w:r>
      </w:hyperlink>
      <w:r w:rsidRPr="00CE3C47">
        <w:t>/</w:t>
      </w:r>
      <w:hyperlink r:id="rId68" w:history="1">
        <w:r w:rsidRPr="00CE3C47">
          <w:rPr>
            <w:rStyle w:val="Hyperlink"/>
          </w:rPr>
          <w:t>bullae</w:t>
        </w:r>
      </w:hyperlink>
      <w:r w:rsidRPr="00CE3C47">
        <w:t> (synonymous) </w:t>
      </w:r>
      <w:r w:rsidRPr="00CE3C47">
        <w:rPr>
          <w:vertAlign w:val="superscript"/>
        </w:rPr>
        <w:t>3</w:t>
      </w:r>
      <w:r w:rsidRPr="00CE3C47">
        <w:t>.</w:t>
      </w:r>
    </w:p>
    <w:p w14:paraId="3D69230F" w14:textId="77777777" w:rsidR="00CE3C47" w:rsidRPr="00CE3C47" w:rsidRDefault="00CE3C47" w:rsidP="00CE3C47">
      <w:r w:rsidRPr="00CE3C47">
        <w:t>In all three subtypes, the emphysematous spaces are not bounded by any visible wall </w:t>
      </w:r>
      <w:r w:rsidRPr="00CE3C47">
        <w:rPr>
          <w:vertAlign w:val="superscript"/>
        </w:rPr>
        <w:t>3</w:t>
      </w:r>
      <w:r w:rsidRPr="00CE3C47">
        <w:t>.</w:t>
      </w:r>
    </w:p>
    <w:p w14:paraId="0572DE3B" w14:textId="77777777" w:rsidR="00CE3C47" w:rsidRPr="00CE3C47" w:rsidRDefault="00CE3C47" w:rsidP="00CE3C47">
      <w:pPr>
        <w:rPr>
          <w:b/>
          <w:bCs/>
        </w:rPr>
      </w:pPr>
      <w:r w:rsidRPr="00CE3C47">
        <w:rPr>
          <w:b/>
          <w:bCs/>
        </w:rPr>
        <w:t>MRI </w:t>
      </w:r>
    </w:p>
    <w:p w14:paraId="22C42081" w14:textId="77777777" w:rsidR="00CE3C47" w:rsidRPr="00CE3C47" w:rsidRDefault="00CE3C47" w:rsidP="00CE3C47">
      <w:r w:rsidRPr="00CE3C47">
        <w:t>MRI is in the research phases for the evaluation of lung parenchymal abnormalities like emphysema. Dynamic breathing MRI may have a future role in assessing pulmonary emphysema.</w:t>
      </w:r>
      <w:r w:rsidRPr="00CE3C47">
        <w:rPr>
          <w:vertAlign w:val="superscript"/>
        </w:rPr>
        <w:t>5</w:t>
      </w:r>
    </w:p>
    <w:p w14:paraId="591FA8A3" w14:textId="77777777" w:rsidR="00CE3C47" w:rsidRPr="00CE3C47" w:rsidRDefault="00CE3C47" w:rsidP="00CE3C47">
      <w:pPr>
        <w:rPr>
          <w:b/>
          <w:bCs/>
        </w:rPr>
      </w:pPr>
      <w:r w:rsidRPr="00CE3C47">
        <w:rPr>
          <w:b/>
          <w:bCs/>
        </w:rPr>
        <w:t>Treatment and prognosis</w:t>
      </w:r>
    </w:p>
    <w:p w14:paraId="2E9562C3" w14:textId="77777777" w:rsidR="00CE3C47" w:rsidRPr="00CE3C47" w:rsidRDefault="00CE3C47" w:rsidP="00CE3C47">
      <w:r w:rsidRPr="00CE3C47">
        <w:t>Unfortunately, once lung tissue is lost, no regrowth occurs. Treatment is therefore supportive and aimed at preserving the remaining lung parenchyma. Interventions include:</w:t>
      </w:r>
    </w:p>
    <w:p w14:paraId="33FA9BBF" w14:textId="77777777" w:rsidR="00CE3C47" w:rsidRPr="00CE3C47" w:rsidRDefault="00CE3C47" w:rsidP="00CE3C47">
      <w:pPr>
        <w:numPr>
          <w:ilvl w:val="0"/>
          <w:numId w:val="7"/>
        </w:numPr>
      </w:pPr>
      <w:r w:rsidRPr="00CE3C47">
        <w:t>smoking cessation</w:t>
      </w:r>
    </w:p>
    <w:p w14:paraId="3035BE1D" w14:textId="77777777" w:rsidR="00CE3C47" w:rsidRPr="00CE3C47" w:rsidRDefault="00CE3C47" w:rsidP="00CE3C47">
      <w:pPr>
        <w:numPr>
          <w:ilvl w:val="0"/>
          <w:numId w:val="7"/>
        </w:numPr>
      </w:pPr>
      <w:r w:rsidRPr="00CE3C47">
        <w:lastRenderedPageBreak/>
        <w:t>oxygen therapy (in chronic hypoxemia)</w:t>
      </w:r>
    </w:p>
    <w:p w14:paraId="18CB1C34" w14:textId="77777777" w:rsidR="00CE3C47" w:rsidRPr="00CE3C47" w:rsidRDefault="00CE3C47" w:rsidP="00CE3C47">
      <w:pPr>
        <w:numPr>
          <w:ilvl w:val="0"/>
          <w:numId w:val="7"/>
        </w:numPr>
      </w:pPr>
      <w:r w:rsidRPr="00CE3C47">
        <w:t>symptom and exacerbation control</w:t>
      </w:r>
    </w:p>
    <w:p w14:paraId="4305BD2C" w14:textId="77777777" w:rsidR="00CE3C47" w:rsidRPr="00CE3C47" w:rsidRDefault="00CE3C47" w:rsidP="00CE3C47">
      <w:pPr>
        <w:numPr>
          <w:ilvl w:val="1"/>
          <w:numId w:val="7"/>
        </w:numPr>
      </w:pPr>
      <w:r w:rsidRPr="00CE3C47">
        <w:t>short and long-acting beta-2 agonists</w:t>
      </w:r>
    </w:p>
    <w:p w14:paraId="4E37295C" w14:textId="77777777" w:rsidR="00CE3C47" w:rsidRPr="00CE3C47" w:rsidRDefault="00CE3C47" w:rsidP="00CE3C47">
      <w:pPr>
        <w:numPr>
          <w:ilvl w:val="1"/>
          <w:numId w:val="7"/>
        </w:numPr>
      </w:pPr>
      <w:r w:rsidRPr="00CE3C47">
        <w:t>inhaled anticholinergics</w:t>
      </w:r>
    </w:p>
    <w:p w14:paraId="353A893C" w14:textId="77777777" w:rsidR="00CE3C47" w:rsidRPr="00CE3C47" w:rsidRDefault="00CE3C47" w:rsidP="00CE3C47">
      <w:pPr>
        <w:numPr>
          <w:ilvl w:val="1"/>
          <w:numId w:val="7"/>
        </w:numPr>
      </w:pPr>
      <w:r w:rsidRPr="00CE3C47">
        <w:t>inhaled glucocorticoids</w:t>
      </w:r>
    </w:p>
    <w:p w14:paraId="21AFA255" w14:textId="77777777" w:rsidR="00CE3C47" w:rsidRPr="00CE3C47" w:rsidRDefault="00CE3C47" w:rsidP="00CE3C47">
      <w:pPr>
        <w:numPr>
          <w:ilvl w:val="1"/>
          <w:numId w:val="7"/>
        </w:numPr>
      </w:pPr>
      <w:r w:rsidRPr="00CE3C47">
        <w:t>antibiotics</w:t>
      </w:r>
    </w:p>
    <w:p w14:paraId="69F3610E" w14:textId="77777777" w:rsidR="00CE3C47" w:rsidRPr="00CE3C47" w:rsidRDefault="00CE3C47" w:rsidP="00CE3C47">
      <w:pPr>
        <w:numPr>
          <w:ilvl w:val="0"/>
          <w:numId w:val="7"/>
        </w:numPr>
      </w:pPr>
      <w:r w:rsidRPr="00CE3C47">
        <w:t>pulmonary rehabilitation</w:t>
      </w:r>
    </w:p>
    <w:p w14:paraId="38DF4F8C" w14:textId="77777777" w:rsidR="00CE3C47" w:rsidRPr="00CE3C47" w:rsidRDefault="00CE3C47" w:rsidP="00CE3C47">
      <w:r w:rsidRPr="00CE3C47">
        <w:t>In patients with severe bullous change with resultant compression of remaining normal lung parenchyma, </w:t>
      </w:r>
      <w:hyperlink r:id="rId69" w:history="1">
        <w:r w:rsidRPr="00CE3C47">
          <w:rPr>
            <w:rStyle w:val="Hyperlink"/>
          </w:rPr>
          <w:t>lung volume reduction therapy</w:t>
        </w:r>
      </w:hyperlink>
      <w:r w:rsidRPr="00CE3C47">
        <w:t> may be considered in selected patients.</w:t>
      </w:r>
    </w:p>
    <w:p w14:paraId="69FB7231" w14:textId="77777777" w:rsidR="00CE3C47" w:rsidRPr="00CE3C47" w:rsidRDefault="00CE3C47" w:rsidP="00CE3C47">
      <w:hyperlink r:id="rId70" w:history="1">
        <w:r w:rsidRPr="00CE3C47">
          <w:rPr>
            <w:rStyle w:val="Hyperlink"/>
          </w:rPr>
          <w:t>Lung transplantation</w:t>
        </w:r>
      </w:hyperlink>
      <w:r w:rsidRPr="00CE3C47">
        <w:t> is considered in cases of </w:t>
      </w:r>
      <w:hyperlink r:id="rId71" w:history="1">
        <w:r w:rsidRPr="00CE3C47">
          <w:rPr>
            <w:rStyle w:val="Hyperlink"/>
          </w:rPr>
          <w:t>alpha-1-antitrypsin deficiency</w:t>
        </w:r>
      </w:hyperlink>
      <w:r w:rsidRPr="00CE3C47">
        <w:t>.</w:t>
      </w:r>
    </w:p>
    <w:p w14:paraId="6E58B4D0" w14:textId="77777777" w:rsidR="00CE3C47" w:rsidRPr="00CE3C47" w:rsidRDefault="00CE3C47" w:rsidP="00CE3C47">
      <w:r w:rsidRPr="00CE3C47">
        <w:t>Prognosis is worse in patients who continue to smoke, are alpha-1-antitrypsin deficient, have </w:t>
      </w:r>
      <w:hyperlink r:id="rId72" w:history="1">
        <w:r w:rsidRPr="00CE3C47">
          <w:rPr>
            <w:rStyle w:val="Hyperlink"/>
          </w:rPr>
          <w:t>low FEV</w:t>
        </w:r>
        <w:r w:rsidRPr="00CE3C47">
          <w:rPr>
            <w:rStyle w:val="Hyperlink"/>
            <w:vertAlign w:val="subscript"/>
          </w:rPr>
          <w:t>1</w:t>
        </w:r>
      </w:hyperlink>
      <w:r w:rsidRPr="00CE3C47">
        <w:t> at time of diagnosis, or have other comorbidities (e.g. </w:t>
      </w:r>
      <w:hyperlink r:id="rId73" w:history="1">
        <w:r w:rsidRPr="00CE3C47">
          <w:rPr>
            <w:rStyle w:val="Hyperlink"/>
          </w:rPr>
          <w:t>heart failure</w:t>
        </w:r>
      </w:hyperlink>
      <w:r w:rsidRPr="00CE3C47">
        <w:t>, </w:t>
      </w:r>
      <w:hyperlink r:id="rId74" w:history="1">
        <w:r w:rsidRPr="00CE3C47">
          <w:rPr>
            <w:rStyle w:val="Hyperlink"/>
          </w:rPr>
          <w:t>respiratory failure</w:t>
        </w:r>
      </w:hyperlink>
      <w:r w:rsidRPr="00CE3C47">
        <w:t>, frequent exacerbations).</w:t>
      </w:r>
    </w:p>
    <w:p w14:paraId="5C1D88CC" w14:textId="77777777" w:rsidR="00CE3C47" w:rsidRPr="00CE3C47" w:rsidRDefault="00CE3C47" w:rsidP="00CE3C47">
      <w:pPr>
        <w:rPr>
          <w:b/>
          <w:bCs/>
        </w:rPr>
      </w:pPr>
      <w:r w:rsidRPr="00CE3C47">
        <w:rPr>
          <w:b/>
          <w:bCs/>
        </w:rPr>
        <w:t>Differential diagnosis</w:t>
      </w:r>
    </w:p>
    <w:p w14:paraId="7415D00D" w14:textId="77777777" w:rsidR="00CE3C47" w:rsidRPr="00CE3C47" w:rsidRDefault="00CE3C47" w:rsidP="00CE3C47">
      <w:pPr>
        <w:numPr>
          <w:ilvl w:val="0"/>
          <w:numId w:val="8"/>
        </w:numPr>
      </w:pPr>
      <w:hyperlink r:id="rId75" w:history="1">
        <w:r w:rsidRPr="00CE3C47">
          <w:rPr>
            <w:rStyle w:val="Hyperlink"/>
          </w:rPr>
          <w:t>cystic lung disease</w:t>
        </w:r>
      </w:hyperlink>
      <w:r w:rsidRPr="00CE3C47">
        <w:t>: all have visible cyst walls</w:t>
      </w:r>
    </w:p>
    <w:p w14:paraId="03DB69AE" w14:textId="77777777" w:rsidR="00CE3C47" w:rsidRPr="00CE3C47" w:rsidRDefault="00CE3C47" w:rsidP="00CE3C47">
      <w:pPr>
        <w:numPr>
          <w:ilvl w:val="1"/>
          <w:numId w:val="8"/>
        </w:numPr>
      </w:pPr>
      <w:hyperlink r:id="rId76" w:history="1">
        <w:r w:rsidRPr="00CE3C47">
          <w:rPr>
            <w:rStyle w:val="Hyperlink"/>
          </w:rPr>
          <w:t>lymphangioleiomyomatosis (LAM)</w:t>
        </w:r>
      </w:hyperlink>
    </w:p>
    <w:p w14:paraId="1371DB81" w14:textId="77777777" w:rsidR="00CE3C47" w:rsidRPr="00CE3C47" w:rsidRDefault="00CE3C47" w:rsidP="00CE3C47">
      <w:pPr>
        <w:numPr>
          <w:ilvl w:val="1"/>
          <w:numId w:val="8"/>
        </w:numPr>
      </w:pPr>
      <w:hyperlink r:id="rId77" w:history="1">
        <w:r w:rsidRPr="00CE3C47">
          <w:rPr>
            <w:rStyle w:val="Hyperlink"/>
          </w:rPr>
          <w:t>pulmonary Langerhans cell histiocytosis (LCH)</w:t>
        </w:r>
      </w:hyperlink>
      <w:r w:rsidRPr="00CE3C47">
        <w:t>: often co-exists with emphysema</w:t>
      </w:r>
    </w:p>
    <w:p w14:paraId="11FEAC8C" w14:textId="77777777" w:rsidR="00CE3C47" w:rsidRPr="00CE3C47" w:rsidRDefault="00CE3C47" w:rsidP="00CE3C47">
      <w:pPr>
        <w:numPr>
          <w:ilvl w:val="1"/>
          <w:numId w:val="8"/>
        </w:numPr>
      </w:pPr>
      <w:hyperlink r:id="rId78" w:history="1">
        <w:r w:rsidRPr="00CE3C47">
          <w:rPr>
            <w:rStyle w:val="Hyperlink"/>
          </w:rPr>
          <w:t>honeycomb lung</w:t>
        </w:r>
      </w:hyperlink>
      <w:r w:rsidRPr="00CE3C47">
        <w:t>: usually reduced lung volumes</w:t>
      </w:r>
    </w:p>
    <w:p w14:paraId="5F21B81E" w14:textId="77777777" w:rsidR="00A17C43" w:rsidRPr="00A17C43" w:rsidRDefault="00A17C43" w:rsidP="00A17C43">
      <w:pPr>
        <w:pStyle w:val="ListParagraph"/>
        <w:numPr>
          <w:ilvl w:val="0"/>
          <w:numId w:val="8"/>
        </w:numPr>
        <w:spacing w:before="360" w:after="120" w:line="240" w:lineRule="auto"/>
        <w:outlineLvl w:val="2"/>
        <w:rPr>
          <w:rFonts w:ascii="Georgia" w:eastAsia="Times New Roman" w:hAnsi="Georgia" w:cs="Times New Roman"/>
          <w:color w:val="1F1F1F"/>
          <w:kern w:val="0"/>
          <w:sz w:val="30"/>
          <w:szCs w:val="30"/>
          <w:lang w:eastAsia="en-IN"/>
          <w14:ligatures w14:val="none"/>
        </w:rPr>
      </w:pPr>
      <w:r w:rsidRPr="00A17C43">
        <w:rPr>
          <w:rFonts w:ascii="Georgia" w:eastAsia="Times New Roman" w:hAnsi="Georgia" w:cs="Times New Roman"/>
          <w:color w:val="1F1F1F"/>
          <w:kern w:val="0"/>
          <w:sz w:val="30"/>
          <w:szCs w:val="30"/>
          <w:lang w:eastAsia="en-IN"/>
          <w14:ligatures w14:val="none"/>
        </w:rPr>
        <w:t>Topic Importance</w:t>
      </w:r>
    </w:p>
    <w:p w14:paraId="2BA13157" w14:textId="77777777" w:rsidR="00A17C43" w:rsidRPr="00A17C43" w:rsidRDefault="00A17C43" w:rsidP="00A17C43">
      <w:pPr>
        <w:pStyle w:val="ListParagraph"/>
        <w:numPr>
          <w:ilvl w:val="0"/>
          <w:numId w:val="8"/>
        </w:numPr>
        <w:spacing w:after="240" w:line="240" w:lineRule="auto"/>
        <w:rPr>
          <w:rFonts w:ascii="Georgia" w:eastAsia="Times New Roman" w:hAnsi="Georgia" w:cs="Times New Roman"/>
          <w:color w:val="1F1F1F"/>
          <w:kern w:val="0"/>
          <w:sz w:val="24"/>
          <w:szCs w:val="24"/>
          <w:lang w:eastAsia="en-IN"/>
          <w14:ligatures w14:val="none"/>
        </w:rPr>
      </w:pPr>
      <w:r w:rsidRPr="00A17C43">
        <w:rPr>
          <w:rFonts w:ascii="Georgia" w:eastAsia="Times New Roman" w:hAnsi="Georgia" w:cs="Times New Roman"/>
          <w:color w:val="1F1F1F"/>
          <w:kern w:val="0"/>
          <w:sz w:val="24"/>
          <w:szCs w:val="24"/>
          <w:lang w:eastAsia="en-IN"/>
          <w14:ligatures w14:val="none"/>
        </w:rPr>
        <w:t>Combined pulmonary fibrosis and emphysema (CPFE) is an underdiagnosed syndrome in which individuals have variable degrees of pulmonary fibrosis and emphysema. Patients with CPFE have high morbidity, including poor exercise tolerance and increased development of comorbidities. CPFE mortality also seems to outpace that of lone emphysema and pulmonary fibrosis. A major limitation to rigorous, large-scale studies of CPFE has been the lack of a precise definition for this syndrome. A 2022 American Thoracic Society/European Respiratory Society/Japanese Respiratory Society/Latin American Thoracic Association Research Statement called attention to fundamental gaps in our understanding of CPFE and highlighted the potential use of quantitative imaging techniques to better define CPFE.</w:t>
      </w:r>
    </w:p>
    <w:p w14:paraId="61EE934C" w14:textId="77777777" w:rsidR="00A17C43" w:rsidRPr="00A17C43" w:rsidRDefault="00A17C43" w:rsidP="00A17C43">
      <w:pPr>
        <w:pStyle w:val="ListParagraph"/>
        <w:numPr>
          <w:ilvl w:val="0"/>
          <w:numId w:val="8"/>
        </w:numPr>
        <w:spacing w:before="360" w:after="120" w:line="240" w:lineRule="auto"/>
        <w:outlineLvl w:val="2"/>
        <w:rPr>
          <w:rFonts w:ascii="Georgia" w:eastAsia="Times New Roman" w:hAnsi="Georgia" w:cs="Times New Roman"/>
          <w:color w:val="1F1F1F"/>
          <w:kern w:val="0"/>
          <w:sz w:val="30"/>
          <w:szCs w:val="30"/>
          <w:lang w:eastAsia="en-IN"/>
          <w14:ligatures w14:val="none"/>
        </w:rPr>
      </w:pPr>
      <w:r w:rsidRPr="00A17C43">
        <w:rPr>
          <w:rFonts w:ascii="Georgia" w:eastAsia="Times New Roman" w:hAnsi="Georgia" w:cs="Times New Roman"/>
          <w:color w:val="1F1F1F"/>
          <w:kern w:val="0"/>
          <w:sz w:val="30"/>
          <w:szCs w:val="30"/>
          <w:lang w:eastAsia="en-IN"/>
          <w14:ligatures w14:val="none"/>
        </w:rPr>
        <w:t>Review Findings</w:t>
      </w:r>
    </w:p>
    <w:p w14:paraId="1895A965" w14:textId="77777777" w:rsidR="00A17C43" w:rsidRPr="00A17C43" w:rsidRDefault="00A17C43" w:rsidP="00A17C43">
      <w:pPr>
        <w:pStyle w:val="ListParagraph"/>
        <w:numPr>
          <w:ilvl w:val="0"/>
          <w:numId w:val="8"/>
        </w:numPr>
        <w:spacing w:after="240" w:line="240" w:lineRule="auto"/>
        <w:rPr>
          <w:rFonts w:ascii="Georgia" w:eastAsia="Times New Roman" w:hAnsi="Georgia" w:cs="Times New Roman"/>
          <w:color w:val="1F1F1F"/>
          <w:kern w:val="0"/>
          <w:sz w:val="24"/>
          <w:szCs w:val="24"/>
          <w:lang w:eastAsia="en-IN"/>
          <w14:ligatures w14:val="none"/>
        </w:rPr>
      </w:pPr>
      <w:r w:rsidRPr="00A17C43">
        <w:rPr>
          <w:rFonts w:ascii="Georgia" w:eastAsia="Times New Roman" w:hAnsi="Georgia" w:cs="Times New Roman"/>
          <w:color w:val="1F1F1F"/>
          <w:kern w:val="0"/>
          <w:sz w:val="24"/>
          <w:szCs w:val="24"/>
          <w:lang w:eastAsia="en-IN"/>
          <w14:ligatures w14:val="none"/>
        </w:rPr>
        <w:t>Broadly, CPFE has been defined using visual interpretation of chest CT imaging documenting the presence of both emphysema and fibrosis, with varying distributions. When quantitative approaches were involved, varying thresholds of emphysema and fibrosis on imaging have been used across different studies.</w:t>
      </w:r>
    </w:p>
    <w:p w14:paraId="409058EA" w14:textId="77777777" w:rsidR="00A17C43" w:rsidRPr="00A17C43" w:rsidRDefault="00A17C43" w:rsidP="00A17C43">
      <w:pPr>
        <w:pStyle w:val="ListParagraph"/>
        <w:numPr>
          <w:ilvl w:val="0"/>
          <w:numId w:val="8"/>
        </w:numPr>
        <w:spacing w:before="360" w:after="120" w:line="240" w:lineRule="auto"/>
        <w:outlineLvl w:val="2"/>
        <w:rPr>
          <w:rFonts w:ascii="Georgia" w:eastAsia="Times New Roman" w:hAnsi="Georgia" w:cs="Times New Roman"/>
          <w:color w:val="1F1F1F"/>
          <w:kern w:val="0"/>
          <w:sz w:val="30"/>
          <w:szCs w:val="30"/>
          <w:lang w:eastAsia="en-IN"/>
          <w14:ligatures w14:val="none"/>
        </w:rPr>
      </w:pPr>
      <w:r w:rsidRPr="00A17C43">
        <w:rPr>
          <w:rFonts w:ascii="Georgia" w:eastAsia="Times New Roman" w:hAnsi="Georgia" w:cs="Times New Roman"/>
          <w:color w:val="1F1F1F"/>
          <w:kern w:val="0"/>
          <w:sz w:val="30"/>
          <w:szCs w:val="30"/>
          <w:lang w:eastAsia="en-IN"/>
          <w14:ligatures w14:val="none"/>
        </w:rPr>
        <w:t>Summary</w:t>
      </w:r>
    </w:p>
    <w:p w14:paraId="7CAFDEF2" w14:textId="77777777" w:rsidR="00A17C43" w:rsidRPr="00A17C43" w:rsidRDefault="00A17C43" w:rsidP="00A17C43">
      <w:pPr>
        <w:pStyle w:val="ListParagraph"/>
        <w:numPr>
          <w:ilvl w:val="0"/>
          <w:numId w:val="8"/>
        </w:numPr>
        <w:spacing w:after="240" w:line="240" w:lineRule="auto"/>
        <w:rPr>
          <w:rFonts w:ascii="Georgia" w:eastAsia="Times New Roman" w:hAnsi="Georgia" w:cs="Times New Roman"/>
          <w:color w:val="1F1F1F"/>
          <w:kern w:val="0"/>
          <w:sz w:val="24"/>
          <w:szCs w:val="24"/>
          <w:lang w:eastAsia="en-IN"/>
          <w14:ligatures w14:val="none"/>
        </w:rPr>
      </w:pPr>
      <w:r w:rsidRPr="00A17C43">
        <w:rPr>
          <w:rFonts w:ascii="Georgia" w:eastAsia="Times New Roman" w:hAnsi="Georgia" w:cs="Times New Roman"/>
          <w:color w:val="1F1F1F"/>
          <w:kern w:val="0"/>
          <w:sz w:val="24"/>
          <w:szCs w:val="24"/>
          <w:lang w:eastAsia="en-IN"/>
          <w14:ligatures w14:val="none"/>
        </w:rPr>
        <w:t xml:space="preserve">This review is structured into 3 primary themes, starting with early imaging studies, then evaluating the use of quantitative methods and imaging-based </w:t>
      </w:r>
      <w:r w:rsidRPr="00A17C43">
        <w:rPr>
          <w:rFonts w:ascii="Georgia" w:eastAsia="Times New Roman" w:hAnsi="Georgia" w:cs="Times New Roman"/>
          <w:color w:val="1F1F1F"/>
          <w:kern w:val="0"/>
          <w:sz w:val="24"/>
          <w:szCs w:val="24"/>
          <w:lang w:eastAsia="en-IN"/>
          <w14:ligatures w14:val="none"/>
        </w:rPr>
        <w:lastRenderedPageBreak/>
        <w:t>thresholds, both in large population studies and single-center cohorts to define CPFE and assess patient outcomes. It concludes by discussing current challenges and how to focus our efforts so that quantitative imaging methods can effectively address the most pressing clinical dilemmas in CPFE.</w:t>
      </w:r>
    </w:p>
    <w:p w14:paraId="23D3E3D1" w14:textId="77777777" w:rsidR="00A17C43" w:rsidRDefault="00A17C43" w:rsidP="00A17C43">
      <w:pPr>
        <w:pStyle w:val="Heading2"/>
        <w:spacing w:before="240" w:after="240"/>
        <w:rPr>
          <w:sz w:val="30"/>
          <w:szCs w:val="30"/>
        </w:rPr>
      </w:pPr>
      <w:r>
        <w:rPr>
          <w:b/>
          <w:bCs/>
          <w:sz w:val="30"/>
          <w:szCs w:val="30"/>
        </w:rPr>
        <w:t>Literature Search</w:t>
      </w:r>
    </w:p>
    <w:p w14:paraId="12D797AE" w14:textId="77777777" w:rsidR="00A17C43" w:rsidRDefault="00A17C43" w:rsidP="00A17C43">
      <w:pPr>
        <w:rPr>
          <w:sz w:val="24"/>
          <w:szCs w:val="24"/>
        </w:rPr>
      </w:pPr>
      <w:r>
        <w:t>A literature search was performed in PubMed to identify all peer-reviewed journal articles from January 1, 2000, to December 1, 2023. All studies with the following key words were included: “pulmonary fibrosis,” “emphysema,” and “imaging.” These studies included all subtypes of fibrotic ILDs as they are currently part of the broader CPFE population as highlighted in the 2022 CPFE Research Statement.</w:t>
      </w:r>
      <w:r>
        <w:rPr>
          <w:sz w:val="18"/>
          <w:szCs w:val="18"/>
          <w:vertAlign w:val="superscript"/>
        </w:rPr>
        <w:t>4</w:t>
      </w:r>
      <w:r>
        <w:t> Inclusion criteria were consistent with definitions previously published by Wong et al.</w:t>
      </w:r>
      <w:r>
        <w:rPr>
          <w:sz w:val="18"/>
          <w:szCs w:val="18"/>
          <w:vertAlign w:val="superscript"/>
        </w:rPr>
        <w:t>5</w:t>
      </w:r>
      <w:r>
        <w:t> Papers</w:t>
      </w:r>
    </w:p>
    <w:p w14:paraId="73E29E03" w14:textId="77777777" w:rsidR="00A17C43" w:rsidRDefault="00A17C43" w:rsidP="00A17C43">
      <w:pPr>
        <w:pStyle w:val="Heading2"/>
        <w:spacing w:before="240" w:after="240"/>
        <w:rPr>
          <w:sz w:val="30"/>
          <w:szCs w:val="30"/>
        </w:rPr>
      </w:pPr>
      <w:r>
        <w:rPr>
          <w:b/>
          <w:bCs/>
          <w:sz w:val="30"/>
          <w:szCs w:val="30"/>
        </w:rPr>
        <w:t>Early Imaging Studies of CPFE as a Clinical Syndrome</w:t>
      </w:r>
    </w:p>
    <w:p w14:paraId="57D4D4F2" w14:textId="77777777" w:rsidR="00A17C43" w:rsidRDefault="00A17C43" w:rsidP="00A17C43">
      <w:pPr>
        <w:rPr>
          <w:sz w:val="24"/>
          <w:szCs w:val="24"/>
        </w:rPr>
      </w:pPr>
      <w:r>
        <w:t>Despite case reports, CPFE was not recognized as a syndrome clinically distinct from lone emphysema and pulmonary fibrosis until 2005.</w:t>
      </w:r>
      <w:r>
        <w:rPr>
          <w:sz w:val="18"/>
          <w:szCs w:val="18"/>
          <w:vertAlign w:val="superscript"/>
        </w:rPr>
        <w:t>6</w:t>
      </w:r>
      <w:r>
        <w:t> At that time, the fibrotic component was primarily evaluated in patients with idiopathic pulmonary fibrosis (IPF), leading radiologic CPFE on HRCT imaging to be defined as upper lobe predominant emphysema with a usual interstitial pneumonia (UIP) pattern of fibrosis. A subsequent study found that radiologic CPFE correlated with histopathologic emphysema and UIP.</w:t>
      </w:r>
    </w:p>
    <w:p w14:paraId="1AFA2B7F" w14:textId="77777777" w:rsidR="00A17C43" w:rsidRDefault="00A17C43" w:rsidP="00A17C43">
      <w:pPr>
        <w:pStyle w:val="Heading2"/>
        <w:spacing w:before="240" w:after="240"/>
        <w:rPr>
          <w:sz w:val="30"/>
          <w:szCs w:val="30"/>
        </w:rPr>
      </w:pPr>
      <w:r>
        <w:rPr>
          <w:b/>
          <w:bCs/>
          <w:sz w:val="30"/>
          <w:szCs w:val="30"/>
        </w:rPr>
        <w:t>Future Directions</w:t>
      </w:r>
    </w:p>
    <w:p w14:paraId="0A6369FA" w14:textId="77777777" w:rsidR="00A17C43" w:rsidRDefault="00A17C43" w:rsidP="00A17C43">
      <w:pPr>
        <w:rPr>
          <w:sz w:val="24"/>
          <w:szCs w:val="24"/>
        </w:rPr>
      </w:pPr>
      <w:r>
        <w:t>Table 1 summarizes the key CPFE CT imaging studies and their longitudinal outcomes discussed in this review. Although there are extensive imaging-based studies in both ILD and COPD populations, there remain no prospective cohort studies of CPFE. In addition, most imaging-based studies of CPFE, including those assessing key imaging characteristics, lung function decline, survival, and lung cancer outcomes, relied on retrospective, single-center studies without rigorously defined thresholds for</w:t>
      </w:r>
    </w:p>
    <w:p w14:paraId="22E55033" w14:textId="77777777" w:rsidR="00A17C43" w:rsidRDefault="00A17C43" w:rsidP="00A17C43">
      <w:pPr>
        <w:pStyle w:val="Heading2"/>
        <w:spacing w:before="240" w:after="240"/>
        <w:rPr>
          <w:sz w:val="30"/>
          <w:szCs w:val="30"/>
        </w:rPr>
      </w:pPr>
      <w:r>
        <w:rPr>
          <w:b/>
          <w:bCs/>
          <w:sz w:val="30"/>
          <w:szCs w:val="30"/>
        </w:rPr>
        <w:t>Summary</w:t>
      </w:r>
    </w:p>
    <w:p w14:paraId="524266BA" w14:textId="77777777" w:rsidR="00A17C43" w:rsidRDefault="00A17C43" w:rsidP="00A17C43">
      <w:pPr>
        <w:rPr>
          <w:sz w:val="24"/>
          <w:szCs w:val="24"/>
        </w:rPr>
      </w:pPr>
      <w:r>
        <w:t>There is increasing awareness that CPFE is an underdiagnosed clinical syndrome with poor outcomes. The lack of a precise disease definition, beyond a combination of fibrosis and emphysema in a single individual, has hampered multicenter studies and often limited a timely diagnosis. In parallel, exciting advances in novel quantitative CT imaging methodologies provide opportunities to refine the imaging criteria for CPFE and should be a focus of future collaborative research efforts among COPD</w:t>
      </w:r>
    </w:p>
    <w:p w14:paraId="0E1D7A96" w14:textId="77777777" w:rsidR="00A17C43" w:rsidRPr="00A17C43" w:rsidRDefault="00A17C43" w:rsidP="00A17C43">
      <w:r w:rsidRPr="00A17C43">
        <w:t>Discussion</w:t>
      </w:r>
    </w:p>
    <w:p w14:paraId="1BF4958D" w14:textId="77777777" w:rsidR="00A17C43" w:rsidRPr="00A17C43" w:rsidRDefault="00A17C43" w:rsidP="00A17C43">
      <w:r w:rsidRPr="00A17C43">
        <w:t>Spontaneous pneumomediastinum (SPM) and spontaneous emphysema (SE) are rare conditions, where "spontaneous" refers to the escape of air from the lung cavity into other areas, such as subcutaneous tissue, without any traumatic event. These conditions are often self-limiting and may only require supportive care unless there is a serious underlying lung disease or a complication like pneumothorax or secondary bacterial pneumonia.</w:t>
      </w:r>
      <w:r w:rsidRPr="00A17C43">
        <w:rPr>
          <w:vertAlign w:val="superscript"/>
        </w:rPr>
        <w:t>1</w:t>
      </w:r>
      <w:r w:rsidRPr="00A17C43">
        <w:t> SPM and SE can also arise from activities that increase</w:t>
      </w:r>
    </w:p>
    <w:p w14:paraId="1119F986" w14:textId="77777777" w:rsidR="00A17C43" w:rsidRPr="00A17C43" w:rsidRDefault="00A17C43" w:rsidP="00A17C43">
      <w:r w:rsidRPr="00A17C43">
        <w:t>Visual case discussion</w:t>
      </w:r>
    </w:p>
    <w:p w14:paraId="2C863F1B" w14:textId="77777777" w:rsidR="00A17C43" w:rsidRPr="00A17C43" w:rsidRDefault="00A17C43" w:rsidP="00A17C43">
      <w:r w:rsidRPr="00A17C43">
        <w:lastRenderedPageBreak/>
        <w:t>A 7-year-old boy with no prior medical conditions presented with a five-day history of fever, runny nose, and cough. Following an intense coughing episode, he developed swelling in his neck and chest, accompanied by rapid breathing several hours before hospital admission. There was no history of exposure to sick individuals, hospitalization, or prior use of nebulizers. He had no known contact with tuberculosis patients. Upon arrival at the emergency department, he was alert and conscious but</w:t>
      </w:r>
    </w:p>
    <w:p w14:paraId="1B5E4573" w14:textId="77777777" w:rsidR="00A17C43" w:rsidRPr="00A17C43" w:rsidRDefault="00A17C43" w:rsidP="00A17C43">
      <w:r w:rsidRPr="00A17C43">
        <w:t>Abstract</w:t>
      </w:r>
    </w:p>
    <w:p w14:paraId="0A9B1071" w14:textId="77777777" w:rsidR="00A17C43" w:rsidRPr="00A17C43" w:rsidRDefault="00A17C43" w:rsidP="00A17C43">
      <w:r w:rsidRPr="00A17C43">
        <w:t>Introduction</w:t>
      </w:r>
    </w:p>
    <w:p w14:paraId="79D27359" w14:textId="77777777" w:rsidR="00A17C43" w:rsidRPr="00A17C43" w:rsidRDefault="00A17C43" w:rsidP="00A17C43">
      <w:hyperlink r:id="rId79" w:tooltip="Learn more about Tonsillectomy from ScienceDirect's AI-generated Topic Pages" w:history="1">
        <w:r w:rsidRPr="00A17C43">
          <w:rPr>
            <w:rStyle w:val="Hyperlink"/>
          </w:rPr>
          <w:t>Tonsillectomy</w:t>
        </w:r>
      </w:hyperlink>
      <w:r w:rsidRPr="00A17C43">
        <w:t> is known as one of the safest </w:t>
      </w:r>
      <w:hyperlink r:id="rId80" w:tooltip="Learn more about otorhinolaryngology from ScienceDirect's AI-generated Topic Pages" w:history="1">
        <w:r w:rsidRPr="00A17C43">
          <w:rPr>
            <w:rStyle w:val="Hyperlink"/>
          </w:rPr>
          <w:t>otorhinolaryngology</w:t>
        </w:r>
      </w:hyperlink>
      <w:r w:rsidRPr="00A17C43">
        <w:t> surgery procedure. Rarely, it can lead to serious complications. Cervico-facial </w:t>
      </w:r>
      <w:hyperlink r:id="rId81" w:tooltip="Learn more about emphysema from ScienceDirect's AI-generated Topic Pages" w:history="1">
        <w:r w:rsidRPr="00A17C43">
          <w:rPr>
            <w:rStyle w:val="Hyperlink"/>
          </w:rPr>
          <w:t>emphysema</w:t>
        </w:r>
      </w:hyperlink>
      <w:r w:rsidRPr="00A17C43">
        <w:t> is an exceptional complication of tonsillectomy.</w:t>
      </w:r>
    </w:p>
    <w:p w14:paraId="19A0154B" w14:textId="77777777" w:rsidR="00A17C43" w:rsidRPr="00A17C43" w:rsidRDefault="00A17C43" w:rsidP="00A17C43">
      <w:r w:rsidRPr="00A17C43">
        <w:t>Here we reported a case of post-tonsillectomy emphysema. Our objective was to emphasize the different characteristics of this entity and draw attention to the risk of potentially fatal respiratory complications.</w:t>
      </w:r>
    </w:p>
    <w:p w14:paraId="2D5DB0BE" w14:textId="77777777" w:rsidR="00A17C43" w:rsidRPr="00A17C43" w:rsidRDefault="00A17C43" w:rsidP="00A17C43">
      <w:r w:rsidRPr="00A17C43">
        <w:t>Presentation of case</w:t>
      </w:r>
    </w:p>
    <w:p w14:paraId="7E524256" w14:textId="77777777" w:rsidR="00A17C43" w:rsidRPr="00A17C43" w:rsidRDefault="00A17C43" w:rsidP="00A17C43">
      <w:r w:rsidRPr="00A17C43">
        <w:t>A 46-year-old healthy woman had a tonsillectomy because of recurrent </w:t>
      </w:r>
      <w:hyperlink r:id="rId82" w:tooltip="Learn more about tonsillitis from ScienceDirect's AI-generated Topic Pages" w:history="1">
        <w:r w:rsidRPr="00A17C43">
          <w:rPr>
            <w:rStyle w:val="Hyperlink"/>
          </w:rPr>
          <w:t>tonsillitis</w:t>
        </w:r>
      </w:hyperlink>
      <w:r w:rsidRPr="00A17C43">
        <w:t>. Four hours after </w:t>
      </w:r>
      <w:hyperlink r:id="rId83" w:tooltip="Learn more about extubation from ScienceDirect's AI-generated Topic Pages" w:history="1">
        <w:r w:rsidRPr="00A17C43">
          <w:rPr>
            <w:rStyle w:val="Hyperlink"/>
          </w:rPr>
          <w:t>extubation</w:t>
        </w:r>
      </w:hyperlink>
      <w:r w:rsidRPr="00A17C43">
        <w:t>, she presented a </w:t>
      </w:r>
      <w:hyperlink r:id="rId84" w:tooltip="Learn more about subcutaneous emphysema from ScienceDirect's AI-generated Topic Pages" w:history="1">
        <w:r w:rsidRPr="00A17C43">
          <w:rPr>
            <w:rStyle w:val="Hyperlink"/>
          </w:rPr>
          <w:t>subcutaneous emphysema</w:t>
        </w:r>
      </w:hyperlink>
      <w:r w:rsidRPr="00A17C43">
        <w:t> under the left mandibular angle, slightly extended to the left cheek and left laterocervical region. An immediate cervicofacial CT scan showed a dissecting cervical emphysema of the left hemiface of moderate abundance that extended to the pre-vascular space of the superior mediastinum. The decision was to keep the patient hospitalized, to avoid forced glottic closure and to put her on prophylactic antibiotics. The further course was uneventful with respiratory state stability and emphysema's disappearance.</w:t>
      </w:r>
    </w:p>
    <w:p w14:paraId="34C7CADD" w14:textId="77777777" w:rsidR="00A17C43" w:rsidRPr="00A17C43" w:rsidRDefault="00A17C43" w:rsidP="00A17C43">
      <w:r w:rsidRPr="00A17C43">
        <w:t>Clinical discussion</w:t>
      </w:r>
    </w:p>
    <w:p w14:paraId="6FBE503B" w14:textId="77777777" w:rsidR="00A17C43" w:rsidRPr="00A17C43" w:rsidRDefault="00A17C43" w:rsidP="00A17C43">
      <w:r w:rsidRPr="00A17C43">
        <w:t>Cervicofacial emphysema is a very rare but life-threatening tonsillectomy complication that may cause </w:t>
      </w:r>
      <w:hyperlink r:id="rId85" w:tooltip="Learn more about acute respiratory failure from ScienceDirect's AI-generated Topic Pages" w:history="1">
        <w:r w:rsidRPr="00A17C43">
          <w:rPr>
            <w:rStyle w:val="Hyperlink"/>
          </w:rPr>
          <w:t>acute respiratory failure</w:t>
        </w:r>
      </w:hyperlink>
      <w:r w:rsidRPr="00A17C43">
        <w:t>. Emphysema's main clinical characteristics are a non-tender cervicofacial swelling and </w:t>
      </w:r>
      <w:hyperlink r:id="rId86" w:tooltip="Learn more about crepitus from ScienceDirect's AI-generated Topic Pages" w:history="1">
        <w:r w:rsidRPr="00A17C43">
          <w:rPr>
            <w:rStyle w:val="Hyperlink"/>
          </w:rPr>
          <w:t>crepitus</w:t>
        </w:r>
      </w:hyperlink>
      <w:r w:rsidRPr="00A17C43">
        <w:t>. Post-tonsillectomy emphysema treatment is usually conservative.</w:t>
      </w:r>
    </w:p>
    <w:p w14:paraId="7318E05D" w14:textId="77777777" w:rsidR="00A17C43" w:rsidRPr="00A17C43" w:rsidRDefault="00A17C43" w:rsidP="00A17C43">
      <w:r w:rsidRPr="00A17C43">
        <w:t>In cases of respiratory failure, it is necessary to secure the airway by </w:t>
      </w:r>
      <w:hyperlink r:id="rId87" w:tooltip="Learn more about intubation from ScienceDirect's AI-generated Topic Pages" w:history="1">
        <w:r w:rsidRPr="00A17C43">
          <w:rPr>
            <w:rStyle w:val="Hyperlink"/>
          </w:rPr>
          <w:t>intubation</w:t>
        </w:r>
      </w:hyperlink>
      <w:r w:rsidRPr="00A17C43">
        <w:t> or </w:t>
      </w:r>
      <w:hyperlink r:id="rId88" w:tooltip="Learn more about tracheostomy from ScienceDirect's AI-generated Topic Pages" w:history="1">
        <w:r w:rsidRPr="00A17C43">
          <w:rPr>
            <w:rStyle w:val="Hyperlink"/>
          </w:rPr>
          <w:t>tracheostomy</w:t>
        </w:r>
      </w:hyperlink>
      <w:r w:rsidRPr="00A17C43">
        <w:t>. An important mediastinal expansion of the emphysema requires a </w:t>
      </w:r>
      <w:hyperlink r:id="rId89" w:tooltip="Learn more about thoracotomy from ScienceDirect's AI-generated Topic Pages" w:history="1">
        <w:r w:rsidRPr="00A17C43">
          <w:rPr>
            <w:rStyle w:val="Hyperlink"/>
          </w:rPr>
          <w:t>thoracotomy</w:t>
        </w:r>
      </w:hyperlink>
      <w:r w:rsidRPr="00A17C43">
        <w:t>.</w:t>
      </w:r>
    </w:p>
    <w:p w14:paraId="1C645695" w14:textId="77777777" w:rsidR="00A17C43" w:rsidRPr="00A17C43" w:rsidRDefault="00A17C43" w:rsidP="00A17C43">
      <w:r w:rsidRPr="00A17C43">
        <w:t>Conclusion</w:t>
      </w:r>
    </w:p>
    <w:p w14:paraId="505A6347" w14:textId="77777777" w:rsidR="00A17C43" w:rsidRPr="00A17C43" w:rsidRDefault="00A17C43" w:rsidP="00A17C43">
      <w:r w:rsidRPr="00A17C43">
        <w:t>Cervicofacial emphysema is an unpredictable complication of tonsillectomy. Its prevention requires per-operative vigilance from both ENT surgeons and anesthetists. Moreover, early diagnosis and management are essential to avoid its potentially fatal consequences.</w:t>
      </w:r>
    </w:p>
    <w:p w14:paraId="203CEE62" w14:textId="77777777" w:rsidR="00A17C43" w:rsidRPr="00A17C43" w:rsidRDefault="00A17C43" w:rsidP="00A17C43">
      <w:r w:rsidRPr="00A17C43">
        <w:t>1. Introduction</w:t>
      </w:r>
    </w:p>
    <w:p w14:paraId="5C91F46D" w14:textId="77777777" w:rsidR="00A17C43" w:rsidRPr="00A17C43" w:rsidRDefault="00A17C43" w:rsidP="00A17C43">
      <w:r w:rsidRPr="00A17C43">
        <w:t>Palatine </w:t>
      </w:r>
      <w:hyperlink r:id="rId90" w:tooltip="Learn more about tonsillectomy from ScienceDirect's AI-generated Topic Pages" w:history="1">
        <w:r w:rsidRPr="00A17C43">
          <w:rPr>
            <w:rStyle w:val="Hyperlink"/>
          </w:rPr>
          <w:t>tonsillectomy</w:t>
        </w:r>
      </w:hyperlink>
      <w:r w:rsidRPr="00A17C43">
        <w:t> is a common surgical procedure. Although rare, its complications can be life-threatening. Cervicofacial emphysema remains an exceptional complication after tonsillectomy. However, as exceptional as it is, it is potentially fatal [</w:t>
      </w:r>
      <w:bookmarkStart w:id="0" w:name="bbb0005"/>
      <w:r w:rsidRPr="00A17C43">
        <w:fldChar w:fldCharType="begin"/>
      </w:r>
      <w:r w:rsidRPr="00A17C43">
        <w:instrText>HYPERLINK "https://www.sciencedirect.com/science/article/pii/S2210261224006473" \l "bb0005"</w:instrText>
      </w:r>
      <w:r w:rsidRPr="00A17C43">
        <w:fldChar w:fldCharType="separate"/>
      </w:r>
      <w:r w:rsidRPr="00A17C43">
        <w:rPr>
          <w:rStyle w:val="Hyperlink"/>
        </w:rPr>
        <w:t>1</w:t>
      </w:r>
      <w:r w:rsidRPr="00A17C43">
        <w:fldChar w:fldCharType="end"/>
      </w:r>
      <w:r w:rsidRPr="00A17C43">
        <w:t>].</w:t>
      </w:r>
    </w:p>
    <w:p w14:paraId="665AD6BB" w14:textId="77777777" w:rsidR="00A17C43" w:rsidRPr="00A17C43" w:rsidRDefault="00A17C43" w:rsidP="00A17C43">
      <w:r w:rsidRPr="00A17C43">
        <w:t>Here we reported a case of post-tonsillectomy emphysema and we attempted to emphasize the clinical, paraclinical, and therapeutic characteristics of this unusual complication. And thus, alert the medical community to consider this extremely rare but life-threatening complication.</w:t>
      </w:r>
    </w:p>
    <w:p w14:paraId="45ECBBAB" w14:textId="77777777" w:rsidR="00A17C43" w:rsidRPr="00A17C43" w:rsidRDefault="00A17C43" w:rsidP="00A17C43">
      <w:r w:rsidRPr="00A17C43">
        <w:lastRenderedPageBreak/>
        <w:t>2. Methods</w:t>
      </w:r>
    </w:p>
    <w:p w14:paraId="25E87301" w14:textId="77777777" w:rsidR="00A17C43" w:rsidRPr="00A17C43" w:rsidRDefault="00A17C43" w:rsidP="00A17C43">
      <w:r w:rsidRPr="00A17C43">
        <w:t>The work has been reported in line with The SCARE criteria [</w:t>
      </w:r>
      <w:bookmarkStart w:id="1" w:name="bbb0010"/>
      <w:r w:rsidRPr="00A17C43">
        <w:fldChar w:fldCharType="begin"/>
      </w:r>
      <w:r w:rsidRPr="00A17C43">
        <w:instrText>HYPERLINK "https://www.sciencedirect.com/science/article/pii/S2210261224006473" \l "bb0010"</w:instrText>
      </w:r>
      <w:r w:rsidRPr="00A17C43">
        <w:fldChar w:fldCharType="separate"/>
      </w:r>
      <w:r w:rsidRPr="00A17C43">
        <w:rPr>
          <w:rStyle w:val="Hyperlink"/>
        </w:rPr>
        <w:t>2</w:t>
      </w:r>
      <w:r w:rsidRPr="00A17C43">
        <w:fldChar w:fldCharType="end"/>
      </w:r>
      <w:bookmarkEnd w:id="1"/>
      <w:r w:rsidRPr="00A17C43">
        <w:t>].</w:t>
      </w:r>
    </w:p>
    <w:p w14:paraId="6190A5B5" w14:textId="77777777" w:rsidR="00A17C43" w:rsidRPr="00A17C43" w:rsidRDefault="00A17C43" w:rsidP="00A17C43">
      <w:r w:rsidRPr="00A17C43">
        <w:t>3. Presentation of case</w:t>
      </w:r>
    </w:p>
    <w:p w14:paraId="05320160" w14:textId="77777777" w:rsidR="00A17C43" w:rsidRPr="00A17C43" w:rsidRDefault="00A17C43" w:rsidP="00A17C43">
      <w:r w:rsidRPr="00A17C43">
        <w:t>A 46-year-old woman was hospitalized for treatment of recurrent </w:t>
      </w:r>
      <w:hyperlink r:id="rId91" w:tooltip="Learn more about tonsillitis from ScienceDirect's AI-generated Topic Pages" w:history="1">
        <w:r w:rsidRPr="00A17C43">
          <w:rPr>
            <w:rStyle w:val="Hyperlink"/>
          </w:rPr>
          <w:t>tonsillitis</w:t>
        </w:r>
      </w:hyperlink>
      <w:r w:rsidRPr="00A17C43">
        <w:t>. She had no co-morbidities. The preoperative physical examination revealed hypertrophied </w:t>
      </w:r>
      <w:hyperlink r:id="rId92" w:tooltip="Learn more about palatine tonsils from ScienceDirect's AI-generated Topic Pages" w:history="1">
        <w:r w:rsidRPr="00A17C43">
          <w:rPr>
            <w:rStyle w:val="Hyperlink"/>
          </w:rPr>
          <w:t>palatine tonsils</w:t>
        </w:r>
      </w:hyperlink>
      <w:r w:rsidRPr="00A17C43">
        <w:t> (grade 3 of Friedman) with a normal-looking </w:t>
      </w:r>
      <w:hyperlink r:id="rId93" w:tooltip="Learn more about soft palate from ScienceDirect's AI-generated Topic Pages" w:history="1">
        <w:r w:rsidRPr="00A17C43">
          <w:rPr>
            <w:rStyle w:val="Hyperlink"/>
          </w:rPr>
          <w:t>soft palate</w:t>
        </w:r>
      </w:hyperlink>
      <w:r w:rsidRPr="00A17C43">
        <w:t>. The patient had a tonsillectomy under </w:t>
      </w:r>
      <w:hyperlink r:id="rId94" w:tooltip="Learn more about general anesthesia from ScienceDirect's AI-generated Topic Pages" w:history="1">
        <w:r w:rsidRPr="00A17C43">
          <w:rPr>
            <w:rStyle w:val="Hyperlink"/>
          </w:rPr>
          <w:t>general anesthesia</w:t>
        </w:r>
      </w:hyperlink>
      <w:r w:rsidRPr="00A17C43">
        <w:t> with </w:t>
      </w:r>
      <w:hyperlink r:id="rId95" w:tooltip="Learn more about orotracheal intubation from ScienceDirect's AI-generated Topic Pages" w:history="1">
        <w:r w:rsidRPr="00A17C43">
          <w:rPr>
            <w:rStyle w:val="Hyperlink"/>
          </w:rPr>
          <w:t>orotracheal intubation</w:t>
        </w:r>
      </w:hyperlink>
      <w:r w:rsidRPr="00A17C43">
        <w:t>. </w:t>
      </w:r>
      <w:hyperlink r:id="rId96" w:tooltip="Learn more about Intubation from ScienceDirect's AI-generated Topic Pages" w:history="1">
        <w:r w:rsidRPr="00A17C43">
          <w:rPr>
            <w:rStyle w:val="Hyperlink"/>
          </w:rPr>
          <w:t>Intubation</w:t>
        </w:r>
      </w:hyperlink>
      <w:r w:rsidRPr="00A17C43">
        <w:t> was atromatic and uneventful particularly no vomiting or coughing. An extracapsular removal of the </w:t>
      </w:r>
      <w:hyperlink r:id="rId97" w:tooltip="Learn more about tonsils from ScienceDirect's AI-generated Topic Pages" w:history="1">
        <w:r w:rsidRPr="00A17C43">
          <w:rPr>
            <w:rStyle w:val="Hyperlink"/>
          </w:rPr>
          <w:t>tonsils</w:t>
        </w:r>
      </w:hyperlink>
      <w:r w:rsidRPr="00A17C43">
        <w:t> was performed using a tonsil dissector. </w:t>
      </w:r>
      <w:hyperlink r:id="rId98" w:tooltip="Learn more about Hemostasis from ScienceDirect's AI-generated Topic Pages" w:history="1">
        <w:r w:rsidRPr="00A17C43">
          <w:rPr>
            <w:rStyle w:val="Hyperlink"/>
          </w:rPr>
          <w:t>Hemostasis</w:t>
        </w:r>
      </w:hyperlink>
      <w:r w:rsidRPr="00A17C43">
        <w:t> was achieved using bipolar </w:t>
      </w:r>
      <w:hyperlink r:id="rId99" w:tooltip="Learn more about cautery from ScienceDirect's AI-generated Topic Pages" w:history="1">
        <w:r w:rsidRPr="00A17C43">
          <w:rPr>
            <w:rStyle w:val="Hyperlink"/>
          </w:rPr>
          <w:t>cautery</w:t>
        </w:r>
      </w:hyperlink>
      <w:r w:rsidRPr="00A17C43">
        <w:t>. There were some bilateral adhesions between the tonsils and tonsillar beds. However, there was no remarkable </w:t>
      </w:r>
      <w:hyperlink r:id="rId100" w:tooltip="Learn more about peroperative bleeding from ScienceDirect's AI-generated Topic Pages" w:history="1">
        <w:r w:rsidRPr="00A17C43">
          <w:rPr>
            <w:rStyle w:val="Hyperlink"/>
          </w:rPr>
          <w:t>peroperative bleeding</w:t>
        </w:r>
      </w:hyperlink>
      <w:r w:rsidRPr="00A17C43">
        <w:t> and no peritonsillar bed injury was observed peroperatively. </w:t>
      </w:r>
      <w:hyperlink r:id="rId101" w:tooltip="Learn more about Extubation from ScienceDirect's AI-generated Topic Pages" w:history="1">
        <w:r w:rsidRPr="00A17C43">
          <w:rPr>
            <w:rStyle w:val="Hyperlink"/>
          </w:rPr>
          <w:t>Extubation</w:t>
        </w:r>
      </w:hyperlink>
      <w:r w:rsidRPr="00A17C43">
        <w:t> was uneventful.</w:t>
      </w:r>
    </w:p>
    <w:p w14:paraId="6A6B7393" w14:textId="77777777" w:rsidR="00A17C43" w:rsidRPr="00A17C43" w:rsidRDefault="00A17C43" w:rsidP="00A17C43">
      <w:r w:rsidRPr="00A17C43">
        <w:t>Four hours after extubation, in the </w:t>
      </w:r>
      <w:hyperlink r:id="rId102" w:tooltip="Learn more about recovery room from ScienceDirect's AI-generated Topic Pages" w:history="1">
        <w:r w:rsidRPr="00A17C43">
          <w:rPr>
            <w:rStyle w:val="Hyperlink"/>
          </w:rPr>
          <w:t>recovery room</w:t>
        </w:r>
      </w:hyperlink>
      <w:r w:rsidRPr="00A17C43">
        <w:t>, the patient complained of painless left cervicofacial swelling. The physical examination found </w:t>
      </w:r>
      <w:hyperlink r:id="rId103" w:tooltip="Learn more about subcutaneous emphysema from ScienceDirect's AI-generated Topic Pages" w:history="1">
        <w:r w:rsidRPr="00A17C43">
          <w:rPr>
            <w:rStyle w:val="Hyperlink"/>
          </w:rPr>
          <w:t>subcutaneous emphysema</w:t>
        </w:r>
      </w:hyperlink>
      <w:r w:rsidRPr="00A17C43">
        <w:t> under the left mandibular angle, slightly extended to the left cheek and left laterocervical region. Oral examination, cardiopulmonary </w:t>
      </w:r>
      <w:hyperlink r:id="rId104" w:tooltip="Learn more about auscultation from ScienceDirect's AI-generated Topic Pages" w:history="1">
        <w:r w:rsidRPr="00A17C43">
          <w:rPr>
            <w:rStyle w:val="Hyperlink"/>
          </w:rPr>
          <w:t>auscultation</w:t>
        </w:r>
      </w:hyperlink>
      <w:r w:rsidRPr="00A17C43">
        <w:t> and </w:t>
      </w:r>
      <w:hyperlink r:id="rId105" w:tooltip="Learn more about oxygen saturation from ScienceDirect's AI-generated Topic Pages" w:history="1">
        <w:r w:rsidRPr="00A17C43">
          <w:rPr>
            <w:rStyle w:val="Hyperlink"/>
          </w:rPr>
          <w:t>oxygen saturation</w:t>
        </w:r>
      </w:hyperlink>
      <w:r w:rsidRPr="00A17C43">
        <w:t> were normal with no signs of airway compromise. An immediate cervicofacial CT scan showed dissecting cervicofacial emphysema of moderate abundance that extended to the pre-vascular space of the superior mediastinum (</w:t>
      </w:r>
      <w:bookmarkStart w:id="2" w:name="bf0005"/>
      <w:r w:rsidRPr="00A17C43">
        <w:fldChar w:fldCharType="begin"/>
      </w:r>
      <w:r w:rsidRPr="00A17C43">
        <w:instrText>HYPERLINK "https://www.sciencedirect.com/science/article/pii/S2210261224006473" \l "f0005"</w:instrText>
      </w:r>
      <w:r w:rsidRPr="00A17C43">
        <w:fldChar w:fldCharType="separate"/>
      </w:r>
      <w:r w:rsidRPr="00A17C43">
        <w:rPr>
          <w:rStyle w:val="Hyperlink"/>
        </w:rPr>
        <w:t>Fig. 1</w:t>
      </w:r>
      <w:r w:rsidRPr="00A17C43">
        <w:fldChar w:fldCharType="end"/>
      </w:r>
      <w:bookmarkEnd w:id="2"/>
      <w:r w:rsidRPr="00A17C43">
        <w:t>, </w:t>
      </w:r>
      <w:bookmarkStart w:id="3" w:name="bf0010"/>
      <w:r w:rsidRPr="00A17C43">
        <w:fldChar w:fldCharType="begin"/>
      </w:r>
      <w:r w:rsidRPr="00A17C43">
        <w:instrText>HYPERLINK "https://www.sciencedirect.com/science/article/pii/S2210261224006473" \l "f0010"</w:instrText>
      </w:r>
      <w:r w:rsidRPr="00A17C43">
        <w:fldChar w:fldCharType="separate"/>
      </w:r>
      <w:r w:rsidRPr="00A17C43">
        <w:rPr>
          <w:rStyle w:val="Hyperlink"/>
        </w:rPr>
        <w:t>Fig. 2</w:t>
      </w:r>
      <w:r w:rsidRPr="00A17C43">
        <w:fldChar w:fldCharType="end"/>
      </w:r>
      <w:bookmarkEnd w:id="3"/>
      <w:r w:rsidRPr="00A17C43">
        <w:t>). The decision was to keep the patient hospitalized while monitoring her </w:t>
      </w:r>
      <w:hyperlink r:id="rId106" w:tooltip="Learn more about hemodynamic from ScienceDirect's AI-generated Topic Pages" w:history="1">
        <w:r w:rsidRPr="00A17C43">
          <w:rPr>
            <w:rStyle w:val="Hyperlink"/>
          </w:rPr>
          <w:t>hemodynamic</w:t>
        </w:r>
      </w:hyperlink>
      <w:r w:rsidRPr="00A17C43">
        <w:t> and respiratory status. We put the patient on prophylactic broad-spectrum antibiotics based on </w:t>
      </w:r>
      <w:hyperlink r:id="rId107" w:tooltip="Learn more about cefotaxim from ScienceDirect's AI-generated Topic Pages" w:history="1">
        <w:r w:rsidRPr="00A17C43">
          <w:rPr>
            <w:rStyle w:val="Hyperlink"/>
          </w:rPr>
          <w:t>cefotaxim</w:t>
        </w:r>
      </w:hyperlink>
      <w:r w:rsidRPr="00A17C43">
        <w:t> and </w:t>
      </w:r>
      <w:hyperlink r:id="rId108" w:tooltip="Learn more about metronidazole from ScienceDirect's AI-generated Topic Pages" w:history="1">
        <w:r w:rsidRPr="00A17C43">
          <w:rPr>
            <w:rStyle w:val="Hyperlink"/>
          </w:rPr>
          <w:t>metronidazole</w:t>
        </w:r>
      </w:hyperlink>
      <w:r w:rsidRPr="00A17C43">
        <w:t>. Also, we administered </w:t>
      </w:r>
      <w:hyperlink r:id="rId109" w:tooltip="Learn more about cough suppressants from ScienceDirect's AI-generated Topic Pages" w:history="1">
        <w:r w:rsidRPr="00A17C43">
          <w:rPr>
            <w:rStyle w:val="Hyperlink"/>
          </w:rPr>
          <w:t>cough suppressants</w:t>
        </w:r>
      </w:hyperlink>
      <w:r w:rsidRPr="00A17C43">
        <w:t> and laxatives to avoid forced glottic closure. We instructed the patient to avoid actions that would increase intrathoracic pressure such as coughing, sneezing with a closed mouth, blowing the nose. A nasogastric tube was inserted for nutrition.</w:t>
      </w:r>
    </w:p>
    <w:p w14:paraId="373DB4FB" w14:textId="71D1C436" w:rsidR="00A17C43" w:rsidRPr="00A17C43" w:rsidRDefault="00A17C43" w:rsidP="00A17C43"/>
    <w:p w14:paraId="5554CE35" w14:textId="77777777" w:rsidR="00A17C43" w:rsidRPr="00A17C43" w:rsidRDefault="00A17C43" w:rsidP="00A17C43">
      <w:pPr>
        <w:numPr>
          <w:ilvl w:val="0"/>
          <w:numId w:val="9"/>
        </w:numPr>
      </w:pPr>
      <w:hyperlink r:id="rId110" w:tgtFrame="_blank" w:tooltip="Download high-res image (171KB)" w:history="1">
        <w:r w:rsidRPr="00A17C43">
          <w:rPr>
            <w:rStyle w:val="Hyperlink"/>
          </w:rPr>
          <w:t>Download: Download high-res image (171KB)</w:t>
        </w:r>
      </w:hyperlink>
    </w:p>
    <w:p w14:paraId="3177BCF8" w14:textId="77777777" w:rsidR="00A17C43" w:rsidRPr="00A17C43" w:rsidRDefault="00A17C43" w:rsidP="00A17C43">
      <w:pPr>
        <w:numPr>
          <w:ilvl w:val="0"/>
          <w:numId w:val="9"/>
        </w:numPr>
      </w:pPr>
      <w:hyperlink r:id="rId111" w:tgtFrame="_blank" w:tooltip="Download full-size image" w:history="1">
        <w:r w:rsidRPr="00A17C43">
          <w:rPr>
            <w:rStyle w:val="Hyperlink"/>
          </w:rPr>
          <w:t>Download: Download full-size image</w:t>
        </w:r>
      </w:hyperlink>
    </w:p>
    <w:p w14:paraId="59993748" w14:textId="77777777" w:rsidR="00A17C43" w:rsidRPr="00A17C43" w:rsidRDefault="00A17C43" w:rsidP="00A17C43">
      <w:r w:rsidRPr="00A17C43">
        <w:t>Fig. 1. CT scan: axial section: left cervical dissecting </w:t>
      </w:r>
      <w:hyperlink r:id="rId112" w:tooltip="Learn more about emphysema from ScienceDirect's AI-generated Topic Pages" w:history="1">
        <w:r w:rsidRPr="00A17C43">
          <w:rPr>
            <w:rStyle w:val="Hyperlink"/>
          </w:rPr>
          <w:t>emphysema</w:t>
        </w:r>
      </w:hyperlink>
    </w:p>
    <w:p w14:paraId="65EAA00B" w14:textId="3266E2CE" w:rsidR="00A17C43" w:rsidRPr="00A17C43" w:rsidRDefault="00A17C43" w:rsidP="00A17C43"/>
    <w:p w14:paraId="750AAC7F" w14:textId="77777777" w:rsidR="00A17C43" w:rsidRPr="00A17C43" w:rsidRDefault="00A17C43" w:rsidP="00A17C43">
      <w:pPr>
        <w:numPr>
          <w:ilvl w:val="0"/>
          <w:numId w:val="10"/>
        </w:numPr>
      </w:pPr>
      <w:hyperlink r:id="rId113" w:tgtFrame="_blank" w:tooltip="Download high-res image (333KB)" w:history="1">
        <w:r w:rsidRPr="00A17C43">
          <w:rPr>
            <w:rStyle w:val="Hyperlink"/>
          </w:rPr>
          <w:t>Download: Download high-res image (333KB)</w:t>
        </w:r>
      </w:hyperlink>
    </w:p>
    <w:p w14:paraId="3588708F" w14:textId="77777777" w:rsidR="00A17C43" w:rsidRPr="00A17C43" w:rsidRDefault="00A17C43" w:rsidP="00A17C43">
      <w:pPr>
        <w:numPr>
          <w:ilvl w:val="0"/>
          <w:numId w:val="10"/>
        </w:numPr>
      </w:pPr>
      <w:hyperlink r:id="rId114" w:tgtFrame="_blank" w:tooltip="Download full-size image" w:history="1">
        <w:r w:rsidRPr="00A17C43">
          <w:rPr>
            <w:rStyle w:val="Hyperlink"/>
          </w:rPr>
          <w:t>Download: Download full-size image</w:t>
        </w:r>
      </w:hyperlink>
    </w:p>
    <w:p w14:paraId="4E52F17E" w14:textId="77777777" w:rsidR="00A17C43" w:rsidRPr="00A17C43" w:rsidRDefault="00A17C43" w:rsidP="00A17C43">
      <w:r w:rsidRPr="00A17C43">
        <w:t>Fig. 2. CT: axial section: extension of </w:t>
      </w:r>
      <w:hyperlink r:id="rId115" w:tooltip="Learn more about emphysema from ScienceDirect's AI-generated Topic Pages" w:history="1">
        <w:r w:rsidRPr="00A17C43">
          <w:rPr>
            <w:rStyle w:val="Hyperlink"/>
          </w:rPr>
          <w:t>emphysema</w:t>
        </w:r>
      </w:hyperlink>
      <w:r w:rsidRPr="00A17C43">
        <w:t> in the superior mediastinum</w:t>
      </w:r>
    </w:p>
    <w:p w14:paraId="5F075CEB" w14:textId="77777777" w:rsidR="00A17C43" w:rsidRPr="00A17C43" w:rsidRDefault="00A17C43" w:rsidP="00A17C43">
      <w:r w:rsidRPr="00A17C43">
        <w:t>The further course was uneventful with respiratory state stability and emphysema's progressive resolution. On the seventh postoperative day, the emphysema had fully resolved and the patient was discharged. One week after discharge, the patient was seen at the outpatient department with complete resolution of emphysema and normal post-tonsillectomy status in the pharynx examination. The patient remained well with a one-year follow-up.</w:t>
      </w:r>
    </w:p>
    <w:p w14:paraId="38847DA9" w14:textId="77777777" w:rsidR="00A17C43" w:rsidRPr="00A17C43" w:rsidRDefault="00A17C43" w:rsidP="00A17C43">
      <w:r w:rsidRPr="00A17C43">
        <w:t>4. Discussion</w:t>
      </w:r>
    </w:p>
    <w:p w14:paraId="4DD59183" w14:textId="77777777" w:rsidR="00A17C43" w:rsidRPr="00A17C43" w:rsidRDefault="00A17C43" w:rsidP="00A17C43">
      <w:r w:rsidRPr="00A17C43">
        <w:t>Tonsillectomy is a routine and one of the safest ENT surgery procedure [</w:t>
      </w:r>
      <w:hyperlink r:id="rId116" w:anchor="bb0005" w:history="1">
        <w:r w:rsidRPr="00A17C43">
          <w:rPr>
            <w:rStyle w:val="Hyperlink"/>
          </w:rPr>
          <w:t>1</w:t>
        </w:r>
      </w:hyperlink>
      <w:r w:rsidRPr="00A17C43">
        <w:t xml:space="preserve">]. Although often uneventful, this surgery can present a number of complications. Post-tonsillectomy, primary or </w:t>
      </w:r>
      <w:r w:rsidRPr="00A17C43">
        <w:lastRenderedPageBreak/>
        <w:t>secondary hemorrhage remains the most significant risk. However, other common complications include damage to teeth, otalgia, </w:t>
      </w:r>
      <w:hyperlink r:id="rId117" w:tooltip="Learn more about odynophagia from ScienceDirect's AI-generated Topic Pages" w:history="1">
        <w:r w:rsidRPr="00A17C43">
          <w:rPr>
            <w:rStyle w:val="Hyperlink"/>
          </w:rPr>
          <w:t>odynophagia</w:t>
        </w:r>
      </w:hyperlink>
      <w:r w:rsidRPr="00A17C43">
        <w:t>, </w:t>
      </w:r>
      <w:hyperlink r:id="rId118" w:tooltip="Learn more about throat infection from ScienceDirect's AI-generated Topic Pages" w:history="1">
        <w:r w:rsidRPr="00A17C43">
          <w:rPr>
            <w:rStyle w:val="Hyperlink"/>
          </w:rPr>
          <w:t>throat infection</w:t>
        </w:r>
      </w:hyperlink>
      <w:r w:rsidRPr="00A17C43">
        <w:t> and lingual edema [</w:t>
      </w:r>
      <w:bookmarkStart w:id="4" w:name="bbb0015"/>
      <w:r w:rsidRPr="00A17C43">
        <w:fldChar w:fldCharType="begin"/>
      </w:r>
      <w:r w:rsidRPr="00A17C43">
        <w:instrText>HYPERLINK "https://www.sciencedirect.com/science/article/pii/S2210261224006473" \l "bb0015"</w:instrText>
      </w:r>
      <w:r w:rsidRPr="00A17C43">
        <w:fldChar w:fldCharType="separate"/>
      </w:r>
      <w:r w:rsidRPr="00A17C43">
        <w:rPr>
          <w:rStyle w:val="Hyperlink"/>
        </w:rPr>
        <w:t>3</w:t>
      </w:r>
      <w:r w:rsidRPr="00A17C43">
        <w:fldChar w:fldCharType="end"/>
      </w:r>
      <w:r w:rsidRPr="00A17C43">
        <w:t>]. Moreover, several serious complications have been reported, such as intraoperative </w:t>
      </w:r>
      <w:hyperlink r:id="rId119" w:tooltip="Learn more about vascular injury from ScienceDirect's AI-generated Topic Pages" w:history="1">
        <w:r w:rsidRPr="00A17C43">
          <w:rPr>
            <w:rStyle w:val="Hyperlink"/>
          </w:rPr>
          <w:t>vascular injury</w:t>
        </w:r>
      </w:hyperlink>
      <w:r w:rsidRPr="00A17C43">
        <w:t>, Eagle syndrome, </w:t>
      </w:r>
      <w:hyperlink r:id="rId120" w:tooltip="Learn more about atlantoaxial subluxation from ScienceDirect's AI-generated Topic Pages" w:history="1">
        <w:r w:rsidRPr="00A17C43">
          <w:rPr>
            <w:rStyle w:val="Hyperlink"/>
          </w:rPr>
          <w:t>atlantoaxial subluxation</w:t>
        </w:r>
      </w:hyperlink>
      <w:r w:rsidRPr="00A17C43">
        <w:t>, cervical </w:t>
      </w:r>
      <w:hyperlink r:id="rId121" w:tooltip="Learn more about osteomyelitis from ScienceDirect's AI-generated Topic Pages" w:history="1">
        <w:r w:rsidRPr="00A17C43">
          <w:rPr>
            <w:rStyle w:val="Hyperlink"/>
          </w:rPr>
          <w:t>osteomyelitis</w:t>
        </w:r>
      </w:hyperlink>
      <w:r w:rsidRPr="00A17C43">
        <w:t>, and taste disorders [</w:t>
      </w:r>
      <w:bookmarkStart w:id="5" w:name="bbb0020"/>
      <w:r w:rsidRPr="00A17C43">
        <w:fldChar w:fldCharType="begin"/>
      </w:r>
      <w:r w:rsidRPr="00A17C43">
        <w:instrText>HYPERLINK "https://www.sciencedirect.com/science/article/pii/S2210261224006473" \l "bb0020"</w:instrText>
      </w:r>
      <w:r w:rsidRPr="00A17C43">
        <w:fldChar w:fldCharType="separate"/>
      </w:r>
      <w:r w:rsidRPr="00A17C43">
        <w:rPr>
          <w:rStyle w:val="Hyperlink"/>
        </w:rPr>
        <w:t>4</w:t>
      </w:r>
      <w:r w:rsidRPr="00A17C43">
        <w:fldChar w:fldCharType="end"/>
      </w:r>
      <w:bookmarkEnd w:id="5"/>
      <w:r w:rsidRPr="00A17C43">
        <w:t>]. One of the rarest complications is cervicofacial emphysema, only 33 cases have been reported [</w:t>
      </w:r>
      <w:bookmarkStart w:id="6" w:name="bbb0025"/>
      <w:r w:rsidRPr="00A17C43">
        <w:fldChar w:fldCharType="begin"/>
      </w:r>
      <w:r w:rsidRPr="00A17C43">
        <w:instrText>HYPERLINK "https://www.sciencedirect.com/science/article/pii/S2210261224006473" \l "bb0025"</w:instrText>
      </w:r>
      <w:r w:rsidRPr="00A17C43">
        <w:fldChar w:fldCharType="separate"/>
      </w:r>
      <w:r w:rsidRPr="00A17C43">
        <w:rPr>
          <w:rStyle w:val="Hyperlink"/>
        </w:rPr>
        <w:t>5</w:t>
      </w:r>
      <w:r w:rsidRPr="00A17C43">
        <w:fldChar w:fldCharType="end"/>
      </w:r>
      <w:r w:rsidRPr="00A17C43">
        <w:t>,</w:t>
      </w:r>
      <w:bookmarkStart w:id="7" w:name="bbb0030"/>
      <w:r w:rsidRPr="00A17C43">
        <w:fldChar w:fldCharType="begin"/>
      </w:r>
      <w:r w:rsidRPr="00A17C43">
        <w:instrText>HYPERLINK "https://www.sciencedirect.com/science/article/pii/S2210261224006473" \l "bb0030"</w:instrText>
      </w:r>
      <w:r w:rsidRPr="00A17C43">
        <w:fldChar w:fldCharType="separate"/>
      </w:r>
      <w:r w:rsidRPr="00A17C43">
        <w:rPr>
          <w:rStyle w:val="Hyperlink"/>
        </w:rPr>
        <w:t>6</w:t>
      </w:r>
      <w:r w:rsidRPr="00A17C43">
        <w:fldChar w:fldCharType="end"/>
      </w:r>
      <w:bookmarkEnd w:id="7"/>
      <w:r w:rsidRPr="00A17C43">
        <w:t>].</w:t>
      </w:r>
    </w:p>
    <w:p w14:paraId="153C359F" w14:textId="77777777" w:rsidR="00A17C43" w:rsidRPr="00A17C43" w:rsidRDefault="00A17C43" w:rsidP="00A17C43">
      <w:r w:rsidRPr="00A17C43">
        <w:t>Most authors admit that the development of post-tonsillectomy </w:t>
      </w:r>
      <w:hyperlink r:id="rId122" w:tooltip="Learn more about subcutaneous emphysema from ScienceDirect's AI-generated Topic Pages" w:history="1">
        <w:r w:rsidRPr="00A17C43">
          <w:rPr>
            <w:rStyle w:val="Hyperlink"/>
          </w:rPr>
          <w:t>subcutaneous emphysema</w:t>
        </w:r>
      </w:hyperlink>
      <w:r w:rsidRPr="00A17C43">
        <w:t> is caused by an injury to the pharyngolaryngeal wall [</w:t>
      </w:r>
      <w:hyperlink r:id="rId123" w:anchor="bb0005" w:history="1">
        <w:r w:rsidRPr="00A17C43">
          <w:rPr>
            <w:rStyle w:val="Hyperlink"/>
          </w:rPr>
          <w:t>1</w:t>
        </w:r>
      </w:hyperlink>
      <w:r w:rsidRPr="00A17C43">
        <w:t>,</w:t>
      </w:r>
      <w:hyperlink r:id="rId124" w:anchor="bb0015" w:history="1">
        <w:r w:rsidRPr="00A17C43">
          <w:rPr>
            <w:rStyle w:val="Hyperlink"/>
          </w:rPr>
          <w:t>3</w:t>
        </w:r>
      </w:hyperlink>
      <w:r w:rsidRPr="00A17C43">
        <w:t>]. Such </w:t>
      </w:r>
      <w:hyperlink r:id="rId125" w:tooltip="Learn more about iatrogenic damage from ScienceDirect's AI-generated Topic Pages" w:history="1">
        <w:r w:rsidRPr="00A17C43">
          <w:rPr>
            <w:rStyle w:val="Hyperlink"/>
          </w:rPr>
          <w:t>iatrogenic damage</w:t>
        </w:r>
      </w:hyperlink>
      <w:r w:rsidRPr="00A17C43">
        <w:t> may be caused either by surgical or anesthetic procedures. In fact, a mucosal tear during traumatic </w:t>
      </w:r>
      <w:hyperlink r:id="rId126" w:tooltip="Learn more about intubation from ScienceDirect's AI-generated Topic Pages" w:history="1">
        <w:r w:rsidRPr="00A17C43">
          <w:rPr>
            <w:rStyle w:val="Hyperlink"/>
          </w:rPr>
          <w:t>intubation</w:t>
        </w:r>
      </w:hyperlink>
      <w:r w:rsidRPr="00A17C43">
        <w:t>, excessive positive ventilation and excessive </w:t>
      </w:r>
      <w:hyperlink r:id="rId127" w:tooltip="Learn more about manual ventilation from ScienceDirect's AI-generated Topic Pages" w:history="1">
        <w:r w:rsidRPr="00A17C43">
          <w:rPr>
            <w:rStyle w:val="Hyperlink"/>
          </w:rPr>
          <w:t>manual ventilation</w:t>
        </w:r>
      </w:hyperlink>
      <w:r w:rsidRPr="00A17C43">
        <w:t> can cause a defect in the pharyngolaryngeal wall [</w:t>
      </w:r>
      <w:hyperlink r:id="rId128" w:anchor="bb0005" w:history="1">
        <w:r w:rsidRPr="00A17C43">
          <w:rPr>
            <w:rStyle w:val="Hyperlink"/>
          </w:rPr>
          <w:t>1</w:t>
        </w:r>
      </w:hyperlink>
      <w:bookmarkEnd w:id="0"/>
      <w:r w:rsidRPr="00A17C43">
        <w:t>]. Moreover, patients with recurrent </w:t>
      </w:r>
      <w:hyperlink r:id="rId129" w:tooltip="Learn more about tonsillitis from ScienceDirect's AI-generated Topic Pages" w:history="1">
        <w:r w:rsidRPr="00A17C43">
          <w:rPr>
            <w:rStyle w:val="Hyperlink"/>
          </w:rPr>
          <w:t>tonsillitis</w:t>
        </w:r>
      </w:hyperlink>
      <w:r w:rsidRPr="00A17C43">
        <w:t> history usually develop adhesions of the tonsillar tissue to the fossa and underlying muscular layers as part of the healing process [</w:t>
      </w:r>
      <w:bookmarkStart w:id="8" w:name="bbb0035"/>
      <w:r w:rsidRPr="00A17C43">
        <w:fldChar w:fldCharType="begin"/>
      </w:r>
      <w:r w:rsidRPr="00A17C43">
        <w:instrText>HYPERLINK "https://www.sciencedirect.com/science/article/pii/S2210261224006473" \l "bb0035"</w:instrText>
      </w:r>
      <w:r w:rsidRPr="00A17C43">
        <w:fldChar w:fldCharType="separate"/>
      </w:r>
      <w:r w:rsidRPr="00A17C43">
        <w:rPr>
          <w:rStyle w:val="Hyperlink"/>
        </w:rPr>
        <w:t>7</w:t>
      </w:r>
      <w:r w:rsidRPr="00A17C43">
        <w:fldChar w:fldCharType="end"/>
      </w:r>
      <w:bookmarkEnd w:id="8"/>
      <w:r w:rsidRPr="00A17C43">
        <w:t>]. These adhesions increase the risk of injury to the superior constrictor muscle during surgical dissection.</w:t>
      </w:r>
    </w:p>
    <w:p w14:paraId="41E1BEDF" w14:textId="77777777" w:rsidR="00A17C43" w:rsidRPr="00A17C43" w:rsidRDefault="00A17C43" w:rsidP="00A17C43">
      <w:r w:rsidRPr="00A17C43">
        <w:t>Congenital mucosal dehiscence, such as clefts or </w:t>
      </w:r>
      <w:hyperlink r:id="rId130" w:tooltip="Learn more about laryngoceles from ScienceDirect's AI-generated Topic Pages" w:history="1">
        <w:r w:rsidRPr="00A17C43">
          <w:rPr>
            <w:rStyle w:val="Hyperlink"/>
          </w:rPr>
          <w:t>laryngoceles</w:t>
        </w:r>
      </w:hyperlink>
      <w:r w:rsidRPr="00A17C43">
        <w:t> or bullae may also predispose to development of postoperative surgical emphysema [</w:t>
      </w:r>
      <w:hyperlink r:id="rId131" w:anchor="bb0015" w:history="1">
        <w:r w:rsidRPr="00A17C43">
          <w:rPr>
            <w:rStyle w:val="Hyperlink"/>
          </w:rPr>
          <w:t>3</w:t>
        </w:r>
      </w:hyperlink>
      <w:r w:rsidRPr="00A17C43">
        <w:t>].</w:t>
      </w:r>
    </w:p>
    <w:p w14:paraId="0C644E00" w14:textId="77777777" w:rsidR="00A17C43" w:rsidRPr="00A17C43" w:rsidRDefault="00A17C43" w:rsidP="00A17C43">
      <w:r w:rsidRPr="00A17C43">
        <w:t>Thus, air enters through the iatrogenic defect and travels through the cervicofacial planes to the parapharyngeal, retropharyngeal, and </w:t>
      </w:r>
      <w:hyperlink r:id="rId132" w:tooltip="Learn more about prevertebral spaces from ScienceDirect's AI-generated Topic Pages" w:history="1">
        <w:r w:rsidRPr="00A17C43">
          <w:rPr>
            <w:rStyle w:val="Hyperlink"/>
          </w:rPr>
          <w:t>prevertebral spaces</w:t>
        </w:r>
      </w:hyperlink>
      <w:r w:rsidRPr="00A17C43">
        <w:t> [</w:t>
      </w:r>
      <w:bookmarkStart w:id="9" w:name="bbb0040"/>
      <w:r w:rsidRPr="00A17C43">
        <w:fldChar w:fldCharType="begin"/>
      </w:r>
      <w:r w:rsidRPr="00A17C43">
        <w:instrText>HYPERLINK "https://www.sciencedirect.com/science/article/pii/S2210261224006473" \l "bb0040"</w:instrText>
      </w:r>
      <w:r w:rsidRPr="00A17C43">
        <w:fldChar w:fldCharType="separate"/>
      </w:r>
      <w:r w:rsidRPr="00A17C43">
        <w:rPr>
          <w:rStyle w:val="Hyperlink"/>
        </w:rPr>
        <w:t>8</w:t>
      </w:r>
      <w:r w:rsidRPr="00A17C43">
        <w:fldChar w:fldCharType="end"/>
      </w:r>
      <w:r w:rsidRPr="00A17C43">
        <w:t>,</w:t>
      </w:r>
      <w:bookmarkStart w:id="10" w:name="bbb0045"/>
      <w:r w:rsidRPr="00A17C43">
        <w:fldChar w:fldCharType="begin"/>
      </w:r>
      <w:r w:rsidRPr="00A17C43">
        <w:instrText>HYPERLINK "https://www.sciencedirect.com/science/article/pii/S2210261224006473" \l "bb0045"</w:instrText>
      </w:r>
      <w:r w:rsidRPr="00A17C43">
        <w:fldChar w:fldCharType="separate"/>
      </w:r>
      <w:r w:rsidRPr="00A17C43">
        <w:rPr>
          <w:rStyle w:val="Hyperlink"/>
        </w:rPr>
        <w:t>9</w:t>
      </w:r>
      <w:r w:rsidRPr="00A17C43">
        <w:fldChar w:fldCharType="end"/>
      </w:r>
      <w:r w:rsidRPr="00A17C43">
        <w:t>]. Air may descend to the mediastinum through the deep neck spaces causing a </w:t>
      </w:r>
      <w:hyperlink r:id="rId133" w:tooltip="Learn more about pneumomediastinum from ScienceDirect's AI-generated Topic Pages" w:history="1">
        <w:r w:rsidRPr="00A17C43">
          <w:rPr>
            <w:rStyle w:val="Hyperlink"/>
          </w:rPr>
          <w:t>pneumomediastinum</w:t>
        </w:r>
      </w:hyperlink>
      <w:r w:rsidRPr="00A17C43">
        <w:t>, or/and to the </w:t>
      </w:r>
      <w:hyperlink r:id="rId134" w:tooltip="Learn more about pleural space from ScienceDirect's AI-generated Topic Pages" w:history="1">
        <w:r w:rsidRPr="00A17C43">
          <w:rPr>
            <w:rStyle w:val="Hyperlink"/>
          </w:rPr>
          <w:t>pleural space</w:t>
        </w:r>
      </w:hyperlink>
      <w:r w:rsidRPr="00A17C43">
        <w:t> resulting in a </w:t>
      </w:r>
      <w:hyperlink r:id="rId135" w:tooltip="Learn more about pneumothorax from ScienceDirect's AI-generated Topic Pages" w:history="1">
        <w:r w:rsidRPr="00A17C43">
          <w:rPr>
            <w:rStyle w:val="Hyperlink"/>
          </w:rPr>
          <w:t>pneumothorax</w:t>
        </w:r>
      </w:hyperlink>
      <w:r w:rsidRPr="00A17C43">
        <w:t> [</w:t>
      </w:r>
      <w:hyperlink r:id="rId136" w:anchor="bb0040" w:history="1">
        <w:r w:rsidRPr="00A17C43">
          <w:rPr>
            <w:rStyle w:val="Hyperlink"/>
          </w:rPr>
          <w:t>8</w:t>
        </w:r>
      </w:hyperlink>
      <w:r w:rsidRPr="00A17C43">
        <w:t>].</w:t>
      </w:r>
    </w:p>
    <w:p w14:paraId="7F11196F" w14:textId="77777777" w:rsidR="00A17C43" w:rsidRPr="00A17C43" w:rsidRDefault="00A17C43" w:rsidP="00A17C43">
      <w:r w:rsidRPr="00A17C43">
        <w:t>Post-tonsillectomy emphysema's main clinical characteristic is a non-tender cervicofacial swelling with </w:t>
      </w:r>
      <w:hyperlink r:id="rId137" w:tooltip="Learn more about crepitus from ScienceDirect's AI-generated Topic Pages" w:history="1">
        <w:r w:rsidRPr="00A17C43">
          <w:rPr>
            <w:rStyle w:val="Hyperlink"/>
          </w:rPr>
          <w:t>crepitus</w:t>
        </w:r>
      </w:hyperlink>
      <w:r w:rsidRPr="00A17C43">
        <w:t> on palpation. If the patient also developed dyspnea, </w:t>
      </w:r>
      <w:hyperlink r:id="rId138" w:tooltip="Learn more about dysphagia from ScienceDirect's AI-generated Topic Pages" w:history="1">
        <w:r w:rsidRPr="00A17C43">
          <w:rPr>
            <w:rStyle w:val="Hyperlink"/>
          </w:rPr>
          <w:t>dysphagia</w:t>
        </w:r>
      </w:hyperlink>
      <w:r w:rsidRPr="00A17C43">
        <w:t>, chest and </w:t>
      </w:r>
      <w:hyperlink r:id="rId139" w:tooltip="Learn more about back pain from ScienceDirect's AI-generated Topic Pages" w:history="1">
        <w:r w:rsidRPr="00A17C43">
          <w:rPr>
            <w:rStyle w:val="Hyperlink"/>
          </w:rPr>
          <w:t>back pain</w:t>
        </w:r>
      </w:hyperlink>
      <w:r w:rsidRPr="00A17C43">
        <w:t>, </w:t>
      </w:r>
      <w:hyperlink r:id="rId140" w:tooltip="Learn more about cyanosis from ScienceDirect's AI-generated Topic Pages" w:history="1">
        <w:r w:rsidRPr="00A17C43">
          <w:rPr>
            <w:rStyle w:val="Hyperlink"/>
          </w:rPr>
          <w:t>cyanosis</w:t>
        </w:r>
      </w:hyperlink>
      <w:r w:rsidRPr="00A17C43">
        <w:t> and </w:t>
      </w:r>
      <w:hyperlink r:id="rId141" w:tooltip="Learn more about Hamman's sign from ScienceDirect's AI-generated Topic Pages" w:history="1">
        <w:r w:rsidRPr="00A17C43">
          <w:rPr>
            <w:rStyle w:val="Hyperlink"/>
          </w:rPr>
          <w:t>Hamman's sign</w:t>
        </w:r>
      </w:hyperlink>
      <w:r w:rsidRPr="00A17C43">
        <w:t> (crepitus synchronous with systole), pneumomediastinum should be suspected [</w:t>
      </w:r>
      <w:hyperlink r:id="rId142" w:anchor="bb0040" w:history="1">
        <w:r w:rsidRPr="00A17C43">
          <w:rPr>
            <w:rStyle w:val="Hyperlink"/>
          </w:rPr>
          <w:t>8</w:t>
        </w:r>
      </w:hyperlink>
      <w:r w:rsidRPr="00A17C43">
        <w:t>]. Chest X-ray readily detects the subcutaneous air. However, a CT scan best detects emphysema extension in the cervicofacial region and mediastinum [</w:t>
      </w:r>
      <w:hyperlink r:id="rId143" w:anchor="bb0025" w:history="1">
        <w:r w:rsidRPr="00A17C43">
          <w:rPr>
            <w:rStyle w:val="Hyperlink"/>
          </w:rPr>
          <w:t>5</w:t>
        </w:r>
      </w:hyperlink>
      <w:r w:rsidRPr="00A17C43">
        <w:t>,</w:t>
      </w:r>
      <w:bookmarkStart w:id="11" w:name="bbb0050"/>
      <w:r w:rsidRPr="00A17C43">
        <w:fldChar w:fldCharType="begin"/>
      </w:r>
      <w:r w:rsidRPr="00A17C43">
        <w:instrText>HYPERLINK "https://www.sciencedirect.com/science/article/pii/S2210261224006473" \l "bb0050"</w:instrText>
      </w:r>
      <w:r w:rsidRPr="00A17C43">
        <w:fldChar w:fldCharType="separate"/>
      </w:r>
      <w:r w:rsidRPr="00A17C43">
        <w:rPr>
          <w:rStyle w:val="Hyperlink"/>
        </w:rPr>
        <w:t>10</w:t>
      </w:r>
      <w:r w:rsidRPr="00A17C43">
        <w:fldChar w:fldCharType="end"/>
      </w:r>
      <w:bookmarkEnd w:id="11"/>
      <w:r w:rsidRPr="00A17C43">
        <w:t>].</w:t>
      </w:r>
    </w:p>
    <w:p w14:paraId="4E09A372" w14:textId="77777777" w:rsidR="00A17C43" w:rsidRPr="00A17C43" w:rsidRDefault="00A17C43" w:rsidP="00A17C43">
      <w:r w:rsidRPr="00A17C43">
        <w:t>The management of post-tonsillectomy emphysema is usually </w:t>
      </w:r>
      <w:r w:rsidRPr="00A17C43">
        <w:rPr>
          <w:i/>
          <w:iCs/>
        </w:rPr>
        <w:t>conservative</w:t>
      </w:r>
      <w:r w:rsidRPr="00A17C43">
        <w:t>, as it is a self-limiting pathology with spontaneous resolution. This includes closed airway observation, keeping the patient on an absolute diet and avoidance of any activities that can increase the intrapharyngeal </w:t>
      </w:r>
      <w:hyperlink r:id="rId144" w:tooltip="Learn more about airway pressure from ScienceDirect's AI-generated Topic Pages" w:history="1">
        <w:r w:rsidRPr="00A17C43">
          <w:rPr>
            <w:rStyle w:val="Hyperlink"/>
          </w:rPr>
          <w:t>airway pressure</w:t>
        </w:r>
      </w:hyperlink>
      <w:r w:rsidRPr="00A17C43">
        <w:t> [</w:t>
      </w:r>
      <w:hyperlink r:id="rId145" w:anchor="bb0045" w:history="1">
        <w:r w:rsidRPr="00A17C43">
          <w:rPr>
            <w:rStyle w:val="Hyperlink"/>
          </w:rPr>
          <w:t>9</w:t>
        </w:r>
      </w:hyperlink>
      <w:bookmarkEnd w:id="10"/>
      <w:r w:rsidRPr="00A17C43">
        <w:t>]. In this rationale, laxatives, </w:t>
      </w:r>
      <w:hyperlink r:id="rId146" w:tooltip="Learn more about cough suppressants from ScienceDirect's AI-generated Topic Pages" w:history="1">
        <w:r w:rsidRPr="00A17C43">
          <w:rPr>
            <w:rStyle w:val="Hyperlink"/>
          </w:rPr>
          <w:t>cough suppressants</w:t>
        </w:r>
      </w:hyperlink>
      <w:r w:rsidRPr="00A17C43">
        <w:t> or </w:t>
      </w:r>
      <w:hyperlink r:id="rId147" w:tooltip="Learn more about antihistaminic drugs from ScienceDirect's AI-generated Topic Pages" w:history="1">
        <w:r w:rsidRPr="00A17C43">
          <w:rPr>
            <w:rStyle w:val="Hyperlink"/>
          </w:rPr>
          <w:t>antihistaminic drugs</w:t>
        </w:r>
      </w:hyperlink>
      <w:r w:rsidRPr="00A17C43">
        <w:t> may be prescribed. Most authors agree that the administration of broad-spectrum antibiotherapy is obligatory to prevent contamination from </w:t>
      </w:r>
      <w:hyperlink r:id="rId148" w:tooltip="Learn more about oral cavity from ScienceDirect's AI-generated Topic Pages" w:history="1">
        <w:r w:rsidRPr="00A17C43">
          <w:rPr>
            <w:rStyle w:val="Hyperlink"/>
          </w:rPr>
          <w:t>oral cavity</w:t>
        </w:r>
      </w:hyperlink>
      <w:r w:rsidRPr="00A17C43">
        <w:t> [</w:t>
      </w:r>
      <w:hyperlink r:id="rId149" w:anchor="bb0025" w:history="1">
        <w:r w:rsidRPr="00A17C43">
          <w:rPr>
            <w:rStyle w:val="Hyperlink"/>
          </w:rPr>
          <w:t>5</w:t>
        </w:r>
      </w:hyperlink>
      <w:bookmarkEnd w:id="6"/>
      <w:r w:rsidRPr="00A17C43">
        <w:t>,</w:t>
      </w:r>
      <w:hyperlink r:id="rId150" w:anchor="bb0040" w:history="1">
        <w:r w:rsidRPr="00A17C43">
          <w:rPr>
            <w:rStyle w:val="Hyperlink"/>
          </w:rPr>
          <w:t>8</w:t>
        </w:r>
      </w:hyperlink>
      <w:bookmarkEnd w:id="9"/>
      <w:r w:rsidRPr="00A17C43">
        <w:t>].</w:t>
      </w:r>
    </w:p>
    <w:p w14:paraId="62D02A73" w14:textId="77777777" w:rsidR="00A17C43" w:rsidRPr="00A17C43" w:rsidRDefault="00A17C43" w:rsidP="00A17C43">
      <w:r w:rsidRPr="00A17C43">
        <w:t>A cephalosporin-metronidazole combination is the choice of most authors against oral organisms infection. Normobaric oxygen therapy may increase the absorption of nitrogen from air accumulating in the emphysematous cavity in a favorable downward concentration gradient [</w:t>
      </w:r>
      <w:bookmarkStart w:id="12" w:name="bbb0055"/>
      <w:r w:rsidRPr="00A17C43">
        <w:fldChar w:fldCharType="begin"/>
      </w:r>
      <w:r w:rsidRPr="00A17C43">
        <w:instrText>HYPERLINK "https://www.sciencedirect.com/science/article/pii/S2210261224006473" \l "bb0055"</w:instrText>
      </w:r>
      <w:r w:rsidRPr="00A17C43">
        <w:fldChar w:fldCharType="separate"/>
      </w:r>
      <w:r w:rsidRPr="00A17C43">
        <w:rPr>
          <w:rStyle w:val="Hyperlink"/>
        </w:rPr>
        <w:t>11</w:t>
      </w:r>
      <w:r w:rsidRPr="00A17C43">
        <w:fldChar w:fldCharType="end"/>
      </w:r>
      <w:bookmarkEnd w:id="12"/>
      <w:r w:rsidRPr="00A17C43">
        <w:t>].</w:t>
      </w:r>
    </w:p>
    <w:p w14:paraId="66F9560A" w14:textId="77777777" w:rsidR="00A17C43" w:rsidRPr="00A17C43" w:rsidRDefault="00A17C43" w:rsidP="00A17C43">
      <w:r w:rsidRPr="00A17C43">
        <w:t>If there is an evident mucosal rupture with symptoms that are not responding to conservative measures, a careful suture of the damaged </w:t>
      </w:r>
      <w:hyperlink r:id="rId151" w:tooltip="Learn more about mucosa from ScienceDirect's AI-generated Topic Pages" w:history="1">
        <w:r w:rsidRPr="00A17C43">
          <w:rPr>
            <w:rStyle w:val="Hyperlink"/>
          </w:rPr>
          <w:t>mucosa</w:t>
        </w:r>
      </w:hyperlink>
      <w:r w:rsidRPr="00A17C43">
        <w:t> might be helpful. In cases of respiratory failure, securing the airway by intubation or </w:t>
      </w:r>
      <w:hyperlink r:id="rId152" w:tooltip="Learn more about tracheostomy from ScienceDirect's AI-generated Topic Pages" w:history="1">
        <w:r w:rsidRPr="00A17C43">
          <w:rPr>
            <w:rStyle w:val="Hyperlink"/>
          </w:rPr>
          <w:t>tracheostomy</w:t>
        </w:r>
      </w:hyperlink>
      <w:r w:rsidRPr="00A17C43">
        <w:t> may be necessary [</w:t>
      </w:r>
      <w:hyperlink r:id="rId153" w:anchor="bb0015" w:history="1">
        <w:r w:rsidRPr="00A17C43">
          <w:rPr>
            <w:rStyle w:val="Hyperlink"/>
          </w:rPr>
          <w:t>3</w:t>
        </w:r>
      </w:hyperlink>
      <w:r w:rsidRPr="00A17C43">
        <w:t>]. An important mediastinal expansion of the emphysema may require a </w:t>
      </w:r>
      <w:hyperlink r:id="rId154" w:tooltip="Learn more about thoracotomy from ScienceDirect's AI-generated Topic Pages" w:history="1">
        <w:r w:rsidRPr="00A17C43">
          <w:rPr>
            <w:rStyle w:val="Hyperlink"/>
          </w:rPr>
          <w:t>thoracotomy</w:t>
        </w:r>
      </w:hyperlink>
      <w:r w:rsidRPr="00A17C43">
        <w:t> [</w:t>
      </w:r>
      <w:hyperlink r:id="rId155" w:anchor="bb0015" w:history="1">
        <w:r w:rsidRPr="00A17C43">
          <w:rPr>
            <w:rStyle w:val="Hyperlink"/>
          </w:rPr>
          <w:t>3</w:t>
        </w:r>
      </w:hyperlink>
      <w:r w:rsidRPr="00A17C43">
        <w:t>].</w:t>
      </w:r>
    </w:p>
    <w:p w14:paraId="0666BCCA" w14:textId="77777777" w:rsidR="00A17C43" w:rsidRPr="00A17C43" w:rsidRDefault="00A17C43" w:rsidP="00A17C43">
      <w:r w:rsidRPr="00A17C43">
        <w:t>In the majority of cases, post-tonsillectomy cervicofacial emphysema regresses spontaneously within a few days [</w:t>
      </w:r>
      <w:bookmarkStart w:id="13" w:name="bbb0060"/>
      <w:r w:rsidRPr="00A17C43">
        <w:fldChar w:fldCharType="begin"/>
      </w:r>
      <w:r w:rsidRPr="00A17C43">
        <w:instrText>HYPERLINK "https://www.sciencedirect.com/science/article/pii/S2210261224006473" \l "bb0060"</w:instrText>
      </w:r>
      <w:r w:rsidRPr="00A17C43">
        <w:fldChar w:fldCharType="separate"/>
      </w:r>
      <w:r w:rsidRPr="00A17C43">
        <w:rPr>
          <w:rStyle w:val="Hyperlink"/>
        </w:rPr>
        <w:t>12</w:t>
      </w:r>
      <w:r w:rsidRPr="00A17C43">
        <w:fldChar w:fldCharType="end"/>
      </w:r>
      <w:bookmarkEnd w:id="13"/>
      <w:r w:rsidRPr="00A17C43">
        <w:t>]. However, a fatal outcome is to be feared. Finally, prevention is crucial. Anesthetic prevention measures mainly boil down to atraumatic intubation, avoiding overinflation of the endotracheal tube's cuff, and suctioning airway with an orogastric tube to avoid laryngeal irritation [</w:t>
      </w:r>
      <w:hyperlink r:id="rId156" w:anchor="bb0015" w:history="1">
        <w:r w:rsidRPr="00A17C43">
          <w:rPr>
            <w:rStyle w:val="Hyperlink"/>
          </w:rPr>
          <w:t>3</w:t>
        </w:r>
      </w:hyperlink>
      <w:r w:rsidRPr="00A17C43">
        <w:t>]. As for surgical preventive measures, in cases of adherent </w:t>
      </w:r>
      <w:hyperlink r:id="rId157" w:tooltip="Learn more about tonsils from ScienceDirect's AI-generated Topic Pages" w:history="1">
        <w:r w:rsidRPr="00A17C43">
          <w:rPr>
            <w:rStyle w:val="Hyperlink"/>
          </w:rPr>
          <w:t>tonsils</w:t>
        </w:r>
      </w:hyperlink>
      <w:r w:rsidRPr="00A17C43">
        <w:t xml:space="preserve">, the surgeon must carry out a meticulous dissection in order to preserve the fascial layers. There should be good communication </w:t>
      </w:r>
      <w:r w:rsidRPr="00A17C43">
        <w:lastRenderedPageBreak/>
        <w:t>between the surgeon and the anesthesiologist to ensure the patient does not wake before completion of surgery [</w:t>
      </w:r>
      <w:hyperlink r:id="rId158" w:anchor="bb0015" w:history="1">
        <w:r w:rsidRPr="00A17C43">
          <w:rPr>
            <w:rStyle w:val="Hyperlink"/>
          </w:rPr>
          <w:t>3</w:t>
        </w:r>
      </w:hyperlink>
      <w:bookmarkEnd w:id="4"/>
      <w:r w:rsidRPr="00A17C43">
        <w:t>,</w:t>
      </w:r>
      <w:bookmarkStart w:id="14" w:name="bbb0065"/>
      <w:r w:rsidRPr="00A17C43">
        <w:fldChar w:fldCharType="begin"/>
      </w:r>
      <w:r w:rsidRPr="00A17C43">
        <w:instrText>HYPERLINK "https://www.sciencedirect.com/science/article/pii/S2210261224006473" \l "bb0065"</w:instrText>
      </w:r>
      <w:r w:rsidRPr="00A17C43">
        <w:fldChar w:fldCharType="separate"/>
      </w:r>
      <w:r w:rsidRPr="00A17C43">
        <w:rPr>
          <w:rStyle w:val="Hyperlink"/>
        </w:rPr>
        <w:t>13</w:t>
      </w:r>
      <w:r w:rsidRPr="00A17C43">
        <w:fldChar w:fldCharType="end"/>
      </w:r>
      <w:bookmarkEnd w:id="14"/>
      <w:r w:rsidRPr="00A17C43">
        <w:t>].</w:t>
      </w:r>
    </w:p>
    <w:p w14:paraId="2E654E3A" w14:textId="77777777" w:rsidR="00A17C43" w:rsidRPr="00A17C43" w:rsidRDefault="00A17C43" w:rsidP="00A17C43">
      <w:r w:rsidRPr="00A17C43">
        <w:t>Finally, we must point out the lack of data on post-tonsillectomy emphysema in the literature.</w:t>
      </w:r>
    </w:p>
    <w:p w14:paraId="7F76CD6D" w14:textId="77777777" w:rsidR="00A17C43" w:rsidRPr="00A17C43" w:rsidRDefault="00A17C43" w:rsidP="00A17C43">
      <w:r w:rsidRPr="00A17C43">
        <w:t>Future observational or experimental studies are strongly required.</w:t>
      </w:r>
    </w:p>
    <w:p w14:paraId="0BB3BDF2" w14:textId="77777777" w:rsidR="00A17C43" w:rsidRPr="00A17C43" w:rsidRDefault="00A17C43" w:rsidP="00A17C43">
      <w:r w:rsidRPr="00A17C43">
        <w:t>5. Conclusion</w:t>
      </w:r>
    </w:p>
    <w:p w14:paraId="098A9D65" w14:textId="77777777" w:rsidR="00A17C43" w:rsidRPr="00A17C43" w:rsidRDefault="00A17C43" w:rsidP="00A17C43">
      <w:r w:rsidRPr="00A17C43">
        <w:t>Post-tonsillectomy cervicofacial emphysema is an exceptional complication that cannot be overlooked. Its prevention requires per-operative extreme vigilance from both ENT surgeons and anesthetists. Moreover, early diagnosis and management are essential to avoid its potentially fatal consequences.</w:t>
      </w:r>
    </w:p>
    <w:p w14:paraId="3A96FD59" w14:textId="77777777" w:rsidR="00A17C43" w:rsidRPr="00A17C43" w:rsidRDefault="00A17C43" w:rsidP="00A17C43">
      <w:pPr>
        <w:rPr>
          <w:lang w:val="en"/>
        </w:rPr>
      </w:pPr>
      <w:r w:rsidRPr="00A17C43">
        <w:rPr>
          <w:lang w:val="en"/>
        </w:rPr>
        <w:t>Background</w:t>
      </w:r>
    </w:p>
    <w:p w14:paraId="4D82210A" w14:textId="77777777" w:rsidR="00A17C43" w:rsidRPr="00A17C43" w:rsidRDefault="00A17C43" w:rsidP="00A17C43">
      <w:pPr>
        <w:rPr>
          <w:lang w:val="en"/>
        </w:rPr>
      </w:pPr>
      <w:r w:rsidRPr="00A17C43">
        <w:rPr>
          <w:lang w:val="en"/>
        </w:rPr>
        <w:t>Williams-Beuren syndrome (WBS) is a multisystem genetic condition characterized by a submicroscopic deletion on the seventh chromosome (7q11.23), which usually includes the elastin gene.</w:t>
      </w:r>
    </w:p>
    <w:p w14:paraId="143A5114" w14:textId="77777777" w:rsidR="00A17C43" w:rsidRPr="00A17C43" w:rsidRDefault="00A17C43" w:rsidP="00A17C43">
      <w:pPr>
        <w:rPr>
          <w:lang w:val="en"/>
        </w:rPr>
      </w:pPr>
      <w:r w:rsidRPr="00A17C43">
        <w:rPr>
          <w:lang w:val="en"/>
        </w:rPr>
        <w:t>Research Question</w:t>
      </w:r>
    </w:p>
    <w:p w14:paraId="1C453AF1" w14:textId="77777777" w:rsidR="00A17C43" w:rsidRPr="00A17C43" w:rsidRDefault="00A17C43" w:rsidP="00A17C43">
      <w:pPr>
        <w:rPr>
          <w:lang w:val="en"/>
        </w:rPr>
      </w:pPr>
      <w:r w:rsidRPr="00A17C43">
        <w:rPr>
          <w:lang w:val="en"/>
        </w:rPr>
        <w:t>Although the elastin deficiency in WBS can predispose to emphysema, the prevalence of emphysema in WBS is unknown. This narrative review aims to address this gap by estimating the frequency of emphysema (or suggestive features thereof) in patients with WBS, with a special focus on concomitant alpha-1 antitrypsin deficiency.</w:t>
      </w:r>
    </w:p>
    <w:p w14:paraId="26F2FEC0" w14:textId="77777777" w:rsidR="00A17C43" w:rsidRPr="00A17C43" w:rsidRDefault="00A17C43" w:rsidP="00A17C43">
      <w:pPr>
        <w:rPr>
          <w:lang w:val="en"/>
        </w:rPr>
      </w:pPr>
      <w:r w:rsidRPr="00A17C43">
        <w:rPr>
          <w:lang w:val="en"/>
        </w:rPr>
        <w:t>Study Design and Methods</w:t>
      </w:r>
    </w:p>
    <w:p w14:paraId="5323E55D" w14:textId="77777777" w:rsidR="00A17C43" w:rsidRPr="00A17C43" w:rsidRDefault="00A17C43" w:rsidP="00A17C43">
      <w:pPr>
        <w:rPr>
          <w:lang w:val="en"/>
        </w:rPr>
      </w:pPr>
      <w:r w:rsidRPr="00A17C43">
        <w:rPr>
          <w:lang w:val="en"/>
        </w:rPr>
        <w:t>Literature was reviewed according to Preferred Reporting Items for Systematic Reviews and Meta-Analyses guidelines.</w:t>
      </w:r>
    </w:p>
    <w:p w14:paraId="232303EB" w14:textId="77777777" w:rsidR="00A17C43" w:rsidRPr="00A17C43" w:rsidRDefault="00A17C43" w:rsidP="00A17C43">
      <w:pPr>
        <w:rPr>
          <w:lang w:val="en"/>
        </w:rPr>
      </w:pPr>
      <w:r w:rsidRPr="00A17C43">
        <w:rPr>
          <w:lang w:val="en"/>
        </w:rPr>
        <w:t>Results</w:t>
      </w:r>
    </w:p>
    <w:p w14:paraId="115A0DC3" w14:textId="77777777" w:rsidR="00A17C43" w:rsidRPr="00A17C43" w:rsidRDefault="00A17C43" w:rsidP="00A17C43">
      <w:pPr>
        <w:rPr>
          <w:lang w:val="en"/>
        </w:rPr>
      </w:pPr>
      <w:r w:rsidRPr="00A17C43">
        <w:rPr>
          <w:lang w:val="en"/>
        </w:rPr>
        <w:t>Of 419 studies identified by the search strategy, 19 eligible studies reported 393 adult patients with WBS. The criteria by which emphysema was assessed varied greatly among the relatively few reports addressing this issue. Chest CT evidence of emphysema was reported in three of 26 patients (11.5%). Physiological evidence of airflow obstruction, although not definitive for emphysema (ie, with asthma not excluded), was present in as many as 38.6%. Considering studies that reported multiorgan clinical manifestations of WBS, irrespective of whether chest CT imaging and/or pulmonary function testing was reported, the frequency of spirometric and imaging signs suggestive of emphysema was 4.3%. Emphysema was not reported in any of the 11 patients with concomitant PI</w:t>
      </w:r>
      <w:r w:rsidRPr="00A17C43">
        <w:rPr>
          <w:rFonts w:ascii="Cambria Math" w:hAnsi="Cambria Math" w:cs="Cambria Math"/>
          <w:lang w:val="en"/>
        </w:rPr>
        <w:t>∗</w:t>
      </w:r>
      <w:r w:rsidRPr="00A17C43">
        <w:rPr>
          <w:lang w:val="en"/>
        </w:rPr>
        <w:t>MZ heterozygous alpha-1 antitrypsin deficiency.</w:t>
      </w:r>
    </w:p>
    <w:p w14:paraId="46CEBEF1" w14:textId="77777777" w:rsidR="00A17C43" w:rsidRPr="00A17C43" w:rsidRDefault="00A17C43" w:rsidP="00A17C43">
      <w:pPr>
        <w:rPr>
          <w:lang w:val="en"/>
        </w:rPr>
      </w:pPr>
      <w:r w:rsidRPr="00A17C43">
        <w:rPr>
          <w:lang w:val="en"/>
        </w:rPr>
        <w:t>Interpretation</w:t>
      </w:r>
    </w:p>
    <w:p w14:paraId="047FF9DF" w14:textId="77777777" w:rsidR="00A17C43" w:rsidRPr="00A17C43" w:rsidRDefault="00A17C43" w:rsidP="00A17C43">
      <w:pPr>
        <w:rPr>
          <w:lang w:val="en"/>
        </w:rPr>
      </w:pPr>
      <w:r w:rsidRPr="00A17C43">
        <w:rPr>
          <w:lang w:val="en"/>
        </w:rPr>
        <w:t>In the context that only few adults with WBS have been fully characterized regarding the occurrence of emphysema, confidently estimating the prevalence of emphysema is difficult. This review shows that the frequency of imaging and pulmonary function test abnormalities suggestive of emphysema seems relatively low in the context that the elastin deficiency of WBS clearly can predispose to emphysema, and that other manifestations of elastin deficiency are present early in life. Acknowledging the challenges of studying uncommon diseases or syndromes, further systematic study of adults with WBS is needed.</w:t>
      </w:r>
    </w:p>
    <w:p w14:paraId="3CA19D14" w14:textId="77777777" w:rsidR="00A17C43" w:rsidRPr="00A17C43" w:rsidRDefault="00A17C43" w:rsidP="00A17C43">
      <w:r w:rsidRPr="00A17C43">
        <w:lastRenderedPageBreak/>
        <w:t>Key Words</w:t>
      </w:r>
    </w:p>
    <w:p w14:paraId="1F13E388" w14:textId="77777777" w:rsidR="00A17C43" w:rsidRPr="00A17C43" w:rsidRDefault="00A17C43" w:rsidP="00A17C43">
      <w:r w:rsidRPr="00A17C43">
        <w:t>alpha-1 antitrypsin</w:t>
      </w:r>
    </w:p>
    <w:p w14:paraId="590C9506" w14:textId="77777777" w:rsidR="00A17C43" w:rsidRPr="00A17C43" w:rsidRDefault="00A17C43" w:rsidP="00A17C43">
      <w:r w:rsidRPr="00A17C43">
        <w:t>COPD</w:t>
      </w:r>
    </w:p>
    <w:p w14:paraId="52BDDEFF" w14:textId="77777777" w:rsidR="00A17C43" w:rsidRPr="00A17C43" w:rsidRDefault="00A17C43" w:rsidP="00A17C43">
      <w:r w:rsidRPr="00A17C43">
        <w:t>elastin</w:t>
      </w:r>
    </w:p>
    <w:p w14:paraId="5920B1FB" w14:textId="77777777" w:rsidR="00A17C43" w:rsidRPr="00A17C43" w:rsidRDefault="00A17C43" w:rsidP="00A17C43">
      <w:r w:rsidRPr="00A17C43">
        <w:t>emphysema</w:t>
      </w:r>
    </w:p>
    <w:p w14:paraId="5658BFC0" w14:textId="77777777" w:rsidR="00A17C43" w:rsidRPr="00A17C43" w:rsidRDefault="00A17C43" w:rsidP="00A17C43">
      <w:r w:rsidRPr="00A17C43">
        <w:t>Williams-Beuren syndrome</w:t>
      </w:r>
    </w:p>
    <w:p w14:paraId="25C1133A" w14:textId="77777777" w:rsidR="00A17C43" w:rsidRPr="00A17C43" w:rsidRDefault="00A17C43" w:rsidP="00A17C43">
      <w:r w:rsidRPr="00A17C43">
        <w:t>Abbreviations</w:t>
      </w:r>
    </w:p>
    <w:p w14:paraId="7B0B4FD0" w14:textId="77777777" w:rsidR="00A17C43" w:rsidRPr="00A17C43" w:rsidRDefault="00A17C43" w:rsidP="00A17C43">
      <w:r w:rsidRPr="00A17C43">
        <w:t>AATD</w:t>
      </w:r>
    </w:p>
    <w:p w14:paraId="7C01E428" w14:textId="77777777" w:rsidR="00A17C43" w:rsidRPr="00A17C43" w:rsidRDefault="00A17C43" w:rsidP="00A17C43">
      <w:r w:rsidRPr="00A17C43">
        <w:t>alpha-1 antitrypsin deficiency</w:t>
      </w:r>
    </w:p>
    <w:p w14:paraId="6F9ACDA3" w14:textId="77777777" w:rsidR="00A17C43" w:rsidRPr="00A17C43" w:rsidRDefault="00A17C43" w:rsidP="00A17C43">
      <w:r w:rsidRPr="00A17C43">
        <w:lastRenderedPageBreak/>
        <w:t>LLN</w:t>
      </w:r>
    </w:p>
    <w:p w14:paraId="20CFD0D7" w14:textId="77777777" w:rsidR="00A17C43" w:rsidRPr="00A17C43" w:rsidRDefault="00A17C43" w:rsidP="00A17C43">
      <w:r w:rsidRPr="00A17C43">
        <w:t>lower limit of normal</w:t>
      </w:r>
    </w:p>
    <w:p w14:paraId="5F8B8DDD" w14:textId="77777777" w:rsidR="00A17C43" w:rsidRPr="00A17C43" w:rsidRDefault="00A17C43" w:rsidP="00A17C43">
      <w:r w:rsidRPr="00A17C43">
        <w:t>PFT</w:t>
      </w:r>
    </w:p>
    <w:p w14:paraId="07CE3540" w14:textId="77777777" w:rsidR="00A17C43" w:rsidRPr="00A17C43" w:rsidRDefault="00A17C43" w:rsidP="00A17C43">
      <w:r w:rsidRPr="00A17C43">
        <w:t>pulmonary function test</w:t>
      </w:r>
    </w:p>
    <w:p w14:paraId="0CDD8330" w14:textId="77777777" w:rsidR="00A17C43" w:rsidRPr="00A17C43" w:rsidRDefault="00A17C43" w:rsidP="00A17C43">
      <w:r w:rsidRPr="00A17C43">
        <w:t>WBS</w:t>
      </w:r>
    </w:p>
    <w:p w14:paraId="28FE7EFD" w14:textId="77777777" w:rsidR="00A17C43" w:rsidRPr="00A17C43" w:rsidRDefault="00A17C43" w:rsidP="00A17C43">
      <w:r w:rsidRPr="00A17C43">
        <w:t>Williams-Beuren syndrome</w:t>
      </w:r>
    </w:p>
    <w:p w14:paraId="465A6C61" w14:textId="77777777" w:rsidR="00A17C43" w:rsidRPr="00A17C43" w:rsidRDefault="00A17C43" w:rsidP="00A17C43">
      <w:r w:rsidRPr="00A17C43">
        <w:t>Take-home Point</w:t>
      </w:r>
    </w:p>
    <w:p w14:paraId="15FC8F1F" w14:textId="77777777" w:rsidR="00A17C43" w:rsidRPr="00A17C43" w:rsidRDefault="00A17C43" w:rsidP="00A17C43">
      <w:r w:rsidRPr="00A17C43">
        <w:rPr>
          <w:b/>
          <w:bCs/>
        </w:rPr>
        <w:t>Study Question:</w:t>
      </w:r>
      <w:r w:rsidRPr="00A17C43">
        <w:t> What is the risk for emphysema in adults with the elastin gene deletion disorder Williams-Beuren syndrome (WBS)?</w:t>
      </w:r>
    </w:p>
    <w:p w14:paraId="150B4F7D" w14:textId="77777777" w:rsidR="00A17C43" w:rsidRPr="00A17C43" w:rsidRDefault="00A17C43" w:rsidP="00A17C43">
      <w:r w:rsidRPr="00A17C43">
        <w:rPr>
          <w:b/>
          <w:bCs/>
        </w:rPr>
        <w:t>Results:</w:t>
      </w:r>
      <w:r w:rsidRPr="00A17C43">
        <w:t> Although prevalence estimates vary according to the assessment method used, the overall frequency of imaging and pulmonary function test abnormalities suggestive of emphysema in WBS is generally low, even with concomitant PI</w:t>
      </w:r>
      <w:r w:rsidRPr="00A17C43">
        <w:rPr>
          <w:rFonts w:ascii="Cambria Math" w:hAnsi="Cambria Math" w:cs="Cambria Math"/>
        </w:rPr>
        <w:t>∗</w:t>
      </w:r>
      <w:r w:rsidRPr="00A17C43">
        <w:t>MZ alpha-1 antitrypsin deficiency.</w:t>
      </w:r>
    </w:p>
    <w:p w14:paraId="6DF51CDD" w14:textId="77777777" w:rsidR="00A17C43" w:rsidRPr="00A17C43" w:rsidRDefault="00A17C43" w:rsidP="00A17C43">
      <w:r w:rsidRPr="00A17C43">
        <w:rPr>
          <w:b/>
          <w:bCs/>
        </w:rPr>
        <w:t>Interpretation:</w:t>
      </w:r>
      <w:r w:rsidRPr="00A17C43">
        <w:t> Despite the highly plausible risk conferred by loss of the elastin gene and the protean other manifestations mediated by elastin deficiency in WBS, the reported risk of emphysema in WBS appears to be relatively low. More systematic study is needed to secure confident risk estimates.</w:t>
      </w:r>
    </w:p>
    <w:p w14:paraId="6F613BCD" w14:textId="77777777" w:rsidR="00A17C43" w:rsidRPr="00A17C43" w:rsidRDefault="00A17C43" w:rsidP="00A17C43">
      <w:r w:rsidRPr="00A17C43">
        <w:t>Williams-Beuren syndrome (WBS) is a multisystem genetic condition characterized by a submicroscopic deletion on the seventh chromosome (7q11.23), which includes the entire elastin gene in 97% to 98% of cases.</w:t>
      </w:r>
      <w:bookmarkStart w:id="15" w:name="bbib1"/>
      <w:r w:rsidRPr="00A17C43">
        <w:fldChar w:fldCharType="begin"/>
      </w:r>
      <w:r w:rsidRPr="00A17C43">
        <w:instrText>HYPERLINK "https://www.sciencedirect.com/science/article/pii/S2949789224000291" \l "bib1"</w:instrText>
      </w:r>
      <w:r w:rsidRPr="00A17C43">
        <w:fldChar w:fldCharType="separate"/>
      </w:r>
      <w:r w:rsidRPr="00A17C43">
        <w:rPr>
          <w:rStyle w:val="Hyperlink"/>
          <w:vertAlign w:val="superscript"/>
        </w:rPr>
        <w:t>1</w:t>
      </w:r>
      <w:r w:rsidRPr="00A17C43">
        <w:fldChar w:fldCharType="end"/>
      </w:r>
      <w:r w:rsidRPr="00A17C43">
        <w:t> WBS has protean clinical manifestations, characteristically including cardiovascular disease (eg, supravalvular aortic stenosis, pulmonic stenosis, hypertension), abnormal body habitus (eg, kyphoscoliosis), sensorineural hearing loss, diverticular disease, diabetes, hypercalcemia, and developmental delays. Although usually resulting from a de novo mutation, instances of autosomal dominant inheritance have been described.</w:t>
      </w:r>
      <w:bookmarkStart w:id="16" w:name="bbib2"/>
      <w:r w:rsidRPr="00A17C43">
        <w:fldChar w:fldCharType="begin"/>
      </w:r>
      <w:r w:rsidRPr="00A17C43">
        <w:instrText>HYPERLINK "https://www.sciencedirect.com/science/article/pii/S2949789224000291" \l "bib2"</w:instrText>
      </w:r>
      <w:r w:rsidRPr="00A17C43">
        <w:fldChar w:fldCharType="separate"/>
      </w:r>
      <w:r w:rsidRPr="00A17C43">
        <w:rPr>
          <w:rStyle w:val="Hyperlink"/>
          <w:vertAlign w:val="superscript"/>
        </w:rPr>
        <w:t>2</w:t>
      </w:r>
      <w:r w:rsidRPr="00A17C43">
        <w:fldChar w:fldCharType="end"/>
      </w:r>
      <w:bookmarkEnd w:id="16"/>
    </w:p>
    <w:p w14:paraId="00400882" w14:textId="77777777" w:rsidR="00A17C43" w:rsidRPr="00A17C43" w:rsidRDefault="00A17C43" w:rsidP="00A17C43">
      <w:r w:rsidRPr="00A17C43">
        <w:t>There is a predisposition to emphysema in individuals with elastin deficiency or abnormality (as in cutis laxa syndrome</w:t>
      </w:r>
      <w:bookmarkStart w:id="17" w:name="bbib3"/>
      <w:r w:rsidRPr="00A17C43">
        <w:fldChar w:fldCharType="begin"/>
      </w:r>
      <w:r w:rsidRPr="00A17C43">
        <w:instrText>HYPERLINK "https://www.sciencedirect.com/science/article/pii/S2949789224000291" \l "bib3"</w:instrText>
      </w:r>
      <w:r w:rsidRPr="00A17C43">
        <w:fldChar w:fldCharType="separate"/>
      </w:r>
      <w:r w:rsidRPr="00A17C43">
        <w:rPr>
          <w:rStyle w:val="Hyperlink"/>
          <w:vertAlign w:val="superscript"/>
        </w:rPr>
        <w:t>3</w:t>
      </w:r>
      <w:r w:rsidRPr="00A17C43">
        <w:fldChar w:fldCharType="end"/>
      </w:r>
      <w:r w:rsidRPr="00A17C43">
        <w:t>). Given that most cases of WBS are characterized by elastin deletion, attention has naturally focused on the association between WBS and emphysema. One case report describes the occurrence of emphysema in a patient with WBS.</w:t>
      </w:r>
      <w:hyperlink r:id="rId159" w:anchor="bib1" w:history="1">
        <w:r w:rsidRPr="00A17C43">
          <w:rPr>
            <w:rStyle w:val="Hyperlink"/>
            <w:vertAlign w:val="superscript"/>
          </w:rPr>
          <w:t>1</w:t>
        </w:r>
      </w:hyperlink>
      <w:r w:rsidRPr="00A17C43">
        <w:t> A 31-year-old never smoking patient with WBS and normal pulmonary function tests (PFTs) (FEV</w:t>
      </w:r>
      <w:r w:rsidRPr="00A17C43">
        <w:rPr>
          <w:vertAlign w:val="subscript"/>
        </w:rPr>
        <w:t>1</w:t>
      </w:r>
      <w:r w:rsidRPr="00A17C43">
        <w:t> 106% predicted, diffusing capacity for carbon monoxide 100% predicted) was found to have emphysema on quantitative chest CT scan (26% in the upper and middle lung zones and 23% in the lower lung zone). A second case report describes a boy with a point mutation in the </w:t>
      </w:r>
      <w:r w:rsidRPr="00A17C43">
        <w:rPr>
          <w:i/>
          <w:iCs/>
        </w:rPr>
        <w:t>ELN</w:t>
      </w:r>
      <w:r w:rsidRPr="00A17C43">
        <w:t> gene whose father and grandfather (who smoked) both had emphysema.</w:t>
      </w:r>
      <w:hyperlink r:id="rId160" w:anchor="bib3" w:history="1">
        <w:r w:rsidRPr="00A17C43">
          <w:rPr>
            <w:rStyle w:val="Hyperlink"/>
            <w:vertAlign w:val="superscript"/>
          </w:rPr>
          <w:t>3</w:t>
        </w:r>
      </w:hyperlink>
      <w:bookmarkEnd w:id="17"/>
    </w:p>
    <w:p w14:paraId="33931F65" w14:textId="77777777" w:rsidR="00A17C43" w:rsidRPr="00A17C43" w:rsidRDefault="00A17C43" w:rsidP="00A17C43">
      <w:r w:rsidRPr="00A17C43">
        <w:t>Despite the demonstrable risk that an elastin gene abnormality can predispose to emphysema, the actual magnitude of risk for emphysema in adults with WBS is unclear. Prompted by our recent experience with a 31-year-old patient with WBS who was also heterozygous for alpha-1 antitrypsin deficiency (AATD) (PI</w:t>
      </w:r>
      <w:r w:rsidRPr="00A17C43">
        <w:rPr>
          <w:rFonts w:ascii="Cambria Math" w:hAnsi="Cambria Math" w:cs="Cambria Math"/>
        </w:rPr>
        <w:t>∗</w:t>
      </w:r>
      <w:r w:rsidRPr="00A17C43">
        <w:t>MZ), we undertook a narrative review of the available literature on WBS to characterize the prevalence of emphysema among adults with WBS.</w:t>
      </w:r>
    </w:p>
    <w:p w14:paraId="2E283A10" w14:textId="77777777" w:rsidR="00A17C43" w:rsidRPr="00A17C43" w:rsidRDefault="00A17C43" w:rsidP="00A17C43">
      <w:r w:rsidRPr="00A17C43">
        <w:t>Study Design and Methods</w:t>
      </w:r>
    </w:p>
    <w:p w14:paraId="58484DE7" w14:textId="77777777" w:rsidR="00A17C43" w:rsidRPr="00A17C43" w:rsidRDefault="00A17C43" w:rsidP="00A17C43">
      <w:r w:rsidRPr="00A17C43">
        <w:t>Data Sources and Searches</w:t>
      </w:r>
    </w:p>
    <w:p w14:paraId="68E18BCE" w14:textId="77777777" w:rsidR="00A17C43" w:rsidRPr="00A17C43" w:rsidRDefault="00A17C43" w:rsidP="00A17C43">
      <w:r w:rsidRPr="00A17C43">
        <w:lastRenderedPageBreak/>
        <w:t>In keeping with Preferred Reporting Items for Systematic Reviews and Meta-Analyses guidelines,</w:t>
      </w:r>
      <w:bookmarkStart w:id="18" w:name="bbib4"/>
      <w:r w:rsidRPr="00A17C43">
        <w:fldChar w:fldCharType="begin"/>
      </w:r>
      <w:r w:rsidRPr="00A17C43">
        <w:instrText>HYPERLINK "https://www.sciencedirect.com/science/article/pii/S2949789224000291" \l "bib4"</w:instrText>
      </w:r>
      <w:r w:rsidRPr="00A17C43">
        <w:fldChar w:fldCharType="separate"/>
      </w:r>
      <w:r w:rsidRPr="00A17C43">
        <w:rPr>
          <w:rStyle w:val="Hyperlink"/>
          <w:vertAlign w:val="superscript"/>
        </w:rPr>
        <w:t>4</w:t>
      </w:r>
      <w:r w:rsidRPr="00A17C43">
        <w:fldChar w:fldCharType="end"/>
      </w:r>
      <w:bookmarkEnd w:id="18"/>
      <w:r w:rsidRPr="00A17C43">
        <w:t> a search strategy to capture the occurrence of emphysema in adults with WBS was developed. As reviewed in </w:t>
      </w:r>
      <w:bookmarkStart w:id="19" w:name="bappsec1"/>
      <w:r w:rsidRPr="00A17C43">
        <w:fldChar w:fldCharType="begin"/>
      </w:r>
      <w:r w:rsidRPr="00A17C43">
        <w:instrText>HYPERLINK "https://www.sciencedirect.com/science/article/pii/S2949789224000291" \l "appsec1"</w:instrText>
      </w:r>
      <w:r w:rsidRPr="00A17C43">
        <w:fldChar w:fldCharType="separate"/>
      </w:r>
      <w:r w:rsidRPr="00A17C43">
        <w:rPr>
          <w:rStyle w:val="Hyperlink"/>
        </w:rPr>
        <w:t>e-Table 1</w:t>
      </w:r>
      <w:r w:rsidRPr="00A17C43">
        <w:fldChar w:fldCharType="end"/>
      </w:r>
      <w:bookmarkEnd w:id="19"/>
      <w:r w:rsidRPr="00A17C43">
        <w:t>, search terms were interrogated in various databases (Ovid MEDLINE, Ovid Embase, Web of Science, and Cochrane Central Register of Controlled Trials databases) through August 4, 2022. A combination of controlled vocabulary and key words was used along with truncation and adjacency operators to search for relevant literature. No date, language, or publication type restrictions were used in the search strategy. References in eligible reports were also reviewed for possible inclusion.</w:t>
      </w:r>
    </w:p>
    <w:p w14:paraId="2FBD4577" w14:textId="77777777" w:rsidR="00A17C43" w:rsidRPr="00A17C43" w:rsidRDefault="00A17C43" w:rsidP="00A17C43">
      <w:r w:rsidRPr="00A17C43">
        <w:t>Two of the authors independently reviewed abstracts for final inclusion and, using a Delphi process, reached concordance using Covidence (</w:t>
      </w:r>
      <w:bookmarkStart w:id="20" w:name="bfig1"/>
      <w:r w:rsidRPr="00A17C43">
        <w:fldChar w:fldCharType="begin"/>
      </w:r>
      <w:r w:rsidRPr="00A17C43">
        <w:instrText>HYPERLINK "https://www.sciencedirect.com/science/article/pii/S2949789224000291" \l "fig1"</w:instrText>
      </w:r>
      <w:r w:rsidRPr="00A17C43">
        <w:fldChar w:fldCharType="separate"/>
      </w:r>
      <w:r w:rsidRPr="00A17C43">
        <w:rPr>
          <w:rStyle w:val="Hyperlink"/>
        </w:rPr>
        <w:t>Fig 1</w:t>
      </w:r>
      <w:r w:rsidRPr="00A17C43">
        <w:fldChar w:fldCharType="end"/>
      </w:r>
      <w:r w:rsidRPr="00A17C43">
        <w:t>). Full texts of eligible reports were then reviewed for content.</w:t>
      </w:r>
    </w:p>
    <w:p w14:paraId="0B1EA1BA" w14:textId="613C0504" w:rsidR="00A17C43" w:rsidRPr="00A17C43" w:rsidRDefault="00A17C43" w:rsidP="00A17C43"/>
    <w:p w14:paraId="312F1897" w14:textId="77777777" w:rsidR="00A17C43" w:rsidRPr="00A17C43" w:rsidRDefault="00A17C43" w:rsidP="00A17C43">
      <w:pPr>
        <w:numPr>
          <w:ilvl w:val="0"/>
          <w:numId w:val="11"/>
        </w:numPr>
      </w:pPr>
      <w:hyperlink r:id="rId161" w:tgtFrame="_blank" w:tooltip="Download high-res image (712KB)" w:history="1">
        <w:r w:rsidRPr="00A17C43">
          <w:rPr>
            <w:rStyle w:val="Hyperlink"/>
          </w:rPr>
          <w:t>Download: Download high-res image (712KB)</w:t>
        </w:r>
      </w:hyperlink>
    </w:p>
    <w:p w14:paraId="76CF1F49" w14:textId="77777777" w:rsidR="00A17C43" w:rsidRPr="00A17C43" w:rsidRDefault="00A17C43" w:rsidP="00A17C43">
      <w:pPr>
        <w:numPr>
          <w:ilvl w:val="0"/>
          <w:numId w:val="11"/>
        </w:numPr>
      </w:pPr>
      <w:hyperlink r:id="rId162" w:tgtFrame="_blank" w:tooltip="Download full-size image" w:history="1">
        <w:r w:rsidRPr="00A17C43">
          <w:rPr>
            <w:rStyle w:val="Hyperlink"/>
          </w:rPr>
          <w:t>Download: Download full-size image</w:t>
        </w:r>
      </w:hyperlink>
    </w:p>
    <w:p w14:paraId="02F029D6" w14:textId="77777777" w:rsidR="00A17C43" w:rsidRPr="00A17C43" w:rsidRDefault="00A17C43" w:rsidP="00A17C43">
      <w:r w:rsidRPr="00A17C43">
        <w:t>Figure 1. Preferred Reporting Items for Systematic Reviews and Meta-Analyses flow diagram for reviewing the occurrence of emphysema in adults with Williams-Beuren syndrome, which included searches of databases and other sources. CENTRAL = Central Register of Controlled Trials.</w:t>
      </w:r>
    </w:p>
    <w:p w14:paraId="5281A306" w14:textId="77777777" w:rsidR="00A17C43" w:rsidRPr="00A17C43" w:rsidRDefault="00A17C43" w:rsidP="00A17C43">
      <w:r w:rsidRPr="00A17C43">
        <w:t>The patient subsequently described and both of his parents consented to the patient’s inclusion in this report.</w:t>
      </w:r>
    </w:p>
    <w:p w14:paraId="5258046F" w14:textId="77777777" w:rsidR="00A17C43" w:rsidRPr="00A17C43" w:rsidRDefault="00A17C43" w:rsidP="00A17C43">
      <w:r w:rsidRPr="00A17C43">
        <w:t>A Newly Reported Case</w:t>
      </w:r>
    </w:p>
    <w:p w14:paraId="15AEEC58" w14:textId="77777777" w:rsidR="00A17C43" w:rsidRPr="00A17C43" w:rsidRDefault="00A17C43" w:rsidP="00A17C43">
      <w:r w:rsidRPr="00A17C43">
        <w:t>Accompanied by his parents, a 31-year-old never smoking male with WBS sought consultation regarding the risk of emphysema posed by having both WBS and AATD. Heterozygous PI</w:t>
      </w:r>
      <w:r w:rsidRPr="00A17C43">
        <w:rPr>
          <w:rFonts w:ascii="Cambria Math" w:hAnsi="Cambria Math" w:cs="Cambria Math"/>
        </w:rPr>
        <w:t>∗</w:t>
      </w:r>
      <w:r w:rsidRPr="00A17C43">
        <w:t xml:space="preserve">MZ AATD was first diagnosed in childhood. Clinical manifestations of WBS included a history of coarctation of the aorta, status post-repair of ventricular septal defect, patent ductus arteriosus closure, supravalvular pulmonic stenosis status post-repair, heart block with subsequent pacemaker placement, and hypertension. The patient also had Crohn’s disease, treated currently with </w:t>
      </w:r>
      <w:r w:rsidRPr="00A17C43">
        <w:lastRenderedPageBreak/>
        <w:t>methotrexate and adalimumab. He had no significant occupational exposure and physical examination of the chest was normal, along with room air oxygen saturation of 95%. Report of a CT chest at his home institution 2 years earlier showed no bronchiectasis and no emphysema. Recent PFTs showed no airflow obstruction (FEV</w:t>
      </w:r>
      <w:r w:rsidRPr="00A17C43">
        <w:rPr>
          <w:vertAlign w:val="subscript"/>
        </w:rPr>
        <w:t>1</w:t>
      </w:r>
      <w:r w:rsidRPr="00A17C43">
        <w:t>, 3.19 L [82% predicted]; FEV</w:t>
      </w:r>
      <w:r w:rsidRPr="00A17C43">
        <w:rPr>
          <w:vertAlign w:val="subscript"/>
        </w:rPr>
        <w:t>1</w:t>
      </w:r>
      <w:r w:rsidRPr="00A17C43">
        <w:t>/FVC, 0.76; diffusing capacity for carbon monoxide, 23.24 mL/min/mm Hg; lower limit of normal [LLN], 23.23 [70% predicted]; and diffusing capacity for carbon monoxide adjusted for alveolar ventilation, 77% predicted).</w:t>
      </w:r>
    </w:p>
    <w:p w14:paraId="72ADB386" w14:textId="77777777" w:rsidR="00A17C43" w:rsidRPr="00A17C43" w:rsidRDefault="00A17C43" w:rsidP="00A17C43">
      <w:r w:rsidRPr="00A17C43">
        <w:t>Results</w:t>
      </w:r>
    </w:p>
    <w:p w14:paraId="0CCD076E" w14:textId="77777777" w:rsidR="00A17C43" w:rsidRPr="00A17C43" w:rsidRDefault="00A17C43" w:rsidP="00A17C43">
      <w:r w:rsidRPr="00A17C43">
        <w:t>A total of 419 identified reports were reviewed with 19 satisfying inclusion criteria of describing either the specific pulmonary and/or the multiorgan features of adult patients with WBS. In total, 393 adult patients with WBS (</w:t>
      </w:r>
      <w:hyperlink r:id="rId163" w:anchor="fig1" w:history="1">
        <w:r w:rsidRPr="00A17C43">
          <w:rPr>
            <w:rStyle w:val="Hyperlink"/>
          </w:rPr>
          <w:t>Fig 1</w:t>
        </w:r>
      </w:hyperlink>
      <w:bookmarkEnd w:id="20"/>
      <w:r w:rsidRPr="00A17C43">
        <w:t>; </w:t>
      </w:r>
      <w:bookmarkStart w:id="21" w:name="btbl1"/>
      <w:r w:rsidRPr="00A17C43">
        <w:fldChar w:fldCharType="begin"/>
      </w:r>
      <w:r w:rsidRPr="00A17C43">
        <w:instrText>HYPERLINK "https://www.sciencedirect.com/science/article/pii/S2949789224000291" \l "tbl1"</w:instrText>
      </w:r>
      <w:r w:rsidRPr="00A17C43">
        <w:fldChar w:fldCharType="separate"/>
      </w:r>
      <w:r w:rsidRPr="00A17C43">
        <w:rPr>
          <w:rStyle w:val="Hyperlink"/>
        </w:rPr>
        <w:t>Table 1</w:t>
      </w:r>
      <w:r w:rsidRPr="00A17C43">
        <w:fldChar w:fldCharType="end"/>
      </w:r>
      <w:r w:rsidRPr="00A17C43">
        <w:t>, </w:t>
      </w:r>
      <w:bookmarkStart w:id="22" w:name="btbl2"/>
      <w:r w:rsidRPr="00A17C43">
        <w:fldChar w:fldCharType="begin"/>
      </w:r>
      <w:r w:rsidRPr="00A17C43">
        <w:instrText>HYPERLINK "https://www.sciencedirect.com/science/article/pii/S2949789224000291" \l "tbl2"</w:instrText>
      </w:r>
      <w:r w:rsidRPr="00A17C43">
        <w:fldChar w:fldCharType="separate"/>
      </w:r>
      <w:r w:rsidRPr="00A17C43">
        <w:rPr>
          <w:rStyle w:val="Hyperlink"/>
        </w:rPr>
        <w:t>Table 2</w:t>
      </w:r>
      <w:r w:rsidRPr="00A17C43">
        <w:fldChar w:fldCharType="end"/>
      </w:r>
      <w:r w:rsidRPr="00A17C43">
        <w:t>)</w:t>
      </w:r>
      <w:hyperlink r:id="rId164" w:anchor="bib1" w:history="1">
        <w:r w:rsidRPr="00A17C43">
          <w:rPr>
            <w:rStyle w:val="Hyperlink"/>
            <w:vertAlign w:val="superscript"/>
          </w:rPr>
          <w:t>1</w:t>
        </w:r>
      </w:hyperlink>
      <w:r w:rsidRPr="00A17C43">
        <w:rPr>
          <w:vertAlign w:val="superscript"/>
        </w:rPr>
        <w:t>,</w:t>
      </w:r>
      <w:bookmarkStart w:id="23" w:name="bbib5"/>
      <w:r w:rsidRPr="00A17C43">
        <w:fldChar w:fldCharType="begin"/>
      </w:r>
      <w:r w:rsidRPr="00A17C43">
        <w:instrText>HYPERLINK "https://www.sciencedirect.com/science/article/pii/S2949789224000291" \l "bib5"</w:instrText>
      </w:r>
      <w:r w:rsidRPr="00A17C43">
        <w:fldChar w:fldCharType="separate"/>
      </w:r>
      <w:r w:rsidRPr="00A17C43">
        <w:rPr>
          <w:rStyle w:val="Hyperlink"/>
        </w:rPr>
        <w:t>5</w:t>
      </w:r>
      <w:r w:rsidRPr="00A17C43">
        <w:fldChar w:fldCharType="end"/>
      </w:r>
      <w:r w:rsidRPr="00A17C43">
        <w:t>, </w:t>
      </w:r>
      <w:bookmarkStart w:id="24" w:name="bbib6"/>
      <w:r w:rsidRPr="00A17C43">
        <w:fldChar w:fldCharType="begin"/>
      </w:r>
      <w:r w:rsidRPr="00A17C43">
        <w:instrText>HYPERLINK "https://www.sciencedirect.com/science/article/pii/S2949789224000291" \l "bib6"</w:instrText>
      </w:r>
      <w:r w:rsidRPr="00A17C43">
        <w:fldChar w:fldCharType="separate"/>
      </w:r>
      <w:r w:rsidRPr="00A17C43">
        <w:rPr>
          <w:rStyle w:val="Hyperlink"/>
        </w:rPr>
        <w:t>6</w:t>
      </w:r>
      <w:r w:rsidRPr="00A17C43">
        <w:fldChar w:fldCharType="end"/>
      </w:r>
      <w:r w:rsidRPr="00A17C43">
        <w:t>, </w:t>
      </w:r>
      <w:bookmarkStart w:id="25" w:name="bbib7"/>
      <w:r w:rsidRPr="00A17C43">
        <w:fldChar w:fldCharType="begin"/>
      </w:r>
      <w:r w:rsidRPr="00A17C43">
        <w:instrText>HYPERLINK "https://www.sciencedirect.com/science/article/pii/S2949789224000291" \l "bib7"</w:instrText>
      </w:r>
      <w:r w:rsidRPr="00A17C43">
        <w:fldChar w:fldCharType="separate"/>
      </w:r>
      <w:r w:rsidRPr="00A17C43">
        <w:rPr>
          <w:rStyle w:val="Hyperlink"/>
        </w:rPr>
        <w:t>7</w:t>
      </w:r>
      <w:r w:rsidRPr="00A17C43">
        <w:fldChar w:fldCharType="end"/>
      </w:r>
      <w:r w:rsidRPr="00A17C43">
        <w:t>, </w:t>
      </w:r>
      <w:bookmarkStart w:id="26" w:name="bbib8"/>
      <w:r w:rsidRPr="00A17C43">
        <w:fldChar w:fldCharType="begin"/>
      </w:r>
      <w:r w:rsidRPr="00A17C43">
        <w:instrText>HYPERLINK "https://www.sciencedirect.com/science/article/pii/S2949789224000291" \l "bib8"</w:instrText>
      </w:r>
      <w:r w:rsidRPr="00A17C43">
        <w:fldChar w:fldCharType="separate"/>
      </w:r>
      <w:r w:rsidRPr="00A17C43">
        <w:rPr>
          <w:rStyle w:val="Hyperlink"/>
        </w:rPr>
        <w:t>8</w:t>
      </w:r>
      <w:r w:rsidRPr="00A17C43">
        <w:fldChar w:fldCharType="end"/>
      </w:r>
      <w:r w:rsidRPr="00A17C43">
        <w:t>, </w:t>
      </w:r>
      <w:bookmarkStart w:id="27" w:name="bbib9"/>
      <w:r w:rsidRPr="00A17C43">
        <w:fldChar w:fldCharType="begin"/>
      </w:r>
      <w:r w:rsidRPr="00A17C43">
        <w:instrText>HYPERLINK "https://www.sciencedirect.com/science/article/pii/S2949789224000291" \l "bib9"</w:instrText>
      </w:r>
      <w:r w:rsidRPr="00A17C43">
        <w:fldChar w:fldCharType="separate"/>
      </w:r>
      <w:r w:rsidRPr="00A17C43">
        <w:rPr>
          <w:rStyle w:val="Hyperlink"/>
        </w:rPr>
        <w:t>9</w:t>
      </w:r>
      <w:r w:rsidRPr="00A17C43">
        <w:fldChar w:fldCharType="end"/>
      </w:r>
      <w:r w:rsidRPr="00A17C43">
        <w:t>, </w:t>
      </w:r>
      <w:bookmarkStart w:id="28" w:name="bbib10"/>
      <w:r w:rsidRPr="00A17C43">
        <w:fldChar w:fldCharType="begin"/>
      </w:r>
      <w:r w:rsidRPr="00A17C43">
        <w:instrText>HYPERLINK "https://www.sciencedirect.com/science/article/pii/S2949789224000291" \l "bib10"</w:instrText>
      </w:r>
      <w:r w:rsidRPr="00A17C43">
        <w:fldChar w:fldCharType="separate"/>
      </w:r>
      <w:r w:rsidRPr="00A17C43">
        <w:rPr>
          <w:rStyle w:val="Hyperlink"/>
        </w:rPr>
        <w:t>10</w:t>
      </w:r>
      <w:r w:rsidRPr="00A17C43">
        <w:fldChar w:fldCharType="end"/>
      </w:r>
      <w:r w:rsidRPr="00A17C43">
        <w:t>, </w:t>
      </w:r>
      <w:bookmarkStart w:id="29" w:name="bbib11"/>
      <w:r w:rsidRPr="00A17C43">
        <w:fldChar w:fldCharType="begin"/>
      </w:r>
      <w:r w:rsidRPr="00A17C43">
        <w:instrText>HYPERLINK "https://www.sciencedirect.com/science/article/pii/S2949789224000291" \l "bib11"</w:instrText>
      </w:r>
      <w:r w:rsidRPr="00A17C43">
        <w:fldChar w:fldCharType="separate"/>
      </w:r>
      <w:r w:rsidRPr="00A17C43">
        <w:rPr>
          <w:rStyle w:val="Hyperlink"/>
        </w:rPr>
        <w:t>11</w:t>
      </w:r>
      <w:r w:rsidRPr="00A17C43">
        <w:fldChar w:fldCharType="end"/>
      </w:r>
      <w:r w:rsidRPr="00A17C43">
        <w:t>, </w:t>
      </w:r>
      <w:bookmarkStart w:id="30" w:name="bbib12"/>
      <w:r w:rsidRPr="00A17C43">
        <w:fldChar w:fldCharType="begin"/>
      </w:r>
      <w:r w:rsidRPr="00A17C43">
        <w:instrText>HYPERLINK "https://www.sciencedirect.com/science/article/pii/S2949789224000291" \l "bib12"</w:instrText>
      </w:r>
      <w:r w:rsidRPr="00A17C43">
        <w:fldChar w:fldCharType="separate"/>
      </w:r>
      <w:r w:rsidRPr="00A17C43">
        <w:rPr>
          <w:rStyle w:val="Hyperlink"/>
        </w:rPr>
        <w:t>12</w:t>
      </w:r>
      <w:r w:rsidRPr="00A17C43">
        <w:fldChar w:fldCharType="end"/>
      </w:r>
      <w:r w:rsidRPr="00A17C43">
        <w:t>, </w:t>
      </w:r>
      <w:bookmarkStart w:id="31" w:name="bbib13"/>
      <w:r w:rsidRPr="00A17C43">
        <w:fldChar w:fldCharType="begin"/>
      </w:r>
      <w:r w:rsidRPr="00A17C43">
        <w:instrText>HYPERLINK "https://www.sciencedirect.com/science/article/pii/S2949789224000291" \l "bib13"</w:instrText>
      </w:r>
      <w:r w:rsidRPr="00A17C43">
        <w:fldChar w:fldCharType="separate"/>
      </w:r>
      <w:r w:rsidRPr="00A17C43">
        <w:rPr>
          <w:rStyle w:val="Hyperlink"/>
        </w:rPr>
        <w:t>13</w:t>
      </w:r>
      <w:r w:rsidRPr="00A17C43">
        <w:fldChar w:fldCharType="end"/>
      </w:r>
      <w:r w:rsidRPr="00A17C43">
        <w:t>, </w:t>
      </w:r>
      <w:bookmarkStart w:id="32" w:name="bbib14"/>
      <w:r w:rsidRPr="00A17C43">
        <w:fldChar w:fldCharType="begin"/>
      </w:r>
      <w:r w:rsidRPr="00A17C43">
        <w:instrText>HYPERLINK "https://www.sciencedirect.com/science/article/pii/S2949789224000291" \l "bib14"</w:instrText>
      </w:r>
      <w:r w:rsidRPr="00A17C43">
        <w:fldChar w:fldCharType="separate"/>
      </w:r>
      <w:r w:rsidRPr="00A17C43">
        <w:rPr>
          <w:rStyle w:val="Hyperlink"/>
        </w:rPr>
        <w:t>14</w:t>
      </w:r>
      <w:r w:rsidRPr="00A17C43">
        <w:fldChar w:fldCharType="end"/>
      </w:r>
      <w:r w:rsidRPr="00A17C43">
        <w:t>, </w:t>
      </w:r>
      <w:bookmarkStart w:id="33" w:name="bbib15"/>
      <w:r w:rsidRPr="00A17C43">
        <w:fldChar w:fldCharType="begin"/>
      </w:r>
      <w:r w:rsidRPr="00A17C43">
        <w:instrText>HYPERLINK "https://www.sciencedirect.com/science/article/pii/S2949789224000291" \l "bib15"</w:instrText>
      </w:r>
      <w:r w:rsidRPr="00A17C43">
        <w:fldChar w:fldCharType="separate"/>
      </w:r>
      <w:r w:rsidRPr="00A17C43">
        <w:rPr>
          <w:rStyle w:val="Hyperlink"/>
        </w:rPr>
        <w:t>15</w:t>
      </w:r>
      <w:r w:rsidRPr="00A17C43">
        <w:fldChar w:fldCharType="end"/>
      </w:r>
      <w:r w:rsidRPr="00A17C43">
        <w:t>, </w:t>
      </w:r>
      <w:bookmarkStart w:id="34" w:name="bbib16"/>
      <w:r w:rsidRPr="00A17C43">
        <w:fldChar w:fldCharType="begin"/>
      </w:r>
      <w:r w:rsidRPr="00A17C43">
        <w:instrText>HYPERLINK "https://www.sciencedirect.com/science/article/pii/S2949789224000291" \l "bib16"</w:instrText>
      </w:r>
      <w:r w:rsidRPr="00A17C43">
        <w:fldChar w:fldCharType="separate"/>
      </w:r>
      <w:r w:rsidRPr="00A17C43">
        <w:rPr>
          <w:rStyle w:val="Hyperlink"/>
        </w:rPr>
        <w:t>16</w:t>
      </w:r>
      <w:r w:rsidRPr="00A17C43">
        <w:fldChar w:fldCharType="end"/>
      </w:r>
      <w:r w:rsidRPr="00A17C43">
        <w:t>, </w:t>
      </w:r>
      <w:bookmarkStart w:id="35" w:name="bbib17"/>
      <w:r w:rsidRPr="00A17C43">
        <w:fldChar w:fldCharType="begin"/>
      </w:r>
      <w:r w:rsidRPr="00A17C43">
        <w:instrText>HYPERLINK "https://www.sciencedirect.com/science/article/pii/S2949789224000291" \l "bib17"</w:instrText>
      </w:r>
      <w:r w:rsidRPr="00A17C43">
        <w:fldChar w:fldCharType="separate"/>
      </w:r>
      <w:r w:rsidRPr="00A17C43">
        <w:rPr>
          <w:rStyle w:val="Hyperlink"/>
        </w:rPr>
        <w:t>17</w:t>
      </w:r>
      <w:r w:rsidRPr="00A17C43">
        <w:fldChar w:fldCharType="end"/>
      </w:r>
      <w:r w:rsidRPr="00A17C43">
        <w:t>, </w:t>
      </w:r>
      <w:bookmarkStart w:id="36" w:name="bbib18"/>
      <w:r w:rsidRPr="00A17C43">
        <w:fldChar w:fldCharType="begin"/>
      </w:r>
      <w:r w:rsidRPr="00A17C43">
        <w:instrText>HYPERLINK "https://www.sciencedirect.com/science/article/pii/S2949789224000291" \l "bib18"</w:instrText>
      </w:r>
      <w:r w:rsidRPr="00A17C43">
        <w:fldChar w:fldCharType="separate"/>
      </w:r>
      <w:r w:rsidRPr="00A17C43">
        <w:rPr>
          <w:rStyle w:val="Hyperlink"/>
        </w:rPr>
        <w:t>18</w:t>
      </w:r>
      <w:r w:rsidRPr="00A17C43">
        <w:fldChar w:fldCharType="end"/>
      </w:r>
      <w:r w:rsidRPr="00A17C43">
        <w:t>, </w:t>
      </w:r>
      <w:bookmarkStart w:id="37" w:name="bbib19"/>
      <w:r w:rsidRPr="00A17C43">
        <w:fldChar w:fldCharType="begin"/>
      </w:r>
      <w:r w:rsidRPr="00A17C43">
        <w:instrText>HYPERLINK "https://www.sciencedirect.com/science/article/pii/S2949789224000291" \l "bib19"</w:instrText>
      </w:r>
      <w:r w:rsidRPr="00A17C43">
        <w:fldChar w:fldCharType="separate"/>
      </w:r>
      <w:r w:rsidRPr="00A17C43">
        <w:rPr>
          <w:rStyle w:val="Hyperlink"/>
        </w:rPr>
        <w:t>19</w:t>
      </w:r>
      <w:r w:rsidRPr="00A17C43">
        <w:fldChar w:fldCharType="end"/>
      </w:r>
      <w:r w:rsidRPr="00A17C43">
        <w:t>, </w:t>
      </w:r>
      <w:bookmarkStart w:id="38" w:name="bbib20"/>
      <w:r w:rsidRPr="00A17C43">
        <w:fldChar w:fldCharType="begin"/>
      </w:r>
      <w:r w:rsidRPr="00A17C43">
        <w:instrText>HYPERLINK "https://www.sciencedirect.com/science/article/pii/S2949789224000291" \l "bib20"</w:instrText>
      </w:r>
      <w:r w:rsidRPr="00A17C43">
        <w:fldChar w:fldCharType="separate"/>
      </w:r>
      <w:r w:rsidRPr="00A17C43">
        <w:rPr>
          <w:rStyle w:val="Hyperlink"/>
        </w:rPr>
        <w:t>20</w:t>
      </w:r>
      <w:r w:rsidRPr="00A17C43">
        <w:fldChar w:fldCharType="end"/>
      </w:r>
      <w:r w:rsidRPr="00A17C43">
        <w:t>, </w:t>
      </w:r>
      <w:bookmarkStart w:id="39" w:name="bbib21"/>
      <w:r w:rsidRPr="00A17C43">
        <w:fldChar w:fldCharType="begin"/>
      </w:r>
      <w:r w:rsidRPr="00A17C43">
        <w:instrText>HYPERLINK "https://www.sciencedirect.com/science/article/pii/S2949789224000291" \l "bib21"</w:instrText>
      </w:r>
      <w:r w:rsidRPr="00A17C43">
        <w:fldChar w:fldCharType="separate"/>
      </w:r>
      <w:r w:rsidRPr="00A17C43">
        <w:rPr>
          <w:rStyle w:val="Hyperlink"/>
        </w:rPr>
        <w:t>21</w:t>
      </w:r>
      <w:r w:rsidRPr="00A17C43">
        <w:fldChar w:fldCharType="end"/>
      </w:r>
      <w:r w:rsidRPr="00A17C43">
        <w:t>, </w:t>
      </w:r>
      <w:bookmarkStart w:id="40" w:name="bbib22"/>
      <w:r w:rsidRPr="00A17C43">
        <w:fldChar w:fldCharType="begin"/>
      </w:r>
      <w:r w:rsidRPr="00A17C43">
        <w:instrText>HYPERLINK "https://www.sciencedirect.com/science/article/pii/S2949789224000291" \l "bib22"</w:instrText>
      </w:r>
      <w:r w:rsidRPr="00A17C43">
        <w:fldChar w:fldCharType="separate"/>
      </w:r>
      <w:r w:rsidRPr="00A17C43">
        <w:rPr>
          <w:rStyle w:val="Hyperlink"/>
        </w:rPr>
        <w:t>22</w:t>
      </w:r>
      <w:r w:rsidRPr="00A17C43">
        <w:fldChar w:fldCharType="end"/>
      </w:r>
      <w:r w:rsidRPr="00A17C43">
        <w:t> were described in these reports, including a single newly reported patient (as previously discussed). The largest available report describing multiorgan clinical manifestations in 205 patients with WBS (including 10 with PI</w:t>
      </w:r>
      <w:r w:rsidRPr="00A17C43">
        <w:rPr>
          <w:rFonts w:ascii="Cambria Math" w:hAnsi="Cambria Math" w:cs="Cambria Math"/>
        </w:rPr>
        <w:t>∗</w:t>
      </w:r>
      <w:r w:rsidRPr="00A17C43">
        <w:t>MZ AATD)</w:t>
      </w:r>
      <w:hyperlink r:id="rId165" w:anchor="bib5" w:history="1">
        <w:r w:rsidRPr="00A17C43">
          <w:rPr>
            <w:rStyle w:val="Hyperlink"/>
            <w:vertAlign w:val="superscript"/>
          </w:rPr>
          <w:t>5</w:t>
        </w:r>
      </w:hyperlink>
      <w:r w:rsidRPr="00A17C43">
        <w:t> included adults but did not report the individual patients’ ages (range, 8-45 years of age). No instance of emphysema was described in that series of 205 patients, which focused on exhaustively categorizing the clinical manifestations of WBS in many organ systems (eg, cardiovascular, GI, musculoskeletal, endocrine).</w:t>
      </w:r>
    </w:p>
    <w:p w14:paraId="30A2C23B" w14:textId="77777777" w:rsidR="00A17C43" w:rsidRPr="00A17C43" w:rsidRDefault="00A17C43" w:rsidP="00A17C43">
      <w:r w:rsidRPr="00A17C43">
        <w:t>Table 1. Summary of Available Series of Adult Patients With Williams-Beuren Syndrome</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073"/>
        <w:gridCol w:w="1085"/>
        <w:gridCol w:w="1151"/>
        <w:gridCol w:w="1061"/>
        <w:gridCol w:w="2351"/>
        <w:gridCol w:w="1794"/>
      </w:tblGrid>
      <w:tr w:rsidR="00A17C43" w:rsidRPr="00A17C43" w14:paraId="3BD11FF7" w14:textId="77777777" w:rsidTr="00A17C43">
        <w:trPr>
          <w:tblHeader/>
        </w:trPr>
        <w:tc>
          <w:tcPr>
            <w:tcW w:w="0" w:type="auto"/>
            <w:tcBorders>
              <w:bottom w:val="single" w:sz="6" w:space="0" w:color="8E8E8E"/>
              <w:right w:val="nil"/>
            </w:tcBorders>
            <w:tcMar>
              <w:top w:w="75" w:type="dxa"/>
              <w:left w:w="75" w:type="dxa"/>
              <w:bottom w:w="75" w:type="dxa"/>
              <w:right w:w="75" w:type="dxa"/>
            </w:tcMar>
            <w:hideMark/>
          </w:tcPr>
          <w:p w14:paraId="6F021EE8" w14:textId="77777777" w:rsidR="00A17C43" w:rsidRPr="00A17C43" w:rsidRDefault="00A17C43" w:rsidP="00A17C43">
            <w:pPr>
              <w:rPr>
                <w:b/>
                <w:bCs/>
              </w:rPr>
            </w:pPr>
            <w:r w:rsidRPr="00A17C43">
              <w:rPr>
                <w:b/>
                <w:bCs/>
              </w:rPr>
              <w:t>Study</w:t>
            </w:r>
          </w:p>
        </w:tc>
        <w:tc>
          <w:tcPr>
            <w:tcW w:w="0" w:type="auto"/>
            <w:tcBorders>
              <w:bottom w:val="single" w:sz="6" w:space="0" w:color="8E8E8E"/>
              <w:right w:val="nil"/>
            </w:tcBorders>
            <w:tcMar>
              <w:top w:w="75" w:type="dxa"/>
              <w:left w:w="75" w:type="dxa"/>
              <w:bottom w:w="75" w:type="dxa"/>
              <w:right w:w="75" w:type="dxa"/>
            </w:tcMar>
            <w:hideMark/>
          </w:tcPr>
          <w:p w14:paraId="3F68A371" w14:textId="77777777" w:rsidR="00A17C43" w:rsidRPr="00A17C43" w:rsidRDefault="00A17C43" w:rsidP="00A17C43">
            <w:pPr>
              <w:rPr>
                <w:b/>
                <w:bCs/>
              </w:rPr>
            </w:pPr>
            <w:r w:rsidRPr="00A17C43">
              <w:rPr>
                <w:b/>
                <w:bCs/>
              </w:rPr>
              <w:t>No. of Patients Reported</w:t>
            </w:r>
          </w:p>
        </w:tc>
        <w:tc>
          <w:tcPr>
            <w:tcW w:w="0" w:type="auto"/>
            <w:tcBorders>
              <w:bottom w:val="single" w:sz="6" w:space="0" w:color="8E8E8E"/>
              <w:right w:val="nil"/>
            </w:tcBorders>
            <w:tcMar>
              <w:top w:w="75" w:type="dxa"/>
              <w:left w:w="75" w:type="dxa"/>
              <w:bottom w:w="75" w:type="dxa"/>
              <w:right w:w="75" w:type="dxa"/>
            </w:tcMar>
            <w:hideMark/>
          </w:tcPr>
          <w:p w14:paraId="2C52F4F4" w14:textId="77777777" w:rsidR="00A17C43" w:rsidRPr="00A17C43" w:rsidRDefault="00A17C43" w:rsidP="00A17C43">
            <w:pPr>
              <w:rPr>
                <w:b/>
                <w:bCs/>
              </w:rPr>
            </w:pPr>
            <w:r w:rsidRPr="00A17C43">
              <w:rPr>
                <w:b/>
                <w:bCs/>
              </w:rPr>
              <w:t>Age, Mean Years (Range)</w:t>
            </w:r>
          </w:p>
        </w:tc>
        <w:tc>
          <w:tcPr>
            <w:tcW w:w="0" w:type="auto"/>
            <w:tcBorders>
              <w:bottom w:val="single" w:sz="6" w:space="0" w:color="8E8E8E"/>
              <w:right w:val="nil"/>
            </w:tcBorders>
            <w:tcMar>
              <w:top w:w="75" w:type="dxa"/>
              <w:left w:w="75" w:type="dxa"/>
              <w:bottom w:w="75" w:type="dxa"/>
              <w:right w:w="75" w:type="dxa"/>
            </w:tcMar>
            <w:hideMark/>
          </w:tcPr>
          <w:p w14:paraId="058BF263" w14:textId="77777777" w:rsidR="00A17C43" w:rsidRPr="00A17C43" w:rsidRDefault="00A17C43" w:rsidP="00A17C43">
            <w:pPr>
              <w:rPr>
                <w:b/>
                <w:bCs/>
              </w:rPr>
            </w:pPr>
            <w:r w:rsidRPr="00A17C43">
              <w:rPr>
                <w:b/>
                <w:bCs/>
              </w:rPr>
              <w:t>AATD Status</w:t>
            </w:r>
          </w:p>
        </w:tc>
        <w:tc>
          <w:tcPr>
            <w:tcW w:w="0" w:type="auto"/>
            <w:tcBorders>
              <w:bottom w:val="single" w:sz="6" w:space="0" w:color="8E8E8E"/>
              <w:right w:val="nil"/>
            </w:tcBorders>
            <w:tcMar>
              <w:top w:w="75" w:type="dxa"/>
              <w:left w:w="75" w:type="dxa"/>
              <w:bottom w:w="75" w:type="dxa"/>
              <w:right w:w="75" w:type="dxa"/>
            </w:tcMar>
            <w:hideMark/>
          </w:tcPr>
          <w:p w14:paraId="64DE66DA" w14:textId="77777777" w:rsidR="00A17C43" w:rsidRPr="00A17C43" w:rsidRDefault="00A17C43" w:rsidP="00A17C43">
            <w:pPr>
              <w:rPr>
                <w:b/>
                <w:bCs/>
              </w:rPr>
            </w:pPr>
            <w:r w:rsidRPr="00A17C43">
              <w:rPr>
                <w:b/>
                <w:bCs/>
              </w:rPr>
              <w:t>Findings: Pulmonary Function</w:t>
            </w:r>
          </w:p>
        </w:tc>
        <w:tc>
          <w:tcPr>
            <w:tcW w:w="0" w:type="auto"/>
            <w:tcBorders>
              <w:bottom w:val="single" w:sz="6" w:space="0" w:color="8E8E8E"/>
              <w:right w:val="nil"/>
            </w:tcBorders>
            <w:tcMar>
              <w:top w:w="75" w:type="dxa"/>
              <w:left w:w="75" w:type="dxa"/>
              <w:bottom w:w="75" w:type="dxa"/>
              <w:right w:w="75" w:type="dxa"/>
            </w:tcMar>
            <w:hideMark/>
          </w:tcPr>
          <w:p w14:paraId="431C9D73" w14:textId="77777777" w:rsidR="00A17C43" w:rsidRPr="00A17C43" w:rsidRDefault="00A17C43" w:rsidP="00A17C43">
            <w:pPr>
              <w:rPr>
                <w:b/>
                <w:bCs/>
              </w:rPr>
            </w:pPr>
            <w:r w:rsidRPr="00A17C43">
              <w:rPr>
                <w:b/>
                <w:bCs/>
              </w:rPr>
              <w:t>Findings: Imaging</w:t>
            </w:r>
          </w:p>
        </w:tc>
      </w:tr>
      <w:tr w:rsidR="00A17C43" w:rsidRPr="00A17C43" w14:paraId="2EA49AFC" w14:textId="77777777" w:rsidTr="00A17C43">
        <w:tc>
          <w:tcPr>
            <w:tcW w:w="0" w:type="auto"/>
            <w:tcBorders>
              <w:bottom w:val="nil"/>
              <w:right w:val="nil"/>
            </w:tcBorders>
            <w:tcMar>
              <w:top w:w="75" w:type="dxa"/>
              <w:left w:w="75" w:type="dxa"/>
              <w:bottom w:w="75" w:type="dxa"/>
              <w:right w:w="75" w:type="dxa"/>
            </w:tcMar>
            <w:hideMark/>
          </w:tcPr>
          <w:p w14:paraId="60C422BE" w14:textId="77777777" w:rsidR="00A17C43" w:rsidRPr="00A17C43" w:rsidRDefault="00A17C43" w:rsidP="00A17C43">
            <w:r w:rsidRPr="00A17C43">
              <w:t>Morris et al</w:t>
            </w:r>
            <w:hyperlink r:id="rId166" w:anchor="bib5" w:history="1">
              <w:r w:rsidRPr="00A17C43">
                <w:rPr>
                  <w:rStyle w:val="Hyperlink"/>
                  <w:vertAlign w:val="superscript"/>
                </w:rPr>
                <w:t>5</w:t>
              </w:r>
            </w:hyperlink>
          </w:p>
        </w:tc>
        <w:tc>
          <w:tcPr>
            <w:tcW w:w="0" w:type="auto"/>
            <w:tcBorders>
              <w:bottom w:val="nil"/>
              <w:right w:val="nil"/>
            </w:tcBorders>
            <w:tcMar>
              <w:top w:w="75" w:type="dxa"/>
              <w:left w:w="75" w:type="dxa"/>
              <w:bottom w:w="75" w:type="dxa"/>
              <w:right w:w="75" w:type="dxa"/>
            </w:tcMar>
            <w:hideMark/>
          </w:tcPr>
          <w:p w14:paraId="5F75AEF5" w14:textId="77777777" w:rsidR="00A17C43" w:rsidRPr="00A17C43" w:rsidRDefault="00A17C43" w:rsidP="00A17C43">
            <w:r w:rsidRPr="00A17C43">
              <w:t>205</w:t>
            </w:r>
          </w:p>
        </w:tc>
        <w:tc>
          <w:tcPr>
            <w:tcW w:w="0" w:type="auto"/>
            <w:tcBorders>
              <w:bottom w:val="nil"/>
              <w:right w:val="nil"/>
            </w:tcBorders>
            <w:tcMar>
              <w:top w:w="75" w:type="dxa"/>
              <w:left w:w="75" w:type="dxa"/>
              <w:bottom w:w="75" w:type="dxa"/>
              <w:right w:w="75" w:type="dxa"/>
            </w:tcMar>
            <w:hideMark/>
          </w:tcPr>
          <w:p w14:paraId="40C5E856" w14:textId="77777777" w:rsidR="00A17C43" w:rsidRPr="00A17C43" w:rsidRDefault="00A17C43" w:rsidP="00A17C43">
            <w:r w:rsidRPr="00A17C43">
              <w:t>Mean and individual patient ages not stated (8-45)</w:t>
            </w:r>
          </w:p>
        </w:tc>
        <w:tc>
          <w:tcPr>
            <w:tcW w:w="0" w:type="auto"/>
            <w:tcBorders>
              <w:bottom w:val="nil"/>
              <w:right w:val="nil"/>
            </w:tcBorders>
            <w:tcMar>
              <w:top w:w="75" w:type="dxa"/>
              <w:left w:w="75" w:type="dxa"/>
              <w:bottom w:w="75" w:type="dxa"/>
              <w:right w:w="75" w:type="dxa"/>
            </w:tcMar>
            <w:hideMark/>
          </w:tcPr>
          <w:p w14:paraId="036F0456" w14:textId="77777777" w:rsidR="00A17C43" w:rsidRPr="00A17C43" w:rsidRDefault="00A17C43" w:rsidP="00A17C43">
            <w:r w:rsidRPr="00A17C43">
              <w:t>19 patients with AATD (10 with PI</w:t>
            </w:r>
            <w:r w:rsidRPr="00A17C43">
              <w:rPr>
                <w:rFonts w:ascii="Cambria Math" w:hAnsi="Cambria Math" w:cs="Cambria Math"/>
              </w:rPr>
              <w:t>∗</w:t>
            </w:r>
            <w:r w:rsidRPr="00A17C43">
              <w:t>MZ, 9 with PI</w:t>
            </w:r>
            <w:r w:rsidRPr="00A17C43">
              <w:rPr>
                <w:rFonts w:ascii="Cambria Math" w:hAnsi="Cambria Math" w:cs="Cambria Math"/>
              </w:rPr>
              <w:t>∗</w:t>
            </w:r>
            <w:r w:rsidRPr="00A17C43">
              <w:t>MS, 0 with PI</w:t>
            </w:r>
            <w:r w:rsidRPr="00A17C43">
              <w:rPr>
                <w:rFonts w:ascii="Cambria Math" w:hAnsi="Cambria Math" w:cs="Cambria Math"/>
              </w:rPr>
              <w:t>∗</w:t>
            </w:r>
            <w:r w:rsidRPr="00A17C43">
              <w:t>ZZ)</w:t>
            </w:r>
          </w:p>
        </w:tc>
        <w:tc>
          <w:tcPr>
            <w:tcW w:w="0" w:type="auto"/>
            <w:tcBorders>
              <w:bottom w:val="nil"/>
              <w:right w:val="nil"/>
            </w:tcBorders>
            <w:tcMar>
              <w:top w:w="75" w:type="dxa"/>
              <w:left w:w="75" w:type="dxa"/>
              <w:bottom w:w="75" w:type="dxa"/>
              <w:right w:w="75" w:type="dxa"/>
            </w:tcMar>
            <w:hideMark/>
          </w:tcPr>
          <w:p w14:paraId="55060998"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63AAE874" w14:textId="77777777" w:rsidR="00A17C43" w:rsidRPr="00A17C43" w:rsidRDefault="00A17C43" w:rsidP="00A17C43">
            <w:r w:rsidRPr="00A17C43">
              <w:t>NS</w:t>
            </w:r>
          </w:p>
        </w:tc>
      </w:tr>
      <w:tr w:rsidR="00A17C43" w:rsidRPr="00A17C43" w14:paraId="2675D564" w14:textId="77777777" w:rsidTr="00A17C43">
        <w:tc>
          <w:tcPr>
            <w:tcW w:w="0" w:type="auto"/>
            <w:tcBorders>
              <w:bottom w:val="nil"/>
              <w:right w:val="nil"/>
            </w:tcBorders>
            <w:tcMar>
              <w:top w:w="75" w:type="dxa"/>
              <w:left w:w="75" w:type="dxa"/>
              <w:bottom w:w="75" w:type="dxa"/>
              <w:right w:w="75" w:type="dxa"/>
            </w:tcMar>
            <w:hideMark/>
          </w:tcPr>
          <w:p w14:paraId="7BDA7E26" w14:textId="77777777" w:rsidR="00A17C43" w:rsidRPr="00A17C43" w:rsidRDefault="00A17C43" w:rsidP="00A17C43">
            <w:r w:rsidRPr="00A17C43">
              <w:t>Honjo et al</w:t>
            </w:r>
            <w:hyperlink r:id="rId167" w:anchor="bib8" w:history="1">
              <w:r w:rsidRPr="00A17C43">
                <w:rPr>
                  <w:rStyle w:val="Hyperlink"/>
                  <w:vertAlign w:val="superscript"/>
                </w:rPr>
                <w:t>8</w:t>
              </w:r>
            </w:hyperlink>
          </w:p>
        </w:tc>
        <w:tc>
          <w:tcPr>
            <w:tcW w:w="0" w:type="auto"/>
            <w:tcBorders>
              <w:bottom w:val="nil"/>
              <w:right w:val="nil"/>
            </w:tcBorders>
            <w:tcMar>
              <w:top w:w="75" w:type="dxa"/>
              <w:left w:w="75" w:type="dxa"/>
              <w:bottom w:w="75" w:type="dxa"/>
              <w:right w:w="75" w:type="dxa"/>
            </w:tcMar>
            <w:hideMark/>
          </w:tcPr>
          <w:p w14:paraId="08267863" w14:textId="77777777" w:rsidR="00A17C43" w:rsidRPr="00A17C43" w:rsidRDefault="00A17C43" w:rsidP="00A17C43">
            <w:r w:rsidRPr="00A17C43">
              <w:t>55</w:t>
            </w:r>
          </w:p>
        </w:tc>
        <w:tc>
          <w:tcPr>
            <w:tcW w:w="0" w:type="auto"/>
            <w:tcBorders>
              <w:bottom w:val="nil"/>
              <w:right w:val="nil"/>
            </w:tcBorders>
            <w:tcMar>
              <w:top w:w="75" w:type="dxa"/>
              <w:left w:w="75" w:type="dxa"/>
              <w:bottom w:w="75" w:type="dxa"/>
              <w:right w:w="75" w:type="dxa"/>
            </w:tcMar>
            <w:hideMark/>
          </w:tcPr>
          <w:p w14:paraId="46E515C0" w14:textId="77777777" w:rsidR="00A17C43" w:rsidRPr="00A17C43" w:rsidRDefault="00A17C43" w:rsidP="00A17C43">
            <w:r w:rsidRPr="00A17C43">
              <w:t>14 (2-30)</w:t>
            </w:r>
          </w:p>
        </w:tc>
        <w:tc>
          <w:tcPr>
            <w:tcW w:w="0" w:type="auto"/>
            <w:tcBorders>
              <w:bottom w:val="nil"/>
              <w:right w:val="nil"/>
            </w:tcBorders>
            <w:tcMar>
              <w:top w:w="75" w:type="dxa"/>
              <w:left w:w="75" w:type="dxa"/>
              <w:bottom w:w="75" w:type="dxa"/>
              <w:right w:w="75" w:type="dxa"/>
            </w:tcMar>
            <w:hideMark/>
          </w:tcPr>
          <w:p w14:paraId="5D8051E5"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1ED2B4A8"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14694B2E" w14:textId="77777777" w:rsidR="00A17C43" w:rsidRPr="00A17C43" w:rsidRDefault="00A17C43" w:rsidP="00A17C43">
            <w:r w:rsidRPr="00A17C43">
              <w:t>No pulmonary abnormalities noted</w:t>
            </w:r>
          </w:p>
        </w:tc>
      </w:tr>
      <w:bookmarkEnd w:id="26"/>
      <w:tr w:rsidR="00A17C43" w:rsidRPr="00A17C43" w14:paraId="0BD0D815" w14:textId="77777777" w:rsidTr="00A17C43">
        <w:tc>
          <w:tcPr>
            <w:tcW w:w="0" w:type="auto"/>
            <w:tcBorders>
              <w:bottom w:val="nil"/>
              <w:right w:val="nil"/>
            </w:tcBorders>
            <w:tcMar>
              <w:top w:w="75" w:type="dxa"/>
              <w:left w:w="75" w:type="dxa"/>
              <w:bottom w:w="75" w:type="dxa"/>
              <w:right w:w="75" w:type="dxa"/>
            </w:tcMar>
            <w:hideMark/>
          </w:tcPr>
          <w:p w14:paraId="11882137" w14:textId="77777777" w:rsidR="00A17C43" w:rsidRPr="00A17C43" w:rsidRDefault="00A17C43" w:rsidP="00A17C43">
            <w:r w:rsidRPr="00A17C43">
              <w:t>Kronquist et al</w:t>
            </w:r>
            <w:hyperlink r:id="rId168" w:anchor="bib9" w:history="1">
              <w:r w:rsidRPr="00A17C43">
                <w:rPr>
                  <w:rStyle w:val="Hyperlink"/>
                  <w:vertAlign w:val="superscript"/>
                </w:rPr>
                <w:t>9</w:t>
              </w:r>
            </w:hyperlink>
          </w:p>
        </w:tc>
        <w:tc>
          <w:tcPr>
            <w:tcW w:w="0" w:type="auto"/>
            <w:tcBorders>
              <w:bottom w:val="nil"/>
              <w:right w:val="nil"/>
            </w:tcBorders>
            <w:tcMar>
              <w:top w:w="75" w:type="dxa"/>
              <w:left w:w="75" w:type="dxa"/>
              <w:bottom w:w="75" w:type="dxa"/>
              <w:right w:w="75" w:type="dxa"/>
            </w:tcMar>
            <w:hideMark/>
          </w:tcPr>
          <w:p w14:paraId="2E6F0430" w14:textId="77777777" w:rsidR="00A17C43" w:rsidRPr="00A17C43" w:rsidRDefault="00A17C43" w:rsidP="00A17C43">
            <w:r w:rsidRPr="00A17C43">
              <w:t>22 (normal AAT levels in all patients)</w:t>
            </w:r>
          </w:p>
        </w:tc>
        <w:tc>
          <w:tcPr>
            <w:tcW w:w="0" w:type="auto"/>
            <w:tcBorders>
              <w:bottom w:val="nil"/>
              <w:right w:val="nil"/>
            </w:tcBorders>
            <w:tcMar>
              <w:top w:w="75" w:type="dxa"/>
              <w:left w:w="75" w:type="dxa"/>
              <w:bottom w:w="75" w:type="dxa"/>
              <w:right w:w="75" w:type="dxa"/>
            </w:tcMar>
            <w:hideMark/>
          </w:tcPr>
          <w:p w14:paraId="74006AAB" w14:textId="77777777" w:rsidR="00A17C43" w:rsidRPr="00A17C43" w:rsidRDefault="00A17C43" w:rsidP="00A17C43">
            <w:r w:rsidRPr="00A17C43">
              <w:t>29 (18.1-55.2)</w:t>
            </w:r>
          </w:p>
        </w:tc>
        <w:tc>
          <w:tcPr>
            <w:tcW w:w="0" w:type="auto"/>
            <w:tcBorders>
              <w:bottom w:val="nil"/>
              <w:right w:val="nil"/>
            </w:tcBorders>
            <w:tcMar>
              <w:top w:w="75" w:type="dxa"/>
              <w:left w:w="75" w:type="dxa"/>
              <w:bottom w:w="75" w:type="dxa"/>
              <w:right w:w="75" w:type="dxa"/>
            </w:tcMar>
            <w:hideMark/>
          </w:tcPr>
          <w:p w14:paraId="4F091C07"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2B8526C4" w14:textId="77777777" w:rsidR="00A17C43" w:rsidRPr="00A17C43" w:rsidRDefault="00A17C43" w:rsidP="00A17C43">
            <w:r w:rsidRPr="00A17C43">
              <w:t>Obstruction in 8 patients (36%); air trapping in 10 patients (45.5%)</w:t>
            </w:r>
          </w:p>
        </w:tc>
        <w:tc>
          <w:tcPr>
            <w:tcW w:w="0" w:type="auto"/>
            <w:tcBorders>
              <w:bottom w:val="nil"/>
              <w:right w:val="nil"/>
            </w:tcBorders>
            <w:tcMar>
              <w:top w:w="75" w:type="dxa"/>
              <w:left w:w="75" w:type="dxa"/>
              <w:bottom w:w="75" w:type="dxa"/>
              <w:right w:w="75" w:type="dxa"/>
            </w:tcMar>
            <w:hideMark/>
          </w:tcPr>
          <w:p w14:paraId="2E2CE819" w14:textId="77777777" w:rsidR="00A17C43" w:rsidRPr="00A17C43" w:rsidRDefault="00A17C43" w:rsidP="00A17C43">
            <w:r w:rsidRPr="00A17C43">
              <w:t>Small subpleural blebs in 1 patient; heterogeneity (air trapping) noted in 3 patients</w:t>
            </w:r>
          </w:p>
        </w:tc>
      </w:tr>
      <w:tr w:rsidR="00A17C43" w:rsidRPr="00A17C43" w14:paraId="7041BFD6" w14:textId="77777777" w:rsidTr="00A17C43">
        <w:tc>
          <w:tcPr>
            <w:tcW w:w="0" w:type="auto"/>
            <w:tcBorders>
              <w:bottom w:val="nil"/>
              <w:right w:val="nil"/>
            </w:tcBorders>
            <w:tcMar>
              <w:top w:w="75" w:type="dxa"/>
              <w:left w:w="75" w:type="dxa"/>
              <w:bottom w:w="75" w:type="dxa"/>
              <w:right w:w="75" w:type="dxa"/>
            </w:tcMar>
            <w:hideMark/>
          </w:tcPr>
          <w:p w14:paraId="65FE5EAA" w14:textId="77777777" w:rsidR="00A17C43" w:rsidRPr="00A17C43" w:rsidRDefault="00A17C43" w:rsidP="00A17C43">
            <w:r w:rsidRPr="00A17C43">
              <w:lastRenderedPageBreak/>
              <w:t>Pangallo et al</w:t>
            </w:r>
            <w:hyperlink r:id="rId169" w:anchor="bib10" w:history="1">
              <w:r w:rsidRPr="00A17C43">
                <w:rPr>
                  <w:rStyle w:val="Hyperlink"/>
                  <w:vertAlign w:val="superscript"/>
                </w:rPr>
                <w:t>10</w:t>
              </w:r>
            </w:hyperlink>
          </w:p>
        </w:tc>
        <w:tc>
          <w:tcPr>
            <w:tcW w:w="0" w:type="auto"/>
            <w:tcBorders>
              <w:bottom w:val="nil"/>
              <w:right w:val="nil"/>
            </w:tcBorders>
            <w:tcMar>
              <w:top w:w="75" w:type="dxa"/>
              <w:left w:w="75" w:type="dxa"/>
              <w:bottom w:w="75" w:type="dxa"/>
              <w:right w:w="75" w:type="dxa"/>
            </w:tcMar>
            <w:hideMark/>
          </w:tcPr>
          <w:p w14:paraId="6A829312" w14:textId="77777777" w:rsidR="00A17C43" w:rsidRPr="00A17C43" w:rsidRDefault="00A17C43" w:rsidP="00A17C43">
            <w:r w:rsidRPr="00A17C43">
              <w:t>22</w:t>
            </w:r>
          </w:p>
        </w:tc>
        <w:tc>
          <w:tcPr>
            <w:tcW w:w="0" w:type="auto"/>
            <w:tcBorders>
              <w:bottom w:val="nil"/>
              <w:right w:val="nil"/>
            </w:tcBorders>
            <w:tcMar>
              <w:top w:w="75" w:type="dxa"/>
              <w:left w:w="75" w:type="dxa"/>
              <w:bottom w:w="75" w:type="dxa"/>
              <w:right w:w="75" w:type="dxa"/>
            </w:tcMar>
            <w:hideMark/>
          </w:tcPr>
          <w:p w14:paraId="2E510849" w14:textId="77777777" w:rsidR="00A17C43" w:rsidRPr="00A17C43" w:rsidRDefault="00A17C43" w:rsidP="00A17C43">
            <w:r w:rsidRPr="00A17C43">
              <w:t>18.9 (11.5 ± 26.3)</w:t>
            </w:r>
          </w:p>
        </w:tc>
        <w:tc>
          <w:tcPr>
            <w:tcW w:w="0" w:type="auto"/>
            <w:tcBorders>
              <w:bottom w:val="nil"/>
              <w:right w:val="nil"/>
            </w:tcBorders>
            <w:tcMar>
              <w:top w:w="75" w:type="dxa"/>
              <w:left w:w="75" w:type="dxa"/>
              <w:bottom w:w="75" w:type="dxa"/>
              <w:right w:w="75" w:type="dxa"/>
            </w:tcMar>
            <w:hideMark/>
          </w:tcPr>
          <w:p w14:paraId="75B79DD3" w14:textId="77777777" w:rsidR="00A17C43" w:rsidRPr="00A17C43" w:rsidRDefault="00A17C43" w:rsidP="00A17C43">
            <w:r w:rsidRPr="00A17C43">
              <w:t>Normal</w:t>
            </w:r>
          </w:p>
        </w:tc>
        <w:tc>
          <w:tcPr>
            <w:tcW w:w="0" w:type="auto"/>
            <w:tcBorders>
              <w:bottom w:val="nil"/>
              <w:right w:val="nil"/>
            </w:tcBorders>
            <w:tcMar>
              <w:top w:w="75" w:type="dxa"/>
              <w:left w:w="75" w:type="dxa"/>
              <w:bottom w:w="75" w:type="dxa"/>
              <w:right w:w="75" w:type="dxa"/>
            </w:tcMar>
            <w:hideMark/>
          </w:tcPr>
          <w:p w14:paraId="202EA888" w14:textId="77777777" w:rsidR="00A17C43" w:rsidRPr="00A17C43" w:rsidRDefault="00A17C43" w:rsidP="00A17C43">
            <w:r w:rsidRPr="00A17C43">
              <w:t>Obstruction in 6 patients (27%); bronchodilator reversibility tested in 5 of 6 patients, and all 5 patients had completely reversible obstruction;</w:t>
            </w:r>
            <w:r w:rsidRPr="00A17C43">
              <w:br/>
              <w:t>2 of 5 patients carried a clinical diagnosis of asthma; patients on antihypertensives had poorer pulmonary function</w:t>
            </w:r>
          </w:p>
        </w:tc>
        <w:tc>
          <w:tcPr>
            <w:tcW w:w="0" w:type="auto"/>
            <w:tcBorders>
              <w:bottom w:val="nil"/>
              <w:right w:val="nil"/>
            </w:tcBorders>
            <w:tcMar>
              <w:top w:w="75" w:type="dxa"/>
              <w:left w:w="75" w:type="dxa"/>
              <w:bottom w:w="75" w:type="dxa"/>
              <w:right w:w="75" w:type="dxa"/>
            </w:tcMar>
            <w:hideMark/>
          </w:tcPr>
          <w:p w14:paraId="39042D11" w14:textId="77777777" w:rsidR="00A17C43" w:rsidRPr="00A17C43" w:rsidRDefault="00A17C43" w:rsidP="00A17C43">
            <w:r w:rsidRPr="00A17C43">
              <w:t>NS</w:t>
            </w:r>
          </w:p>
        </w:tc>
      </w:tr>
      <w:tr w:rsidR="00A17C43" w:rsidRPr="00A17C43" w14:paraId="0159C5CC" w14:textId="77777777" w:rsidTr="00A17C43">
        <w:tc>
          <w:tcPr>
            <w:tcW w:w="0" w:type="auto"/>
            <w:tcBorders>
              <w:bottom w:val="nil"/>
              <w:right w:val="nil"/>
            </w:tcBorders>
            <w:tcMar>
              <w:top w:w="75" w:type="dxa"/>
              <w:left w:w="75" w:type="dxa"/>
              <w:bottom w:w="75" w:type="dxa"/>
              <w:right w:w="75" w:type="dxa"/>
            </w:tcMar>
            <w:hideMark/>
          </w:tcPr>
          <w:p w14:paraId="25696CB4" w14:textId="77777777" w:rsidR="00A17C43" w:rsidRPr="00A17C43" w:rsidRDefault="00A17C43" w:rsidP="00A17C43">
            <w:r w:rsidRPr="00A17C43">
              <w:t>Cherniske et al</w:t>
            </w:r>
            <w:hyperlink r:id="rId170" w:anchor="bib11" w:history="1">
              <w:r w:rsidRPr="00A17C43">
                <w:rPr>
                  <w:rStyle w:val="Hyperlink"/>
                  <w:vertAlign w:val="superscript"/>
                </w:rPr>
                <w:t>11</w:t>
              </w:r>
            </w:hyperlink>
          </w:p>
        </w:tc>
        <w:tc>
          <w:tcPr>
            <w:tcW w:w="0" w:type="auto"/>
            <w:tcBorders>
              <w:bottom w:val="nil"/>
              <w:right w:val="nil"/>
            </w:tcBorders>
            <w:tcMar>
              <w:top w:w="75" w:type="dxa"/>
              <w:left w:w="75" w:type="dxa"/>
              <w:bottom w:w="75" w:type="dxa"/>
              <w:right w:w="75" w:type="dxa"/>
            </w:tcMar>
            <w:hideMark/>
          </w:tcPr>
          <w:p w14:paraId="587C07E3" w14:textId="77777777" w:rsidR="00A17C43" w:rsidRPr="00A17C43" w:rsidRDefault="00A17C43" w:rsidP="00A17C43">
            <w:r w:rsidRPr="00A17C43">
              <w:t>20</w:t>
            </w:r>
          </w:p>
        </w:tc>
        <w:tc>
          <w:tcPr>
            <w:tcW w:w="0" w:type="auto"/>
            <w:tcBorders>
              <w:bottom w:val="nil"/>
              <w:right w:val="nil"/>
            </w:tcBorders>
            <w:tcMar>
              <w:top w:w="75" w:type="dxa"/>
              <w:left w:w="75" w:type="dxa"/>
              <w:bottom w:w="75" w:type="dxa"/>
              <w:right w:w="75" w:type="dxa"/>
            </w:tcMar>
            <w:hideMark/>
          </w:tcPr>
          <w:p w14:paraId="294768C8" w14:textId="77777777" w:rsidR="00A17C43" w:rsidRPr="00A17C43" w:rsidRDefault="00A17C43" w:rsidP="00A17C43">
            <w:r w:rsidRPr="00A17C43">
              <w:t>38.8 (30-51)</w:t>
            </w:r>
          </w:p>
        </w:tc>
        <w:tc>
          <w:tcPr>
            <w:tcW w:w="0" w:type="auto"/>
            <w:tcBorders>
              <w:bottom w:val="nil"/>
              <w:right w:val="nil"/>
            </w:tcBorders>
            <w:tcMar>
              <w:top w:w="75" w:type="dxa"/>
              <w:left w:w="75" w:type="dxa"/>
              <w:bottom w:w="75" w:type="dxa"/>
              <w:right w:w="75" w:type="dxa"/>
            </w:tcMar>
            <w:hideMark/>
          </w:tcPr>
          <w:p w14:paraId="338B87EA"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0AE9EBE3"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4B0B08B4" w14:textId="77777777" w:rsidR="00A17C43" w:rsidRPr="00A17C43" w:rsidRDefault="00A17C43" w:rsidP="00A17C43">
            <w:r w:rsidRPr="00A17C43">
              <w:t>No pulmonary abnormalities noted</w:t>
            </w:r>
          </w:p>
        </w:tc>
      </w:tr>
      <w:bookmarkEnd w:id="29"/>
      <w:tr w:rsidR="00A17C43" w:rsidRPr="00A17C43" w14:paraId="0BF78B3B" w14:textId="77777777" w:rsidTr="00A17C43">
        <w:tc>
          <w:tcPr>
            <w:tcW w:w="0" w:type="auto"/>
            <w:tcBorders>
              <w:bottom w:val="nil"/>
              <w:right w:val="nil"/>
            </w:tcBorders>
            <w:tcMar>
              <w:top w:w="75" w:type="dxa"/>
              <w:left w:w="75" w:type="dxa"/>
              <w:bottom w:w="75" w:type="dxa"/>
              <w:right w:w="75" w:type="dxa"/>
            </w:tcMar>
            <w:hideMark/>
          </w:tcPr>
          <w:p w14:paraId="6C05E5DE" w14:textId="77777777" w:rsidR="00A17C43" w:rsidRPr="00A17C43" w:rsidRDefault="00A17C43" w:rsidP="00A17C43">
            <w:r w:rsidRPr="00A17C43">
              <w:t>Wan et al</w:t>
            </w:r>
            <w:hyperlink r:id="rId171" w:anchor="bib1" w:history="1">
              <w:r w:rsidRPr="00A17C43">
                <w:rPr>
                  <w:rStyle w:val="Hyperlink"/>
                  <w:vertAlign w:val="superscript"/>
                </w:rPr>
                <w:t>1</w:t>
              </w:r>
            </w:hyperlink>
          </w:p>
        </w:tc>
        <w:tc>
          <w:tcPr>
            <w:tcW w:w="0" w:type="auto"/>
            <w:tcBorders>
              <w:bottom w:val="nil"/>
              <w:right w:val="nil"/>
            </w:tcBorders>
            <w:tcMar>
              <w:top w:w="75" w:type="dxa"/>
              <w:left w:w="75" w:type="dxa"/>
              <w:bottom w:w="75" w:type="dxa"/>
              <w:right w:w="75" w:type="dxa"/>
            </w:tcMar>
            <w:hideMark/>
          </w:tcPr>
          <w:p w14:paraId="39506FC9" w14:textId="77777777" w:rsidR="00A17C43" w:rsidRPr="00A17C43" w:rsidRDefault="00A17C43" w:rsidP="00A17C43">
            <w:r w:rsidRPr="00A17C43">
              <w:t>17</w:t>
            </w:r>
          </w:p>
        </w:tc>
        <w:tc>
          <w:tcPr>
            <w:tcW w:w="0" w:type="auto"/>
            <w:tcBorders>
              <w:bottom w:val="nil"/>
              <w:right w:val="nil"/>
            </w:tcBorders>
            <w:tcMar>
              <w:top w:w="75" w:type="dxa"/>
              <w:left w:w="75" w:type="dxa"/>
              <w:bottom w:w="75" w:type="dxa"/>
              <w:right w:w="75" w:type="dxa"/>
            </w:tcMar>
            <w:hideMark/>
          </w:tcPr>
          <w:p w14:paraId="5DDD33E1" w14:textId="77777777" w:rsidR="00A17C43" w:rsidRPr="00A17C43" w:rsidRDefault="00A17C43" w:rsidP="00A17C43">
            <w:r w:rsidRPr="00A17C43">
              <w:t>20 (15-27)</w:t>
            </w:r>
          </w:p>
        </w:tc>
        <w:tc>
          <w:tcPr>
            <w:tcW w:w="0" w:type="auto"/>
            <w:tcBorders>
              <w:bottom w:val="nil"/>
              <w:right w:val="nil"/>
            </w:tcBorders>
            <w:tcMar>
              <w:top w:w="75" w:type="dxa"/>
              <w:left w:w="75" w:type="dxa"/>
              <w:bottom w:w="75" w:type="dxa"/>
              <w:right w:w="75" w:type="dxa"/>
            </w:tcMar>
            <w:hideMark/>
          </w:tcPr>
          <w:p w14:paraId="0A1C31FB" w14:textId="77777777" w:rsidR="00A17C43" w:rsidRPr="00A17C43" w:rsidRDefault="00A17C43" w:rsidP="00A17C43">
            <w:r w:rsidRPr="00A17C43">
              <w:t>Normal in 1 patient, not stated in others</w:t>
            </w:r>
          </w:p>
        </w:tc>
        <w:tc>
          <w:tcPr>
            <w:tcW w:w="0" w:type="auto"/>
            <w:tcBorders>
              <w:bottom w:val="nil"/>
              <w:right w:val="nil"/>
            </w:tcBorders>
            <w:tcMar>
              <w:top w:w="75" w:type="dxa"/>
              <w:left w:w="75" w:type="dxa"/>
              <w:bottom w:w="75" w:type="dxa"/>
              <w:right w:w="75" w:type="dxa"/>
            </w:tcMar>
            <w:hideMark/>
          </w:tcPr>
          <w:p w14:paraId="76B62B98" w14:textId="77777777" w:rsidR="00A17C43" w:rsidRPr="00A17C43" w:rsidRDefault="00A17C43" w:rsidP="00A17C43">
            <w:r w:rsidRPr="00A17C43">
              <w:t>13 had spirometry, all of which were normal (most patients were not able to sustain expiration &gt; 6 s or to reach a plateau on their volume-time curve); therefore, analyses of FVC and FEV</w:t>
            </w:r>
            <w:r w:rsidRPr="00A17C43">
              <w:rPr>
                <w:vertAlign w:val="subscript"/>
              </w:rPr>
              <w:t>1</w:t>
            </w:r>
            <w:r w:rsidRPr="00A17C43">
              <w:t>/FVC were not performed</w:t>
            </w:r>
          </w:p>
        </w:tc>
        <w:tc>
          <w:tcPr>
            <w:tcW w:w="0" w:type="auto"/>
            <w:tcBorders>
              <w:bottom w:val="nil"/>
              <w:right w:val="nil"/>
            </w:tcBorders>
            <w:tcMar>
              <w:top w:w="75" w:type="dxa"/>
              <w:left w:w="75" w:type="dxa"/>
              <w:bottom w:w="75" w:type="dxa"/>
              <w:right w:w="75" w:type="dxa"/>
            </w:tcMar>
            <w:hideMark/>
          </w:tcPr>
          <w:p w14:paraId="45B35603" w14:textId="77777777" w:rsidR="00A17C43" w:rsidRPr="00A17C43" w:rsidRDefault="00A17C43" w:rsidP="00A17C43">
            <w:r w:rsidRPr="00A17C43">
              <w:t>Only 1 patient underwent chest CT scan, which showed moderate paraseptal emphysema;</w:t>
            </w:r>
            <w:r w:rsidRPr="00A17C43">
              <w:br/>
              <w:t>Dlco and spirometry were normal but RV was 129% predicted</w:t>
            </w:r>
          </w:p>
        </w:tc>
      </w:tr>
      <w:tr w:rsidR="00A17C43" w:rsidRPr="00A17C43" w14:paraId="7A5CB89E" w14:textId="77777777" w:rsidTr="00A17C43">
        <w:tc>
          <w:tcPr>
            <w:tcW w:w="0" w:type="auto"/>
            <w:tcBorders>
              <w:bottom w:val="nil"/>
              <w:right w:val="nil"/>
            </w:tcBorders>
            <w:tcMar>
              <w:top w:w="75" w:type="dxa"/>
              <w:left w:w="75" w:type="dxa"/>
              <w:bottom w:w="75" w:type="dxa"/>
              <w:right w:w="75" w:type="dxa"/>
            </w:tcMar>
            <w:hideMark/>
          </w:tcPr>
          <w:p w14:paraId="32A51D9E" w14:textId="77777777" w:rsidR="00A17C43" w:rsidRPr="00A17C43" w:rsidRDefault="00A17C43" w:rsidP="00A17C43">
            <w:r w:rsidRPr="00A17C43">
              <w:t>Morris et al</w:t>
            </w:r>
            <w:hyperlink r:id="rId172" w:anchor="bib6" w:history="1">
              <w:r w:rsidRPr="00A17C43">
                <w:rPr>
                  <w:rStyle w:val="Hyperlink"/>
                  <w:vertAlign w:val="superscript"/>
                </w:rPr>
                <w:t>6</w:t>
              </w:r>
            </w:hyperlink>
          </w:p>
        </w:tc>
        <w:tc>
          <w:tcPr>
            <w:tcW w:w="0" w:type="auto"/>
            <w:tcBorders>
              <w:bottom w:val="nil"/>
              <w:right w:val="nil"/>
            </w:tcBorders>
            <w:tcMar>
              <w:top w:w="75" w:type="dxa"/>
              <w:left w:w="75" w:type="dxa"/>
              <w:bottom w:w="75" w:type="dxa"/>
              <w:right w:w="75" w:type="dxa"/>
            </w:tcMar>
            <w:hideMark/>
          </w:tcPr>
          <w:p w14:paraId="036DFF4F" w14:textId="77777777" w:rsidR="00A17C43" w:rsidRPr="00A17C43" w:rsidRDefault="00A17C43" w:rsidP="00A17C43">
            <w:r w:rsidRPr="00A17C43">
              <w:t>17</w:t>
            </w:r>
          </w:p>
        </w:tc>
        <w:tc>
          <w:tcPr>
            <w:tcW w:w="0" w:type="auto"/>
            <w:tcBorders>
              <w:bottom w:val="nil"/>
              <w:right w:val="nil"/>
            </w:tcBorders>
            <w:tcMar>
              <w:top w:w="75" w:type="dxa"/>
              <w:left w:w="75" w:type="dxa"/>
              <w:bottom w:w="75" w:type="dxa"/>
              <w:right w:w="75" w:type="dxa"/>
            </w:tcMar>
            <w:hideMark/>
          </w:tcPr>
          <w:p w14:paraId="2DE82310" w14:textId="77777777" w:rsidR="00A17C43" w:rsidRPr="00A17C43" w:rsidRDefault="00A17C43" w:rsidP="00A17C43">
            <w:r w:rsidRPr="00A17C43">
              <w:t>23.5 (17-34)</w:t>
            </w:r>
          </w:p>
        </w:tc>
        <w:tc>
          <w:tcPr>
            <w:tcW w:w="0" w:type="auto"/>
            <w:tcBorders>
              <w:bottom w:val="nil"/>
              <w:right w:val="nil"/>
            </w:tcBorders>
            <w:tcMar>
              <w:top w:w="75" w:type="dxa"/>
              <w:left w:w="75" w:type="dxa"/>
              <w:bottom w:w="75" w:type="dxa"/>
              <w:right w:w="75" w:type="dxa"/>
            </w:tcMar>
            <w:hideMark/>
          </w:tcPr>
          <w:p w14:paraId="3D95DA7B"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38EB66F8"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39D9FA1B" w14:textId="77777777" w:rsidR="00A17C43" w:rsidRPr="00A17C43" w:rsidRDefault="00A17C43" w:rsidP="00A17C43">
            <w:r w:rsidRPr="00A17C43">
              <w:t>No pulmonary abnormalities noted</w:t>
            </w:r>
          </w:p>
        </w:tc>
      </w:tr>
      <w:tr w:rsidR="00A17C43" w:rsidRPr="00A17C43" w14:paraId="6FB2CCB0" w14:textId="77777777" w:rsidTr="00A17C43">
        <w:tc>
          <w:tcPr>
            <w:tcW w:w="0" w:type="auto"/>
            <w:tcBorders>
              <w:bottom w:val="nil"/>
              <w:right w:val="nil"/>
            </w:tcBorders>
            <w:tcMar>
              <w:top w:w="75" w:type="dxa"/>
              <w:left w:w="75" w:type="dxa"/>
              <w:bottom w:w="75" w:type="dxa"/>
              <w:right w:w="75" w:type="dxa"/>
            </w:tcMar>
            <w:hideMark/>
          </w:tcPr>
          <w:p w14:paraId="52238B4B" w14:textId="77777777" w:rsidR="00A17C43" w:rsidRPr="00A17C43" w:rsidRDefault="00A17C43" w:rsidP="00A17C43">
            <w:r w:rsidRPr="00A17C43">
              <w:t>Morris et al</w:t>
            </w:r>
            <w:hyperlink r:id="rId173" w:anchor="bib7" w:history="1">
              <w:r w:rsidRPr="00A17C43">
                <w:rPr>
                  <w:rStyle w:val="Hyperlink"/>
                  <w:vertAlign w:val="superscript"/>
                </w:rPr>
                <w:t>7</w:t>
              </w:r>
            </w:hyperlink>
          </w:p>
        </w:tc>
        <w:tc>
          <w:tcPr>
            <w:tcW w:w="0" w:type="auto"/>
            <w:tcBorders>
              <w:bottom w:val="nil"/>
              <w:right w:val="nil"/>
            </w:tcBorders>
            <w:tcMar>
              <w:top w:w="75" w:type="dxa"/>
              <w:left w:w="75" w:type="dxa"/>
              <w:bottom w:w="75" w:type="dxa"/>
              <w:right w:w="75" w:type="dxa"/>
            </w:tcMar>
            <w:hideMark/>
          </w:tcPr>
          <w:p w14:paraId="38A3ACDD" w14:textId="77777777" w:rsidR="00A17C43" w:rsidRPr="00A17C43" w:rsidRDefault="00A17C43" w:rsidP="00A17C43">
            <w:r w:rsidRPr="00A17C43">
              <w:t>13</w:t>
            </w:r>
          </w:p>
        </w:tc>
        <w:tc>
          <w:tcPr>
            <w:tcW w:w="0" w:type="auto"/>
            <w:tcBorders>
              <w:bottom w:val="nil"/>
              <w:right w:val="nil"/>
            </w:tcBorders>
            <w:tcMar>
              <w:top w:w="75" w:type="dxa"/>
              <w:left w:w="75" w:type="dxa"/>
              <w:bottom w:w="75" w:type="dxa"/>
              <w:right w:w="75" w:type="dxa"/>
            </w:tcMar>
            <w:hideMark/>
          </w:tcPr>
          <w:p w14:paraId="7A2B7459" w14:textId="77777777" w:rsidR="00A17C43" w:rsidRPr="00A17C43" w:rsidRDefault="00A17C43" w:rsidP="00A17C43">
            <w:r w:rsidRPr="00A17C43">
              <w:t>28.5 (17-45)</w:t>
            </w:r>
          </w:p>
        </w:tc>
        <w:tc>
          <w:tcPr>
            <w:tcW w:w="0" w:type="auto"/>
            <w:tcBorders>
              <w:bottom w:val="nil"/>
              <w:right w:val="nil"/>
            </w:tcBorders>
            <w:tcMar>
              <w:top w:w="75" w:type="dxa"/>
              <w:left w:w="75" w:type="dxa"/>
              <w:bottom w:w="75" w:type="dxa"/>
              <w:right w:w="75" w:type="dxa"/>
            </w:tcMar>
            <w:hideMark/>
          </w:tcPr>
          <w:p w14:paraId="701B60E8"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656197BE"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6C0750C7" w14:textId="77777777" w:rsidR="00A17C43" w:rsidRPr="00A17C43" w:rsidRDefault="00A17C43" w:rsidP="00A17C43">
            <w:r w:rsidRPr="00A17C43">
              <w:t>No pulmonary abnormalities noted</w:t>
            </w:r>
          </w:p>
        </w:tc>
      </w:tr>
      <w:bookmarkEnd w:id="25"/>
      <w:tr w:rsidR="00A17C43" w:rsidRPr="00A17C43" w14:paraId="4396A51B" w14:textId="77777777" w:rsidTr="00A17C43">
        <w:tc>
          <w:tcPr>
            <w:tcW w:w="0" w:type="auto"/>
            <w:tcBorders>
              <w:bottom w:val="nil"/>
              <w:right w:val="nil"/>
            </w:tcBorders>
            <w:tcMar>
              <w:top w:w="75" w:type="dxa"/>
              <w:left w:w="75" w:type="dxa"/>
              <w:bottom w:w="75" w:type="dxa"/>
              <w:right w:w="75" w:type="dxa"/>
            </w:tcMar>
            <w:hideMark/>
          </w:tcPr>
          <w:p w14:paraId="39637971" w14:textId="77777777" w:rsidR="00A17C43" w:rsidRPr="00A17C43" w:rsidRDefault="00A17C43" w:rsidP="00A17C43">
            <w:r w:rsidRPr="00A17C43">
              <w:t>Plissart et al</w:t>
            </w:r>
            <w:hyperlink r:id="rId174" w:anchor="bib12" w:history="1">
              <w:r w:rsidRPr="00A17C43">
                <w:rPr>
                  <w:rStyle w:val="Hyperlink"/>
                  <w:vertAlign w:val="superscript"/>
                </w:rPr>
                <w:t>12</w:t>
              </w:r>
            </w:hyperlink>
          </w:p>
        </w:tc>
        <w:tc>
          <w:tcPr>
            <w:tcW w:w="0" w:type="auto"/>
            <w:tcBorders>
              <w:bottom w:val="nil"/>
              <w:right w:val="nil"/>
            </w:tcBorders>
            <w:tcMar>
              <w:top w:w="75" w:type="dxa"/>
              <w:left w:w="75" w:type="dxa"/>
              <w:bottom w:w="75" w:type="dxa"/>
              <w:right w:w="75" w:type="dxa"/>
            </w:tcMar>
            <w:hideMark/>
          </w:tcPr>
          <w:p w14:paraId="3836C77B" w14:textId="77777777" w:rsidR="00A17C43" w:rsidRPr="00A17C43" w:rsidRDefault="00A17C43" w:rsidP="00A17C43">
            <w:r w:rsidRPr="00A17C43">
              <w:t>11</w:t>
            </w:r>
          </w:p>
        </w:tc>
        <w:tc>
          <w:tcPr>
            <w:tcW w:w="0" w:type="auto"/>
            <w:tcBorders>
              <w:bottom w:val="nil"/>
              <w:right w:val="nil"/>
            </w:tcBorders>
            <w:tcMar>
              <w:top w:w="75" w:type="dxa"/>
              <w:left w:w="75" w:type="dxa"/>
              <w:bottom w:w="75" w:type="dxa"/>
              <w:right w:w="75" w:type="dxa"/>
            </w:tcMar>
            <w:hideMark/>
          </w:tcPr>
          <w:p w14:paraId="288F94F3" w14:textId="77777777" w:rsidR="00A17C43" w:rsidRPr="00A17C43" w:rsidRDefault="00A17C43" w:rsidP="00A17C43">
            <w:r w:rsidRPr="00A17C43">
              <w:t>36.6 (17-66)</w:t>
            </w:r>
          </w:p>
        </w:tc>
        <w:tc>
          <w:tcPr>
            <w:tcW w:w="0" w:type="auto"/>
            <w:tcBorders>
              <w:bottom w:val="nil"/>
              <w:right w:val="nil"/>
            </w:tcBorders>
            <w:tcMar>
              <w:top w:w="75" w:type="dxa"/>
              <w:left w:w="75" w:type="dxa"/>
              <w:bottom w:w="75" w:type="dxa"/>
              <w:right w:w="75" w:type="dxa"/>
            </w:tcMar>
            <w:hideMark/>
          </w:tcPr>
          <w:p w14:paraId="2751EAE5"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0CAD2B03"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6A57C111" w14:textId="77777777" w:rsidR="00A17C43" w:rsidRPr="00A17C43" w:rsidRDefault="00A17C43" w:rsidP="00A17C43">
            <w:r w:rsidRPr="00A17C43">
              <w:t>No pulmonary abnormalities noted</w:t>
            </w:r>
          </w:p>
        </w:tc>
      </w:tr>
      <w:bookmarkEnd w:id="30"/>
      <w:tr w:rsidR="00A17C43" w:rsidRPr="00A17C43" w14:paraId="669380BE" w14:textId="77777777" w:rsidTr="00A17C43">
        <w:tc>
          <w:tcPr>
            <w:tcW w:w="0" w:type="auto"/>
            <w:tcBorders>
              <w:bottom w:val="nil"/>
              <w:right w:val="nil"/>
            </w:tcBorders>
            <w:tcMar>
              <w:top w:w="75" w:type="dxa"/>
              <w:left w:w="75" w:type="dxa"/>
              <w:bottom w:w="75" w:type="dxa"/>
              <w:right w:w="75" w:type="dxa"/>
            </w:tcMar>
            <w:hideMark/>
          </w:tcPr>
          <w:p w14:paraId="0548E749" w14:textId="77777777" w:rsidR="00A17C43" w:rsidRPr="00A17C43" w:rsidRDefault="00A17C43" w:rsidP="00A17C43">
            <w:r w:rsidRPr="00A17C43">
              <w:lastRenderedPageBreak/>
              <w:t>Kurolap et al</w:t>
            </w:r>
            <w:hyperlink r:id="rId175" w:anchor="bib13" w:history="1">
              <w:r w:rsidRPr="00A17C43">
                <w:rPr>
                  <w:rStyle w:val="Hyperlink"/>
                  <w:vertAlign w:val="superscript"/>
                </w:rPr>
                <w:t>13</w:t>
              </w:r>
            </w:hyperlink>
          </w:p>
        </w:tc>
        <w:tc>
          <w:tcPr>
            <w:tcW w:w="0" w:type="auto"/>
            <w:tcBorders>
              <w:bottom w:val="nil"/>
              <w:right w:val="nil"/>
            </w:tcBorders>
            <w:tcMar>
              <w:top w:w="75" w:type="dxa"/>
              <w:left w:w="75" w:type="dxa"/>
              <w:bottom w:w="75" w:type="dxa"/>
              <w:right w:w="75" w:type="dxa"/>
            </w:tcMar>
            <w:hideMark/>
          </w:tcPr>
          <w:p w14:paraId="58DD9344" w14:textId="77777777" w:rsidR="00A17C43" w:rsidRPr="00A17C43" w:rsidRDefault="00A17C43" w:rsidP="00A17C43">
            <w:r w:rsidRPr="00A17C43">
              <w:t>2</w:t>
            </w:r>
          </w:p>
        </w:tc>
        <w:tc>
          <w:tcPr>
            <w:tcW w:w="0" w:type="auto"/>
            <w:tcBorders>
              <w:bottom w:val="nil"/>
              <w:right w:val="nil"/>
            </w:tcBorders>
            <w:tcMar>
              <w:top w:w="75" w:type="dxa"/>
              <w:left w:w="75" w:type="dxa"/>
              <w:bottom w:w="75" w:type="dxa"/>
              <w:right w:w="75" w:type="dxa"/>
            </w:tcMar>
            <w:hideMark/>
          </w:tcPr>
          <w:p w14:paraId="476776F0" w14:textId="77777777" w:rsidR="00A17C43" w:rsidRPr="00A17C43" w:rsidRDefault="00A17C43" w:rsidP="00A17C43">
            <w:r w:rsidRPr="00A17C43">
              <w:t>48 (38-58)</w:t>
            </w:r>
          </w:p>
        </w:tc>
        <w:tc>
          <w:tcPr>
            <w:tcW w:w="0" w:type="auto"/>
            <w:tcBorders>
              <w:bottom w:val="nil"/>
              <w:right w:val="nil"/>
            </w:tcBorders>
            <w:tcMar>
              <w:top w:w="75" w:type="dxa"/>
              <w:left w:w="75" w:type="dxa"/>
              <w:bottom w:w="75" w:type="dxa"/>
              <w:right w:w="75" w:type="dxa"/>
            </w:tcMar>
            <w:hideMark/>
          </w:tcPr>
          <w:p w14:paraId="674AA9DB"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36631A24"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12EE99EB" w14:textId="77777777" w:rsidR="00A17C43" w:rsidRPr="00A17C43" w:rsidRDefault="00A17C43" w:rsidP="00A17C43">
            <w:r w:rsidRPr="00A17C43">
              <w:t>No pulmonary abnormalities noted</w:t>
            </w:r>
          </w:p>
        </w:tc>
      </w:tr>
      <w:tr w:rsidR="00A17C43" w:rsidRPr="00A17C43" w14:paraId="7AB9BC48" w14:textId="77777777" w:rsidTr="00A17C43">
        <w:tc>
          <w:tcPr>
            <w:tcW w:w="0" w:type="auto"/>
            <w:tcBorders>
              <w:bottom w:val="nil"/>
              <w:right w:val="nil"/>
            </w:tcBorders>
            <w:tcMar>
              <w:top w:w="75" w:type="dxa"/>
              <w:left w:w="75" w:type="dxa"/>
              <w:bottom w:w="75" w:type="dxa"/>
              <w:right w:w="75" w:type="dxa"/>
            </w:tcMar>
            <w:hideMark/>
          </w:tcPr>
          <w:p w14:paraId="43BEF7F4" w14:textId="77777777" w:rsidR="00A17C43" w:rsidRPr="00A17C43" w:rsidRDefault="00A17C43" w:rsidP="00A17C43">
            <w:r w:rsidRPr="00A17C43">
              <w:t>Soukup et al</w:t>
            </w:r>
            <w:hyperlink r:id="rId176" w:anchor="bib14" w:history="1">
              <w:r w:rsidRPr="00A17C43">
                <w:rPr>
                  <w:rStyle w:val="Hyperlink"/>
                  <w:vertAlign w:val="superscript"/>
                </w:rPr>
                <w:t>14</w:t>
              </w:r>
            </w:hyperlink>
          </w:p>
        </w:tc>
        <w:tc>
          <w:tcPr>
            <w:tcW w:w="0" w:type="auto"/>
            <w:tcBorders>
              <w:bottom w:val="nil"/>
              <w:right w:val="nil"/>
            </w:tcBorders>
            <w:tcMar>
              <w:top w:w="75" w:type="dxa"/>
              <w:left w:w="75" w:type="dxa"/>
              <w:bottom w:w="75" w:type="dxa"/>
              <w:right w:w="75" w:type="dxa"/>
            </w:tcMar>
            <w:hideMark/>
          </w:tcPr>
          <w:p w14:paraId="103B19F2"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465F0546" w14:textId="77777777" w:rsidR="00A17C43" w:rsidRPr="00A17C43" w:rsidRDefault="00A17C43" w:rsidP="00A17C43">
            <w:r w:rsidRPr="00A17C43">
              <w:t>19</w:t>
            </w:r>
          </w:p>
        </w:tc>
        <w:tc>
          <w:tcPr>
            <w:tcW w:w="0" w:type="auto"/>
            <w:tcBorders>
              <w:bottom w:val="nil"/>
              <w:right w:val="nil"/>
            </w:tcBorders>
            <w:tcMar>
              <w:top w:w="75" w:type="dxa"/>
              <w:left w:w="75" w:type="dxa"/>
              <w:bottom w:w="75" w:type="dxa"/>
              <w:right w:w="75" w:type="dxa"/>
            </w:tcMar>
            <w:hideMark/>
          </w:tcPr>
          <w:p w14:paraId="465A1649"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0915CFC8"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24D0D64B" w14:textId="77777777" w:rsidR="00A17C43" w:rsidRPr="00A17C43" w:rsidRDefault="00A17C43" w:rsidP="00A17C43">
            <w:r w:rsidRPr="00A17C43">
              <w:t>Granulomatous mass</w:t>
            </w:r>
          </w:p>
        </w:tc>
      </w:tr>
      <w:tr w:rsidR="00A17C43" w:rsidRPr="00A17C43" w14:paraId="10121F93" w14:textId="77777777" w:rsidTr="00A17C43">
        <w:tc>
          <w:tcPr>
            <w:tcW w:w="0" w:type="auto"/>
            <w:tcBorders>
              <w:bottom w:val="nil"/>
              <w:right w:val="nil"/>
            </w:tcBorders>
            <w:tcMar>
              <w:top w:w="75" w:type="dxa"/>
              <w:left w:w="75" w:type="dxa"/>
              <w:bottom w:w="75" w:type="dxa"/>
              <w:right w:w="75" w:type="dxa"/>
            </w:tcMar>
            <w:hideMark/>
          </w:tcPr>
          <w:p w14:paraId="42790979" w14:textId="77777777" w:rsidR="00A17C43" w:rsidRPr="00A17C43" w:rsidRDefault="00A17C43" w:rsidP="00A17C43">
            <w:r w:rsidRPr="00A17C43">
              <w:t>Wojcik et al</w:t>
            </w:r>
            <w:hyperlink r:id="rId177" w:anchor="bib15" w:history="1">
              <w:r w:rsidRPr="00A17C43">
                <w:rPr>
                  <w:rStyle w:val="Hyperlink"/>
                  <w:vertAlign w:val="superscript"/>
                </w:rPr>
                <w:t>15</w:t>
              </w:r>
            </w:hyperlink>
          </w:p>
        </w:tc>
        <w:tc>
          <w:tcPr>
            <w:tcW w:w="0" w:type="auto"/>
            <w:tcBorders>
              <w:bottom w:val="nil"/>
              <w:right w:val="nil"/>
            </w:tcBorders>
            <w:tcMar>
              <w:top w:w="75" w:type="dxa"/>
              <w:left w:w="75" w:type="dxa"/>
              <w:bottom w:w="75" w:type="dxa"/>
              <w:right w:w="75" w:type="dxa"/>
            </w:tcMar>
            <w:hideMark/>
          </w:tcPr>
          <w:p w14:paraId="386D2F6A"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4FC0C1C9" w14:textId="77777777" w:rsidR="00A17C43" w:rsidRPr="00A17C43" w:rsidRDefault="00A17C43" w:rsidP="00A17C43">
            <w:r w:rsidRPr="00A17C43">
              <w:t>49</w:t>
            </w:r>
          </w:p>
        </w:tc>
        <w:tc>
          <w:tcPr>
            <w:tcW w:w="0" w:type="auto"/>
            <w:tcBorders>
              <w:bottom w:val="nil"/>
              <w:right w:val="nil"/>
            </w:tcBorders>
            <w:tcMar>
              <w:top w:w="75" w:type="dxa"/>
              <w:left w:w="75" w:type="dxa"/>
              <w:bottom w:w="75" w:type="dxa"/>
              <w:right w:w="75" w:type="dxa"/>
            </w:tcMar>
            <w:hideMark/>
          </w:tcPr>
          <w:p w14:paraId="30D7126A" w14:textId="77777777" w:rsidR="00A17C43" w:rsidRPr="00A17C43" w:rsidRDefault="00A17C43" w:rsidP="00A17C43">
            <w:r w:rsidRPr="00A17C43">
              <w:t>Normal</w:t>
            </w:r>
          </w:p>
        </w:tc>
        <w:tc>
          <w:tcPr>
            <w:tcW w:w="0" w:type="auto"/>
            <w:tcBorders>
              <w:bottom w:val="nil"/>
              <w:right w:val="nil"/>
            </w:tcBorders>
            <w:tcMar>
              <w:top w:w="75" w:type="dxa"/>
              <w:left w:w="75" w:type="dxa"/>
              <w:bottom w:w="75" w:type="dxa"/>
              <w:right w:w="75" w:type="dxa"/>
            </w:tcMar>
            <w:hideMark/>
          </w:tcPr>
          <w:p w14:paraId="45EA308B" w14:textId="77777777" w:rsidR="00A17C43" w:rsidRPr="00A17C43" w:rsidRDefault="00A17C43" w:rsidP="00A17C43">
            <w:r w:rsidRPr="00A17C43">
              <w:t>Severe obstruction (FEV</w:t>
            </w:r>
            <w:r w:rsidRPr="00A17C43">
              <w:rPr>
                <w:vertAlign w:val="subscript"/>
              </w:rPr>
              <w:t>1</w:t>
            </w:r>
            <w:r w:rsidRPr="00A17C43">
              <w:t>/FVC, 0.31; FEV</w:t>
            </w:r>
            <w:r w:rsidRPr="00A17C43">
              <w:rPr>
                <w:vertAlign w:val="subscript"/>
              </w:rPr>
              <w:t>1</w:t>
            </w:r>
            <w:r w:rsidRPr="00A17C43">
              <w:t>, 21% predicted)</w:t>
            </w:r>
          </w:p>
        </w:tc>
        <w:tc>
          <w:tcPr>
            <w:tcW w:w="0" w:type="auto"/>
            <w:tcBorders>
              <w:bottom w:val="nil"/>
              <w:right w:val="nil"/>
            </w:tcBorders>
            <w:tcMar>
              <w:top w:w="75" w:type="dxa"/>
              <w:left w:w="75" w:type="dxa"/>
              <w:bottom w:w="75" w:type="dxa"/>
              <w:right w:w="75" w:type="dxa"/>
            </w:tcMar>
            <w:hideMark/>
          </w:tcPr>
          <w:p w14:paraId="44551BA3" w14:textId="77777777" w:rsidR="00A17C43" w:rsidRPr="00A17C43" w:rsidRDefault="00A17C43" w:rsidP="00A17C43">
            <w:r w:rsidRPr="00A17C43">
              <w:t>Extensive emphysema and bullous disease</w:t>
            </w:r>
          </w:p>
        </w:tc>
      </w:tr>
      <w:tr w:rsidR="00A17C43" w:rsidRPr="00A17C43" w14:paraId="420117CA" w14:textId="77777777" w:rsidTr="00A17C43">
        <w:tc>
          <w:tcPr>
            <w:tcW w:w="0" w:type="auto"/>
            <w:tcBorders>
              <w:bottom w:val="nil"/>
              <w:right w:val="nil"/>
            </w:tcBorders>
            <w:tcMar>
              <w:top w:w="75" w:type="dxa"/>
              <w:left w:w="75" w:type="dxa"/>
              <w:bottom w:w="75" w:type="dxa"/>
              <w:right w:w="75" w:type="dxa"/>
            </w:tcMar>
            <w:hideMark/>
          </w:tcPr>
          <w:p w14:paraId="2251F856" w14:textId="77777777" w:rsidR="00A17C43" w:rsidRPr="00A17C43" w:rsidRDefault="00A17C43" w:rsidP="00A17C43">
            <w:r w:rsidRPr="00A17C43">
              <w:t>Botnaru et al</w:t>
            </w:r>
            <w:hyperlink r:id="rId178" w:anchor="bib16" w:history="1">
              <w:r w:rsidRPr="00A17C43">
                <w:rPr>
                  <w:rStyle w:val="Hyperlink"/>
                  <w:vertAlign w:val="superscript"/>
                </w:rPr>
                <w:t>16</w:t>
              </w:r>
            </w:hyperlink>
          </w:p>
        </w:tc>
        <w:tc>
          <w:tcPr>
            <w:tcW w:w="0" w:type="auto"/>
            <w:tcBorders>
              <w:bottom w:val="nil"/>
              <w:right w:val="nil"/>
            </w:tcBorders>
            <w:tcMar>
              <w:top w:w="75" w:type="dxa"/>
              <w:left w:w="75" w:type="dxa"/>
              <w:bottom w:w="75" w:type="dxa"/>
              <w:right w:w="75" w:type="dxa"/>
            </w:tcMar>
            <w:hideMark/>
          </w:tcPr>
          <w:p w14:paraId="3DB0BBFB"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402863A0" w14:textId="77777777" w:rsidR="00A17C43" w:rsidRPr="00A17C43" w:rsidRDefault="00A17C43" w:rsidP="00A17C43">
            <w:r w:rsidRPr="00A17C43">
              <w:t>23</w:t>
            </w:r>
          </w:p>
        </w:tc>
        <w:tc>
          <w:tcPr>
            <w:tcW w:w="0" w:type="auto"/>
            <w:tcBorders>
              <w:bottom w:val="nil"/>
              <w:right w:val="nil"/>
            </w:tcBorders>
            <w:tcMar>
              <w:top w:w="75" w:type="dxa"/>
              <w:left w:w="75" w:type="dxa"/>
              <w:bottom w:w="75" w:type="dxa"/>
              <w:right w:w="75" w:type="dxa"/>
            </w:tcMar>
            <w:hideMark/>
          </w:tcPr>
          <w:p w14:paraId="6882C9FD"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7C8BD915"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1C13E33B" w14:textId="77777777" w:rsidR="00A17C43" w:rsidRPr="00A17C43" w:rsidRDefault="00A17C43" w:rsidP="00A17C43">
            <w:r w:rsidRPr="00A17C43">
              <w:t>No emphysema seen; abnormalities of segmental arteries— poststenotic aneurysmal dilation</w:t>
            </w:r>
          </w:p>
        </w:tc>
      </w:tr>
      <w:tr w:rsidR="00A17C43" w:rsidRPr="00A17C43" w14:paraId="76FD7A10" w14:textId="77777777" w:rsidTr="00A17C43">
        <w:tc>
          <w:tcPr>
            <w:tcW w:w="0" w:type="auto"/>
            <w:tcBorders>
              <w:bottom w:val="nil"/>
              <w:right w:val="nil"/>
            </w:tcBorders>
            <w:tcMar>
              <w:top w:w="75" w:type="dxa"/>
              <w:left w:w="75" w:type="dxa"/>
              <w:bottom w:w="75" w:type="dxa"/>
              <w:right w:w="75" w:type="dxa"/>
            </w:tcMar>
            <w:hideMark/>
          </w:tcPr>
          <w:p w14:paraId="3EFA738E" w14:textId="77777777" w:rsidR="00A17C43" w:rsidRPr="00A17C43" w:rsidRDefault="00A17C43" w:rsidP="00A17C43">
            <w:r w:rsidRPr="00A17C43">
              <w:t>Opoka-Winiarska et al</w:t>
            </w:r>
            <w:hyperlink r:id="rId179" w:anchor="bib17" w:history="1">
              <w:r w:rsidRPr="00A17C43">
                <w:rPr>
                  <w:rStyle w:val="Hyperlink"/>
                  <w:vertAlign w:val="superscript"/>
                </w:rPr>
                <w:t>17</w:t>
              </w:r>
            </w:hyperlink>
          </w:p>
        </w:tc>
        <w:tc>
          <w:tcPr>
            <w:tcW w:w="0" w:type="auto"/>
            <w:tcBorders>
              <w:bottom w:val="nil"/>
              <w:right w:val="nil"/>
            </w:tcBorders>
            <w:tcMar>
              <w:top w:w="75" w:type="dxa"/>
              <w:left w:w="75" w:type="dxa"/>
              <w:bottom w:w="75" w:type="dxa"/>
              <w:right w:w="75" w:type="dxa"/>
            </w:tcMar>
            <w:hideMark/>
          </w:tcPr>
          <w:p w14:paraId="292FD9E4"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2BC6C85C" w14:textId="77777777" w:rsidR="00A17C43" w:rsidRPr="00A17C43" w:rsidRDefault="00A17C43" w:rsidP="00A17C43">
            <w:r w:rsidRPr="00A17C43">
              <w:t>15</w:t>
            </w:r>
          </w:p>
        </w:tc>
        <w:tc>
          <w:tcPr>
            <w:tcW w:w="0" w:type="auto"/>
            <w:tcBorders>
              <w:bottom w:val="nil"/>
              <w:right w:val="nil"/>
            </w:tcBorders>
            <w:tcMar>
              <w:top w:w="75" w:type="dxa"/>
              <w:left w:w="75" w:type="dxa"/>
              <w:bottom w:w="75" w:type="dxa"/>
              <w:right w:w="75" w:type="dxa"/>
            </w:tcMar>
            <w:hideMark/>
          </w:tcPr>
          <w:p w14:paraId="040144AC"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3FB42665"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7D31B519" w14:textId="77777777" w:rsidR="00A17C43" w:rsidRPr="00A17C43" w:rsidRDefault="00A17C43" w:rsidP="00A17C43">
            <w:r w:rsidRPr="00A17C43">
              <w:t>No pulmonary abnormalities noted</w:t>
            </w:r>
          </w:p>
        </w:tc>
      </w:tr>
      <w:tr w:rsidR="00A17C43" w:rsidRPr="00A17C43" w14:paraId="25C4440E" w14:textId="77777777" w:rsidTr="00A17C43">
        <w:tc>
          <w:tcPr>
            <w:tcW w:w="0" w:type="auto"/>
            <w:tcBorders>
              <w:bottom w:val="nil"/>
              <w:right w:val="nil"/>
            </w:tcBorders>
            <w:tcMar>
              <w:top w:w="75" w:type="dxa"/>
              <w:left w:w="75" w:type="dxa"/>
              <w:bottom w:w="75" w:type="dxa"/>
              <w:right w:w="75" w:type="dxa"/>
            </w:tcMar>
            <w:hideMark/>
          </w:tcPr>
          <w:p w14:paraId="7540ACEC" w14:textId="77777777" w:rsidR="00A17C43" w:rsidRPr="00A17C43" w:rsidRDefault="00A17C43" w:rsidP="00A17C43">
            <w:r w:rsidRPr="00A17C43">
              <w:t>Stasia et al</w:t>
            </w:r>
            <w:hyperlink r:id="rId180" w:anchor="bib18" w:history="1">
              <w:r w:rsidRPr="00A17C43">
                <w:rPr>
                  <w:rStyle w:val="Hyperlink"/>
                  <w:vertAlign w:val="superscript"/>
                </w:rPr>
                <w:t>18</w:t>
              </w:r>
            </w:hyperlink>
          </w:p>
        </w:tc>
        <w:tc>
          <w:tcPr>
            <w:tcW w:w="0" w:type="auto"/>
            <w:tcBorders>
              <w:bottom w:val="nil"/>
              <w:right w:val="nil"/>
            </w:tcBorders>
            <w:tcMar>
              <w:top w:w="75" w:type="dxa"/>
              <w:left w:w="75" w:type="dxa"/>
              <w:bottom w:w="75" w:type="dxa"/>
              <w:right w:w="75" w:type="dxa"/>
            </w:tcMar>
            <w:hideMark/>
          </w:tcPr>
          <w:p w14:paraId="4D36D657"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4BC9A424" w14:textId="77777777" w:rsidR="00A17C43" w:rsidRPr="00A17C43" w:rsidRDefault="00A17C43" w:rsidP="00A17C43">
            <w:r w:rsidRPr="00A17C43">
              <w:t>16</w:t>
            </w:r>
          </w:p>
        </w:tc>
        <w:tc>
          <w:tcPr>
            <w:tcW w:w="0" w:type="auto"/>
            <w:tcBorders>
              <w:bottom w:val="nil"/>
              <w:right w:val="nil"/>
            </w:tcBorders>
            <w:tcMar>
              <w:top w:w="75" w:type="dxa"/>
              <w:left w:w="75" w:type="dxa"/>
              <w:bottom w:w="75" w:type="dxa"/>
              <w:right w:w="75" w:type="dxa"/>
            </w:tcMar>
            <w:hideMark/>
          </w:tcPr>
          <w:p w14:paraId="11AADF6F"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634A5D72"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36EFBA21" w14:textId="77777777" w:rsidR="00A17C43" w:rsidRPr="00A17C43" w:rsidRDefault="00A17C43" w:rsidP="00A17C43">
            <w:r w:rsidRPr="00A17C43">
              <w:t>No pulmonary abnormalities noted</w:t>
            </w:r>
          </w:p>
        </w:tc>
      </w:tr>
      <w:bookmarkEnd w:id="36"/>
      <w:tr w:rsidR="00A17C43" w:rsidRPr="00A17C43" w14:paraId="16DD15D3" w14:textId="77777777" w:rsidTr="00A17C43">
        <w:tc>
          <w:tcPr>
            <w:tcW w:w="0" w:type="auto"/>
            <w:tcBorders>
              <w:bottom w:val="nil"/>
              <w:right w:val="nil"/>
            </w:tcBorders>
            <w:tcMar>
              <w:top w:w="75" w:type="dxa"/>
              <w:left w:w="75" w:type="dxa"/>
              <w:bottom w:w="75" w:type="dxa"/>
              <w:right w:w="75" w:type="dxa"/>
            </w:tcMar>
            <w:hideMark/>
          </w:tcPr>
          <w:p w14:paraId="75738C2C" w14:textId="77777777" w:rsidR="00A17C43" w:rsidRPr="00A17C43" w:rsidRDefault="00A17C43" w:rsidP="00A17C43">
            <w:r w:rsidRPr="00A17C43">
              <w:t>Nicolini et al</w:t>
            </w:r>
            <w:hyperlink r:id="rId181" w:anchor="bib19" w:history="1">
              <w:r w:rsidRPr="00A17C43">
                <w:rPr>
                  <w:rStyle w:val="Hyperlink"/>
                  <w:vertAlign w:val="superscript"/>
                </w:rPr>
                <w:t>19</w:t>
              </w:r>
            </w:hyperlink>
          </w:p>
        </w:tc>
        <w:tc>
          <w:tcPr>
            <w:tcW w:w="0" w:type="auto"/>
            <w:tcBorders>
              <w:bottom w:val="nil"/>
              <w:right w:val="nil"/>
            </w:tcBorders>
            <w:tcMar>
              <w:top w:w="75" w:type="dxa"/>
              <w:left w:w="75" w:type="dxa"/>
              <w:bottom w:w="75" w:type="dxa"/>
              <w:right w:w="75" w:type="dxa"/>
            </w:tcMar>
            <w:hideMark/>
          </w:tcPr>
          <w:p w14:paraId="6CD571F0"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5380EB10" w14:textId="77777777" w:rsidR="00A17C43" w:rsidRPr="00A17C43" w:rsidRDefault="00A17C43" w:rsidP="00A17C43">
            <w:r w:rsidRPr="00A17C43">
              <w:t>33</w:t>
            </w:r>
          </w:p>
        </w:tc>
        <w:tc>
          <w:tcPr>
            <w:tcW w:w="0" w:type="auto"/>
            <w:tcBorders>
              <w:bottom w:val="nil"/>
              <w:right w:val="nil"/>
            </w:tcBorders>
            <w:tcMar>
              <w:top w:w="75" w:type="dxa"/>
              <w:left w:w="75" w:type="dxa"/>
              <w:bottom w:w="75" w:type="dxa"/>
              <w:right w:w="75" w:type="dxa"/>
            </w:tcMar>
            <w:hideMark/>
          </w:tcPr>
          <w:p w14:paraId="13C6ADCA"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4805E437"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2510F6E9" w14:textId="77777777" w:rsidR="00A17C43" w:rsidRPr="00A17C43" w:rsidRDefault="00A17C43" w:rsidP="00A17C43">
            <w:r w:rsidRPr="00A17C43">
              <w:t>Pulmonary arteriovenous malformations</w:t>
            </w:r>
          </w:p>
        </w:tc>
      </w:tr>
      <w:tr w:rsidR="00A17C43" w:rsidRPr="00A17C43" w14:paraId="045F1D94" w14:textId="77777777" w:rsidTr="00A17C43">
        <w:tc>
          <w:tcPr>
            <w:tcW w:w="0" w:type="auto"/>
            <w:tcBorders>
              <w:bottom w:val="nil"/>
              <w:right w:val="nil"/>
            </w:tcBorders>
            <w:tcMar>
              <w:top w:w="75" w:type="dxa"/>
              <w:left w:w="75" w:type="dxa"/>
              <w:bottom w:w="75" w:type="dxa"/>
              <w:right w:w="75" w:type="dxa"/>
            </w:tcMar>
            <w:hideMark/>
          </w:tcPr>
          <w:p w14:paraId="3A9AF693" w14:textId="77777777" w:rsidR="00A17C43" w:rsidRPr="00A17C43" w:rsidRDefault="00A17C43" w:rsidP="00A17C43">
            <w:r w:rsidRPr="00A17C43">
              <w:t>Gilbert-Barness et al</w:t>
            </w:r>
            <w:hyperlink r:id="rId182" w:anchor="bib20" w:history="1">
              <w:r w:rsidRPr="00A17C43">
                <w:rPr>
                  <w:rStyle w:val="Hyperlink"/>
                  <w:vertAlign w:val="superscript"/>
                </w:rPr>
                <w:t>20</w:t>
              </w:r>
            </w:hyperlink>
          </w:p>
        </w:tc>
        <w:tc>
          <w:tcPr>
            <w:tcW w:w="0" w:type="auto"/>
            <w:tcBorders>
              <w:bottom w:val="nil"/>
              <w:right w:val="nil"/>
            </w:tcBorders>
            <w:tcMar>
              <w:top w:w="75" w:type="dxa"/>
              <w:left w:w="75" w:type="dxa"/>
              <w:bottom w:w="75" w:type="dxa"/>
              <w:right w:w="75" w:type="dxa"/>
            </w:tcMar>
            <w:hideMark/>
          </w:tcPr>
          <w:p w14:paraId="65F244B6"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1A42D5C2" w14:textId="77777777" w:rsidR="00A17C43" w:rsidRPr="00A17C43" w:rsidRDefault="00A17C43" w:rsidP="00A17C43">
            <w:r w:rsidRPr="00A17C43">
              <w:t>20</w:t>
            </w:r>
          </w:p>
        </w:tc>
        <w:tc>
          <w:tcPr>
            <w:tcW w:w="0" w:type="auto"/>
            <w:tcBorders>
              <w:bottom w:val="nil"/>
              <w:right w:val="nil"/>
            </w:tcBorders>
            <w:tcMar>
              <w:top w:w="75" w:type="dxa"/>
              <w:left w:w="75" w:type="dxa"/>
              <w:bottom w:w="75" w:type="dxa"/>
              <w:right w:w="75" w:type="dxa"/>
            </w:tcMar>
            <w:hideMark/>
          </w:tcPr>
          <w:p w14:paraId="110F2C93" w14:textId="77777777" w:rsidR="00A17C43" w:rsidRPr="00A17C43" w:rsidRDefault="00A17C43" w:rsidP="00A17C43">
            <w:r w:rsidRPr="00A17C43">
              <w:t>Normal</w:t>
            </w:r>
          </w:p>
        </w:tc>
        <w:tc>
          <w:tcPr>
            <w:tcW w:w="0" w:type="auto"/>
            <w:tcBorders>
              <w:bottom w:val="nil"/>
              <w:right w:val="nil"/>
            </w:tcBorders>
            <w:tcMar>
              <w:top w:w="75" w:type="dxa"/>
              <w:left w:w="75" w:type="dxa"/>
              <w:bottom w:w="75" w:type="dxa"/>
              <w:right w:w="75" w:type="dxa"/>
            </w:tcMar>
            <w:hideMark/>
          </w:tcPr>
          <w:p w14:paraId="0E2DC69E"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0D294C41" w14:textId="77777777" w:rsidR="00A17C43" w:rsidRPr="00A17C43" w:rsidRDefault="00A17C43" w:rsidP="00A17C43">
            <w:r w:rsidRPr="00A17C43">
              <w:t>Pulmonary aspergillosis (concomitant chronic granulomatous disease)</w:t>
            </w:r>
          </w:p>
        </w:tc>
      </w:tr>
      <w:bookmarkEnd w:id="38"/>
      <w:tr w:rsidR="00A17C43" w:rsidRPr="00A17C43" w14:paraId="46C4B41E" w14:textId="77777777" w:rsidTr="00A17C43">
        <w:tc>
          <w:tcPr>
            <w:tcW w:w="0" w:type="auto"/>
            <w:tcBorders>
              <w:bottom w:val="nil"/>
              <w:right w:val="nil"/>
            </w:tcBorders>
            <w:tcMar>
              <w:top w:w="75" w:type="dxa"/>
              <w:left w:w="75" w:type="dxa"/>
              <w:bottom w:w="75" w:type="dxa"/>
              <w:right w:w="75" w:type="dxa"/>
            </w:tcMar>
            <w:hideMark/>
          </w:tcPr>
          <w:p w14:paraId="4FFE6093" w14:textId="77777777" w:rsidR="00A17C43" w:rsidRPr="00A17C43" w:rsidRDefault="00A17C43" w:rsidP="00A17C43">
            <w:r w:rsidRPr="00A17C43">
              <w:t>Mulik et al</w:t>
            </w:r>
            <w:hyperlink r:id="rId183" w:anchor="bib21" w:history="1">
              <w:r w:rsidRPr="00A17C43">
                <w:rPr>
                  <w:rStyle w:val="Hyperlink"/>
                  <w:vertAlign w:val="superscript"/>
                </w:rPr>
                <w:t>21</w:t>
              </w:r>
            </w:hyperlink>
          </w:p>
        </w:tc>
        <w:tc>
          <w:tcPr>
            <w:tcW w:w="0" w:type="auto"/>
            <w:tcBorders>
              <w:bottom w:val="nil"/>
              <w:right w:val="nil"/>
            </w:tcBorders>
            <w:tcMar>
              <w:top w:w="75" w:type="dxa"/>
              <w:left w:w="75" w:type="dxa"/>
              <w:bottom w:w="75" w:type="dxa"/>
              <w:right w:w="75" w:type="dxa"/>
            </w:tcMar>
            <w:hideMark/>
          </w:tcPr>
          <w:p w14:paraId="6CCBCEE0"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61CC61A8" w14:textId="77777777" w:rsidR="00A17C43" w:rsidRPr="00A17C43" w:rsidRDefault="00A17C43" w:rsidP="00A17C43">
            <w:r w:rsidRPr="00A17C43">
              <w:t>27</w:t>
            </w:r>
          </w:p>
        </w:tc>
        <w:tc>
          <w:tcPr>
            <w:tcW w:w="0" w:type="auto"/>
            <w:tcBorders>
              <w:bottom w:val="nil"/>
              <w:right w:val="nil"/>
            </w:tcBorders>
            <w:tcMar>
              <w:top w:w="75" w:type="dxa"/>
              <w:left w:w="75" w:type="dxa"/>
              <w:bottom w:w="75" w:type="dxa"/>
              <w:right w:w="75" w:type="dxa"/>
            </w:tcMar>
            <w:hideMark/>
          </w:tcPr>
          <w:p w14:paraId="78CB54A7"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2B7B76B7"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3A86219F" w14:textId="77777777" w:rsidR="00A17C43" w:rsidRPr="00A17C43" w:rsidRDefault="00A17C43" w:rsidP="00A17C43">
            <w:r w:rsidRPr="00A17C43">
              <w:t>No pulmonary abnormalities noted</w:t>
            </w:r>
          </w:p>
        </w:tc>
      </w:tr>
      <w:bookmarkEnd w:id="39"/>
      <w:tr w:rsidR="00A17C43" w:rsidRPr="00A17C43" w14:paraId="0102A987" w14:textId="77777777" w:rsidTr="00A17C43">
        <w:tc>
          <w:tcPr>
            <w:tcW w:w="0" w:type="auto"/>
            <w:tcBorders>
              <w:bottom w:val="nil"/>
              <w:right w:val="nil"/>
            </w:tcBorders>
            <w:tcMar>
              <w:top w:w="75" w:type="dxa"/>
              <w:left w:w="75" w:type="dxa"/>
              <w:bottom w:w="75" w:type="dxa"/>
              <w:right w:w="75" w:type="dxa"/>
            </w:tcMar>
            <w:hideMark/>
          </w:tcPr>
          <w:p w14:paraId="033EB732" w14:textId="77777777" w:rsidR="00A17C43" w:rsidRPr="00A17C43" w:rsidRDefault="00A17C43" w:rsidP="00A17C43">
            <w:r w:rsidRPr="00A17C43">
              <w:lastRenderedPageBreak/>
              <w:t>Rashid et al</w:t>
            </w:r>
            <w:hyperlink r:id="rId184" w:anchor="bib22" w:history="1">
              <w:r w:rsidRPr="00A17C43">
                <w:rPr>
                  <w:rStyle w:val="Hyperlink"/>
                  <w:vertAlign w:val="superscript"/>
                </w:rPr>
                <w:t>22</w:t>
              </w:r>
            </w:hyperlink>
          </w:p>
        </w:tc>
        <w:tc>
          <w:tcPr>
            <w:tcW w:w="0" w:type="auto"/>
            <w:tcBorders>
              <w:bottom w:val="nil"/>
              <w:right w:val="nil"/>
            </w:tcBorders>
            <w:tcMar>
              <w:top w:w="75" w:type="dxa"/>
              <w:left w:w="75" w:type="dxa"/>
              <w:bottom w:w="75" w:type="dxa"/>
              <w:right w:w="75" w:type="dxa"/>
            </w:tcMar>
            <w:hideMark/>
          </w:tcPr>
          <w:p w14:paraId="1806B9E8"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5516AA5C" w14:textId="77777777" w:rsidR="00A17C43" w:rsidRPr="00A17C43" w:rsidRDefault="00A17C43" w:rsidP="00A17C43">
            <w:r w:rsidRPr="00A17C43">
              <w:t>49</w:t>
            </w:r>
          </w:p>
        </w:tc>
        <w:tc>
          <w:tcPr>
            <w:tcW w:w="0" w:type="auto"/>
            <w:tcBorders>
              <w:bottom w:val="nil"/>
              <w:right w:val="nil"/>
            </w:tcBorders>
            <w:tcMar>
              <w:top w:w="75" w:type="dxa"/>
              <w:left w:w="75" w:type="dxa"/>
              <w:bottom w:w="75" w:type="dxa"/>
              <w:right w:w="75" w:type="dxa"/>
            </w:tcMar>
            <w:hideMark/>
          </w:tcPr>
          <w:p w14:paraId="61927B4A"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4B90A6FD" w14:textId="77777777" w:rsidR="00A17C43" w:rsidRPr="00A17C43" w:rsidRDefault="00A17C43" w:rsidP="00A17C43">
            <w:r w:rsidRPr="00A17C43">
              <w:t>NS</w:t>
            </w:r>
          </w:p>
        </w:tc>
        <w:tc>
          <w:tcPr>
            <w:tcW w:w="0" w:type="auto"/>
            <w:tcBorders>
              <w:bottom w:val="nil"/>
              <w:right w:val="nil"/>
            </w:tcBorders>
            <w:tcMar>
              <w:top w:w="75" w:type="dxa"/>
              <w:left w:w="75" w:type="dxa"/>
              <w:bottom w:w="75" w:type="dxa"/>
              <w:right w:w="75" w:type="dxa"/>
            </w:tcMar>
            <w:hideMark/>
          </w:tcPr>
          <w:p w14:paraId="07632157" w14:textId="77777777" w:rsidR="00A17C43" w:rsidRPr="00A17C43" w:rsidRDefault="00A17C43" w:rsidP="00A17C43">
            <w:r w:rsidRPr="00A17C43">
              <w:t>Atelectasis in right upper lobe, from associated diaphragmatic hernia</w:t>
            </w:r>
          </w:p>
        </w:tc>
      </w:tr>
    </w:tbl>
    <w:p w14:paraId="5E2E45E1" w14:textId="77777777" w:rsidR="00A17C43" w:rsidRPr="00A17C43" w:rsidRDefault="00A17C43" w:rsidP="00A17C43">
      <w:r w:rsidRPr="00A17C43">
        <w:t>AATD = alpha-1 antitrypsin deficiency; Dlco = diffusing capacity for carbon monoxide; NS = not stated.</w:t>
      </w:r>
    </w:p>
    <w:p w14:paraId="303BBE87" w14:textId="77777777" w:rsidR="00A17C43" w:rsidRPr="00A17C43" w:rsidRDefault="00A17C43" w:rsidP="00A17C43">
      <w:r w:rsidRPr="00A17C43">
        <w:t>Table 2. Results of Systematic Review of Emphysema in Adult Patients With Williams-Beuren Syndrome</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308"/>
        <w:gridCol w:w="3207"/>
      </w:tblGrid>
      <w:tr w:rsidR="00A17C43" w:rsidRPr="00A17C43" w14:paraId="049D2D79" w14:textId="77777777" w:rsidTr="00A17C43">
        <w:trPr>
          <w:tblHeader/>
        </w:trPr>
        <w:tc>
          <w:tcPr>
            <w:tcW w:w="0" w:type="auto"/>
            <w:tcBorders>
              <w:bottom w:val="single" w:sz="6" w:space="0" w:color="8E8E8E"/>
              <w:right w:val="nil"/>
            </w:tcBorders>
            <w:tcMar>
              <w:top w:w="75" w:type="dxa"/>
              <w:left w:w="75" w:type="dxa"/>
              <w:bottom w:w="75" w:type="dxa"/>
              <w:right w:w="75" w:type="dxa"/>
            </w:tcMar>
            <w:hideMark/>
          </w:tcPr>
          <w:p w14:paraId="7F0914A9" w14:textId="77777777" w:rsidR="00A17C43" w:rsidRPr="00A17C43" w:rsidRDefault="00A17C43" w:rsidP="00A17C43">
            <w:pPr>
              <w:rPr>
                <w:b/>
                <w:bCs/>
              </w:rPr>
            </w:pPr>
            <w:r w:rsidRPr="00A17C43">
              <w:rPr>
                <w:b/>
                <w:bCs/>
              </w:rPr>
              <w:t>Characteristic</w:t>
            </w:r>
          </w:p>
        </w:tc>
        <w:tc>
          <w:tcPr>
            <w:tcW w:w="0" w:type="auto"/>
            <w:tcBorders>
              <w:bottom w:val="single" w:sz="6" w:space="0" w:color="8E8E8E"/>
              <w:right w:val="nil"/>
            </w:tcBorders>
            <w:tcMar>
              <w:top w:w="75" w:type="dxa"/>
              <w:left w:w="75" w:type="dxa"/>
              <w:bottom w:w="75" w:type="dxa"/>
              <w:right w:w="75" w:type="dxa"/>
            </w:tcMar>
            <w:hideMark/>
          </w:tcPr>
          <w:p w14:paraId="1A6A8C83" w14:textId="77777777" w:rsidR="00A17C43" w:rsidRPr="00A17C43" w:rsidRDefault="00A17C43" w:rsidP="00A17C43">
            <w:pPr>
              <w:rPr>
                <w:b/>
                <w:bCs/>
              </w:rPr>
            </w:pPr>
            <w:r w:rsidRPr="00A17C43">
              <w:rPr>
                <w:b/>
                <w:bCs/>
              </w:rPr>
              <w:t>Value</w:t>
            </w:r>
          </w:p>
        </w:tc>
      </w:tr>
      <w:tr w:rsidR="00A17C43" w:rsidRPr="00A17C43" w14:paraId="5A486F33" w14:textId="77777777" w:rsidTr="00A17C43">
        <w:tc>
          <w:tcPr>
            <w:tcW w:w="0" w:type="auto"/>
            <w:tcBorders>
              <w:bottom w:val="nil"/>
              <w:right w:val="nil"/>
            </w:tcBorders>
            <w:tcMar>
              <w:top w:w="75" w:type="dxa"/>
              <w:left w:w="75" w:type="dxa"/>
              <w:bottom w:w="75" w:type="dxa"/>
              <w:right w:w="75" w:type="dxa"/>
            </w:tcMar>
            <w:hideMark/>
          </w:tcPr>
          <w:p w14:paraId="1CE6310F" w14:textId="77777777" w:rsidR="00A17C43" w:rsidRPr="00A17C43" w:rsidRDefault="00A17C43" w:rsidP="00A17C43">
            <w:pPr>
              <w:rPr>
                <w:b/>
                <w:bCs/>
              </w:rPr>
            </w:pPr>
            <w:r w:rsidRPr="00A17C43">
              <w:rPr>
                <w:b/>
                <w:bCs/>
              </w:rPr>
              <w:t>No. of eligible studies</w:t>
            </w:r>
          </w:p>
        </w:tc>
        <w:tc>
          <w:tcPr>
            <w:tcW w:w="0" w:type="auto"/>
            <w:tcBorders>
              <w:bottom w:val="nil"/>
              <w:right w:val="nil"/>
            </w:tcBorders>
            <w:tcMar>
              <w:top w:w="75" w:type="dxa"/>
              <w:left w:w="75" w:type="dxa"/>
              <w:bottom w:w="75" w:type="dxa"/>
              <w:right w:w="75" w:type="dxa"/>
            </w:tcMar>
            <w:hideMark/>
          </w:tcPr>
          <w:p w14:paraId="45F4C578" w14:textId="77777777" w:rsidR="00A17C43" w:rsidRPr="00A17C43" w:rsidRDefault="00A17C43" w:rsidP="00A17C43">
            <w:r w:rsidRPr="00A17C43">
              <w:t>19</w:t>
            </w:r>
          </w:p>
        </w:tc>
      </w:tr>
      <w:tr w:rsidR="00A17C43" w:rsidRPr="00A17C43" w14:paraId="4CFB9B7E" w14:textId="77777777" w:rsidTr="00A17C43">
        <w:tc>
          <w:tcPr>
            <w:tcW w:w="0" w:type="auto"/>
            <w:tcBorders>
              <w:bottom w:val="nil"/>
              <w:right w:val="nil"/>
            </w:tcBorders>
            <w:tcMar>
              <w:top w:w="75" w:type="dxa"/>
              <w:left w:w="75" w:type="dxa"/>
              <w:bottom w:w="75" w:type="dxa"/>
              <w:right w:w="75" w:type="dxa"/>
            </w:tcMar>
            <w:hideMark/>
          </w:tcPr>
          <w:p w14:paraId="27DED2DE" w14:textId="77777777" w:rsidR="00A17C43" w:rsidRPr="00A17C43" w:rsidRDefault="00A17C43" w:rsidP="00A17C43">
            <w:pPr>
              <w:rPr>
                <w:b/>
                <w:bCs/>
              </w:rPr>
            </w:pPr>
            <w:r w:rsidRPr="00A17C43">
              <w:rPr>
                <w:b/>
                <w:bCs/>
              </w:rPr>
              <w:t>No. of patients</w:t>
            </w:r>
          </w:p>
        </w:tc>
        <w:tc>
          <w:tcPr>
            <w:tcW w:w="0" w:type="auto"/>
            <w:tcBorders>
              <w:bottom w:val="nil"/>
              <w:right w:val="nil"/>
            </w:tcBorders>
            <w:tcMar>
              <w:top w:w="75" w:type="dxa"/>
              <w:left w:w="75" w:type="dxa"/>
              <w:bottom w:w="75" w:type="dxa"/>
              <w:right w:w="75" w:type="dxa"/>
            </w:tcMar>
            <w:hideMark/>
          </w:tcPr>
          <w:p w14:paraId="2A4C523C" w14:textId="77777777" w:rsidR="00A17C43" w:rsidRPr="00A17C43" w:rsidRDefault="00A17C43" w:rsidP="00A17C43">
            <w:r w:rsidRPr="00A17C43">
              <w:t>393</w:t>
            </w:r>
          </w:p>
        </w:tc>
      </w:tr>
      <w:tr w:rsidR="00A17C43" w:rsidRPr="00A17C43" w14:paraId="3C460B3B" w14:textId="77777777" w:rsidTr="00A17C43">
        <w:tc>
          <w:tcPr>
            <w:tcW w:w="0" w:type="auto"/>
            <w:tcBorders>
              <w:bottom w:val="nil"/>
              <w:right w:val="nil"/>
            </w:tcBorders>
            <w:tcMar>
              <w:top w:w="75" w:type="dxa"/>
              <w:left w:w="75" w:type="dxa"/>
              <w:bottom w:w="75" w:type="dxa"/>
              <w:right w:w="75" w:type="dxa"/>
            </w:tcMar>
            <w:hideMark/>
          </w:tcPr>
          <w:p w14:paraId="6B89067D" w14:textId="77777777" w:rsidR="00A17C43" w:rsidRPr="00A17C43" w:rsidRDefault="00A17C43" w:rsidP="00A17C43">
            <w:pPr>
              <w:rPr>
                <w:b/>
                <w:bCs/>
              </w:rPr>
            </w:pPr>
            <w:r w:rsidRPr="00A17C43">
              <w:rPr>
                <w:b/>
                <w:bCs/>
              </w:rPr>
              <w:t>No. of patients tested for alpha-1 antitrypsin deficiency</w:t>
            </w:r>
          </w:p>
        </w:tc>
        <w:tc>
          <w:tcPr>
            <w:tcW w:w="0" w:type="auto"/>
            <w:tcBorders>
              <w:bottom w:val="nil"/>
              <w:right w:val="nil"/>
            </w:tcBorders>
            <w:tcMar>
              <w:top w:w="75" w:type="dxa"/>
              <w:left w:w="75" w:type="dxa"/>
              <w:bottom w:w="75" w:type="dxa"/>
              <w:right w:w="75" w:type="dxa"/>
            </w:tcMar>
            <w:hideMark/>
          </w:tcPr>
          <w:p w14:paraId="02CAE1D3" w14:textId="77777777" w:rsidR="00A17C43" w:rsidRPr="00A17C43" w:rsidRDefault="00A17C43" w:rsidP="00A17C43">
            <w:r w:rsidRPr="00A17C43">
              <w:t>44</w:t>
            </w:r>
          </w:p>
        </w:tc>
      </w:tr>
      <w:tr w:rsidR="00A17C43" w:rsidRPr="00A17C43" w14:paraId="1B827D00" w14:textId="77777777" w:rsidTr="00A17C43">
        <w:tc>
          <w:tcPr>
            <w:tcW w:w="0" w:type="auto"/>
            <w:tcBorders>
              <w:bottom w:val="nil"/>
              <w:right w:val="nil"/>
            </w:tcBorders>
            <w:tcMar>
              <w:top w:w="75" w:type="dxa"/>
              <w:left w:w="75" w:type="dxa"/>
              <w:bottom w:w="75" w:type="dxa"/>
              <w:right w:w="75" w:type="dxa"/>
            </w:tcMar>
            <w:hideMark/>
          </w:tcPr>
          <w:p w14:paraId="6629BD63" w14:textId="77777777" w:rsidR="00A17C43" w:rsidRPr="00A17C43" w:rsidRDefault="00A17C43" w:rsidP="00A17C43">
            <w:pPr>
              <w:rPr>
                <w:b/>
                <w:bCs/>
              </w:rPr>
            </w:pPr>
            <w:r w:rsidRPr="00A17C43">
              <w:rPr>
                <w:b/>
                <w:bCs/>
              </w:rPr>
              <w:t>No. of patients with alpha-1 antitrypsin deficiency</w:t>
            </w:r>
          </w:p>
        </w:tc>
        <w:tc>
          <w:tcPr>
            <w:tcW w:w="0" w:type="auto"/>
            <w:tcBorders>
              <w:bottom w:val="nil"/>
              <w:right w:val="nil"/>
            </w:tcBorders>
            <w:tcMar>
              <w:top w:w="75" w:type="dxa"/>
              <w:left w:w="75" w:type="dxa"/>
              <w:bottom w:w="75" w:type="dxa"/>
              <w:right w:w="75" w:type="dxa"/>
            </w:tcMar>
            <w:hideMark/>
          </w:tcPr>
          <w:p w14:paraId="6A535F78" w14:textId="77777777" w:rsidR="00A17C43" w:rsidRPr="00A17C43" w:rsidRDefault="00A17C43" w:rsidP="00A17C43">
            <w:r w:rsidRPr="00A17C43">
              <w:t>19</w:t>
            </w:r>
          </w:p>
        </w:tc>
      </w:tr>
      <w:tr w:rsidR="00A17C43" w:rsidRPr="00A17C43" w14:paraId="15C590CC" w14:textId="77777777" w:rsidTr="00A17C43">
        <w:tc>
          <w:tcPr>
            <w:tcW w:w="0" w:type="auto"/>
            <w:tcBorders>
              <w:bottom w:val="nil"/>
              <w:right w:val="nil"/>
            </w:tcBorders>
            <w:tcMar>
              <w:top w:w="75" w:type="dxa"/>
              <w:left w:w="75" w:type="dxa"/>
              <w:bottom w:w="75" w:type="dxa"/>
              <w:right w:w="75" w:type="dxa"/>
            </w:tcMar>
            <w:hideMark/>
          </w:tcPr>
          <w:p w14:paraId="78022CE2" w14:textId="77777777" w:rsidR="00A17C43" w:rsidRPr="00A17C43" w:rsidRDefault="00A17C43" w:rsidP="00A17C43">
            <w:pPr>
              <w:rPr>
                <w:b/>
                <w:bCs/>
              </w:rPr>
            </w:pPr>
            <w:r w:rsidRPr="00A17C43">
              <w:rPr>
                <w:b/>
                <w:bCs/>
              </w:rPr>
              <w:t>No. of patients with PFTs</w:t>
            </w:r>
          </w:p>
        </w:tc>
        <w:tc>
          <w:tcPr>
            <w:tcW w:w="0" w:type="auto"/>
            <w:tcBorders>
              <w:bottom w:val="nil"/>
              <w:right w:val="nil"/>
            </w:tcBorders>
            <w:tcMar>
              <w:top w:w="75" w:type="dxa"/>
              <w:left w:w="75" w:type="dxa"/>
              <w:bottom w:w="75" w:type="dxa"/>
              <w:right w:w="75" w:type="dxa"/>
            </w:tcMar>
            <w:hideMark/>
          </w:tcPr>
          <w:p w14:paraId="0680C9AC" w14:textId="77777777" w:rsidR="00A17C43" w:rsidRPr="00A17C43" w:rsidRDefault="00A17C43" w:rsidP="00A17C43">
            <w:r w:rsidRPr="00A17C43">
              <w:t>57</w:t>
            </w:r>
          </w:p>
        </w:tc>
      </w:tr>
      <w:tr w:rsidR="00A17C43" w:rsidRPr="00A17C43" w14:paraId="4BED76AA" w14:textId="77777777" w:rsidTr="00A17C43">
        <w:tc>
          <w:tcPr>
            <w:tcW w:w="0" w:type="auto"/>
            <w:tcBorders>
              <w:bottom w:val="nil"/>
              <w:right w:val="nil"/>
            </w:tcBorders>
            <w:tcMar>
              <w:top w:w="75" w:type="dxa"/>
              <w:left w:w="75" w:type="dxa"/>
              <w:bottom w:w="75" w:type="dxa"/>
              <w:right w:w="75" w:type="dxa"/>
            </w:tcMar>
            <w:hideMark/>
          </w:tcPr>
          <w:p w14:paraId="57509642" w14:textId="77777777" w:rsidR="00A17C43" w:rsidRPr="00A17C43" w:rsidRDefault="00A17C43" w:rsidP="00A17C43">
            <w:pPr>
              <w:rPr>
                <w:b/>
                <w:bCs/>
              </w:rPr>
            </w:pPr>
            <w:r w:rsidRPr="00A17C43">
              <w:rPr>
                <w:b/>
                <w:bCs/>
              </w:rPr>
              <w:t>No. of patients with PFT abnormalities (FEV</w:t>
            </w:r>
            <w:r w:rsidRPr="00A17C43">
              <w:rPr>
                <w:b/>
                <w:bCs/>
                <w:vertAlign w:val="subscript"/>
              </w:rPr>
              <w:t>1</w:t>
            </w:r>
            <w:r w:rsidRPr="00A17C43">
              <w:rPr>
                <w:b/>
                <w:bCs/>
              </w:rPr>
              <w:t>/FVC &lt; LLN or air trapping) (%)</w:t>
            </w:r>
          </w:p>
        </w:tc>
        <w:tc>
          <w:tcPr>
            <w:tcW w:w="0" w:type="auto"/>
            <w:tcBorders>
              <w:bottom w:val="nil"/>
              <w:right w:val="nil"/>
            </w:tcBorders>
            <w:tcMar>
              <w:top w:w="75" w:type="dxa"/>
              <w:left w:w="75" w:type="dxa"/>
              <w:bottom w:w="75" w:type="dxa"/>
              <w:right w:w="75" w:type="dxa"/>
            </w:tcMar>
            <w:hideMark/>
          </w:tcPr>
          <w:p w14:paraId="49A14C00" w14:textId="77777777" w:rsidR="00A17C43" w:rsidRPr="00A17C43" w:rsidRDefault="00A17C43" w:rsidP="00A17C43">
            <w:r w:rsidRPr="00A17C43">
              <w:t>22 (38.6)</w:t>
            </w:r>
          </w:p>
        </w:tc>
      </w:tr>
      <w:tr w:rsidR="00A17C43" w:rsidRPr="00A17C43" w14:paraId="2E5CF308" w14:textId="77777777" w:rsidTr="00A17C43">
        <w:tc>
          <w:tcPr>
            <w:tcW w:w="0" w:type="auto"/>
            <w:tcBorders>
              <w:bottom w:val="nil"/>
              <w:right w:val="nil"/>
            </w:tcBorders>
            <w:tcMar>
              <w:top w:w="75" w:type="dxa"/>
              <w:left w:w="75" w:type="dxa"/>
              <w:bottom w:w="75" w:type="dxa"/>
              <w:right w:w="75" w:type="dxa"/>
            </w:tcMar>
            <w:hideMark/>
          </w:tcPr>
          <w:p w14:paraId="6FEE295A" w14:textId="77777777" w:rsidR="00A17C43" w:rsidRPr="00A17C43" w:rsidRDefault="00A17C43" w:rsidP="00A17C43">
            <w:pPr>
              <w:rPr>
                <w:b/>
                <w:bCs/>
              </w:rPr>
            </w:pPr>
            <w:r w:rsidRPr="00A17C43">
              <w:rPr>
                <w:b/>
                <w:bCs/>
              </w:rPr>
              <w:t>No. of patients with persistent obstruction on PFTs (FEV</w:t>
            </w:r>
            <w:r w:rsidRPr="00A17C43">
              <w:rPr>
                <w:b/>
                <w:bCs/>
                <w:vertAlign w:val="subscript"/>
              </w:rPr>
              <w:t>1</w:t>
            </w:r>
            <w:r w:rsidRPr="00A17C43">
              <w:rPr>
                <w:b/>
                <w:bCs/>
              </w:rPr>
              <w:t>/FVC &lt; LLN) (%)</w:t>
            </w:r>
          </w:p>
        </w:tc>
        <w:tc>
          <w:tcPr>
            <w:tcW w:w="0" w:type="auto"/>
            <w:tcBorders>
              <w:bottom w:val="nil"/>
              <w:right w:val="nil"/>
            </w:tcBorders>
            <w:tcMar>
              <w:top w:w="75" w:type="dxa"/>
              <w:left w:w="75" w:type="dxa"/>
              <w:bottom w:w="75" w:type="dxa"/>
              <w:right w:w="75" w:type="dxa"/>
            </w:tcMar>
            <w:hideMark/>
          </w:tcPr>
          <w:p w14:paraId="1EB55A7B" w14:textId="77777777" w:rsidR="00A17C43" w:rsidRPr="00A17C43" w:rsidRDefault="00A17C43" w:rsidP="00A17C43">
            <w:r w:rsidRPr="00A17C43">
              <w:t>10 (17.5)</w:t>
            </w:r>
          </w:p>
        </w:tc>
      </w:tr>
      <w:tr w:rsidR="00A17C43" w:rsidRPr="00A17C43" w14:paraId="5C597BF0" w14:textId="77777777" w:rsidTr="00A17C43">
        <w:tc>
          <w:tcPr>
            <w:tcW w:w="0" w:type="auto"/>
            <w:tcBorders>
              <w:bottom w:val="nil"/>
              <w:right w:val="nil"/>
            </w:tcBorders>
            <w:tcMar>
              <w:top w:w="75" w:type="dxa"/>
              <w:left w:w="75" w:type="dxa"/>
              <w:bottom w:w="75" w:type="dxa"/>
              <w:right w:w="75" w:type="dxa"/>
            </w:tcMar>
            <w:hideMark/>
          </w:tcPr>
          <w:p w14:paraId="3EE44549" w14:textId="77777777" w:rsidR="00A17C43" w:rsidRPr="00A17C43" w:rsidRDefault="00A17C43" w:rsidP="00A17C43">
            <w:pPr>
              <w:rPr>
                <w:b/>
                <w:bCs/>
              </w:rPr>
            </w:pPr>
            <w:r w:rsidRPr="00A17C43">
              <w:rPr>
                <w:b/>
                <w:bCs/>
              </w:rPr>
              <w:t>No. of patients who were tested for bronchodilator response</w:t>
            </w:r>
          </w:p>
        </w:tc>
        <w:tc>
          <w:tcPr>
            <w:tcW w:w="0" w:type="auto"/>
            <w:tcBorders>
              <w:bottom w:val="nil"/>
              <w:right w:val="nil"/>
            </w:tcBorders>
            <w:tcMar>
              <w:top w:w="75" w:type="dxa"/>
              <w:left w:w="75" w:type="dxa"/>
              <w:bottom w:w="75" w:type="dxa"/>
              <w:right w:w="75" w:type="dxa"/>
            </w:tcMar>
            <w:hideMark/>
          </w:tcPr>
          <w:p w14:paraId="5642D104" w14:textId="77777777" w:rsidR="00A17C43" w:rsidRPr="00A17C43" w:rsidRDefault="00A17C43" w:rsidP="00A17C43">
            <w:r w:rsidRPr="00A17C43">
              <w:t>6</w:t>
            </w:r>
          </w:p>
        </w:tc>
      </w:tr>
      <w:tr w:rsidR="00A17C43" w:rsidRPr="00A17C43" w14:paraId="19F7500A" w14:textId="77777777" w:rsidTr="00A17C43">
        <w:tc>
          <w:tcPr>
            <w:tcW w:w="0" w:type="auto"/>
            <w:tcBorders>
              <w:bottom w:val="nil"/>
              <w:right w:val="nil"/>
            </w:tcBorders>
            <w:tcMar>
              <w:top w:w="75" w:type="dxa"/>
              <w:left w:w="75" w:type="dxa"/>
              <w:bottom w:w="75" w:type="dxa"/>
              <w:right w:w="75" w:type="dxa"/>
            </w:tcMar>
            <w:hideMark/>
          </w:tcPr>
          <w:p w14:paraId="6FF49F32" w14:textId="77777777" w:rsidR="00A17C43" w:rsidRPr="00A17C43" w:rsidRDefault="00A17C43" w:rsidP="00A17C43">
            <w:pPr>
              <w:rPr>
                <w:b/>
                <w:bCs/>
              </w:rPr>
            </w:pPr>
            <w:r w:rsidRPr="00A17C43">
              <w:rPr>
                <w:b/>
                <w:bCs/>
              </w:rPr>
              <w:t>No. of patients who had persistent obstruction after bronchodilator</w:t>
            </w:r>
          </w:p>
        </w:tc>
        <w:tc>
          <w:tcPr>
            <w:tcW w:w="0" w:type="auto"/>
            <w:tcBorders>
              <w:bottom w:val="nil"/>
              <w:right w:val="nil"/>
            </w:tcBorders>
            <w:tcMar>
              <w:top w:w="75" w:type="dxa"/>
              <w:left w:w="75" w:type="dxa"/>
              <w:bottom w:w="75" w:type="dxa"/>
              <w:right w:w="75" w:type="dxa"/>
            </w:tcMar>
            <w:hideMark/>
          </w:tcPr>
          <w:p w14:paraId="168C286B" w14:textId="77777777" w:rsidR="00A17C43" w:rsidRPr="00A17C43" w:rsidRDefault="00A17C43" w:rsidP="00A17C43">
            <w:r w:rsidRPr="00A17C43">
              <w:t>0</w:t>
            </w:r>
          </w:p>
        </w:tc>
      </w:tr>
      <w:tr w:rsidR="00A17C43" w:rsidRPr="00A17C43" w14:paraId="0942F8F9" w14:textId="77777777" w:rsidTr="00A17C43">
        <w:tc>
          <w:tcPr>
            <w:tcW w:w="0" w:type="auto"/>
            <w:tcBorders>
              <w:bottom w:val="nil"/>
              <w:right w:val="nil"/>
            </w:tcBorders>
            <w:tcMar>
              <w:top w:w="75" w:type="dxa"/>
              <w:left w:w="75" w:type="dxa"/>
              <w:bottom w:w="75" w:type="dxa"/>
              <w:right w:w="75" w:type="dxa"/>
            </w:tcMar>
            <w:hideMark/>
          </w:tcPr>
          <w:p w14:paraId="3FC647D4" w14:textId="77777777" w:rsidR="00A17C43" w:rsidRPr="00A17C43" w:rsidRDefault="00A17C43" w:rsidP="00A17C43">
            <w:pPr>
              <w:rPr>
                <w:b/>
                <w:bCs/>
              </w:rPr>
            </w:pPr>
            <w:r w:rsidRPr="00A17C43">
              <w:rPr>
                <w:b/>
                <w:bCs/>
              </w:rPr>
              <w:t>No. of patients who underwent chest CT scan</w:t>
            </w:r>
          </w:p>
        </w:tc>
        <w:tc>
          <w:tcPr>
            <w:tcW w:w="0" w:type="auto"/>
            <w:tcBorders>
              <w:bottom w:val="nil"/>
              <w:right w:val="nil"/>
            </w:tcBorders>
            <w:tcMar>
              <w:top w:w="75" w:type="dxa"/>
              <w:left w:w="75" w:type="dxa"/>
              <w:bottom w:w="75" w:type="dxa"/>
              <w:right w:w="75" w:type="dxa"/>
            </w:tcMar>
            <w:hideMark/>
          </w:tcPr>
          <w:p w14:paraId="34BE72B2" w14:textId="77777777" w:rsidR="00A17C43" w:rsidRPr="00A17C43" w:rsidRDefault="00A17C43" w:rsidP="00A17C43">
            <w:r w:rsidRPr="00A17C43">
              <w:t>26 (including current newly reported patient)</w:t>
            </w:r>
          </w:p>
        </w:tc>
      </w:tr>
      <w:tr w:rsidR="00A17C43" w:rsidRPr="00A17C43" w14:paraId="0B631D09" w14:textId="77777777" w:rsidTr="00A17C43">
        <w:tc>
          <w:tcPr>
            <w:tcW w:w="0" w:type="auto"/>
            <w:tcBorders>
              <w:bottom w:val="nil"/>
              <w:right w:val="nil"/>
            </w:tcBorders>
            <w:tcMar>
              <w:top w:w="75" w:type="dxa"/>
              <w:left w:w="75" w:type="dxa"/>
              <w:bottom w:w="75" w:type="dxa"/>
              <w:right w:w="75" w:type="dxa"/>
            </w:tcMar>
            <w:hideMark/>
          </w:tcPr>
          <w:p w14:paraId="695627EB" w14:textId="77777777" w:rsidR="00A17C43" w:rsidRPr="00A17C43" w:rsidRDefault="00A17C43" w:rsidP="00A17C43">
            <w:pPr>
              <w:rPr>
                <w:b/>
                <w:bCs/>
              </w:rPr>
            </w:pPr>
            <w:r w:rsidRPr="00A17C43">
              <w:rPr>
                <w:b/>
                <w:bCs/>
              </w:rPr>
              <w:t>No. of patients who had emphysematous changes on CT scan (%)</w:t>
            </w:r>
          </w:p>
        </w:tc>
        <w:tc>
          <w:tcPr>
            <w:tcW w:w="0" w:type="auto"/>
            <w:tcBorders>
              <w:bottom w:val="nil"/>
              <w:right w:val="nil"/>
            </w:tcBorders>
            <w:tcMar>
              <w:top w:w="75" w:type="dxa"/>
              <w:left w:w="75" w:type="dxa"/>
              <w:bottom w:w="75" w:type="dxa"/>
              <w:right w:w="75" w:type="dxa"/>
            </w:tcMar>
            <w:hideMark/>
          </w:tcPr>
          <w:p w14:paraId="29465CCE" w14:textId="77777777" w:rsidR="00A17C43" w:rsidRPr="00A17C43" w:rsidRDefault="00A17C43" w:rsidP="00A17C43">
            <w:r w:rsidRPr="00A17C43">
              <w:t>3 (11.5)</w:t>
            </w:r>
          </w:p>
        </w:tc>
      </w:tr>
      <w:tr w:rsidR="00A17C43" w:rsidRPr="00A17C43" w14:paraId="09F32660" w14:textId="77777777" w:rsidTr="00A17C43">
        <w:tc>
          <w:tcPr>
            <w:tcW w:w="0" w:type="auto"/>
            <w:tcBorders>
              <w:bottom w:val="nil"/>
              <w:right w:val="nil"/>
            </w:tcBorders>
            <w:tcMar>
              <w:top w:w="75" w:type="dxa"/>
              <w:left w:w="75" w:type="dxa"/>
              <w:bottom w:w="75" w:type="dxa"/>
              <w:right w:w="75" w:type="dxa"/>
            </w:tcMar>
            <w:hideMark/>
          </w:tcPr>
          <w:p w14:paraId="745D9FB5" w14:textId="77777777" w:rsidR="00A17C43" w:rsidRPr="00A17C43" w:rsidRDefault="00A17C43" w:rsidP="00A17C43">
            <w:pPr>
              <w:rPr>
                <w:b/>
                <w:bCs/>
              </w:rPr>
            </w:pPr>
            <w:r w:rsidRPr="00A17C43">
              <w:rPr>
                <w:b/>
                <w:bCs/>
              </w:rPr>
              <w:lastRenderedPageBreak/>
              <w:t>No. of patients with COPD features, by imaging or PFTs (%)</w:t>
            </w:r>
          </w:p>
        </w:tc>
        <w:tc>
          <w:tcPr>
            <w:tcW w:w="0" w:type="auto"/>
            <w:tcBorders>
              <w:bottom w:val="nil"/>
              <w:right w:val="nil"/>
            </w:tcBorders>
            <w:tcMar>
              <w:top w:w="75" w:type="dxa"/>
              <w:left w:w="75" w:type="dxa"/>
              <w:bottom w:w="75" w:type="dxa"/>
              <w:right w:w="75" w:type="dxa"/>
            </w:tcMar>
            <w:hideMark/>
          </w:tcPr>
          <w:p w14:paraId="46C4E0DC" w14:textId="77777777" w:rsidR="00A17C43" w:rsidRPr="00A17C43" w:rsidRDefault="00A17C43" w:rsidP="00A17C43">
            <w:r w:rsidRPr="00A17C43">
              <w:t>17 (4.3)</w:t>
            </w:r>
          </w:p>
        </w:tc>
      </w:tr>
    </w:tbl>
    <w:p w14:paraId="5013EB2B" w14:textId="77777777" w:rsidR="00A17C43" w:rsidRPr="00A17C43" w:rsidRDefault="00A17C43" w:rsidP="00A17C43">
      <w:r w:rsidRPr="00A17C43">
        <w:t>LLN = lower limit of normal; PFT = pulmonary function test.</w:t>
      </w:r>
    </w:p>
    <w:p w14:paraId="2731B69A" w14:textId="77777777" w:rsidR="00A17C43" w:rsidRPr="00A17C43" w:rsidRDefault="00A17C43" w:rsidP="00A17C43">
      <w:r w:rsidRPr="00A17C43">
        <w:t>Although reports in this narrative review were included based on clinically characterizing multiple organ involvement in adults with WBS, PFTs were reported in only 57 patients included in three series</w:t>
      </w:r>
      <w:hyperlink r:id="rId185" w:anchor="bib1" w:history="1">
        <w:r w:rsidRPr="00A17C43">
          <w:rPr>
            <w:rStyle w:val="Hyperlink"/>
            <w:vertAlign w:val="superscript"/>
          </w:rPr>
          <w:t>1</w:t>
        </w:r>
      </w:hyperlink>
      <w:r w:rsidRPr="00A17C43">
        <w:rPr>
          <w:vertAlign w:val="superscript"/>
        </w:rPr>
        <w:t>,</w:t>
      </w:r>
      <w:hyperlink r:id="rId186" w:anchor="bib9" w:history="1">
        <w:r w:rsidRPr="00A17C43">
          <w:rPr>
            <w:rStyle w:val="Hyperlink"/>
            <w:vertAlign w:val="superscript"/>
          </w:rPr>
          <w:t>9</w:t>
        </w:r>
      </w:hyperlink>
      <w:r w:rsidRPr="00A17C43">
        <w:rPr>
          <w:vertAlign w:val="superscript"/>
        </w:rPr>
        <w:t>,</w:t>
      </w:r>
      <w:hyperlink r:id="rId187" w:anchor="bib10" w:history="1">
        <w:r w:rsidRPr="00A17C43">
          <w:rPr>
            <w:rStyle w:val="Hyperlink"/>
            <w:vertAlign w:val="superscript"/>
          </w:rPr>
          <w:t>10</w:t>
        </w:r>
      </w:hyperlink>
      <w:r w:rsidRPr="00A17C43">
        <w:t> and an additional case report.</w:t>
      </w:r>
      <w:hyperlink r:id="rId188" w:anchor="bib15" w:history="1">
        <w:r w:rsidRPr="00A17C43">
          <w:rPr>
            <w:rStyle w:val="Hyperlink"/>
            <w:vertAlign w:val="superscript"/>
          </w:rPr>
          <w:t>15</w:t>
        </w:r>
      </w:hyperlink>
      <w:r w:rsidRPr="00A17C43">
        <w:t> PFTs were also performed in the case previously reported. Taken together, evidence of obstruction (defined as FEV</w:t>
      </w:r>
      <w:r w:rsidRPr="00A17C43">
        <w:rPr>
          <w:vertAlign w:val="subscript"/>
        </w:rPr>
        <w:t>1</w:t>
      </w:r>
      <w:r w:rsidRPr="00A17C43">
        <w:t>/FVC &lt; LLN or air trapping) was reported in 38.6% (22 of 57) of these physiologically characterized individuals; however, postbronchodilator FEV</w:t>
      </w:r>
      <w:r w:rsidRPr="00A17C43">
        <w:rPr>
          <w:vertAlign w:val="subscript"/>
        </w:rPr>
        <w:t>1</w:t>
      </w:r>
      <w:r w:rsidRPr="00A17C43">
        <w:t>/FVC results were only available in six cases, of which none were abnormal. Results of CT imaging data were presented in 26 previously reported individuals with WBS and in the previously mentioned case reported. Radiographic evidence of emphysema on chest CT scan was reported in only three of these 26 individuals (11.5%).</w:t>
      </w:r>
    </w:p>
    <w:p w14:paraId="3936ED97" w14:textId="77777777" w:rsidR="00A17C43" w:rsidRPr="00A17C43" w:rsidRDefault="00A17C43" w:rsidP="00A17C43">
      <w:r w:rsidRPr="00A17C43">
        <w:t>In the available cohort in which PFTs and imaging of adults with WBS were most completely characterized, Kronquist et al</w:t>
      </w:r>
      <w:hyperlink r:id="rId189" w:anchor="bib9" w:history="1">
        <w:r w:rsidRPr="00A17C43">
          <w:rPr>
            <w:rStyle w:val="Hyperlink"/>
            <w:vertAlign w:val="superscript"/>
          </w:rPr>
          <w:t>9</w:t>
        </w:r>
      </w:hyperlink>
      <w:r w:rsidRPr="00A17C43">
        <w:t> reported PFTs in 22 adults with WBS (median age, 25.0 years; interquartile range, 24.3) and results of chest CT scans in 19 individuals. Among these 22 adults, 10 (45.5%) had values of FEV</w:t>
      </w:r>
      <w:r w:rsidRPr="00A17C43">
        <w:rPr>
          <w:vertAlign w:val="subscript"/>
        </w:rPr>
        <w:t>1</w:t>
      </w:r>
      <w:r w:rsidRPr="00A17C43">
        <w:t> &lt; LLN and eight (36.3%) had FEV</w:t>
      </w:r>
      <w:r w:rsidRPr="00A17C43">
        <w:rPr>
          <w:vertAlign w:val="subscript"/>
        </w:rPr>
        <w:t>1</w:t>
      </w:r>
      <w:r w:rsidRPr="00A17C43">
        <w:t>/FVC &lt; LLN; however, postbronchodilator results were not reported in any (which precludes excluding asthma). Air trapping manifested as residual volume and/or residual volume/total lung capacity &gt; 120% was evident in 10 individuals (45.5%). Notably, subpleural blebs were reported in only one of the 19 chest CT scans (5.2%), and parenchymal heterogeneity with focal hyperlucency suggestive of air trapping was evident only in three scans, totaling 18.1% with chest CT findings even suggestive of (though not definitive for in the instance of hyperinflation) emphysema.</w:t>
      </w:r>
    </w:p>
    <w:p w14:paraId="0B4583D0" w14:textId="77777777" w:rsidR="00A17C43" w:rsidRPr="00A17C43" w:rsidRDefault="00A17C43" w:rsidP="00A17C43">
      <w:r w:rsidRPr="00A17C43">
        <w:t>Based on these descriptions, recognizing that estimates vary across series based on the inclusion and type of testing performed (eg, from as high as 45.5% for any physiological suggestion [albeit not definitive evidence] of emphysema to 18.1% for any chest CT findings even suggestive of [though not definitive for] emphysema), an inclusive estimate (</w:t>
      </w:r>
      <w:hyperlink r:id="rId190" w:anchor="tbl2" w:history="1">
        <w:r w:rsidRPr="00A17C43">
          <w:rPr>
            <w:rStyle w:val="Hyperlink"/>
          </w:rPr>
          <w:t>Table 2</w:t>
        </w:r>
      </w:hyperlink>
      <w:r w:rsidRPr="00A17C43">
        <w:t>) of the prevalence of chronic airflow obstruction or radiographic emphysema in adults with WBS was 4.3% (17 of 393). If the largest series of 205 patients</w:t>
      </w:r>
      <w:hyperlink r:id="rId191" w:anchor="bib6" w:history="1">
        <w:r w:rsidRPr="00A17C43">
          <w:rPr>
            <w:rStyle w:val="Hyperlink"/>
            <w:vertAlign w:val="superscript"/>
          </w:rPr>
          <w:t>6</w:t>
        </w:r>
      </w:hyperlink>
      <w:r w:rsidRPr="00A17C43">
        <w:t> is excluded from this calculation (</w:t>
      </w:r>
      <w:bookmarkStart w:id="41" w:name="btbl3"/>
      <w:r w:rsidRPr="00A17C43">
        <w:fldChar w:fldCharType="begin"/>
      </w:r>
      <w:r w:rsidRPr="00A17C43">
        <w:instrText>HYPERLINK "https://www.sciencedirect.com/science/article/pii/S2949789224000291" \l "tbl3"</w:instrText>
      </w:r>
      <w:r w:rsidRPr="00A17C43">
        <w:fldChar w:fldCharType="separate"/>
      </w:r>
      <w:r w:rsidRPr="00A17C43">
        <w:rPr>
          <w:rStyle w:val="Hyperlink"/>
        </w:rPr>
        <w:t>Table 3</w:t>
      </w:r>
      <w:r w:rsidRPr="00A17C43">
        <w:fldChar w:fldCharType="end"/>
      </w:r>
      <w:r w:rsidRPr="00A17C43">
        <w:t>), because failure to mention emphysema is not regarded as tantamount to its absence, then the prevalence estimate adjusts to 17 of 188 (9.0%). Another approach to generating an estimate of the burden of emphysema is to pool the series that have reported only PFTs,</w:t>
      </w:r>
      <w:hyperlink r:id="rId192" w:anchor="bib10" w:history="1">
        <w:r w:rsidRPr="00A17C43">
          <w:rPr>
            <w:rStyle w:val="Hyperlink"/>
            <w:vertAlign w:val="superscript"/>
          </w:rPr>
          <w:t>10</w:t>
        </w:r>
      </w:hyperlink>
      <w:r w:rsidRPr="00A17C43">
        <w:t> or only chest CT findings,</w:t>
      </w:r>
      <w:hyperlink r:id="rId193" w:anchor="bib14" w:history="1">
        <w:r w:rsidRPr="00A17C43">
          <w:rPr>
            <w:rStyle w:val="Hyperlink"/>
            <w:vertAlign w:val="superscript"/>
          </w:rPr>
          <w:t>14</w:t>
        </w:r>
      </w:hyperlink>
      <w:bookmarkEnd w:id="32"/>
      <w:r w:rsidRPr="00A17C43">
        <w:rPr>
          <w:vertAlign w:val="superscript"/>
        </w:rPr>
        <w:t>,</w:t>
      </w:r>
      <w:hyperlink r:id="rId194" w:anchor="bib16" w:history="1">
        <w:r w:rsidRPr="00A17C43">
          <w:rPr>
            <w:rStyle w:val="Hyperlink"/>
            <w:vertAlign w:val="superscript"/>
          </w:rPr>
          <w:t>16</w:t>
        </w:r>
      </w:hyperlink>
      <w:bookmarkEnd w:id="34"/>
      <w:r w:rsidRPr="00A17C43">
        <w:rPr>
          <w:vertAlign w:val="superscript"/>
        </w:rPr>
        <w:t>,</w:t>
      </w:r>
      <w:hyperlink r:id="rId195" w:anchor="bib17" w:history="1">
        <w:r w:rsidRPr="00A17C43">
          <w:rPr>
            <w:rStyle w:val="Hyperlink"/>
            <w:vertAlign w:val="superscript"/>
          </w:rPr>
          <w:t>17</w:t>
        </w:r>
      </w:hyperlink>
      <w:bookmarkEnd w:id="35"/>
      <w:r w:rsidRPr="00A17C43">
        <w:rPr>
          <w:vertAlign w:val="superscript"/>
        </w:rPr>
        <w:t>,</w:t>
      </w:r>
      <w:hyperlink r:id="rId196" w:anchor="bib19" w:history="1">
        <w:r w:rsidRPr="00A17C43">
          <w:rPr>
            <w:rStyle w:val="Hyperlink"/>
            <w:vertAlign w:val="superscript"/>
          </w:rPr>
          <w:t>19</w:t>
        </w:r>
      </w:hyperlink>
      <w:bookmarkEnd w:id="37"/>
      <w:r w:rsidRPr="00A17C43">
        <w:rPr>
          <w:vertAlign w:val="superscript"/>
        </w:rPr>
        <w:t>,</w:t>
      </w:r>
      <w:hyperlink r:id="rId197" w:anchor="bib22" w:history="1">
        <w:r w:rsidRPr="00A17C43">
          <w:rPr>
            <w:rStyle w:val="Hyperlink"/>
            <w:vertAlign w:val="superscript"/>
          </w:rPr>
          <w:t>22</w:t>
        </w:r>
      </w:hyperlink>
      <w:bookmarkEnd w:id="40"/>
      <w:r w:rsidRPr="00A17C43">
        <w:t> or as in the newly reported case in this paper, both chest CT scan and PFTs.</w:t>
      </w:r>
      <w:hyperlink r:id="rId198" w:anchor="bib1" w:history="1">
        <w:r w:rsidRPr="00A17C43">
          <w:rPr>
            <w:rStyle w:val="Hyperlink"/>
            <w:vertAlign w:val="superscript"/>
          </w:rPr>
          <w:t>1</w:t>
        </w:r>
      </w:hyperlink>
      <w:r w:rsidRPr="00A17C43">
        <w:rPr>
          <w:vertAlign w:val="superscript"/>
        </w:rPr>
        <w:t>,</w:t>
      </w:r>
      <w:hyperlink r:id="rId199" w:anchor="bib9" w:history="1">
        <w:r w:rsidRPr="00A17C43">
          <w:rPr>
            <w:rStyle w:val="Hyperlink"/>
            <w:vertAlign w:val="superscript"/>
          </w:rPr>
          <w:t>9</w:t>
        </w:r>
      </w:hyperlink>
      <w:r w:rsidRPr="00A17C43">
        <w:rPr>
          <w:vertAlign w:val="superscript"/>
        </w:rPr>
        <w:t>,</w:t>
      </w:r>
      <w:hyperlink r:id="rId200" w:anchor="bib15" w:history="1">
        <w:r w:rsidRPr="00A17C43">
          <w:rPr>
            <w:rStyle w:val="Hyperlink"/>
            <w:vertAlign w:val="superscript"/>
          </w:rPr>
          <w:t>15</w:t>
        </w:r>
      </w:hyperlink>
      <w:r w:rsidRPr="00A17C43">
        <w:t> From these series, reporting on a total of 62 patients, evidence of emphysema was seen in 24 patients. Of these, 21 patients had decreased FEV</w:t>
      </w:r>
      <w:r w:rsidRPr="00A17C43">
        <w:rPr>
          <w:vertAlign w:val="subscript"/>
        </w:rPr>
        <w:t>1</w:t>
      </w:r>
      <w:r w:rsidRPr="00A17C43">
        <w:t>/FVC or air trapping, two patients had only CT evidence of emphysema,</w:t>
      </w:r>
      <w:hyperlink r:id="rId201" w:anchor="bib1" w:history="1">
        <w:r w:rsidRPr="00A17C43">
          <w:rPr>
            <w:rStyle w:val="Hyperlink"/>
            <w:vertAlign w:val="superscript"/>
          </w:rPr>
          <w:t>1</w:t>
        </w:r>
      </w:hyperlink>
      <w:r w:rsidRPr="00A17C43">
        <w:rPr>
          <w:vertAlign w:val="superscript"/>
        </w:rPr>
        <w:t>,</w:t>
      </w:r>
      <w:hyperlink r:id="rId202" w:anchor="bib9" w:history="1">
        <w:r w:rsidRPr="00A17C43">
          <w:rPr>
            <w:rStyle w:val="Hyperlink"/>
            <w:vertAlign w:val="superscript"/>
          </w:rPr>
          <w:t>9</w:t>
        </w:r>
      </w:hyperlink>
      <w:r w:rsidRPr="00A17C43">
        <w:t> and one patient had findings suggestive of emphysema on both CT scan and PFTs.</w:t>
      </w:r>
      <w:hyperlink r:id="rId203" w:anchor="bib15" w:history="1">
        <w:r w:rsidRPr="00A17C43">
          <w:rPr>
            <w:rStyle w:val="Hyperlink"/>
            <w:vertAlign w:val="superscript"/>
          </w:rPr>
          <w:t>15</w:t>
        </w:r>
      </w:hyperlink>
      <w:bookmarkEnd w:id="33"/>
      <w:r w:rsidRPr="00A17C43">
        <w:t> This approach leads to an upper limit estimate of the prevalence of emphysema of 38.7%. On this basis, the range of prevalence estimates for findings consistent with (but not confirmatory of) emphysema based on PFT and/or CT scan abnormalities in WBS is 4.3% to 38.7%.</w:t>
      </w:r>
    </w:p>
    <w:p w14:paraId="04DE80C2" w14:textId="77777777" w:rsidR="00A17C43" w:rsidRPr="00A17C43" w:rsidRDefault="00A17C43" w:rsidP="00A17C43">
      <w:r w:rsidRPr="00A17C43">
        <w:t>Table 3. Results of Systematic Review of Emphysema in Reported Patients With Williams-Beuren Syndrome, Excluding Patients in Morris et al</w:t>
      </w:r>
      <w:hyperlink r:id="rId204" w:anchor="bib6" w:history="1">
        <w:r w:rsidRPr="00A17C43">
          <w:rPr>
            <w:rStyle w:val="Hyperlink"/>
            <w:vertAlign w:val="superscript"/>
          </w:rPr>
          <w:t>6</w:t>
        </w:r>
      </w:hyperlink>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376"/>
        <w:gridCol w:w="3139"/>
      </w:tblGrid>
      <w:tr w:rsidR="00A17C43" w:rsidRPr="00A17C43" w14:paraId="549C26CA" w14:textId="77777777" w:rsidTr="00A17C43">
        <w:trPr>
          <w:tblHeader/>
        </w:trPr>
        <w:tc>
          <w:tcPr>
            <w:tcW w:w="0" w:type="auto"/>
            <w:tcBorders>
              <w:bottom w:val="single" w:sz="6" w:space="0" w:color="8E8E8E"/>
              <w:right w:val="nil"/>
            </w:tcBorders>
            <w:tcMar>
              <w:top w:w="75" w:type="dxa"/>
              <w:left w:w="75" w:type="dxa"/>
              <w:bottom w:w="75" w:type="dxa"/>
              <w:right w:w="75" w:type="dxa"/>
            </w:tcMar>
            <w:hideMark/>
          </w:tcPr>
          <w:p w14:paraId="66FE3CCF" w14:textId="77777777" w:rsidR="00A17C43" w:rsidRPr="00A17C43" w:rsidRDefault="00A17C43" w:rsidP="00A17C43">
            <w:pPr>
              <w:rPr>
                <w:b/>
                <w:bCs/>
              </w:rPr>
            </w:pPr>
            <w:r w:rsidRPr="00A17C43">
              <w:rPr>
                <w:b/>
                <w:bCs/>
              </w:rPr>
              <w:lastRenderedPageBreak/>
              <w:t>Characteristic</w:t>
            </w:r>
          </w:p>
        </w:tc>
        <w:tc>
          <w:tcPr>
            <w:tcW w:w="0" w:type="auto"/>
            <w:tcBorders>
              <w:bottom w:val="single" w:sz="6" w:space="0" w:color="8E8E8E"/>
              <w:right w:val="nil"/>
            </w:tcBorders>
            <w:tcMar>
              <w:top w:w="75" w:type="dxa"/>
              <w:left w:w="75" w:type="dxa"/>
              <w:bottom w:w="75" w:type="dxa"/>
              <w:right w:w="75" w:type="dxa"/>
            </w:tcMar>
            <w:hideMark/>
          </w:tcPr>
          <w:p w14:paraId="426FC317" w14:textId="77777777" w:rsidR="00A17C43" w:rsidRPr="00A17C43" w:rsidRDefault="00A17C43" w:rsidP="00A17C43">
            <w:pPr>
              <w:rPr>
                <w:b/>
                <w:bCs/>
              </w:rPr>
            </w:pPr>
            <w:r w:rsidRPr="00A17C43">
              <w:rPr>
                <w:b/>
                <w:bCs/>
              </w:rPr>
              <w:t>Value</w:t>
            </w:r>
          </w:p>
        </w:tc>
      </w:tr>
      <w:tr w:rsidR="00A17C43" w:rsidRPr="00A17C43" w14:paraId="713E054F" w14:textId="77777777" w:rsidTr="00A17C43">
        <w:tc>
          <w:tcPr>
            <w:tcW w:w="0" w:type="auto"/>
            <w:tcBorders>
              <w:bottom w:val="nil"/>
              <w:right w:val="nil"/>
            </w:tcBorders>
            <w:tcMar>
              <w:top w:w="75" w:type="dxa"/>
              <w:left w:w="75" w:type="dxa"/>
              <w:bottom w:w="75" w:type="dxa"/>
              <w:right w:w="75" w:type="dxa"/>
            </w:tcMar>
            <w:hideMark/>
          </w:tcPr>
          <w:p w14:paraId="058900A2" w14:textId="77777777" w:rsidR="00A17C43" w:rsidRPr="00A17C43" w:rsidRDefault="00A17C43" w:rsidP="00A17C43">
            <w:pPr>
              <w:rPr>
                <w:b/>
                <w:bCs/>
              </w:rPr>
            </w:pPr>
            <w:r w:rsidRPr="00A17C43">
              <w:rPr>
                <w:b/>
                <w:bCs/>
              </w:rPr>
              <w:t>No. of eligible studies</w:t>
            </w:r>
          </w:p>
        </w:tc>
        <w:tc>
          <w:tcPr>
            <w:tcW w:w="0" w:type="auto"/>
            <w:tcBorders>
              <w:bottom w:val="nil"/>
              <w:right w:val="nil"/>
            </w:tcBorders>
            <w:tcMar>
              <w:top w:w="75" w:type="dxa"/>
              <w:left w:w="75" w:type="dxa"/>
              <w:bottom w:w="75" w:type="dxa"/>
              <w:right w:w="75" w:type="dxa"/>
            </w:tcMar>
            <w:hideMark/>
          </w:tcPr>
          <w:p w14:paraId="73E9F3E1" w14:textId="77777777" w:rsidR="00A17C43" w:rsidRPr="00A17C43" w:rsidRDefault="00A17C43" w:rsidP="00A17C43">
            <w:r w:rsidRPr="00A17C43">
              <w:t>18</w:t>
            </w:r>
          </w:p>
        </w:tc>
      </w:tr>
      <w:tr w:rsidR="00A17C43" w:rsidRPr="00A17C43" w14:paraId="008BFF7E" w14:textId="77777777" w:rsidTr="00A17C43">
        <w:tc>
          <w:tcPr>
            <w:tcW w:w="0" w:type="auto"/>
            <w:tcBorders>
              <w:bottom w:val="nil"/>
              <w:right w:val="nil"/>
            </w:tcBorders>
            <w:tcMar>
              <w:top w:w="75" w:type="dxa"/>
              <w:left w:w="75" w:type="dxa"/>
              <w:bottom w:w="75" w:type="dxa"/>
              <w:right w:w="75" w:type="dxa"/>
            </w:tcMar>
            <w:hideMark/>
          </w:tcPr>
          <w:p w14:paraId="735E8A3A" w14:textId="77777777" w:rsidR="00A17C43" w:rsidRPr="00A17C43" w:rsidRDefault="00A17C43" w:rsidP="00A17C43">
            <w:pPr>
              <w:rPr>
                <w:b/>
                <w:bCs/>
              </w:rPr>
            </w:pPr>
            <w:r w:rsidRPr="00A17C43">
              <w:rPr>
                <w:b/>
                <w:bCs/>
              </w:rPr>
              <w:t>No. of patients</w:t>
            </w:r>
          </w:p>
        </w:tc>
        <w:tc>
          <w:tcPr>
            <w:tcW w:w="0" w:type="auto"/>
            <w:tcBorders>
              <w:bottom w:val="nil"/>
              <w:right w:val="nil"/>
            </w:tcBorders>
            <w:tcMar>
              <w:top w:w="75" w:type="dxa"/>
              <w:left w:w="75" w:type="dxa"/>
              <w:bottom w:w="75" w:type="dxa"/>
              <w:right w:w="75" w:type="dxa"/>
            </w:tcMar>
            <w:hideMark/>
          </w:tcPr>
          <w:p w14:paraId="0CE9CDE2" w14:textId="77777777" w:rsidR="00A17C43" w:rsidRPr="00A17C43" w:rsidRDefault="00A17C43" w:rsidP="00A17C43">
            <w:r w:rsidRPr="00A17C43">
              <w:t>188</w:t>
            </w:r>
          </w:p>
        </w:tc>
      </w:tr>
      <w:tr w:rsidR="00A17C43" w:rsidRPr="00A17C43" w14:paraId="010ABDFD" w14:textId="77777777" w:rsidTr="00A17C43">
        <w:tc>
          <w:tcPr>
            <w:tcW w:w="0" w:type="auto"/>
            <w:tcBorders>
              <w:bottom w:val="nil"/>
              <w:right w:val="nil"/>
            </w:tcBorders>
            <w:tcMar>
              <w:top w:w="75" w:type="dxa"/>
              <w:left w:w="75" w:type="dxa"/>
              <w:bottom w:w="75" w:type="dxa"/>
              <w:right w:w="75" w:type="dxa"/>
            </w:tcMar>
            <w:hideMark/>
          </w:tcPr>
          <w:p w14:paraId="15D53495" w14:textId="77777777" w:rsidR="00A17C43" w:rsidRPr="00A17C43" w:rsidRDefault="00A17C43" w:rsidP="00A17C43">
            <w:pPr>
              <w:rPr>
                <w:b/>
                <w:bCs/>
              </w:rPr>
            </w:pPr>
            <w:r w:rsidRPr="00A17C43">
              <w:rPr>
                <w:b/>
                <w:bCs/>
              </w:rPr>
              <w:t>No. of patients tested for alpha-1 antitrypsin deficiency</w:t>
            </w:r>
          </w:p>
        </w:tc>
        <w:tc>
          <w:tcPr>
            <w:tcW w:w="0" w:type="auto"/>
            <w:tcBorders>
              <w:bottom w:val="nil"/>
              <w:right w:val="nil"/>
            </w:tcBorders>
            <w:tcMar>
              <w:top w:w="75" w:type="dxa"/>
              <w:left w:w="75" w:type="dxa"/>
              <w:bottom w:w="75" w:type="dxa"/>
              <w:right w:w="75" w:type="dxa"/>
            </w:tcMar>
            <w:hideMark/>
          </w:tcPr>
          <w:p w14:paraId="2F4EE743" w14:textId="77777777" w:rsidR="00A17C43" w:rsidRPr="00A17C43" w:rsidRDefault="00A17C43" w:rsidP="00A17C43">
            <w:r w:rsidRPr="00A17C43">
              <w:t>25</w:t>
            </w:r>
          </w:p>
        </w:tc>
      </w:tr>
      <w:tr w:rsidR="00A17C43" w:rsidRPr="00A17C43" w14:paraId="033F5C78" w14:textId="77777777" w:rsidTr="00A17C43">
        <w:tc>
          <w:tcPr>
            <w:tcW w:w="0" w:type="auto"/>
            <w:tcBorders>
              <w:bottom w:val="nil"/>
              <w:right w:val="nil"/>
            </w:tcBorders>
            <w:tcMar>
              <w:top w:w="75" w:type="dxa"/>
              <w:left w:w="75" w:type="dxa"/>
              <w:bottom w:w="75" w:type="dxa"/>
              <w:right w:w="75" w:type="dxa"/>
            </w:tcMar>
            <w:hideMark/>
          </w:tcPr>
          <w:p w14:paraId="14273711" w14:textId="77777777" w:rsidR="00A17C43" w:rsidRPr="00A17C43" w:rsidRDefault="00A17C43" w:rsidP="00A17C43">
            <w:pPr>
              <w:rPr>
                <w:b/>
                <w:bCs/>
              </w:rPr>
            </w:pPr>
            <w:r w:rsidRPr="00A17C43">
              <w:rPr>
                <w:b/>
                <w:bCs/>
              </w:rPr>
              <w:t>No. of patients with alpha-1 antitrypsin deficiency</w:t>
            </w:r>
          </w:p>
        </w:tc>
        <w:tc>
          <w:tcPr>
            <w:tcW w:w="0" w:type="auto"/>
            <w:tcBorders>
              <w:bottom w:val="nil"/>
              <w:right w:val="nil"/>
            </w:tcBorders>
            <w:tcMar>
              <w:top w:w="75" w:type="dxa"/>
              <w:left w:w="75" w:type="dxa"/>
              <w:bottom w:w="75" w:type="dxa"/>
              <w:right w:w="75" w:type="dxa"/>
            </w:tcMar>
            <w:hideMark/>
          </w:tcPr>
          <w:p w14:paraId="3F784016" w14:textId="77777777" w:rsidR="00A17C43" w:rsidRPr="00A17C43" w:rsidRDefault="00A17C43" w:rsidP="00A17C43">
            <w:r w:rsidRPr="00A17C43">
              <w:t>0</w:t>
            </w:r>
          </w:p>
        </w:tc>
      </w:tr>
      <w:tr w:rsidR="00A17C43" w:rsidRPr="00A17C43" w14:paraId="3C448E6B" w14:textId="77777777" w:rsidTr="00A17C43">
        <w:tc>
          <w:tcPr>
            <w:tcW w:w="0" w:type="auto"/>
            <w:tcBorders>
              <w:bottom w:val="nil"/>
              <w:right w:val="nil"/>
            </w:tcBorders>
            <w:tcMar>
              <w:top w:w="75" w:type="dxa"/>
              <w:left w:w="75" w:type="dxa"/>
              <w:bottom w:w="75" w:type="dxa"/>
              <w:right w:w="75" w:type="dxa"/>
            </w:tcMar>
            <w:hideMark/>
          </w:tcPr>
          <w:p w14:paraId="30CB1E38" w14:textId="77777777" w:rsidR="00A17C43" w:rsidRPr="00A17C43" w:rsidRDefault="00A17C43" w:rsidP="00A17C43">
            <w:pPr>
              <w:rPr>
                <w:b/>
                <w:bCs/>
              </w:rPr>
            </w:pPr>
            <w:r w:rsidRPr="00A17C43">
              <w:rPr>
                <w:b/>
                <w:bCs/>
              </w:rPr>
              <w:t>No. of patients with PFTs</w:t>
            </w:r>
          </w:p>
        </w:tc>
        <w:tc>
          <w:tcPr>
            <w:tcW w:w="0" w:type="auto"/>
            <w:tcBorders>
              <w:bottom w:val="nil"/>
              <w:right w:val="nil"/>
            </w:tcBorders>
            <w:tcMar>
              <w:top w:w="75" w:type="dxa"/>
              <w:left w:w="75" w:type="dxa"/>
              <w:bottom w:w="75" w:type="dxa"/>
              <w:right w:w="75" w:type="dxa"/>
            </w:tcMar>
            <w:hideMark/>
          </w:tcPr>
          <w:p w14:paraId="7B530DC7" w14:textId="77777777" w:rsidR="00A17C43" w:rsidRPr="00A17C43" w:rsidRDefault="00A17C43" w:rsidP="00A17C43">
            <w:r w:rsidRPr="00A17C43">
              <w:t>57</w:t>
            </w:r>
          </w:p>
        </w:tc>
      </w:tr>
      <w:tr w:rsidR="00A17C43" w:rsidRPr="00A17C43" w14:paraId="5B5938C5" w14:textId="77777777" w:rsidTr="00A17C43">
        <w:tc>
          <w:tcPr>
            <w:tcW w:w="0" w:type="auto"/>
            <w:tcBorders>
              <w:bottom w:val="nil"/>
              <w:right w:val="nil"/>
            </w:tcBorders>
            <w:tcMar>
              <w:top w:w="75" w:type="dxa"/>
              <w:left w:w="75" w:type="dxa"/>
              <w:bottom w:w="75" w:type="dxa"/>
              <w:right w:w="75" w:type="dxa"/>
            </w:tcMar>
            <w:hideMark/>
          </w:tcPr>
          <w:p w14:paraId="2D1873EB" w14:textId="77777777" w:rsidR="00A17C43" w:rsidRPr="00A17C43" w:rsidRDefault="00A17C43" w:rsidP="00A17C43">
            <w:pPr>
              <w:rPr>
                <w:b/>
                <w:bCs/>
              </w:rPr>
            </w:pPr>
            <w:r w:rsidRPr="00A17C43">
              <w:rPr>
                <w:b/>
                <w:bCs/>
              </w:rPr>
              <w:t>No. of patients with PFT abnormalities (FEV</w:t>
            </w:r>
            <w:r w:rsidRPr="00A17C43">
              <w:rPr>
                <w:b/>
                <w:bCs/>
                <w:vertAlign w:val="subscript"/>
              </w:rPr>
              <w:t>1</w:t>
            </w:r>
            <w:r w:rsidRPr="00A17C43">
              <w:rPr>
                <w:b/>
                <w:bCs/>
              </w:rPr>
              <w:t>/FVC &lt; LLN or air trapping) (%)</w:t>
            </w:r>
          </w:p>
        </w:tc>
        <w:tc>
          <w:tcPr>
            <w:tcW w:w="0" w:type="auto"/>
            <w:tcBorders>
              <w:bottom w:val="nil"/>
              <w:right w:val="nil"/>
            </w:tcBorders>
            <w:tcMar>
              <w:top w:w="75" w:type="dxa"/>
              <w:left w:w="75" w:type="dxa"/>
              <w:bottom w:w="75" w:type="dxa"/>
              <w:right w:w="75" w:type="dxa"/>
            </w:tcMar>
            <w:hideMark/>
          </w:tcPr>
          <w:p w14:paraId="1E23B811" w14:textId="77777777" w:rsidR="00A17C43" w:rsidRPr="00A17C43" w:rsidRDefault="00A17C43" w:rsidP="00A17C43">
            <w:r w:rsidRPr="00A17C43">
              <w:t>22 (38.6)</w:t>
            </w:r>
          </w:p>
        </w:tc>
      </w:tr>
      <w:tr w:rsidR="00A17C43" w:rsidRPr="00A17C43" w14:paraId="3DCCA37C" w14:textId="77777777" w:rsidTr="00A17C43">
        <w:tc>
          <w:tcPr>
            <w:tcW w:w="0" w:type="auto"/>
            <w:tcBorders>
              <w:bottom w:val="nil"/>
              <w:right w:val="nil"/>
            </w:tcBorders>
            <w:tcMar>
              <w:top w:w="75" w:type="dxa"/>
              <w:left w:w="75" w:type="dxa"/>
              <w:bottom w:w="75" w:type="dxa"/>
              <w:right w:w="75" w:type="dxa"/>
            </w:tcMar>
            <w:hideMark/>
          </w:tcPr>
          <w:p w14:paraId="08E3BA2E" w14:textId="77777777" w:rsidR="00A17C43" w:rsidRPr="00A17C43" w:rsidRDefault="00A17C43" w:rsidP="00A17C43">
            <w:pPr>
              <w:rPr>
                <w:b/>
                <w:bCs/>
              </w:rPr>
            </w:pPr>
            <w:r w:rsidRPr="00A17C43">
              <w:rPr>
                <w:b/>
                <w:bCs/>
              </w:rPr>
              <w:t>No. of patients with persistent obstruction on PFTs (FEV</w:t>
            </w:r>
            <w:r w:rsidRPr="00A17C43">
              <w:rPr>
                <w:b/>
                <w:bCs/>
                <w:vertAlign w:val="subscript"/>
              </w:rPr>
              <w:t>1</w:t>
            </w:r>
            <w:r w:rsidRPr="00A17C43">
              <w:rPr>
                <w:b/>
                <w:bCs/>
              </w:rPr>
              <w:t>/FVC &lt; LLN) (%)</w:t>
            </w:r>
          </w:p>
        </w:tc>
        <w:tc>
          <w:tcPr>
            <w:tcW w:w="0" w:type="auto"/>
            <w:tcBorders>
              <w:bottom w:val="nil"/>
              <w:right w:val="nil"/>
            </w:tcBorders>
            <w:tcMar>
              <w:top w:w="75" w:type="dxa"/>
              <w:left w:w="75" w:type="dxa"/>
              <w:bottom w:w="75" w:type="dxa"/>
              <w:right w:w="75" w:type="dxa"/>
            </w:tcMar>
            <w:hideMark/>
          </w:tcPr>
          <w:p w14:paraId="236A3DAC" w14:textId="77777777" w:rsidR="00A17C43" w:rsidRPr="00A17C43" w:rsidRDefault="00A17C43" w:rsidP="00A17C43">
            <w:r w:rsidRPr="00A17C43">
              <w:t>10 (17.5)</w:t>
            </w:r>
          </w:p>
        </w:tc>
      </w:tr>
      <w:tr w:rsidR="00A17C43" w:rsidRPr="00A17C43" w14:paraId="5A54CBD3" w14:textId="77777777" w:rsidTr="00A17C43">
        <w:tc>
          <w:tcPr>
            <w:tcW w:w="0" w:type="auto"/>
            <w:tcBorders>
              <w:bottom w:val="nil"/>
              <w:right w:val="nil"/>
            </w:tcBorders>
            <w:tcMar>
              <w:top w:w="75" w:type="dxa"/>
              <w:left w:w="75" w:type="dxa"/>
              <w:bottom w:w="75" w:type="dxa"/>
              <w:right w:w="75" w:type="dxa"/>
            </w:tcMar>
            <w:hideMark/>
          </w:tcPr>
          <w:p w14:paraId="6EA8A822" w14:textId="77777777" w:rsidR="00A17C43" w:rsidRPr="00A17C43" w:rsidRDefault="00A17C43" w:rsidP="00A17C43">
            <w:pPr>
              <w:rPr>
                <w:b/>
                <w:bCs/>
              </w:rPr>
            </w:pPr>
            <w:r w:rsidRPr="00A17C43">
              <w:rPr>
                <w:b/>
                <w:bCs/>
              </w:rPr>
              <w:t>No. of patients who were tested for bronchodilator response</w:t>
            </w:r>
          </w:p>
        </w:tc>
        <w:tc>
          <w:tcPr>
            <w:tcW w:w="0" w:type="auto"/>
            <w:tcBorders>
              <w:bottom w:val="nil"/>
              <w:right w:val="nil"/>
            </w:tcBorders>
            <w:tcMar>
              <w:top w:w="75" w:type="dxa"/>
              <w:left w:w="75" w:type="dxa"/>
              <w:bottom w:w="75" w:type="dxa"/>
              <w:right w:w="75" w:type="dxa"/>
            </w:tcMar>
            <w:hideMark/>
          </w:tcPr>
          <w:p w14:paraId="57470341" w14:textId="77777777" w:rsidR="00A17C43" w:rsidRPr="00A17C43" w:rsidRDefault="00A17C43" w:rsidP="00A17C43">
            <w:r w:rsidRPr="00A17C43">
              <w:t>6</w:t>
            </w:r>
          </w:p>
        </w:tc>
      </w:tr>
      <w:tr w:rsidR="00A17C43" w:rsidRPr="00A17C43" w14:paraId="0896135B" w14:textId="77777777" w:rsidTr="00A17C43">
        <w:tc>
          <w:tcPr>
            <w:tcW w:w="0" w:type="auto"/>
            <w:tcBorders>
              <w:bottom w:val="nil"/>
              <w:right w:val="nil"/>
            </w:tcBorders>
            <w:tcMar>
              <w:top w:w="75" w:type="dxa"/>
              <w:left w:w="75" w:type="dxa"/>
              <w:bottom w:w="75" w:type="dxa"/>
              <w:right w:w="75" w:type="dxa"/>
            </w:tcMar>
            <w:hideMark/>
          </w:tcPr>
          <w:p w14:paraId="021C371F" w14:textId="77777777" w:rsidR="00A17C43" w:rsidRPr="00A17C43" w:rsidRDefault="00A17C43" w:rsidP="00A17C43">
            <w:pPr>
              <w:rPr>
                <w:b/>
                <w:bCs/>
              </w:rPr>
            </w:pPr>
            <w:r w:rsidRPr="00A17C43">
              <w:rPr>
                <w:b/>
                <w:bCs/>
              </w:rPr>
              <w:t>No. of patients who had persistent obstruction after bronchodilator</w:t>
            </w:r>
          </w:p>
        </w:tc>
        <w:tc>
          <w:tcPr>
            <w:tcW w:w="0" w:type="auto"/>
            <w:tcBorders>
              <w:bottom w:val="nil"/>
              <w:right w:val="nil"/>
            </w:tcBorders>
            <w:tcMar>
              <w:top w:w="75" w:type="dxa"/>
              <w:left w:w="75" w:type="dxa"/>
              <w:bottom w:w="75" w:type="dxa"/>
              <w:right w:w="75" w:type="dxa"/>
            </w:tcMar>
            <w:hideMark/>
          </w:tcPr>
          <w:p w14:paraId="0F7B4F18" w14:textId="77777777" w:rsidR="00A17C43" w:rsidRPr="00A17C43" w:rsidRDefault="00A17C43" w:rsidP="00A17C43">
            <w:r w:rsidRPr="00A17C43">
              <w:t>0</w:t>
            </w:r>
          </w:p>
        </w:tc>
      </w:tr>
      <w:tr w:rsidR="00A17C43" w:rsidRPr="00A17C43" w14:paraId="14518A8F" w14:textId="77777777" w:rsidTr="00A17C43">
        <w:tc>
          <w:tcPr>
            <w:tcW w:w="0" w:type="auto"/>
            <w:tcBorders>
              <w:bottom w:val="nil"/>
              <w:right w:val="nil"/>
            </w:tcBorders>
            <w:tcMar>
              <w:top w:w="75" w:type="dxa"/>
              <w:left w:w="75" w:type="dxa"/>
              <w:bottom w:w="75" w:type="dxa"/>
              <w:right w:w="75" w:type="dxa"/>
            </w:tcMar>
            <w:hideMark/>
          </w:tcPr>
          <w:p w14:paraId="0071470E" w14:textId="77777777" w:rsidR="00A17C43" w:rsidRPr="00A17C43" w:rsidRDefault="00A17C43" w:rsidP="00A17C43">
            <w:pPr>
              <w:rPr>
                <w:b/>
                <w:bCs/>
              </w:rPr>
            </w:pPr>
            <w:r w:rsidRPr="00A17C43">
              <w:rPr>
                <w:b/>
                <w:bCs/>
              </w:rPr>
              <w:t>No. of patients who underwent chest CT scan</w:t>
            </w:r>
          </w:p>
        </w:tc>
        <w:tc>
          <w:tcPr>
            <w:tcW w:w="0" w:type="auto"/>
            <w:tcBorders>
              <w:bottom w:val="nil"/>
              <w:right w:val="nil"/>
            </w:tcBorders>
            <w:tcMar>
              <w:top w:w="75" w:type="dxa"/>
              <w:left w:w="75" w:type="dxa"/>
              <w:bottom w:w="75" w:type="dxa"/>
              <w:right w:w="75" w:type="dxa"/>
            </w:tcMar>
            <w:hideMark/>
          </w:tcPr>
          <w:p w14:paraId="14BF9205" w14:textId="77777777" w:rsidR="00A17C43" w:rsidRPr="00A17C43" w:rsidRDefault="00A17C43" w:rsidP="00A17C43">
            <w:r w:rsidRPr="00A17C43">
              <w:t>26 (including current newly reported patient)</w:t>
            </w:r>
          </w:p>
        </w:tc>
      </w:tr>
      <w:tr w:rsidR="00A17C43" w:rsidRPr="00A17C43" w14:paraId="1574382D" w14:textId="77777777" w:rsidTr="00A17C43">
        <w:tc>
          <w:tcPr>
            <w:tcW w:w="0" w:type="auto"/>
            <w:tcBorders>
              <w:bottom w:val="nil"/>
              <w:right w:val="nil"/>
            </w:tcBorders>
            <w:tcMar>
              <w:top w:w="75" w:type="dxa"/>
              <w:left w:w="75" w:type="dxa"/>
              <w:bottom w:w="75" w:type="dxa"/>
              <w:right w:w="75" w:type="dxa"/>
            </w:tcMar>
            <w:hideMark/>
          </w:tcPr>
          <w:p w14:paraId="173D4C88" w14:textId="77777777" w:rsidR="00A17C43" w:rsidRPr="00A17C43" w:rsidRDefault="00A17C43" w:rsidP="00A17C43">
            <w:pPr>
              <w:rPr>
                <w:b/>
                <w:bCs/>
              </w:rPr>
            </w:pPr>
            <w:r w:rsidRPr="00A17C43">
              <w:rPr>
                <w:b/>
                <w:bCs/>
              </w:rPr>
              <w:t>No. of patients who had emphysematous changes on CT scan (%)</w:t>
            </w:r>
          </w:p>
        </w:tc>
        <w:tc>
          <w:tcPr>
            <w:tcW w:w="0" w:type="auto"/>
            <w:tcBorders>
              <w:bottom w:val="nil"/>
              <w:right w:val="nil"/>
            </w:tcBorders>
            <w:tcMar>
              <w:top w:w="75" w:type="dxa"/>
              <w:left w:w="75" w:type="dxa"/>
              <w:bottom w:w="75" w:type="dxa"/>
              <w:right w:w="75" w:type="dxa"/>
            </w:tcMar>
            <w:hideMark/>
          </w:tcPr>
          <w:p w14:paraId="25ADBE8F" w14:textId="77777777" w:rsidR="00A17C43" w:rsidRPr="00A17C43" w:rsidRDefault="00A17C43" w:rsidP="00A17C43">
            <w:r w:rsidRPr="00A17C43">
              <w:t>3 (11.5)</w:t>
            </w:r>
          </w:p>
        </w:tc>
      </w:tr>
      <w:tr w:rsidR="00A17C43" w:rsidRPr="00A17C43" w14:paraId="3C362E0C" w14:textId="77777777" w:rsidTr="00A17C43">
        <w:tc>
          <w:tcPr>
            <w:tcW w:w="0" w:type="auto"/>
            <w:tcBorders>
              <w:bottom w:val="nil"/>
              <w:right w:val="nil"/>
            </w:tcBorders>
            <w:tcMar>
              <w:top w:w="75" w:type="dxa"/>
              <w:left w:w="75" w:type="dxa"/>
              <w:bottom w:w="75" w:type="dxa"/>
              <w:right w:w="75" w:type="dxa"/>
            </w:tcMar>
            <w:hideMark/>
          </w:tcPr>
          <w:p w14:paraId="269BC55E" w14:textId="77777777" w:rsidR="00A17C43" w:rsidRPr="00A17C43" w:rsidRDefault="00A17C43" w:rsidP="00A17C43">
            <w:pPr>
              <w:rPr>
                <w:b/>
                <w:bCs/>
              </w:rPr>
            </w:pPr>
            <w:r w:rsidRPr="00A17C43">
              <w:rPr>
                <w:b/>
                <w:bCs/>
              </w:rPr>
              <w:t>No. of patients with PFT/imaging abnormalities suggestive of emphysema (%)</w:t>
            </w:r>
          </w:p>
        </w:tc>
        <w:tc>
          <w:tcPr>
            <w:tcW w:w="0" w:type="auto"/>
            <w:tcBorders>
              <w:bottom w:val="nil"/>
              <w:right w:val="nil"/>
            </w:tcBorders>
            <w:tcMar>
              <w:top w:w="75" w:type="dxa"/>
              <w:left w:w="75" w:type="dxa"/>
              <w:bottom w:w="75" w:type="dxa"/>
              <w:right w:w="75" w:type="dxa"/>
            </w:tcMar>
            <w:hideMark/>
          </w:tcPr>
          <w:p w14:paraId="40EF6D05" w14:textId="77777777" w:rsidR="00A17C43" w:rsidRPr="00A17C43" w:rsidRDefault="00A17C43" w:rsidP="00A17C43">
            <w:r w:rsidRPr="00A17C43">
              <w:t>17 (9)</w:t>
            </w:r>
          </w:p>
        </w:tc>
      </w:tr>
    </w:tbl>
    <w:p w14:paraId="059160A0" w14:textId="77777777" w:rsidR="00A17C43" w:rsidRPr="00A17C43" w:rsidRDefault="00A17C43" w:rsidP="00A17C43">
      <w:r w:rsidRPr="00A17C43">
        <w:t>LLN = lower limit of normal; PFT = pulmonary function test.</w:t>
      </w:r>
    </w:p>
    <w:p w14:paraId="35347A92" w14:textId="77777777" w:rsidR="00A17C43" w:rsidRPr="00A17C43" w:rsidRDefault="00A17C43" w:rsidP="00A17C43">
      <w:r w:rsidRPr="00A17C43">
        <w:t>Regarding the additive risk of having WBS with AATD, in the only prior series</w:t>
      </w:r>
      <w:hyperlink r:id="rId205" w:anchor="bib5" w:history="1">
        <w:r w:rsidRPr="00A17C43">
          <w:rPr>
            <w:rStyle w:val="Hyperlink"/>
            <w:vertAlign w:val="superscript"/>
          </w:rPr>
          <w:t>5</w:t>
        </w:r>
      </w:hyperlink>
      <w:r w:rsidRPr="00A17C43">
        <w:t> describing the clinical features of 10 patients with both WBS and PI</w:t>
      </w:r>
      <w:r w:rsidRPr="00A17C43">
        <w:rPr>
          <w:rFonts w:ascii="Cambria Math" w:hAnsi="Cambria Math" w:cs="Cambria Math"/>
        </w:rPr>
        <w:t>∗</w:t>
      </w:r>
      <w:r w:rsidRPr="00A17C43">
        <w:t>MZ AATD, although PFTs were not reported and the age of patients was not stated, no mention was made of pulmonary symptoms or obstructive lung disease; rather, the only abnormalities that were significantly overrepresented among those with WBS and AATD included scoliosis and joint dislocation (both</w:t>
      </w:r>
      <w:r w:rsidRPr="00A17C43">
        <w:rPr>
          <w:rFonts w:ascii="Calibri" w:hAnsi="Calibri" w:cs="Calibri"/>
        </w:rPr>
        <w:t> </w:t>
      </w:r>
      <w:r w:rsidRPr="00A17C43">
        <w:rPr>
          <w:i/>
          <w:iCs/>
        </w:rPr>
        <w:t>P</w:t>
      </w:r>
      <w:r w:rsidRPr="00A17C43">
        <w:t> &lt; .001). The prevalence of supravalvular aortic stenosis was not higher among those with AATD variants than among patients with WBS with the PI</w:t>
      </w:r>
      <w:r w:rsidRPr="00A17C43">
        <w:rPr>
          <w:rFonts w:ascii="Cambria Math" w:hAnsi="Cambria Math" w:cs="Cambria Math"/>
        </w:rPr>
        <w:t>∗</w:t>
      </w:r>
      <w:r w:rsidRPr="00A17C43">
        <w:t>MM (normal) genotype. The case patient with WBS and PI</w:t>
      </w:r>
      <w:r w:rsidRPr="00A17C43">
        <w:rPr>
          <w:rFonts w:ascii="Cambria Math" w:hAnsi="Cambria Math" w:cs="Cambria Math"/>
        </w:rPr>
        <w:t>∗</w:t>
      </w:r>
      <w:r w:rsidRPr="00A17C43">
        <w:t>MZ AATD had undergone both PFTs and chest CT scan and had no evidence of emphysema.</w:t>
      </w:r>
    </w:p>
    <w:p w14:paraId="394EFF77" w14:textId="77777777" w:rsidR="00A17C43" w:rsidRPr="00A17C43" w:rsidRDefault="00A17C43" w:rsidP="00A17C43">
      <w:r w:rsidRPr="00A17C43">
        <w:t>Discussion</w:t>
      </w:r>
    </w:p>
    <w:p w14:paraId="26AB5C90" w14:textId="77777777" w:rsidR="00A17C43" w:rsidRPr="00A17C43" w:rsidRDefault="00A17C43" w:rsidP="00A17C43">
      <w:r w:rsidRPr="00A17C43">
        <w:t xml:space="preserve">In this narrative review of emphysema risk in adults with WBS, despite the predisposition to emphysema that is posed by loss of the elastin gene, the frequency of PFT and CT scan abnormalities </w:t>
      </w:r>
      <w:r w:rsidRPr="00A17C43">
        <w:lastRenderedPageBreak/>
        <w:t>suggestive of emphysema based on available series and experience with the single case patient with concomitant PI</w:t>
      </w:r>
      <w:r w:rsidRPr="00A17C43">
        <w:rPr>
          <w:rFonts w:ascii="Cambria Math" w:hAnsi="Cambria Math" w:cs="Cambria Math"/>
        </w:rPr>
        <w:t>∗</w:t>
      </w:r>
      <w:r w:rsidRPr="00A17C43">
        <w:t>MZ AATD</w:t>
      </w:r>
      <w:r w:rsidRPr="00A17C43">
        <w:rPr>
          <w:rFonts w:ascii="Calibri" w:hAnsi="Calibri" w:cs="Calibri"/>
        </w:rPr>
        <w:t>—</w:t>
      </w:r>
      <w:r w:rsidRPr="00A17C43">
        <w:t>although highly variable across series based on the type of testing reported</w:t>
      </w:r>
      <w:r w:rsidRPr="00A17C43">
        <w:rPr>
          <w:rFonts w:ascii="Calibri" w:hAnsi="Calibri" w:cs="Calibri"/>
        </w:rPr>
        <w:t>—</w:t>
      </w:r>
      <w:r w:rsidRPr="00A17C43">
        <w:t>is 4.3%</w:t>
      </w:r>
      <w:r w:rsidRPr="00A17C43">
        <w:rPr>
          <w:rFonts w:ascii="Calibri" w:hAnsi="Calibri" w:cs="Calibri"/>
        </w:rPr>
        <w:t> </w:t>
      </w:r>
      <w:r w:rsidRPr="00A17C43">
        <w:t>to 38.7%. The precision of this estimate is hampered by the lack of uniformity in testing protocols across series, with the largest series of adults with WBS reporting only clinical observations,</w:t>
      </w:r>
      <w:hyperlink r:id="rId206" w:anchor="bib5" w:history="1">
        <w:r w:rsidRPr="00A17C43">
          <w:rPr>
            <w:rStyle w:val="Hyperlink"/>
            <w:vertAlign w:val="superscript"/>
          </w:rPr>
          <w:t>5</w:t>
        </w:r>
      </w:hyperlink>
      <w:r w:rsidRPr="00A17C43">
        <w:t> and even series reporting PFTs hampered in their differentiation of COPD vs asthma by lack of postbronchodilator testing.</w:t>
      </w:r>
      <w:hyperlink r:id="rId207" w:anchor="bib9" w:history="1">
        <w:r w:rsidRPr="00A17C43">
          <w:rPr>
            <w:rStyle w:val="Hyperlink"/>
            <w:vertAlign w:val="superscript"/>
          </w:rPr>
          <w:t>9</w:t>
        </w:r>
      </w:hyperlink>
      <w:r w:rsidRPr="00A17C43">
        <w:rPr>
          <w:vertAlign w:val="superscript"/>
        </w:rPr>
        <w:t>,</w:t>
      </w:r>
      <w:hyperlink r:id="rId208" w:anchor="bib10" w:history="1">
        <w:r w:rsidRPr="00A17C43">
          <w:rPr>
            <w:rStyle w:val="Hyperlink"/>
            <w:vertAlign w:val="superscript"/>
          </w:rPr>
          <w:t>10</w:t>
        </w:r>
      </w:hyperlink>
      <w:r w:rsidRPr="00A17C43">
        <w:t> Definitive evidence of emphysema on CT chest scan was reported in only 11.5% of the relatively few adult patients with WBS in whom chest CT scan was performed (</w:t>
      </w:r>
      <w:hyperlink r:id="rId209" w:anchor="tbl2" w:history="1">
        <w:r w:rsidRPr="00A17C43">
          <w:rPr>
            <w:rStyle w:val="Hyperlink"/>
          </w:rPr>
          <w:t>Table 2</w:t>
        </w:r>
      </w:hyperlink>
      <w:r w:rsidRPr="00A17C43">
        <w:t>).</w:t>
      </w:r>
    </w:p>
    <w:p w14:paraId="170ABC1C" w14:textId="77777777" w:rsidR="00A17C43" w:rsidRPr="00A17C43" w:rsidRDefault="00A17C43" w:rsidP="00A17C43">
      <w:r w:rsidRPr="00A17C43">
        <w:t>Although PI</w:t>
      </w:r>
      <w:r w:rsidRPr="00A17C43">
        <w:rPr>
          <w:rFonts w:ascii="Cambria Math" w:hAnsi="Cambria Math" w:cs="Cambria Math"/>
        </w:rPr>
        <w:t>∗</w:t>
      </w:r>
      <w:r w:rsidRPr="00A17C43">
        <w:t>MZ AATD might be thought to pose a heightened risk for developing emphysema in WBS based on the decreased level of antiprotease defense associated with lowered alpha-1 antitrypsin levels that compounds the loss of elastin related to WBS, the sparse available experience of 10 such patients,</w:t>
      </w:r>
      <w:hyperlink r:id="rId210" w:anchor="bib6" w:history="1">
        <w:r w:rsidRPr="00A17C43">
          <w:rPr>
            <w:rStyle w:val="Hyperlink"/>
            <w:vertAlign w:val="superscript"/>
          </w:rPr>
          <w:t>6</w:t>
        </w:r>
      </w:hyperlink>
      <w:r w:rsidRPr="00A17C43">
        <w:t> and the single newly reported patient presented here, suggests otherwise in that no emphysema was reported among this small group of patients. As important qualifiers, neither smoking status nor pulmonary function results in the 10 patients with PI</w:t>
      </w:r>
      <w:r w:rsidRPr="00A17C43">
        <w:rPr>
          <w:rFonts w:ascii="Cambria Math" w:hAnsi="Cambria Math" w:cs="Cambria Math"/>
        </w:rPr>
        <w:t>∗</w:t>
      </w:r>
      <w:r w:rsidRPr="00A17C43">
        <w:t>MZ reported by Morris et</w:t>
      </w:r>
      <w:r w:rsidRPr="00A17C43">
        <w:rPr>
          <w:rFonts w:ascii="Calibri" w:hAnsi="Calibri" w:cs="Calibri"/>
        </w:rPr>
        <w:t> </w:t>
      </w:r>
      <w:r w:rsidRPr="00A17C43">
        <w:t>al</w:t>
      </w:r>
      <w:hyperlink r:id="rId211" w:anchor="bib5" w:history="1">
        <w:r w:rsidRPr="00A17C43">
          <w:rPr>
            <w:rStyle w:val="Hyperlink"/>
            <w:vertAlign w:val="superscript"/>
          </w:rPr>
          <w:t>5</w:t>
        </w:r>
      </w:hyperlink>
      <w:bookmarkEnd w:id="23"/>
      <w:r w:rsidRPr="00A17C43">
        <w:t> was reported; the case patient was a never smoker and more convincingly lacked evidence of emphysema based on chest CT scan and PFTs, which included normal measurements of diffusing capacity.</w:t>
      </w:r>
    </w:p>
    <w:p w14:paraId="11DF2FB4" w14:textId="77777777" w:rsidR="00A17C43" w:rsidRPr="00A17C43" w:rsidRDefault="00A17C43" w:rsidP="00A17C43">
      <w:r w:rsidRPr="00A17C43">
        <w:t>In the context that this aggregate experience suggests that emphysema is relatively uncommon among reported patients with WBS, including those with PI</w:t>
      </w:r>
      <w:r w:rsidRPr="00A17C43">
        <w:rPr>
          <w:rFonts w:ascii="Cambria Math" w:hAnsi="Cambria Math" w:cs="Cambria Math"/>
        </w:rPr>
        <w:t>∗</w:t>
      </w:r>
      <w:r w:rsidRPr="00A17C43">
        <w:t>MZ AATD, several limitations about the precision of this estimate of emphysema prevalence warrant mention. First, few of the patients (other than 20 reported by Wan et</w:t>
      </w:r>
      <w:r w:rsidRPr="00A17C43">
        <w:rPr>
          <w:rFonts w:ascii="Calibri" w:hAnsi="Calibri" w:cs="Calibri"/>
        </w:rPr>
        <w:t> </w:t>
      </w:r>
      <w:r w:rsidRPr="00A17C43">
        <w:t>al</w:t>
      </w:r>
      <w:hyperlink r:id="rId212" w:anchor="bib1" w:history="1">
        <w:r w:rsidRPr="00A17C43">
          <w:rPr>
            <w:rStyle w:val="Hyperlink"/>
            <w:vertAlign w:val="superscript"/>
          </w:rPr>
          <w:t>1</w:t>
        </w:r>
      </w:hyperlink>
      <w:r w:rsidRPr="00A17C43">
        <w:t> and Kronquist et al</w:t>
      </w:r>
      <w:hyperlink r:id="rId213" w:anchor="bib9" w:history="1">
        <w:r w:rsidRPr="00A17C43">
          <w:rPr>
            <w:rStyle w:val="Hyperlink"/>
            <w:vertAlign w:val="superscript"/>
          </w:rPr>
          <w:t>9</w:t>
        </w:r>
      </w:hyperlink>
      <w:r w:rsidRPr="00A17C43">
        <w:t> and the newly described case patient) underwent chest CT scan, so that definitive evidence of emphysema was largely unavailable. To the extent that emphysema may be present in the absence of airflow obstruction, as was the case in the 31-year-old male reported by Wan et al,</w:t>
      </w:r>
      <w:hyperlink r:id="rId214" w:anchor="bib1" w:history="1">
        <w:r w:rsidRPr="00A17C43">
          <w:rPr>
            <w:rStyle w:val="Hyperlink"/>
            <w:vertAlign w:val="superscript"/>
          </w:rPr>
          <w:t>1</w:t>
        </w:r>
      </w:hyperlink>
      <w:bookmarkEnd w:id="15"/>
      <w:r w:rsidRPr="00A17C43">
        <w:t> the prevalence of emphysema may be underestimated in the available series. On the other hand, inclusion of individuals whose PFTs showed obstruction and/or air trapping on PFTs performed without postbronchodilator testing</w:t>
      </w:r>
      <w:hyperlink r:id="rId215" w:anchor="bib9" w:history="1">
        <w:r w:rsidRPr="00A17C43">
          <w:rPr>
            <w:rStyle w:val="Hyperlink"/>
            <w:vertAlign w:val="superscript"/>
          </w:rPr>
          <w:t>9</w:t>
        </w:r>
      </w:hyperlink>
      <w:bookmarkEnd w:id="27"/>
      <w:r w:rsidRPr="00A17C43">
        <w:t> could lead to overestimation of the emphysema prevalence (eg, by counting patients with asthma). Indeed, five patients in the series by Pangallo et al</w:t>
      </w:r>
      <w:hyperlink r:id="rId216" w:anchor="bib10" w:history="1">
        <w:r w:rsidRPr="00A17C43">
          <w:rPr>
            <w:rStyle w:val="Hyperlink"/>
            <w:vertAlign w:val="superscript"/>
          </w:rPr>
          <w:t>10</w:t>
        </w:r>
      </w:hyperlink>
      <w:bookmarkEnd w:id="28"/>
      <w:r w:rsidRPr="00A17C43">
        <w:t> had airflow obstruction that normalized postbronchodilator; two patients noted a history of asthma. Some of the abnormalities on CT scans (eg, air trapping) and PFTs (spirometric obstruction), which are considered suggestive of emphysema or COPD, can be explained by other etiologies (eg, asthma). In this report, which was prompted by a clinical consultation to comment on emphysema in the patient with PI</w:t>
      </w:r>
      <w:r w:rsidRPr="00A17C43">
        <w:rPr>
          <w:rFonts w:ascii="Cambria Math" w:hAnsi="Cambria Math" w:cs="Cambria Math"/>
        </w:rPr>
        <w:t>∗</w:t>
      </w:r>
      <w:r w:rsidRPr="00A17C43">
        <w:t>MZ AATD and WBS,</w:t>
      </w:r>
      <w:r w:rsidRPr="00A17C43">
        <w:rPr>
          <w:rFonts w:ascii="Calibri" w:hAnsi="Calibri" w:cs="Calibri"/>
        </w:rPr>
        <w:t> </w:t>
      </w:r>
      <w:hyperlink r:id="rId217" w:anchor="tbl1" w:history="1">
        <w:r w:rsidRPr="00A17C43">
          <w:rPr>
            <w:rStyle w:val="Hyperlink"/>
          </w:rPr>
          <w:t>Table 1</w:t>
        </w:r>
      </w:hyperlink>
      <w:bookmarkEnd w:id="21"/>
      <w:r w:rsidRPr="00A17C43">
        <w:t>, </w:t>
      </w:r>
      <w:hyperlink r:id="rId218" w:anchor="tbl2" w:history="1">
        <w:r w:rsidRPr="00A17C43">
          <w:rPr>
            <w:rStyle w:val="Hyperlink"/>
          </w:rPr>
          <w:t>Table 2</w:t>
        </w:r>
      </w:hyperlink>
      <w:r w:rsidRPr="00A17C43">
        <w:t>, </w:t>
      </w:r>
      <w:hyperlink r:id="rId219" w:anchor="tbl3" w:history="1">
        <w:r w:rsidRPr="00A17C43">
          <w:rPr>
            <w:rStyle w:val="Hyperlink"/>
          </w:rPr>
          <w:t>Table 3</w:t>
        </w:r>
      </w:hyperlink>
      <w:r w:rsidRPr="00A17C43">
        <w:t> represent an attempt to estimate the risk of emphysema among individuals with WBS. It is noteworthy that performing full PFTs in patients with WBS may be challenged in instances when learning difficulties preclude optimal technical performance.</w:t>
      </w:r>
    </w:p>
    <w:p w14:paraId="3A35C257" w14:textId="77777777" w:rsidR="00A17C43" w:rsidRPr="00A17C43" w:rsidRDefault="00A17C43" w:rsidP="00A17C43">
      <w:r w:rsidRPr="00A17C43">
        <w:t>A second limitation of this analysis is that we cannot discount the possibility that patients in different series were counted more than once. Such multiple counting would confound the prevalence estimates.</w:t>
      </w:r>
    </w:p>
    <w:p w14:paraId="3B6D550E" w14:textId="77777777" w:rsidR="00A17C43" w:rsidRPr="00A17C43" w:rsidRDefault="00A17C43" w:rsidP="00A17C43">
      <w:r w:rsidRPr="00A17C43">
        <w:t>Third, although there is little reason to suspect that the reported adult patients with WBS in these series were ascertained in a manner that would have biased the prevalence of pulmonary abnormalities, such selection bias cannot be absolutely discounted. We are unaware of any population-based screening studies in which patients with WBS are fully characterized.</w:t>
      </w:r>
    </w:p>
    <w:p w14:paraId="6C64BE91" w14:textId="77777777" w:rsidR="00A17C43" w:rsidRPr="00A17C43" w:rsidRDefault="00A17C43" w:rsidP="00A17C43">
      <w:r w:rsidRPr="00A17C43">
        <w:t>Fourth, the emphysema prevalence estimate of 4.3% (</w:t>
      </w:r>
      <w:hyperlink r:id="rId220" w:anchor="tbl2" w:history="1">
        <w:r w:rsidRPr="00A17C43">
          <w:rPr>
            <w:rStyle w:val="Hyperlink"/>
          </w:rPr>
          <w:t>Table 2</w:t>
        </w:r>
      </w:hyperlink>
      <w:bookmarkEnd w:id="22"/>
      <w:r w:rsidRPr="00A17C43">
        <w:t>) includes in the denominator of the calculation (393) the 205 patients from the largest clinical series reported.</w:t>
      </w:r>
      <w:hyperlink r:id="rId221" w:anchor="bib6" w:history="1">
        <w:r w:rsidRPr="00A17C43">
          <w:rPr>
            <w:rStyle w:val="Hyperlink"/>
            <w:vertAlign w:val="superscript"/>
          </w:rPr>
          <w:t>6</w:t>
        </w:r>
      </w:hyperlink>
      <w:r w:rsidRPr="00A17C43">
        <w:t xml:space="preserve"> As noted, this series characterized multiorgan manifestations of WBS yet reported no emphysema. Because the </w:t>
      </w:r>
      <w:r w:rsidRPr="00A17C43">
        <w:lastRenderedPageBreak/>
        <w:t>assumption that the absence of mention of emphysema does not discount the possibility that emphysema was present, this prevalence estimate could be challenged, encouraging exclusion of these 205 patients from the prevalence calculation. </w:t>
      </w:r>
      <w:hyperlink r:id="rId222" w:anchor="tbl3" w:history="1">
        <w:r w:rsidRPr="00A17C43">
          <w:rPr>
            <w:rStyle w:val="Hyperlink"/>
          </w:rPr>
          <w:t>Table 3</w:t>
        </w:r>
      </w:hyperlink>
      <w:bookmarkEnd w:id="41"/>
      <w:r w:rsidRPr="00A17C43">
        <w:t> summarizes the available reported frequency of CT scan and PFT abnormalities suggestive of emphysema, while excluding those 205 patients from the case series by Morris et al.</w:t>
      </w:r>
      <w:hyperlink r:id="rId223" w:anchor="bib6" w:history="1">
        <w:r w:rsidRPr="00A17C43">
          <w:rPr>
            <w:rStyle w:val="Hyperlink"/>
            <w:vertAlign w:val="superscript"/>
          </w:rPr>
          <w:t>6</w:t>
        </w:r>
      </w:hyperlink>
      <w:r w:rsidRPr="00A17C43">
        <w:t> In this manner, the estimate of abnormalities suggesting emphysema in WBS changes to 9.0%, higher than 4.3% but still low.</w:t>
      </w:r>
    </w:p>
    <w:p w14:paraId="6FEFC1A0" w14:textId="77777777" w:rsidR="00A17C43" w:rsidRPr="00A17C43" w:rsidRDefault="00A17C43" w:rsidP="00A17C43">
      <w:r w:rsidRPr="00A17C43">
        <w:t>A final shortcoming in the attempt to estimate the prevalence of emphysema in adults in WBS is the paucity of reports reporting older patients in the literature. Most of the reports describing WBS include young adults, and none included patients &gt; 66 years of age.</w:t>
      </w:r>
      <w:hyperlink r:id="rId224" w:anchor="bib13" w:history="1">
        <w:r w:rsidRPr="00A17C43">
          <w:rPr>
            <w:rStyle w:val="Hyperlink"/>
            <w:vertAlign w:val="superscript"/>
          </w:rPr>
          <w:t>13</w:t>
        </w:r>
      </w:hyperlink>
      <w:bookmarkEnd w:id="31"/>
      <w:r w:rsidRPr="00A17C43">
        <w:t> Of note, in the largest series of 205 patients described by Morris et al,</w:t>
      </w:r>
      <w:hyperlink r:id="rId225" w:anchor="bib6" w:history="1">
        <w:r w:rsidRPr="00A17C43">
          <w:rPr>
            <w:rStyle w:val="Hyperlink"/>
            <w:vertAlign w:val="superscript"/>
          </w:rPr>
          <w:t>6</w:t>
        </w:r>
      </w:hyperlink>
      <w:bookmarkEnd w:id="24"/>
      <w:r w:rsidRPr="00A17C43">
        <w:t> almost one-half were &lt; 8 years of age. Overall, the observed variability in prevalence estimates and reported assessment methods (including the paucity of CT imaging in reported series) undermines confidence in the prevalence estimates regarding emphysema in WBS. This limitation underscores the need for more systematic study of emphysema in patients with WBS. At the same time, this narrative review—to our knowledge, the only one available to date—reinforces the current impression that the prevalence of emphysema in WBS remains lower than these authors might have expected based on the associated deletion of the elastin gene and its pathobiologic consequences.</w:t>
      </w:r>
    </w:p>
    <w:p w14:paraId="5BE40831" w14:textId="77777777" w:rsidR="00A17C43" w:rsidRPr="00A17C43" w:rsidRDefault="00A17C43" w:rsidP="00A17C43">
      <w:r w:rsidRPr="00A17C43">
        <w:t>Interpretation</w:t>
      </w:r>
    </w:p>
    <w:p w14:paraId="561B1D63" w14:textId="77777777" w:rsidR="00A17C43" w:rsidRPr="00A17C43" w:rsidRDefault="00A17C43" w:rsidP="00A17C43">
      <w:r w:rsidRPr="00A17C43">
        <w:t>Despite the demonstrable and plausible risk that elastin gene deletion or abnormality can predispose to emphysema, and in the context of the aforementioned significant uncertainties regarding the precision of the prevalence estimate from this narrative review, this survey of reported adults with WBS and the single newly reported patient with PI</w:t>
      </w:r>
      <w:r w:rsidRPr="00A17C43">
        <w:rPr>
          <w:rFonts w:ascii="Cambria Math" w:hAnsi="Cambria Math" w:cs="Cambria Math"/>
        </w:rPr>
        <w:t>∗</w:t>
      </w:r>
      <w:r w:rsidRPr="00A17C43">
        <w:t>MZ AATD shows that definitive emphysema occurs in a minority of individuals with WBS, at least generally, to young adulthood. This relative infrequency of emphysema occurs even in the face of other potential risk factors (eg, PI</w:t>
      </w:r>
      <w:r w:rsidRPr="00A17C43">
        <w:rPr>
          <w:rFonts w:ascii="Cambria Math" w:hAnsi="Cambria Math" w:cs="Cambria Math"/>
        </w:rPr>
        <w:t>∗</w:t>
      </w:r>
      <w:r w:rsidRPr="00A17C43">
        <w:t>MZ AATD) and other clinical manifestations of WBS that likely reflect the effects of elastin deficiency (eg, supravalvular aortic and pulmonic stenosis, diverticular disease, inguinal and other hernias). That radiographically apparent emphysema may be physiologically silent may encourage physicians to consider chest CT imaging in the assessment of all patients with WBS, but certainly in those with any pulmonary symptoms or additional risk factors (eg, smoking, occupational risk). Furthermore, the sparse experience of now only 11 reported patients with PI</w:t>
      </w:r>
      <w:r w:rsidRPr="00A17C43">
        <w:rPr>
          <w:rFonts w:ascii="Cambria Math" w:hAnsi="Cambria Math" w:cs="Cambria Math"/>
        </w:rPr>
        <w:t>∗</w:t>
      </w:r>
      <w:r w:rsidRPr="00A17C43">
        <w:t>MZ AATD and WBS indicates the need for further identification and systematic study of this special population to more confidently ascertain the pulmonary risk that is associated with these combined and potentially compounding risk factors for emphysema.</w:t>
      </w:r>
    </w:p>
    <w:p w14:paraId="2EAF52AF" w14:textId="77777777" w:rsidR="00A17C43" w:rsidRPr="00A17C43" w:rsidRDefault="00A17C43" w:rsidP="00A17C43">
      <w:r w:rsidRPr="00A17C43">
        <w:t>Abstract</w:t>
      </w:r>
    </w:p>
    <w:p w14:paraId="1703C852" w14:textId="77777777" w:rsidR="00A17C43" w:rsidRPr="00A17C43" w:rsidRDefault="00A17C43" w:rsidP="00A17C43">
      <w:r w:rsidRPr="00A17C43">
        <w:t>Cigarette smoke (CS), an indoor environmental pollutant, is a prominent risk factor for emphysema, which is a pathological feature of chronic obstructive pulmonary disease (COPD). Emerging function of circRNAs in immune responses and disease progression shed new light to explore the pathogenesis of emphysema. In this research, we demonstrated, by single-cell </w:t>
      </w:r>
      <w:hyperlink r:id="rId226" w:tooltip="Learn more about RNA from ScienceDirect's AI-generated Topic Pages" w:history="1">
        <w:r w:rsidRPr="00A17C43">
          <w:rPr>
            <w:rStyle w:val="Hyperlink"/>
          </w:rPr>
          <w:t>RNA</w:t>
        </w:r>
      </w:hyperlink>
      <w:r w:rsidRPr="00A17C43">
        <w:t xml:space="preserve"> sequencing (scRNAseq), that the ratio of M2 macrophages were increased in lung tissues of humans and mice with smoking-related emphysema. Further, our data showed that circADAMTS6 was associated with cigarette smoke extract (CSE)-induced M2 macrophage polarization. Mechanistically, in macrophages, circADAMTS6 stabilized CAMK2A mRNA via forming a circADAMTS6/IGF2BP2/CAMK2A RNA-protein ternary complex to activate CREB, which drives M2 macrophage polarization and leads to emphysema. In addition, in macrophages of mouse lung tissues, downregulation of circADAMTS6 reversed M2 macrophage polarization, the proteinase/anti-proteinase imbalance, and </w:t>
      </w:r>
      <w:r w:rsidRPr="00A17C43">
        <w:lastRenderedPageBreak/>
        <w:t>the </w:t>
      </w:r>
      <w:hyperlink r:id="rId227" w:tooltip="Learn more about elastin from ScienceDirect's AI-generated Topic Pages" w:history="1">
        <w:r w:rsidRPr="00A17C43">
          <w:rPr>
            <w:rStyle w:val="Hyperlink"/>
          </w:rPr>
          <w:t>elastin</w:t>
        </w:r>
      </w:hyperlink>
      <w:r w:rsidRPr="00A17C43">
        <w:t> degradation, which protecting against CS-induced emphysema. Moreover, for macrophages and in a model with co-cultured lung organoids, the target of circADAMTS6 restored the growth of lung organoids compared to CSE-treated macrophages. Our results also demonstrated that, for smokers and COPD smokers, elevation of circADAMTS6 negatively correlated with lung function. Overall, this study reveals a novel mechanism for circADAMTS6-driven M2 macrophage polarization in smoking-related emphysema and postulates that circADAMTS6 could serve as a diagnostic and therapeutic marker for smoking-related emphysema.</w:t>
      </w:r>
    </w:p>
    <w:p w14:paraId="0728BA96" w14:textId="77777777" w:rsidR="00A17C43" w:rsidRPr="00A17C43" w:rsidRDefault="00A17C43" w:rsidP="00A17C43">
      <w:pPr>
        <w:rPr>
          <w:lang w:val="en"/>
        </w:rPr>
      </w:pPr>
      <w:r w:rsidRPr="00A17C43">
        <w:rPr>
          <w:lang w:val="en"/>
        </w:rPr>
        <w:t>Graphical abstract</w:t>
      </w:r>
    </w:p>
    <w:p w14:paraId="408ABE95" w14:textId="77777777" w:rsidR="00A17C43" w:rsidRPr="00A17C43" w:rsidRDefault="00A17C43" w:rsidP="00A17C43">
      <w:pPr>
        <w:rPr>
          <w:lang w:val="en"/>
        </w:rPr>
      </w:pPr>
      <w:r w:rsidRPr="00A17C43">
        <w:rPr>
          <w:lang w:val="en"/>
        </w:rPr>
        <w:t>In macrophages, the increase of circADAMTS6 levels induced by cigarette smoke recruits IGF2BP2 to stabilize </w:t>
      </w:r>
      <w:hyperlink r:id="rId228" w:tooltip="Learn more about CAMK2A from ScienceDirect's AI-generated Topic Pages" w:history="1">
        <w:r w:rsidRPr="00A17C43">
          <w:rPr>
            <w:rStyle w:val="Hyperlink"/>
            <w:lang w:val="en"/>
          </w:rPr>
          <w:t>CAMK2A</w:t>
        </w:r>
      </w:hyperlink>
      <w:r w:rsidRPr="00A17C43">
        <w:rPr>
          <w:lang w:val="en"/>
        </w:rPr>
        <w:t> mRNA via forming a circADAMTS6/IGF2BP2/CAMK2A RNA-protein </w:t>
      </w:r>
      <w:hyperlink r:id="rId229" w:tooltip="Learn more about ternary complex from ScienceDirect's AI-generated Topic Pages" w:history="1">
        <w:r w:rsidRPr="00A17C43">
          <w:rPr>
            <w:rStyle w:val="Hyperlink"/>
            <w:lang w:val="en"/>
          </w:rPr>
          <w:t>ternary complex</w:t>
        </w:r>
      </w:hyperlink>
      <w:r w:rsidRPr="00A17C43">
        <w:rPr>
          <w:lang w:val="en"/>
        </w:rPr>
        <w:t>. Then, elevated </w:t>
      </w:r>
      <w:hyperlink r:id="rId230" w:tooltip="Learn more about CAMK2A from ScienceDirect's AI-generated Topic Pages" w:history="1">
        <w:r w:rsidRPr="00A17C43">
          <w:rPr>
            <w:rStyle w:val="Hyperlink"/>
            <w:lang w:val="en"/>
          </w:rPr>
          <w:t>CAMK2A</w:t>
        </w:r>
      </w:hyperlink>
      <w:r w:rsidRPr="00A17C43">
        <w:rPr>
          <w:lang w:val="en"/>
        </w:rPr>
        <w:t> drives M2 macrophage polarization by activating </w:t>
      </w:r>
      <w:hyperlink r:id="rId231" w:tooltip="Learn more about CREB from ScienceDirect's AI-generated Topic Pages" w:history="1">
        <w:r w:rsidRPr="00A17C43">
          <w:rPr>
            <w:rStyle w:val="Hyperlink"/>
            <w:lang w:val="en"/>
          </w:rPr>
          <w:t>CREB</w:t>
        </w:r>
      </w:hyperlink>
      <w:r w:rsidRPr="00A17C43">
        <w:rPr>
          <w:lang w:val="en"/>
        </w:rPr>
        <w:t>, which leads to an increase of </w:t>
      </w:r>
      <w:hyperlink r:id="rId232" w:tooltip="Learn more about MMP12 from ScienceDirect's AI-generated Topic Pages" w:history="1">
        <w:r w:rsidRPr="00A17C43">
          <w:rPr>
            <w:rStyle w:val="Hyperlink"/>
            <w:lang w:val="en"/>
          </w:rPr>
          <w:t>MMP12</w:t>
        </w:r>
      </w:hyperlink>
      <w:r w:rsidRPr="00A17C43">
        <w:rPr>
          <w:lang w:val="en"/>
        </w:rPr>
        <w:t> levels and a decrease of </w:t>
      </w:r>
      <w:hyperlink r:id="rId233" w:tooltip="Learn more about TIMP1 from ScienceDirect's AI-generated Topic Pages" w:history="1">
        <w:r w:rsidRPr="00A17C43">
          <w:rPr>
            <w:rStyle w:val="Hyperlink"/>
            <w:lang w:val="en"/>
          </w:rPr>
          <w:t>TIMP1</w:t>
        </w:r>
      </w:hyperlink>
      <w:r w:rsidRPr="00A17C43">
        <w:rPr>
          <w:lang w:val="en"/>
        </w:rPr>
        <w:t> levels. In the lungs, M2 macrophages cause a proteinase/anti-proteinase imbalance and the degradation of </w:t>
      </w:r>
      <w:hyperlink r:id="rId234" w:tooltip="Learn more about elastin from ScienceDirect's AI-generated Topic Pages" w:history="1">
        <w:r w:rsidRPr="00A17C43">
          <w:rPr>
            <w:rStyle w:val="Hyperlink"/>
            <w:lang w:val="en"/>
          </w:rPr>
          <w:t>elastin</w:t>
        </w:r>
      </w:hyperlink>
      <w:r w:rsidRPr="00A17C43">
        <w:rPr>
          <w:lang w:val="en"/>
        </w:rPr>
        <w:t>, which induces destruction of alveolar structures, leading to </w:t>
      </w:r>
      <w:hyperlink r:id="rId235" w:tooltip="Learn more about emphysema from ScienceDirect's AI-generated Topic Pages" w:history="1">
        <w:r w:rsidRPr="00A17C43">
          <w:rPr>
            <w:rStyle w:val="Hyperlink"/>
            <w:lang w:val="en"/>
          </w:rPr>
          <w:t>emphysema</w:t>
        </w:r>
      </w:hyperlink>
      <w:r w:rsidRPr="00A17C43">
        <w:rPr>
          <w:lang w:val="en"/>
        </w:rPr>
        <w:t>.</w:t>
      </w:r>
    </w:p>
    <w:p w14:paraId="7EBA0377" w14:textId="77777777" w:rsidR="00A17C43" w:rsidRPr="00A17C43" w:rsidRDefault="00A17C43" w:rsidP="00A17C43">
      <w:r w:rsidRPr="00A17C43">
        <w:t>Keywords</w:t>
      </w:r>
    </w:p>
    <w:p w14:paraId="4123DB80" w14:textId="77777777" w:rsidR="00A17C43" w:rsidRPr="00A17C43" w:rsidRDefault="00A17C43" w:rsidP="00A17C43">
      <w:r w:rsidRPr="00A17C43">
        <w:t>Emphysema</w:t>
      </w:r>
    </w:p>
    <w:p w14:paraId="17A88D4D" w14:textId="77777777" w:rsidR="00A17C43" w:rsidRPr="00A17C43" w:rsidRDefault="00A17C43" w:rsidP="00A17C43">
      <w:r w:rsidRPr="00A17C43">
        <w:t>circADAMTS6</w:t>
      </w:r>
    </w:p>
    <w:p w14:paraId="3841879C" w14:textId="77777777" w:rsidR="00A17C43" w:rsidRPr="00A17C43" w:rsidRDefault="00A17C43" w:rsidP="00A17C43">
      <w:r w:rsidRPr="00A17C43">
        <w:t>Cigarette smoke</w:t>
      </w:r>
    </w:p>
    <w:p w14:paraId="44FC2DD5" w14:textId="77777777" w:rsidR="00A17C43" w:rsidRPr="00A17C43" w:rsidRDefault="00A17C43" w:rsidP="00A17C43">
      <w:r w:rsidRPr="00A17C43">
        <w:t>M2 macrophage polarization</w:t>
      </w:r>
    </w:p>
    <w:p w14:paraId="19772D22" w14:textId="77777777" w:rsidR="00A17C43" w:rsidRPr="00A17C43" w:rsidRDefault="00A17C43" w:rsidP="00A17C43">
      <w:r w:rsidRPr="00A17C43">
        <w:t>Abbreviations</w:t>
      </w:r>
    </w:p>
    <w:p w14:paraId="0C0B2249" w14:textId="77777777" w:rsidR="00A17C43" w:rsidRPr="00A17C43" w:rsidRDefault="00A17C43" w:rsidP="00A17C43">
      <w:r w:rsidRPr="00A17C43">
        <w:t>CS</w:t>
      </w:r>
    </w:p>
    <w:p w14:paraId="222EEF16" w14:textId="77777777" w:rsidR="00A17C43" w:rsidRPr="00A17C43" w:rsidRDefault="00A17C43" w:rsidP="00A17C43">
      <w:r w:rsidRPr="00A17C43">
        <w:t>cigarette smoke</w:t>
      </w:r>
    </w:p>
    <w:p w14:paraId="7D96EB0A" w14:textId="77777777" w:rsidR="00A17C43" w:rsidRPr="00A17C43" w:rsidRDefault="00A17C43" w:rsidP="00A17C43">
      <w:r w:rsidRPr="00A17C43">
        <w:t>COPD</w:t>
      </w:r>
    </w:p>
    <w:p w14:paraId="21C3ECD9" w14:textId="77777777" w:rsidR="00A17C43" w:rsidRPr="00A17C43" w:rsidRDefault="00A17C43" w:rsidP="00A17C43">
      <w:r w:rsidRPr="00A17C43">
        <w:t>chronic obstructive pulmonary disease</w:t>
      </w:r>
    </w:p>
    <w:p w14:paraId="74621161" w14:textId="77777777" w:rsidR="00A17C43" w:rsidRPr="00A17C43" w:rsidRDefault="00A17C43" w:rsidP="00A17C43">
      <w:r w:rsidRPr="00A17C43">
        <w:t>scRNAseq</w:t>
      </w:r>
    </w:p>
    <w:p w14:paraId="71419A31" w14:textId="77777777" w:rsidR="00A17C43" w:rsidRPr="00A17C43" w:rsidRDefault="00A17C43" w:rsidP="00A17C43">
      <w:r w:rsidRPr="00A17C43">
        <w:t>single-cell RNA sequencing</w:t>
      </w:r>
    </w:p>
    <w:p w14:paraId="7CC52FA0" w14:textId="77777777" w:rsidR="00A17C43" w:rsidRPr="00A17C43" w:rsidRDefault="00A17C43" w:rsidP="00A17C43">
      <w:r w:rsidRPr="00A17C43">
        <w:t>CSE</w:t>
      </w:r>
    </w:p>
    <w:p w14:paraId="33C107A2" w14:textId="77777777" w:rsidR="00A17C43" w:rsidRPr="00A17C43" w:rsidRDefault="00A17C43" w:rsidP="00A17C43">
      <w:r w:rsidRPr="00A17C43">
        <w:t>cigarette smoke extract</w:t>
      </w:r>
    </w:p>
    <w:p w14:paraId="0F4EAB18" w14:textId="77777777" w:rsidR="00A17C43" w:rsidRPr="00A17C43" w:rsidRDefault="00A17C43" w:rsidP="00A17C43">
      <w:r w:rsidRPr="00A17C43">
        <w:t>AMs</w:t>
      </w:r>
    </w:p>
    <w:p w14:paraId="58067802" w14:textId="77777777" w:rsidR="00A17C43" w:rsidRPr="00A17C43" w:rsidRDefault="00A17C43" w:rsidP="00A17C43">
      <w:r w:rsidRPr="00A17C43">
        <w:t>alveolar macrophages</w:t>
      </w:r>
    </w:p>
    <w:p w14:paraId="0B36B8BA" w14:textId="77777777" w:rsidR="00A17C43" w:rsidRPr="00A17C43" w:rsidRDefault="00A17C43" w:rsidP="00A17C43">
      <w:r w:rsidRPr="00A17C43">
        <w:t>MMP12</w:t>
      </w:r>
    </w:p>
    <w:p w14:paraId="4D595C6F" w14:textId="77777777" w:rsidR="00A17C43" w:rsidRPr="00A17C43" w:rsidRDefault="00A17C43" w:rsidP="00A17C43">
      <w:r w:rsidRPr="00A17C43">
        <w:t>Matrix metallopeptidase 12</w:t>
      </w:r>
    </w:p>
    <w:p w14:paraId="783BF63F" w14:textId="77777777" w:rsidR="00A17C43" w:rsidRPr="00A17C43" w:rsidRDefault="00A17C43" w:rsidP="00A17C43">
      <w:r w:rsidRPr="00A17C43">
        <w:t>BALF</w:t>
      </w:r>
    </w:p>
    <w:p w14:paraId="2F62CC9E" w14:textId="77777777" w:rsidR="00A17C43" w:rsidRPr="00A17C43" w:rsidRDefault="00A17C43" w:rsidP="00A17C43">
      <w:r w:rsidRPr="00A17C43">
        <w:t>bronchoalveolar lavage fluid</w:t>
      </w:r>
    </w:p>
    <w:p w14:paraId="7C509B71" w14:textId="77777777" w:rsidR="00A17C43" w:rsidRPr="00A17C43" w:rsidRDefault="00A17C43" w:rsidP="00A17C43">
      <w:r w:rsidRPr="00A17C43">
        <w:t>ncRNAs</w:t>
      </w:r>
    </w:p>
    <w:p w14:paraId="3B683A48" w14:textId="77777777" w:rsidR="00A17C43" w:rsidRPr="00A17C43" w:rsidRDefault="00A17C43" w:rsidP="00A17C43">
      <w:r w:rsidRPr="00A17C43">
        <w:lastRenderedPageBreak/>
        <w:t>noncoding RNAs</w:t>
      </w:r>
    </w:p>
    <w:p w14:paraId="2890BC4A" w14:textId="77777777" w:rsidR="00A17C43" w:rsidRPr="00A17C43" w:rsidRDefault="00A17C43" w:rsidP="00A17C43">
      <w:r w:rsidRPr="00A17C43">
        <w:t>CAMK2A</w:t>
      </w:r>
    </w:p>
    <w:p w14:paraId="53943E72" w14:textId="77777777" w:rsidR="00A17C43" w:rsidRPr="00A17C43" w:rsidRDefault="00A17C43" w:rsidP="00A17C43">
      <w:r w:rsidRPr="00A17C43">
        <w:t>calcium/calmodulin-dependent protein kinase II alpha</w:t>
      </w:r>
    </w:p>
    <w:p w14:paraId="792C73E7" w14:textId="77777777" w:rsidR="00A17C43" w:rsidRPr="00A17C43" w:rsidRDefault="00A17C43" w:rsidP="00A17C43">
      <w:r w:rsidRPr="00A17C43">
        <w:t>CREB</w:t>
      </w:r>
    </w:p>
    <w:p w14:paraId="3967529D" w14:textId="77777777" w:rsidR="00A17C43" w:rsidRPr="00A17C43" w:rsidRDefault="00A17C43" w:rsidP="00A17C43">
      <w:r w:rsidRPr="00A17C43">
        <w:t>cAMP responsive element binding protein</w:t>
      </w:r>
    </w:p>
    <w:p w14:paraId="4BD927E0" w14:textId="77777777" w:rsidR="00A17C43" w:rsidRPr="00A17C43" w:rsidRDefault="00A17C43" w:rsidP="00A17C43">
      <w:r w:rsidRPr="00A17C43">
        <w:t>SPF</w:t>
      </w:r>
    </w:p>
    <w:p w14:paraId="64DBAA38" w14:textId="77777777" w:rsidR="00A17C43" w:rsidRPr="00A17C43" w:rsidRDefault="00A17C43" w:rsidP="00A17C43">
      <w:r w:rsidRPr="00A17C43">
        <w:t>specific pathogen-free</w:t>
      </w:r>
    </w:p>
    <w:p w14:paraId="5A1E0B1F" w14:textId="77777777" w:rsidR="00A17C43" w:rsidRPr="00A17C43" w:rsidRDefault="00A17C43" w:rsidP="00A17C43">
      <w:r w:rsidRPr="00A17C43">
        <w:t>TPM</w:t>
      </w:r>
    </w:p>
    <w:p w14:paraId="4D9D89DD" w14:textId="77777777" w:rsidR="00A17C43" w:rsidRPr="00A17C43" w:rsidRDefault="00A17C43" w:rsidP="00A17C43">
      <w:r w:rsidRPr="00A17C43">
        <w:t>total particulate matter</w:t>
      </w:r>
    </w:p>
    <w:p w14:paraId="2FBEC8D0" w14:textId="77777777" w:rsidR="00A17C43" w:rsidRPr="00A17C43" w:rsidRDefault="00A17C43" w:rsidP="00A17C43">
      <w:r w:rsidRPr="00A17C43">
        <w:t>PMA</w:t>
      </w:r>
    </w:p>
    <w:p w14:paraId="452AB21F" w14:textId="77777777" w:rsidR="00A17C43" w:rsidRPr="00A17C43" w:rsidRDefault="00A17C43" w:rsidP="00A17C43">
      <w:r w:rsidRPr="00A17C43">
        <w:t>phorbol 12-myristate 13-acetate</w:t>
      </w:r>
    </w:p>
    <w:p w14:paraId="120031F2" w14:textId="77777777" w:rsidR="00A17C43" w:rsidRPr="00A17C43" w:rsidRDefault="00A17C43" w:rsidP="00A17C43">
      <w:r w:rsidRPr="00A17C43">
        <w:t>GEO</w:t>
      </w:r>
    </w:p>
    <w:p w14:paraId="2C88CCDC" w14:textId="77777777" w:rsidR="00A17C43" w:rsidRPr="00A17C43" w:rsidRDefault="00A17C43" w:rsidP="00A17C43">
      <w:r w:rsidRPr="00A17C43">
        <w:t>Gene Expression Omnibus</w:t>
      </w:r>
    </w:p>
    <w:p w14:paraId="1727D364" w14:textId="77777777" w:rsidR="00A17C43" w:rsidRPr="00A17C43" w:rsidRDefault="00A17C43" w:rsidP="00A17C43">
      <w:r w:rsidRPr="00A17C43">
        <w:t>TIMP1</w:t>
      </w:r>
    </w:p>
    <w:p w14:paraId="6DE55108" w14:textId="77777777" w:rsidR="00A17C43" w:rsidRPr="00A17C43" w:rsidRDefault="00A17C43" w:rsidP="00A17C43">
      <w:r w:rsidRPr="00A17C43">
        <w:t>TIMP metallopeptidase inhibitor 1</w:t>
      </w:r>
    </w:p>
    <w:p w14:paraId="11629878" w14:textId="77777777" w:rsidR="00A17C43" w:rsidRPr="00A17C43" w:rsidRDefault="00A17C43" w:rsidP="00A17C43">
      <w:r w:rsidRPr="00A17C43">
        <w:t>BMDMs</w:t>
      </w:r>
    </w:p>
    <w:p w14:paraId="0E7FF11D" w14:textId="77777777" w:rsidR="00A17C43" w:rsidRPr="00A17C43" w:rsidRDefault="00A17C43" w:rsidP="00A17C43">
      <w:r w:rsidRPr="00A17C43">
        <w:t>bone-marrow-derived macrophages</w:t>
      </w:r>
    </w:p>
    <w:p w14:paraId="5D519DE1" w14:textId="77777777" w:rsidR="00A17C43" w:rsidRPr="00A17C43" w:rsidRDefault="00A17C43" w:rsidP="00A17C43">
      <w:r w:rsidRPr="00A17C43">
        <w:t>FISH</w:t>
      </w:r>
    </w:p>
    <w:p w14:paraId="1F22B15C" w14:textId="77777777" w:rsidR="00A17C43" w:rsidRPr="00A17C43" w:rsidRDefault="00A17C43" w:rsidP="00A17C43">
      <w:r w:rsidRPr="00A17C43">
        <w:t>fluorescence </w:t>
      </w:r>
      <w:r w:rsidRPr="00A17C43">
        <w:rPr>
          <w:i/>
          <w:iCs/>
        </w:rPr>
        <w:t>in situ</w:t>
      </w:r>
      <w:r w:rsidRPr="00A17C43">
        <w:t> hybridization</w:t>
      </w:r>
    </w:p>
    <w:p w14:paraId="10FACA20" w14:textId="77777777" w:rsidR="00A17C43" w:rsidRPr="00A17C43" w:rsidRDefault="00A17C43" w:rsidP="00A17C43">
      <w:r w:rsidRPr="00A17C43">
        <w:t>ECM</w:t>
      </w:r>
    </w:p>
    <w:p w14:paraId="0028EDD8" w14:textId="77777777" w:rsidR="00A17C43" w:rsidRPr="00A17C43" w:rsidRDefault="00A17C43" w:rsidP="00A17C43">
      <w:r w:rsidRPr="00A17C43">
        <w:t>Extracellular matrix</w:t>
      </w:r>
    </w:p>
    <w:p w14:paraId="3D391E22" w14:textId="77777777" w:rsidR="00A17C43" w:rsidRPr="00A17C43" w:rsidRDefault="00A17C43" w:rsidP="00A17C43">
      <w:r w:rsidRPr="00A17C43">
        <w:t>ETS</w:t>
      </w:r>
    </w:p>
    <w:p w14:paraId="5345CDB4" w14:textId="77777777" w:rsidR="00A17C43" w:rsidRPr="00A17C43" w:rsidRDefault="00A17C43" w:rsidP="00A17C43">
      <w:r w:rsidRPr="00A17C43">
        <w:t>environmental tobacco smoke</w:t>
      </w:r>
    </w:p>
    <w:p w14:paraId="37F141F7" w14:textId="77777777" w:rsidR="00A17C43" w:rsidRPr="00A17C43" w:rsidRDefault="00A17C43" w:rsidP="00A17C43">
      <w:r w:rsidRPr="00A17C43">
        <w:t>SPC</w:t>
      </w:r>
      <w:r w:rsidRPr="00A17C43">
        <w:rPr>
          <w:vertAlign w:val="superscript"/>
        </w:rPr>
        <w:t>+</w:t>
      </w:r>
    </w:p>
    <w:p w14:paraId="3D7C76D3" w14:textId="77777777" w:rsidR="00A17C43" w:rsidRPr="00A17C43" w:rsidRDefault="00A17C43" w:rsidP="00A17C43">
      <w:r w:rsidRPr="00A17C43">
        <w:t>surfactant protein–C–postive</w:t>
      </w:r>
    </w:p>
    <w:p w14:paraId="6AE74B2D" w14:textId="77777777" w:rsidR="00A17C43" w:rsidRPr="00A17C43" w:rsidRDefault="00A17C43" w:rsidP="00A17C43">
      <w:r w:rsidRPr="00A17C43">
        <w:t>1. Introduction</w:t>
      </w:r>
    </w:p>
    <w:p w14:paraId="463BE4F9" w14:textId="77777777" w:rsidR="00A17C43" w:rsidRPr="00A17C43" w:rsidRDefault="00A17C43" w:rsidP="00A17C43">
      <w:r w:rsidRPr="00A17C43">
        <w:t>Cigarette smoke (CS), an indoor environmental pollution, contains more than 7000 chemicals, some of which constitute a serious threat to human health (</w:t>
      </w:r>
      <w:bookmarkStart w:id="42" w:name="bb0260"/>
      <w:r w:rsidRPr="00A17C43">
        <w:fldChar w:fldCharType="begin"/>
      </w:r>
      <w:r w:rsidRPr="00A17C43">
        <w:instrText>HYPERLINK "https://www.sciencedirect.com/science/article/pii/S0160412024004185" \l "b0260"</w:instrText>
      </w:r>
      <w:r w:rsidRPr="00A17C43">
        <w:fldChar w:fldCharType="separate"/>
      </w:r>
      <w:r w:rsidRPr="00A17C43">
        <w:rPr>
          <w:rStyle w:val="Hyperlink"/>
        </w:rPr>
        <w:t>Soleimani et al., 2022</w:t>
      </w:r>
      <w:r w:rsidRPr="00A17C43">
        <w:fldChar w:fldCharType="end"/>
      </w:r>
      <w:bookmarkEnd w:id="42"/>
      <w:r w:rsidRPr="00A17C43">
        <w:t>). Following the 2019 </w:t>
      </w:r>
      <w:hyperlink r:id="rId236" w:tooltip="Learn more about Global Burden of Disease from ScienceDirect's AI-generated Topic Pages" w:history="1">
        <w:r w:rsidRPr="00A17C43">
          <w:rPr>
            <w:rStyle w:val="Hyperlink"/>
          </w:rPr>
          <w:t>Global Burden of Disease</w:t>
        </w:r>
      </w:hyperlink>
      <w:r w:rsidRPr="00A17C43">
        <w:t> study, CS affects 1.14 billion people and causes 7.69 million deaths per year (</w:t>
      </w:r>
      <w:bookmarkStart w:id="43" w:name="bb0055"/>
      <w:r w:rsidRPr="00A17C43">
        <w:fldChar w:fldCharType="begin"/>
      </w:r>
      <w:r w:rsidRPr="00A17C43">
        <w:instrText>HYPERLINK "https://www.sciencedirect.com/science/article/pii/S0160412024004185" \l "b0055"</w:instrText>
      </w:r>
      <w:r w:rsidRPr="00A17C43">
        <w:fldChar w:fldCharType="separate"/>
      </w:r>
      <w:r w:rsidRPr="00A17C43">
        <w:rPr>
          <w:rStyle w:val="Hyperlink"/>
        </w:rPr>
        <w:t>Collaborators, 2021</w:t>
      </w:r>
      <w:r w:rsidRPr="00A17C43">
        <w:fldChar w:fldCharType="end"/>
      </w:r>
      <w:bookmarkEnd w:id="43"/>
      <w:r w:rsidRPr="00A17C43">
        <w:t>). CS exposure is the principal environmental risk factor for the occurrence and progression of various systemic ailments, including respiratory, nervous, and cardiovascular diseases (</w:t>
      </w:r>
      <w:bookmarkStart w:id="44" w:name="bb0215"/>
      <w:r w:rsidRPr="00A17C43">
        <w:fldChar w:fldCharType="begin"/>
      </w:r>
      <w:r w:rsidRPr="00A17C43">
        <w:instrText>HYPERLINK "https://www.sciencedirect.com/science/article/pii/S0160412024004185" \l "b0215"</w:instrText>
      </w:r>
      <w:r w:rsidRPr="00A17C43">
        <w:fldChar w:fldCharType="separate"/>
      </w:r>
      <w:r w:rsidRPr="00A17C43">
        <w:rPr>
          <w:rStyle w:val="Hyperlink"/>
        </w:rPr>
        <w:t>Ma et al., 2021</w:t>
      </w:r>
      <w:r w:rsidRPr="00A17C43">
        <w:fldChar w:fldCharType="end"/>
      </w:r>
      <w:bookmarkEnd w:id="44"/>
      <w:r w:rsidRPr="00A17C43">
        <w:t>). </w:t>
      </w:r>
      <w:hyperlink r:id="rId237" w:tooltip="Learn more about Epigenetic mechanisms from ScienceDirect's AI-generated Topic Pages" w:history="1">
        <w:r w:rsidRPr="00A17C43">
          <w:rPr>
            <w:rStyle w:val="Hyperlink"/>
          </w:rPr>
          <w:t>Epigenetic mechanisms</w:t>
        </w:r>
      </w:hyperlink>
      <w:r w:rsidRPr="00A17C43">
        <w:t>, including non-coding RNA, </w:t>
      </w:r>
      <w:hyperlink r:id="rId238" w:tooltip="Learn more about DNA modification from ScienceDirect's AI-generated Topic Pages" w:history="1">
        <w:r w:rsidRPr="00A17C43">
          <w:rPr>
            <w:rStyle w:val="Hyperlink"/>
          </w:rPr>
          <w:t>DNA modification</w:t>
        </w:r>
      </w:hyperlink>
      <w:r w:rsidRPr="00A17C43">
        <w:t>, and </w:t>
      </w:r>
      <w:hyperlink r:id="rId239" w:tooltip="Learn more about histone modification from ScienceDirect's AI-generated Topic Pages" w:history="1">
        <w:r w:rsidRPr="00A17C43">
          <w:rPr>
            <w:rStyle w:val="Hyperlink"/>
          </w:rPr>
          <w:t>histone modification</w:t>
        </w:r>
      </w:hyperlink>
      <w:r w:rsidRPr="00A17C43">
        <w:t xml:space="preserve">, exert effects on various diseases associated with smoking </w:t>
      </w:r>
      <w:r w:rsidRPr="00A17C43">
        <w:lastRenderedPageBreak/>
        <w:t>(</w:t>
      </w:r>
      <w:bookmarkStart w:id="45" w:name="bb0090"/>
      <w:r w:rsidRPr="00A17C43">
        <w:fldChar w:fldCharType="begin"/>
      </w:r>
      <w:r w:rsidRPr="00A17C43">
        <w:instrText>HYPERLINK "https://www.sciencedirect.com/science/article/pii/S0160412024004185" \l "b0090"</w:instrText>
      </w:r>
      <w:r w:rsidRPr="00A17C43">
        <w:fldChar w:fldCharType="separate"/>
      </w:r>
      <w:r w:rsidRPr="00A17C43">
        <w:rPr>
          <w:rStyle w:val="Hyperlink"/>
        </w:rPr>
        <w:t>Gould, 2023</w:t>
      </w:r>
      <w:r w:rsidRPr="00A17C43">
        <w:fldChar w:fldCharType="end"/>
      </w:r>
      <w:bookmarkEnd w:id="45"/>
      <w:r w:rsidRPr="00A17C43">
        <w:t>). However, the specific molecular mechanisms of the </w:t>
      </w:r>
      <w:hyperlink r:id="rId240" w:tooltip="Learn more about adverse effects from ScienceDirect's AI-generated Topic Pages" w:history="1">
        <w:r w:rsidRPr="00A17C43">
          <w:rPr>
            <w:rStyle w:val="Hyperlink"/>
          </w:rPr>
          <w:t>adverse effects</w:t>
        </w:r>
      </w:hyperlink>
      <w:r w:rsidRPr="00A17C43">
        <w:t> caused by smoking remain to be elucidated.</w:t>
      </w:r>
    </w:p>
    <w:p w14:paraId="02CC0664" w14:textId="77777777" w:rsidR="00A17C43" w:rsidRPr="00A17C43" w:rsidRDefault="00A17C43" w:rsidP="00A17C43">
      <w:r w:rsidRPr="00A17C43">
        <w:t>Chronic obstructive pulmonary disease (COPD) is a heterogeneous respiratory disease and a leading cause of death and disability worldwide, causing a social and economic burden (</w:t>
      </w:r>
      <w:bookmarkStart w:id="46" w:name="bb0050"/>
      <w:r w:rsidRPr="00A17C43">
        <w:fldChar w:fldCharType="begin"/>
      </w:r>
      <w:r w:rsidRPr="00A17C43">
        <w:instrText>HYPERLINK "https://www.sciencedirect.com/science/article/pii/S0160412024004185" \l "b0050"</w:instrText>
      </w:r>
      <w:r w:rsidRPr="00A17C43">
        <w:fldChar w:fldCharType="separate"/>
      </w:r>
      <w:r w:rsidRPr="00A17C43">
        <w:rPr>
          <w:rStyle w:val="Hyperlink"/>
        </w:rPr>
        <w:t>Christenson et al., 2022</w:t>
      </w:r>
      <w:r w:rsidRPr="00A17C43">
        <w:fldChar w:fldCharType="end"/>
      </w:r>
      <w:bookmarkEnd w:id="46"/>
      <w:r w:rsidRPr="00A17C43">
        <w:t>). Emphysema, a principal pathological feature of COPD (</w:t>
      </w:r>
      <w:bookmarkStart w:id="47" w:name="bb0120"/>
      <w:r w:rsidRPr="00A17C43">
        <w:fldChar w:fldCharType="begin"/>
      </w:r>
      <w:r w:rsidRPr="00A17C43">
        <w:instrText>HYPERLINK "https://www.sciencedirect.com/science/article/pii/S0160412024004185" \l "b0120"</w:instrText>
      </w:r>
      <w:r w:rsidRPr="00A17C43">
        <w:fldChar w:fldCharType="separate"/>
      </w:r>
      <w:r w:rsidRPr="00A17C43">
        <w:rPr>
          <w:rStyle w:val="Hyperlink"/>
        </w:rPr>
        <w:t>Hisata et al., 2021</w:t>
      </w:r>
      <w:r w:rsidRPr="00A17C43">
        <w:fldChar w:fldCharType="end"/>
      </w:r>
      <w:bookmarkEnd w:id="47"/>
      <w:r w:rsidRPr="00A17C43">
        <w:t>), is characterized by permanent enlargement of the distal alveolar space, attenuation of alveolar elasticity, and irreversible destruction of alveolar tissue (</w:t>
      </w:r>
      <w:bookmarkStart w:id="48" w:name="bb0290"/>
      <w:r w:rsidRPr="00A17C43">
        <w:fldChar w:fldCharType="begin"/>
      </w:r>
      <w:r w:rsidRPr="00A17C43">
        <w:instrText>HYPERLINK "https://www.sciencedirect.com/science/article/pii/S0160412024004185" \l "b0290"</w:instrText>
      </w:r>
      <w:r w:rsidRPr="00A17C43">
        <w:fldChar w:fldCharType="separate"/>
      </w:r>
      <w:r w:rsidRPr="00A17C43">
        <w:rPr>
          <w:rStyle w:val="Hyperlink"/>
        </w:rPr>
        <w:t>Vlahos, 2020</w:t>
      </w:r>
      <w:r w:rsidRPr="00A17C43">
        <w:fldChar w:fldCharType="end"/>
      </w:r>
      <w:bookmarkEnd w:id="48"/>
      <w:r w:rsidRPr="00A17C43">
        <w:t>). Its main pathology involves inflammation, </w:t>
      </w:r>
      <w:hyperlink r:id="rId241" w:tooltip="Learn more about oxidative stress from ScienceDirect's AI-generated Topic Pages" w:history="1">
        <w:r w:rsidRPr="00A17C43">
          <w:rPr>
            <w:rStyle w:val="Hyperlink"/>
          </w:rPr>
          <w:t>oxidative stress</w:t>
        </w:r>
      </w:hyperlink>
      <w:r w:rsidRPr="00A17C43">
        <w:t>, a proteinase/anti-proteinase imbalance, and apoptosis of alveolar epithelial cells (</w:t>
      </w:r>
      <w:bookmarkStart w:id="49" w:name="bb0240"/>
      <w:r w:rsidRPr="00A17C43">
        <w:fldChar w:fldCharType="begin"/>
      </w:r>
      <w:r w:rsidRPr="00A17C43">
        <w:instrText>HYPERLINK "https://www.sciencedirect.com/science/article/pii/S0160412024004185" \l "b0240"</w:instrText>
      </w:r>
      <w:r w:rsidRPr="00A17C43">
        <w:fldChar w:fldCharType="separate"/>
      </w:r>
      <w:r w:rsidRPr="00A17C43">
        <w:rPr>
          <w:rStyle w:val="Hyperlink"/>
        </w:rPr>
        <w:t>Pasupneti et al., 2020</w:t>
      </w:r>
      <w:r w:rsidRPr="00A17C43">
        <w:fldChar w:fldCharType="end"/>
      </w:r>
      <w:bookmarkEnd w:id="49"/>
      <w:r w:rsidRPr="00A17C43">
        <w:t>). The underlying molecular mechanisms of emphysema progression remains unclear, but is suggested to associate with imbalance of proteinases response of macrophage polarization.</w:t>
      </w:r>
    </w:p>
    <w:p w14:paraId="681DED50" w14:textId="77777777" w:rsidR="00A17C43" w:rsidRPr="00A17C43" w:rsidRDefault="00A17C43" w:rsidP="00A17C43">
      <w:hyperlink r:id="rId242" w:tooltip="Learn more about Alveolar macrophages from ScienceDirect's AI-generated Topic Pages" w:history="1">
        <w:r w:rsidRPr="00A17C43">
          <w:rPr>
            <w:rStyle w:val="Hyperlink"/>
          </w:rPr>
          <w:t>Alveolar macrophages</w:t>
        </w:r>
      </w:hyperlink>
      <w:r w:rsidRPr="00A17C43">
        <w:t> (AMs), which are mainly derived from </w:t>
      </w:r>
      <w:hyperlink r:id="rId243" w:tooltip="Learn more about monocytes from ScienceDirect's AI-generated Topic Pages" w:history="1">
        <w:r w:rsidRPr="00A17C43">
          <w:rPr>
            <w:rStyle w:val="Hyperlink"/>
          </w:rPr>
          <w:t>monocytes</w:t>
        </w:r>
      </w:hyperlink>
      <w:r w:rsidRPr="00A17C43">
        <w:t> and are abundant </w:t>
      </w:r>
      <w:hyperlink r:id="rId244" w:tooltip="Learn more about immune cells from ScienceDirect's AI-generated Topic Pages" w:history="1">
        <w:r w:rsidRPr="00A17C43">
          <w:rPr>
            <w:rStyle w:val="Hyperlink"/>
          </w:rPr>
          <w:t>immune cells</w:t>
        </w:r>
      </w:hyperlink>
      <w:r w:rsidRPr="00A17C43">
        <w:t>, contribute to respiratory </w:t>
      </w:r>
      <w:hyperlink r:id="rId245" w:tooltip="Learn more about disease progression from ScienceDirect's AI-generated Topic Pages" w:history="1">
        <w:r w:rsidRPr="00A17C43">
          <w:rPr>
            <w:rStyle w:val="Hyperlink"/>
          </w:rPr>
          <w:t>disease progression</w:t>
        </w:r>
      </w:hyperlink>
      <w:r w:rsidRPr="00A17C43">
        <w:t> via polarization into different phenotypes (</w:t>
      </w:r>
      <w:bookmarkStart w:id="50" w:name="bb0015"/>
      <w:r w:rsidRPr="00A17C43">
        <w:fldChar w:fldCharType="begin"/>
      </w:r>
      <w:r w:rsidRPr="00A17C43">
        <w:instrText>HYPERLINK "https://www.sciencedirect.com/science/article/pii/S0160412024004185" \l "b0015"</w:instrText>
      </w:r>
      <w:r w:rsidRPr="00A17C43">
        <w:fldChar w:fldCharType="separate"/>
      </w:r>
      <w:r w:rsidRPr="00A17C43">
        <w:rPr>
          <w:rStyle w:val="Hyperlink"/>
        </w:rPr>
        <w:t>Belchamber and Donnelly, 2020</w:t>
      </w:r>
      <w:r w:rsidRPr="00A17C43">
        <w:fldChar w:fldCharType="end"/>
      </w:r>
      <w:bookmarkEnd w:id="50"/>
      <w:r w:rsidRPr="00A17C43">
        <w:t>, </w:t>
      </w:r>
      <w:bookmarkStart w:id="51" w:name="bb0165"/>
      <w:r w:rsidRPr="00A17C43">
        <w:fldChar w:fldCharType="begin"/>
      </w:r>
      <w:r w:rsidRPr="00A17C43">
        <w:instrText>HYPERLINK "https://www.sciencedirect.com/science/article/pii/S0160412024004185" \l "b0165"</w:instrText>
      </w:r>
      <w:r w:rsidRPr="00A17C43">
        <w:fldChar w:fldCharType="separate"/>
      </w:r>
      <w:r w:rsidRPr="00A17C43">
        <w:rPr>
          <w:rStyle w:val="Hyperlink"/>
        </w:rPr>
        <w:t>Kulikauskaite and Wack, 2020</w:t>
      </w:r>
      <w:r w:rsidRPr="00A17C43">
        <w:fldChar w:fldCharType="end"/>
      </w:r>
      <w:bookmarkEnd w:id="51"/>
      <w:r w:rsidRPr="00A17C43">
        <w:t>). The imbalance of proteinases and their inhibitors secreted by AMs is a cause of CS-induced lung injury (</w:t>
      </w:r>
      <w:bookmarkStart w:id="52" w:name="bb0210"/>
      <w:r w:rsidRPr="00A17C43">
        <w:fldChar w:fldCharType="begin"/>
      </w:r>
      <w:r w:rsidRPr="00A17C43">
        <w:instrText>HYPERLINK "https://www.sciencedirect.com/science/article/pii/S0160412024004185" \l "b0210"</w:instrText>
      </w:r>
      <w:r w:rsidRPr="00A17C43">
        <w:fldChar w:fldCharType="separate"/>
      </w:r>
      <w:r w:rsidRPr="00A17C43">
        <w:rPr>
          <w:rStyle w:val="Hyperlink"/>
        </w:rPr>
        <w:t>Lugg et al., 2022</w:t>
      </w:r>
      <w:r w:rsidRPr="00A17C43">
        <w:fldChar w:fldCharType="end"/>
      </w:r>
      <w:r w:rsidRPr="00A17C43">
        <w:t>). Matrix metallopeptidase 12 (MMP12), a macrophage-derived cytokine, is an extracellular matrix (ECM)-degrading </w:t>
      </w:r>
      <w:hyperlink r:id="rId246" w:tooltip="Learn more about enzyme from ScienceDirect's AI-generated Topic Pages" w:history="1">
        <w:r w:rsidRPr="00A17C43">
          <w:rPr>
            <w:rStyle w:val="Hyperlink"/>
          </w:rPr>
          <w:t>enzyme</w:t>
        </w:r>
      </w:hyperlink>
      <w:r w:rsidRPr="00A17C43">
        <w:t> that mediates the destruction of alveolar structures (</w:t>
      </w:r>
      <w:bookmarkStart w:id="53" w:name="bb0065"/>
      <w:r w:rsidRPr="00A17C43">
        <w:fldChar w:fldCharType="begin"/>
      </w:r>
      <w:r w:rsidRPr="00A17C43">
        <w:instrText>HYPERLINK "https://www.sciencedirect.com/science/article/pii/S0160412024004185" \l "b0065"</w:instrText>
      </w:r>
      <w:r w:rsidRPr="00A17C43">
        <w:fldChar w:fldCharType="separate"/>
      </w:r>
      <w:r w:rsidRPr="00A17C43">
        <w:rPr>
          <w:rStyle w:val="Hyperlink"/>
        </w:rPr>
        <w:t>Doyle et al., 2019</w:t>
      </w:r>
      <w:r w:rsidRPr="00A17C43">
        <w:fldChar w:fldCharType="end"/>
      </w:r>
      <w:bookmarkEnd w:id="53"/>
      <w:r w:rsidRPr="00A17C43">
        <w:t>). ​​Notably, deficiency of MMP12 protected against the expansion of alveolar space and the development of emphysema in CS-exposed mice (</w:t>
      </w:r>
      <w:bookmarkStart w:id="54" w:name="bb0105"/>
      <w:r w:rsidRPr="00A17C43">
        <w:fldChar w:fldCharType="begin"/>
      </w:r>
      <w:r w:rsidRPr="00A17C43">
        <w:instrText>HYPERLINK "https://www.sciencedirect.com/science/article/pii/S0160412024004185" \l "b0105"</w:instrText>
      </w:r>
      <w:r w:rsidRPr="00A17C43">
        <w:fldChar w:fldCharType="separate"/>
      </w:r>
      <w:r w:rsidRPr="00A17C43">
        <w:rPr>
          <w:rStyle w:val="Hyperlink"/>
        </w:rPr>
        <w:t>Hautamaki et al., 1997</w:t>
      </w:r>
      <w:r w:rsidRPr="00A17C43">
        <w:fldChar w:fldCharType="end"/>
      </w:r>
      <w:bookmarkEnd w:id="54"/>
      <w:r w:rsidRPr="00A17C43">
        <w:t>). In addition, macrophages of the M1 phenotype, which are classically activated, produce </w:t>
      </w:r>
      <w:hyperlink r:id="rId247" w:tooltip="Learn more about inflammatory cytokines from ScienceDirect's AI-generated Topic Pages" w:history="1">
        <w:r w:rsidRPr="00A17C43">
          <w:rPr>
            <w:rStyle w:val="Hyperlink"/>
          </w:rPr>
          <w:t>inflammatory cytokines</w:t>
        </w:r>
      </w:hyperlink>
      <w:r w:rsidRPr="00A17C43">
        <w:t> and kill bacteria; those of the M2 phenotype are alternatively activated and participate in </w:t>
      </w:r>
      <w:hyperlink r:id="rId248" w:tooltip="Learn more about immune regulation from ScienceDirect's AI-generated Topic Pages" w:history="1">
        <w:r w:rsidRPr="00A17C43">
          <w:rPr>
            <w:rStyle w:val="Hyperlink"/>
          </w:rPr>
          <w:t>immune regulation</w:t>
        </w:r>
      </w:hyperlink>
      <w:r w:rsidRPr="00A17C43">
        <w:t> and tissue remodeling (</w:t>
      </w:r>
      <w:bookmarkStart w:id="55" w:name="bb0060"/>
      <w:r w:rsidRPr="00A17C43">
        <w:fldChar w:fldCharType="begin"/>
      </w:r>
      <w:r w:rsidRPr="00A17C43">
        <w:instrText>HYPERLINK "https://www.sciencedirect.com/science/article/pii/S0160412024004185" \l "b0060"</w:instrText>
      </w:r>
      <w:r w:rsidRPr="00A17C43">
        <w:fldChar w:fldCharType="separate"/>
      </w:r>
      <w:r w:rsidRPr="00A17C43">
        <w:rPr>
          <w:rStyle w:val="Hyperlink"/>
        </w:rPr>
        <w:t>Dong et al., 2022</w:t>
      </w:r>
      <w:r w:rsidRPr="00A17C43">
        <w:fldChar w:fldCharType="end"/>
      </w:r>
      <w:bookmarkEnd w:id="55"/>
      <w:r w:rsidRPr="00A17C43">
        <w:t>). Meanwhile, the clinical report showed the higher levels of M2-related genes in macrophages isolated from bronchoalveolar lavage fluid (BALF) of smokers and COPD smokers (</w:t>
      </w:r>
      <w:bookmarkStart w:id="56" w:name="bb0255"/>
      <w:r w:rsidRPr="00A17C43">
        <w:fldChar w:fldCharType="begin"/>
      </w:r>
      <w:r w:rsidRPr="00A17C43">
        <w:instrText>HYPERLINK "https://www.sciencedirect.com/science/article/pii/S0160412024004185" \l "b0255"</w:instrText>
      </w:r>
      <w:r w:rsidRPr="00A17C43">
        <w:fldChar w:fldCharType="separate"/>
      </w:r>
      <w:r w:rsidRPr="00A17C43">
        <w:rPr>
          <w:rStyle w:val="Hyperlink"/>
        </w:rPr>
        <w:t>Shaykhiev et al., 2009</w:t>
      </w:r>
      <w:r w:rsidRPr="00A17C43">
        <w:fldChar w:fldCharType="end"/>
      </w:r>
      <w:bookmarkEnd w:id="56"/>
      <w:r w:rsidRPr="00A17C43">
        <w:t>). However, whether M2 macrophage polarization is involved in smoking-related emphysema and the underlying molecular mechanisms need to be explored.</w:t>
      </w:r>
    </w:p>
    <w:p w14:paraId="5F25FEBD" w14:textId="77777777" w:rsidR="00A17C43" w:rsidRPr="00A17C43" w:rsidRDefault="00A17C43" w:rsidP="00A17C43">
      <w:r w:rsidRPr="00A17C43">
        <w:t>circRNAs, covalently closed single-stranded noncoding RNAs (ncRNAs), are generated by back-splicing from </w:t>
      </w:r>
      <w:hyperlink r:id="rId249" w:tooltip="Learn more about precursor mRNAs from ScienceDirect's AI-generated Topic Pages" w:history="1">
        <w:r w:rsidRPr="00A17C43">
          <w:rPr>
            <w:rStyle w:val="Hyperlink"/>
          </w:rPr>
          <w:t>precursor mRNAs</w:t>
        </w:r>
      </w:hyperlink>
      <w:r w:rsidRPr="00A17C43">
        <w:t> and are highly stable (</w:t>
      </w:r>
      <w:bookmarkStart w:id="57" w:name="bb0200"/>
      <w:r w:rsidRPr="00A17C43">
        <w:fldChar w:fldCharType="begin"/>
      </w:r>
      <w:r w:rsidRPr="00A17C43">
        <w:instrText>HYPERLINK "https://www.sciencedirect.com/science/article/pii/S0160412024004185" \l "b0200"</w:instrText>
      </w:r>
      <w:r w:rsidRPr="00A17C43">
        <w:fldChar w:fldCharType="separate"/>
      </w:r>
      <w:r w:rsidRPr="00A17C43">
        <w:rPr>
          <w:rStyle w:val="Hyperlink"/>
        </w:rPr>
        <w:t>Liu et al., 2021</w:t>
      </w:r>
      <w:r w:rsidRPr="00A17C43">
        <w:fldChar w:fldCharType="end"/>
      </w:r>
      <w:bookmarkEnd w:id="57"/>
      <w:r w:rsidRPr="00A17C43">
        <w:t>). circRNAs exhibit a diverse range of molecular mechanisms and functions in cells, and, in addition to their classical function as sponges for </w:t>
      </w:r>
      <w:hyperlink r:id="rId250" w:tooltip="Learn more about miRNAs from ScienceDirect's AI-generated Topic Pages" w:history="1">
        <w:r w:rsidRPr="00A17C43">
          <w:rPr>
            <w:rStyle w:val="Hyperlink"/>
          </w:rPr>
          <w:t>miRNAs</w:t>
        </w:r>
      </w:hyperlink>
      <w:r w:rsidRPr="00A17C43">
        <w:t>, interact with proteins or mRNAs to regulate gene expression (</w:t>
      </w:r>
      <w:bookmarkStart w:id="58" w:name="bb0230"/>
      <w:r w:rsidRPr="00A17C43">
        <w:fldChar w:fldCharType="begin"/>
      </w:r>
      <w:r w:rsidRPr="00A17C43">
        <w:instrText>HYPERLINK "https://www.sciencedirect.com/science/article/pii/S0160412024004185" \l "b0230"</w:instrText>
      </w:r>
      <w:r w:rsidRPr="00A17C43">
        <w:fldChar w:fldCharType="separate"/>
      </w:r>
      <w:r w:rsidRPr="00A17C43">
        <w:rPr>
          <w:rStyle w:val="Hyperlink"/>
        </w:rPr>
        <w:t>Misir et al., 2022</w:t>
      </w:r>
      <w:r w:rsidRPr="00A17C43">
        <w:fldChar w:fldCharType="end"/>
      </w:r>
      <w:bookmarkEnd w:id="58"/>
      <w:r w:rsidRPr="00A17C43">
        <w:t>). In gastric cancer cells, circARID1A enhances the stability of </w:t>
      </w:r>
      <w:hyperlink r:id="rId251" w:tooltip="Learn more about SLC7A5 from ScienceDirect's AI-generated Topic Pages" w:history="1">
        <w:r w:rsidRPr="00A17C43">
          <w:rPr>
            <w:rStyle w:val="Hyperlink"/>
            <w:i/>
            <w:iCs/>
          </w:rPr>
          <w:t>SLC7A5</w:t>
        </w:r>
      </w:hyperlink>
      <w:r w:rsidRPr="00A17C43">
        <w:t> mRNA by binding to IGF2BP3 to promote the </w:t>
      </w:r>
      <w:hyperlink r:id="rId252" w:tooltip="Learn more about cell proliferation from ScienceDirect's AI-generated Topic Pages" w:history="1">
        <w:r w:rsidRPr="00A17C43">
          <w:rPr>
            <w:rStyle w:val="Hyperlink"/>
          </w:rPr>
          <w:t>cell proliferation</w:t>
        </w:r>
      </w:hyperlink>
      <w:r w:rsidRPr="00A17C43">
        <w:t> (</w:t>
      </w:r>
      <w:bookmarkStart w:id="59" w:name="bb0220"/>
      <w:r w:rsidRPr="00A17C43">
        <w:fldChar w:fldCharType="begin"/>
      </w:r>
      <w:r w:rsidRPr="00A17C43">
        <w:instrText>HYPERLINK "https://www.sciencedirect.com/science/article/pii/S0160412024004185" \l "b0220"</w:instrText>
      </w:r>
      <w:r w:rsidRPr="00A17C43">
        <w:fldChar w:fldCharType="separate"/>
      </w:r>
      <w:r w:rsidRPr="00A17C43">
        <w:rPr>
          <w:rStyle w:val="Hyperlink"/>
        </w:rPr>
        <w:t>Ma et al., 2022</w:t>
      </w:r>
      <w:r w:rsidRPr="00A17C43">
        <w:fldChar w:fldCharType="end"/>
      </w:r>
      <w:bookmarkEnd w:id="59"/>
      <w:r w:rsidRPr="00A17C43">
        <w:t>). Diseases related to exposure to environmental chemical pollution are usually accompanied by alterations in specific circRNAs expressions (</w:t>
      </w:r>
      <w:bookmarkStart w:id="60" w:name="bb0180"/>
      <w:r w:rsidRPr="00A17C43">
        <w:fldChar w:fldCharType="begin"/>
      </w:r>
      <w:r w:rsidRPr="00A17C43">
        <w:instrText>HYPERLINK "https://www.sciencedirect.com/science/article/pii/S0160412024004185" \l "b0180"</w:instrText>
      </w:r>
      <w:r w:rsidRPr="00A17C43">
        <w:fldChar w:fldCharType="separate"/>
      </w:r>
      <w:r w:rsidRPr="00A17C43">
        <w:rPr>
          <w:rStyle w:val="Hyperlink"/>
        </w:rPr>
        <w:t>Li et al., 2020</w:t>
      </w:r>
      <w:r w:rsidRPr="00A17C43">
        <w:fldChar w:fldCharType="end"/>
      </w:r>
      <w:bookmarkEnd w:id="60"/>
      <w:r w:rsidRPr="00A17C43">
        <w:t>). Our previous study revealed that circRNAs are involved in CS-induced lung injury by mediating apoptosis and </w:t>
      </w:r>
      <w:hyperlink r:id="rId253" w:tooltip="Learn more about ferroptosis from ScienceDirect's AI-generated Topic Pages" w:history="1">
        <w:r w:rsidRPr="00A17C43">
          <w:rPr>
            <w:rStyle w:val="Hyperlink"/>
          </w:rPr>
          <w:t>ferroptosis</w:t>
        </w:r>
      </w:hyperlink>
      <w:r w:rsidRPr="00A17C43">
        <w:t> in alveolar epithelium (</w:t>
      </w:r>
      <w:bookmarkStart w:id="61" w:name="bb0305"/>
      <w:r w:rsidRPr="00A17C43">
        <w:fldChar w:fldCharType="begin"/>
      </w:r>
      <w:r w:rsidRPr="00A17C43">
        <w:instrText>HYPERLINK "https://www.sciencedirect.com/science/article/pii/S0160412024004185" \l "b0305"</w:instrText>
      </w:r>
      <w:r w:rsidRPr="00A17C43">
        <w:fldChar w:fldCharType="separate"/>
      </w:r>
      <w:r w:rsidRPr="00A17C43">
        <w:rPr>
          <w:rStyle w:val="Hyperlink"/>
        </w:rPr>
        <w:t>Xia et al., 2023</w:t>
      </w:r>
      <w:r w:rsidRPr="00A17C43">
        <w:fldChar w:fldCharType="end"/>
      </w:r>
      <w:r w:rsidRPr="00A17C43">
        <w:t>, </w:t>
      </w:r>
      <w:bookmarkStart w:id="62" w:name="bb0325"/>
      <w:r w:rsidRPr="00A17C43">
        <w:fldChar w:fldCharType="begin"/>
      </w:r>
      <w:r w:rsidRPr="00A17C43">
        <w:instrText>HYPERLINK "https://www.sciencedirect.com/science/article/pii/S0160412024004185" \l "b0325"</w:instrText>
      </w:r>
      <w:r w:rsidRPr="00A17C43">
        <w:fldChar w:fldCharType="separate"/>
      </w:r>
      <w:r w:rsidRPr="00A17C43">
        <w:rPr>
          <w:rStyle w:val="Hyperlink"/>
        </w:rPr>
        <w:t>Zhao et al., 2023</w:t>
      </w:r>
      <w:r w:rsidRPr="00A17C43">
        <w:fldChar w:fldCharType="end"/>
      </w:r>
      <w:r w:rsidRPr="00A17C43">
        <w:t>). circRNAs also play unique roles in immune response and regulating immune </w:t>
      </w:r>
      <w:hyperlink r:id="rId254" w:tooltip="Learn more about cell differentiation from ScienceDirect's AI-generated Topic Pages" w:history="1">
        <w:r w:rsidRPr="00A17C43">
          <w:rPr>
            <w:rStyle w:val="Hyperlink"/>
          </w:rPr>
          <w:t>cell differentiation</w:t>
        </w:r>
      </w:hyperlink>
      <w:r w:rsidRPr="00A17C43">
        <w:t> (</w:t>
      </w:r>
      <w:bookmarkStart w:id="63" w:name="bb0170"/>
      <w:r w:rsidRPr="00A17C43">
        <w:fldChar w:fldCharType="begin"/>
      </w:r>
      <w:r w:rsidRPr="00A17C43">
        <w:instrText>HYPERLINK "https://www.sciencedirect.com/science/article/pii/S0160412024004185" \l "b0170"</w:instrText>
      </w:r>
      <w:r w:rsidRPr="00A17C43">
        <w:fldChar w:fldCharType="separate"/>
      </w:r>
      <w:r w:rsidRPr="00A17C43">
        <w:rPr>
          <w:rStyle w:val="Hyperlink"/>
        </w:rPr>
        <w:t>Kumar et al., 2023</w:t>
      </w:r>
      <w:r w:rsidRPr="00A17C43">
        <w:fldChar w:fldCharType="end"/>
      </w:r>
      <w:bookmarkEnd w:id="63"/>
      <w:r w:rsidRPr="00A17C43">
        <w:t>). However, the role of circRNAs in regulating polarization of macrophage in smoking-related emphysema remains unknown.</w:t>
      </w:r>
    </w:p>
    <w:p w14:paraId="4FAA7FFC" w14:textId="77777777" w:rsidR="00A17C43" w:rsidRPr="00A17C43" w:rsidRDefault="00A17C43" w:rsidP="00A17C43">
      <w:r w:rsidRPr="00A17C43">
        <w:t>In the present research, we establish the mechanism for circADAMTS6-driven M2 macrophage polarization in smoking-related emphysema. Mechanically, circADAMTS6 recruits IGF2BP2 to stabilize calcium/calmodulin-dependent protein kinase II alpha (CAMK2A) mRNA via forming a circADAMTS6/IGF2BP2/CAMK2A RNA-protein </w:t>
      </w:r>
      <w:hyperlink r:id="rId255" w:tooltip="Learn more about ternary complex from ScienceDirect's AI-generated Topic Pages" w:history="1">
        <w:r w:rsidRPr="00A17C43">
          <w:rPr>
            <w:rStyle w:val="Hyperlink"/>
          </w:rPr>
          <w:t>ternary complex</w:t>
        </w:r>
      </w:hyperlink>
      <w:r w:rsidRPr="00A17C43">
        <w:t xml:space="preserve">, which activates cAMP responsive element binding protein (CREB), a transcription factor, to promote M2 macrophage polarization. M2 macrophages trigger a proteinase/anti-proteinase imbalance and cause elastin degradation, which contributes to the destruction of the alveolar structure, leading to emphysema. Herein, we demonstrate that circADAMTS6 is involved in CS-induced emphysema via driving M2 macrophage </w:t>
      </w:r>
      <w:r w:rsidRPr="00A17C43">
        <w:lastRenderedPageBreak/>
        <w:t>polarization, and circADAMTS6-driven M2 polarization is a potential target for smoking-related emphysema.</w:t>
      </w:r>
    </w:p>
    <w:p w14:paraId="5AFCD2E4" w14:textId="77777777" w:rsidR="00A17C43" w:rsidRPr="00A17C43" w:rsidRDefault="00A17C43" w:rsidP="00A17C43">
      <w:r w:rsidRPr="00A17C43">
        <w:t>2. Methods</w:t>
      </w:r>
    </w:p>
    <w:p w14:paraId="303367B2" w14:textId="77777777" w:rsidR="00A17C43" w:rsidRPr="00A17C43" w:rsidRDefault="00A17C43" w:rsidP="00A17C43">
      <w:r w:rsidRPr="00A17C43">
        <w:t>2.1. Human samples</w:t>
      </w:r>
    </w:p>
    <w:p w14:paraId="3F1DDC99" w14:textId="77777777" w:rsidR="00A17C43" w:rsidRPr="00A17C43" w:rsidRDefault="00A17C43" w:rsidP="00A17C43">
      <w:r w:rsidRPr="00A17C43">
        <w:t>Lung tissues of humans used in this study were collected from lobectomies for benign </w:t>
      </w:r>
      <w:hyperlink r:id="rId256" w:tooltip="Learn more about lung nodules from ScienceDirect's AI-generated Topic Pages" w:history="1">
        <w:r w:rsidRPr="00A17C43">
          <w:rPr>
            <w:rStyle w:val="Hyperlink"/>
          </w:rPr>
          <w:t>lung nodules</w:t>
        </w:r>
      </w:hyperlink>
      <w:r w:rsidRPr="00A17C43">
        <w:t> or from lung transplants performed at Wuxi People's Hospital affiliated to Nanjing Medical University (NJMU). The protocol for human research was approved by the ethics committee of NJMU (number: 2021-130). All human samples were obtained with informed consent from human donors and were anonymized before use. Physician diagnoses of COPD followed Global Strategy for Diagnosis, Treatment, and Management of COPD. For qRT-PCR, a cohort of serum samples were harvested from COPD smokers, Smokers, and Non-smokers. The clinicopathological characteristics for serum donors and for lung tissue donors are collected in </w:t>
      </w:r>
      <w:bookmarkStart w:id="64" w:name="bt0005"/>
      <w:r w:rsidRPr="00A17C43">
        <w:fldChar w:fldCharType="begin"/>
      </w:r>
      <w:r w:rsidRPr="00A17C43">
        <w:instrText>HYPERLINK "https://www.sciencedirect.com/science/article/pii/S0160412024004185" \l "t0005"</w:instrText>
      </w:r>
      <w:r w:rsidRPr="00A17C43">
        <w:fldChar w:fldCharType="separate"/>
      </w:r>
      <w:r w:rsidRPr="00A17C43">
        <w:rPr>
          <w:rStyle w:val="Hyperlink"/>
        </w:rPr>
        <w:t>Tables 1</w:t>
      </w:r>
      <w:r w:rsidRPr="00A17C43">
        <w:fldChar w:fldCharType="end"/>
      </w:r>
      <w:r w:rsidRPr="00A17C43">
        <w:t> and </w:t>
      </w:r>
      <w:bookmarkStart w:id="65" w:name="bs0105"/>
      <w:r w:rsidRPr="00A17C43">
        <w:fldChar w:fldCharType="begin"/>
      </w:r>
      <w:r w:rsidRPr="00A17C43">
        <w:instrText>HYPERLINK "https://www.sciencedirect.com/science/article/pii/S0160412024004185" \l "s0105"</w:instrText>
      </w:r>
      <w:r w:rsidRPr="00A17C43">
        <w:fldChar w:fldCharType="separate"/>
      </w:r>
      <w:r w:rsidRPr="00A17C43">
        <w:rPr>
          <w:rStyle w:val="Hyperlink"/>
        </w:rPr>
        <w:t>S1</w:t>
      </w:r>
      <w:r w:rsidRPr="00A17C43">
        <w:fldChar w:fldCharType="end"/>
      </w:r>
      <w:r w:rsidRPr="00A17C43">
        <w:t>.</w:t>
      </w:r>
    </w:p>
    <w:p w14:paraId="77A4B79D" w14:textId="77777777" w:rsidR="00A17C43" w:rsidRPr="00A17C43" w:rsidRDefault="00A17C43" w:rsidP="00A17C43">
      <w:r w:rsidRPr="00A17C43">
        <w:t>Table 1. Clinical information for human serum donors.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488"/>
        <w:gridCol w:w="1711"/>
        <w:gridCol w:w="1454"/>
        <w:gridCol w:w="1862"/>
      </w:tblGrid>
      <w:tr w:rsidR="00A17C43" w:rsidRPr="00A17C43" w14:paraId="50FE62E6" w14:textId="77777777" w:rsidTr="00A17C43">
        <w:trPr>
          <w:tblHeader/>
        </w:trPr>
        <w:tc>
          <w:tcPr>
            <w:tcW w:w="0" w:type="auto"/>
            <w:tcBorders>
              <w:bottom w:val="single" w:sz="6" w:space="0" w:color="8E8E8E"/>
              <w:right w:val="nil"/>
            </w:tcBorders>
            <w:tcMar>
              <w:top w:w="75" w:type="dxa"/>
              <w:left w:w="75" w:type="dxa"/>
              <w:bottom w:w="75" w:type="dxa"/>
              <w:right w:w="75" w:type="dxa"/>
            </w:tcMar>
            <w:hideMark/>
          </w:tcPr>
          <w:p w14:paraId="052500AB" w14:textId="77777777" w:rsidR="00A17C43" w:rsidRPr="00A17C43" w:rsidRDefault="00A17C43" w:rsidP="00A17C43">
            <w:r w:rsidRPr="00A17C43">
              <w:t>Empty Cell</w:t>
            </w:r>
          </w:p>
        </w:tc>
        <w:tc>
          <w:tcPr>
            <w:tcW w:w="0" w:type="auto"/>
            <w:tcBorders>
              <w:bottom w:val="single" w:sz="6" w:space="0" w:color="8E8E8E"/>
              <w:right w:val="nil"/>
            </w:tcBorders>
            <w:tcMar>
              <w:top w:w="75" w:type="dxa"/>
              <w:left w:w="75" w:type="dxa"/>
              <w:bottom w:w="75" w:type="dxa"/>
              <w:right w:w="75" w:type="dxa"/>
            </w:tcMar>
            <w:hideMark/>
          </w:tcPr>
          <w:p w14:paraId="779752B2" w14:textId="77777777" w:rsidR="00A17C43" w:rsidRPr="00A17C43" w:rsidRDefault="00A17C43" w:rsidP="00A17C43">
            <w:pPr>
              <w:rPr>
                <w:b/>
                <w:bCs/>
              </w:rPr>
            </w:pPr>
            <w:r w:rsidRPr="00A17C43">
              <w:rPr>
                <w:b/>
                <w:bCs/>
              </w:rPr>
              <w:t>Non-smokers</w:t>
            </w:r>
          </w:p>
        </w:tc>
        <w:tc>
          <w:tcPr>
            <w:tcW w:w="0" w:type="auto"/>
            <w:tcBorders>
              <w:bottom w:val="single" w:sz="6" w:space="0" w:color="8E8E8E"/>
              <w:right w:val="nil"/>
            </w:tcBorders>
            <w:tcMar>
              <w:top w:w="75" w:type="dxa"/>
              <w:left w:w="75" w:type="dxa"/>
              <w:bottom w:w="75" w:type="dxa"/>
              <w:right w:w="75" w:type="dxa"/>
            </w:tcMar>
            <w:hideMark/>
          </w:tcPr>
          <w:p w14:paraId="034C67CF" w14:textId="77777777" w:rsidR="00A17C43" w:rsidRPr="00A17C43" w:rsidRDefault="00A17C43" w:rsidP="00A17C43">
            <w:pPr>
              <w:rPr>
                <w:b/>
                <w:bCs/>
              </w:rPr>
            </w:pPr>
            <w:r w:rsidRPr="00A17C43">
              <w:rPr>
                <w:b/>
                <w:bCs/>
              </w:rPr>
              <w:t>Smokers</w:t>
            </w:r>
          </w:p>
        </w:tc>
        <w:tc>
          <w:tcPr>
            <w:tcW w:w="0" w:type="auto"/>
            <w:tcBorders>
              <w:bottom w:val="single" w:sz="6" w:space="0" w:color="8E8E8E"/>
              <w:right w:val="nil"/>
            </w:tcBorders>
            <w:tcMar>
              <w:top w:w="75" w:type="dxa"/>
              <w:left w:w="75" w:type="dxa"/>
              <w:bottom w:w="75" w:type="dxa"/>
              <w:right w:w="75" w:type="dxa"/>
            </w:tcMar>
            <w:hideMark/>
          </w:tcPr>
          <w:p w14:paraId="25372E77" w14:textId="77777777" w:rsidR="00A17C43" w:rsidRPr="00A17C43" w:rsidRDefault="00A17C43" w:rsidP="00A17C43">
            <w:pPr>
              <w:rPr>
                <w:b/>
                <w:bCs/>
              </w:rPr>
            </w:pPr>
            <w:r w:rsidRPr="00A17C43">
              <w:rPr>
                <w:b/>
                <w:bCs/>
              </w:rPr>
              <w:t>COPD smokers</w:t>
            </w:r>
          </w:p>
        </w:tc>
      </w:tr>
      <w:tr w:rsidR="00A17C43" w:rsidRPr="00A17C43" w14:paraId="2EA170AA" w14:textId="77777777" w:rsidTr="00A17C43">
        <w:tc>
          <w:tcPr>
            <w:tcW w:w="0" w:type="auto"/>
            <w:tcBorders>
              <w:bottom w:val="nil"/>
              <w:right w:val="nil"/>
            </w:tcBorders>
            <w:tcMar>
              <w:top w:w="75" w:type="dxa"/>
              <w:left w:w="75" w:type="dxa"/>
              <w:bottom w:w="75" w:type="dxa"/>
              <w:right w:w="75" w:type="dxa"/>
            </w:tcMar>
            <w:hideMark/>
          </w:tcPr>
          <w:p w14:paraId="4A24EFF7" w14:textId="77777777" w:rsidR="00A17C43" w:rsidRPr="00A17C43" w:rsidRDefault="00A17C43" w:rsidP="00A17C43">
            <w:pPr>
              <w:rPr>
                <w:b/>
                <w:bCs/>
              </w:rPr>
            </w:pPr>
            <w:r w:rsidRPr="00A17C43">
              <w:rPr>
                <w:b/>
                <w:bCs/>
              </w:rPr>
              <w:t>Number</w:t>
            </w:r>
          </w:p>
        </w:tc>
        <w:tc>
          <w:tcPr>
            <w:tcW w:w="0" w:type="auto"/>
            <w:tcBorders>
              <w:bottom w:val="nil"/>
              <w:right w:val="nil"/>
            </w:tcBorders>
            <w:tcMar>
              <w:top w:w="75" w:type="dxa"/>
              <w:left w:w="75" w:type="dxa"/>
              <w:bottom w:w="75" w:type="dxa"/>
              <w:right w:w="75" w:type="dxa"/>
            </w:tcMar>
            <w:hideMark/>
          </w:tcPr>
          <w:p w14:paraId="0616AB7A" w14:textId="77777777" w:rsidR="00A17C43" w:rsidRPr="00A17C43" w:rsidRDefault="00A17C43" w:rsidP="00A17C43">
            <w:r w:rsidRPr="00A17C43">
              <w:t>35</w:t>
            </w:r>
          </w:p>
        </w:tc>
        <w:tc>
          <w:tcPr>
            <w:tcW w:w="0" w:type="auto"/>
            <w:tcBorders>
              <w:bottom w:val="nil"/>
              <w:right w:val="nil"/>
            </w:tcBorders>
            <w:tcMar>
              <w:top w:w="75" w:type="dxa"/>
              <w:left w:w="75" w:type="dxa"/>
              <w:bottom w:w="75" w:type="dxa"/>
              <w:right w:w="75" w:type="dxa"/>
            </w:tcMar>
            <w:hideMark/>
          </w:tcPr>
          <w:p w14:paraId="2EBD2B82" w14:textId="77777777" w:rsidR="00A17C43" w:rsidRPr="00A17C43" w:rsidRDefault="00A17C43" w:rsidP="00A17C43">
            <w:r w:rsidRPr="00A17C43">
              <w:t>28</w:t>
            </w:r>
          </w:p>
        </w:tc>
        <w:tc>
          <w:tcPr>
            <w:tcW w:w="0" w:type="auto"/>
            <w:tcBorders>
              <w:bottom w:val="nil"/>
              <w:right w:val="nil"/>
            </w:tcBorders>
            <w:tcMar>
              <w:top w:w="75" w:type="dxa"/>
              <w:left w:w="75" w:type="dxa"/>
              <w:bottom w:w="75" w:type="dxa"/>
              <w:right w:w="75" w:type="dxa"/>
            </w:tcMar>
            <w:hideMark/>
          </w:tcPr>
          <w:p w14:paraId="2A3AD8F1" w14:textId="77777777" w:rsidR="00A17C43" w:rsidRPr="00A17C43" w:rsidRDefault="00A17C43" w:rsidP="00A17C43">
            <w:r w:rsidRPr="00A17C43">
              <w:t>40</w:t>
            </w:r>
          </w:p>
        </w:tc>
      </w:tr>
      <w:tr w:rsidR="00A17C43" w:rsidRPr="00A17C43" w14:paraId="02D21252" w14:textId="77777777" w:rsidTr="00A17C43">
        <w:tc>
          <w:tcPr>
            <w:tcW w:w="0" w:type="auto"/>
            <w:tcBorders>
              <w:bottom w:val="nil"/>
              <w:right w:val="nil"/>
            </w:tcBorders>
            <w:tcMar>
              <w:top w:w="75" w:type="dxa"/>
              <w:left w:w="75" w:type="dxa"/>
              <w:bottom w:w="75" w:type="dxa"/>
              <w:right w:w="75" w:type="dxa"/>
            </w:tcMar>
            <w:hideMark/>
          </w:tcPr>
          <w:p w14:paraId="026BFECE" w14:textId="77777777" w:rsidR="00A17C43" w:rsidRPr="00A17C43" w:rsidRDefault="00A17C43" w:rsidP="00A17C43">
            <w:pPr>
              <w:rPr>
                <w:b/>
                <w:bCs/>
              </w:rPr>
            </w:pPr>
            <w:r w:rsidRPr="00A17C43">
              <w:rPr>
                <w:b/>
                <w:bCs/>
              </w:rPr>
              <w:t>Sex (male)</w:t>
            </w:r>
          </w:p>
        </w:tc>
        <w:tc>
          <w:tcPr>
            <w:tcW w:w="0" w:type="auto"/>
            <w:tcBorders>
              <w:bottom w:val="nil"/>
              <w:right w:val="nil"/>
            </w:tcBorders>
            <w:tcMar>
              <w:top w:w="75" w:type="dxa"/>
              <w:left w:w="75" w:type="dxa"/>
              <w:bottom w:w="75" w:type="dxa"/>
              <w:right w:w="75" w:type="dxa"/>
            </w:tcMar>
            <w:hideMark/>
          </w:tcPr>
          <w:p w14:paraId="041ADE89" w14:textId="77777777" w:rsidR="00A17C43" w:rsidRPr="00A17C43" w:rsidRDefault="00A17C43" w:rsidP="00A17C43">
            <w:r w:rsidRPr="00A17C43">
              <w:t>33 (94.3 %)</w:t>
            </w:r>
          </w:p>
        </w:tc>
        <w:tc>
          <w:tcPr>
            <w:tcW w:w="0" w:type="auto"/>
            <w:tcBorders>
              <w:bottom w:val="nil"/>
              <w:right w:val="nil"/>
            </w:tcBorders>
            <w:tcMar>
              <w:top w:w="75" w:type="dxa"/>
              <w:left w:w="75" w:type="dxa"/>
              <w:bottom w:w="75" w:type="dxa"/>
              <w:right w:w="75" w:type="dxa"/>
            </w:tcMar>
            <w:hideMark/>
          </w:tcPr>
          <w:p w14:paraId="15D7DC01" w14:textId="77777777" w:rsidR="00A17C43" w:rsidRPr="00A17C43" w:rsidRDefault="00A17C43" w:rsidP="00A17C43">
            <w:r w:rsidRPr="00A17C43">
              <w:t>27 (96.4 %)</w:t>
            </w:r>
          </w:p>
        </w:tc>
        <w:tc>
          <w:tcPr>
            <w:tcW w:w="0" w:type="auto"/>
            <w:tcBorders>
              <w:bottom w:val="nil"/>
              <w:right w:val="nil"/>
            </w:tcBorders>
            <w:tcMar>
              <w:top w:w="75" w:type="dxa"/>
              <w:left w:w="75" w:type="dxa"/>
              <w:bottom w:w="75" w:type="dxa"/>
              <w:right w:w="75" w:type="dxa"/>
            </w:tcMar>
            <w:hideMark/>
          </w:tcPr>
          <w:p w14:paraId="151FDF9C" w14:textId="77777777" w:rsidR="00A17C43" w:rsidRPr="00A17C43" w:rsidRDefault="00A17C43" w:rsidP="00A17C43">
            <w:r w:rsidRPr="00A17C43">
              <w:t>37 (92.5 %)</w:t>
            </w:r>
          </w:p>
        </w:tc>
      </w:tr>
      <w:tr w:rsidR="00A17C43" w:rsidRPr="00A17C43" w14:paraId="6E393734" w14:textId="77777777" w:rsidTr="00A17C43">
        <w:tc>
          <w:tcPr>
            <w:tcW w:w="0" w:type="auto"/>
            <w:tcBorders>
              <w:bottom w:val="nil"/>
              <w:right w:val="nil"/>
            </w:tcBorders>
            <w:tcMar>
              <w:top w:w="75" w:type="dxa"/>
              <w:left w:w="75" w:type="dxa"/>
              <w:bottom w:w="75" w:type="dxa"/>
              <w:right w:w="75" w:type="dxa"/>
            </w:tcMar>
            <w:hideMark/>
          </w:tcPr>
          <w:p w14:paraId="501576D1" w14:textId="77777777" w:rsidR="00A17C43" w:rsidRPr="00A17C43" w:rsidRDefault="00A17C43" w:rsidP="00A17C43">
            <w:pPr>
              <w:rPr>
                <w:b/>
                <w:bCs/>
              </w:rPr>
            </w:pPr>
            <w:r w:rsidRPr="00A17C43">
              <w:rPr>
                <w:b/>
                <w:bCs/>
              </w:rPr>
              <w:t>Age (years)</w:t>
            </w:r>
          </w:p>
        </w:tc>
        <w:tc>
          <w:tcPr>
            <w:tcW w:w="0" w:type="auto"/>
            <w:tcBorders>
              <w:bottom w:val="nil"/>
              <w:right w:val="nil"/>
            </w:tcBorders>
            <w:tcMar>
              <w:top w:w="75" w:type="dxa"/>
              <w:left w:w="75" w:type="dxa"/>
              <w:bottom w:w="75" w:type="dxa"/>
              <w:right w:w="75" w:type="dxa"/>
            </w:tcMar>
            <w:hideMark/>
          </w:tcPr>
          <w:p w14:paraId="627C19C3" w14:textId="77777777" w:rsidR="00A17C43" w:rsidRPr="00A17C43" w:rsidRDefault="00A17C43" w:rsidP="00A17C43">
            <w:r w:rsidRPr="00A17C43">
              <w:t>60.5 ± 5.8</w:t>
            </w:r>
          </w:p>
        </w:tc>
        <w:tc>
          <w:tcPr>
            <w:tcW w:w="0" w:type="auto"/>
            <w:tcBorders>
              <w:bottom w:val="nil"/>
              <w:right w:val="nil"/>
            </w:tcBorders>
            <w:tcMar>
              <w:top w:w="75" w:type="dxa"/>
              <w:left w:w="75" w:type="dxa"/>
              <w:bottom w:w="75" w:type="dxa"/>
              <w:right w:w="75" w:type="dxa"/>
            </w:tcMar>
            <w:hideMark/>
          </w:tcPr>
          <w:p w14:paraId="4DF5413B" w14:textId="77777777" w:rsidR="00A17C43" w:rsidRPr="00A17C43" w:rsidRDefault="00A17C43" w:rsidP="00A17C43">
            <w:r w:rsidRPr="00A17C43">
              <w:t>63.6 ± 7.2</w:t>
            </w:r>
          </w:p>
        </w:tc>
        <w:tc>
          <w:tcPr>
            <w:tcW w:w="0" w:type="auto"/>
            <w:tcBorders>
              <w:bottom w:val="nil"/>
              <w:right w:val="nil"/>
            </w:tcBorders>
            <w:tcMar>
              <w:top w:w="75" w:type="dxa"/>
              <w:left w:w="75" w:type="dxa"/>
              <w:bottom w:w="75" w:type="dxa"/>
              <w:right w:w="75" w:type="dxa"/>
            </w:tcMar>
            <w:hideMark/>
          </w:tcPr>
          <w:p w14:paraId="54D443C8" w14:textId="77777777" w:rsidR="00A17C43" w:rsidRPr="00A17C43" w:rsidRDefault="00A17C43" w:rsidP="00A17C43">
            <w:r w:rsidRPr="00A17C43">
              <w:t>65.6 ± 7.4</w:t>
            </w:r>
          </w:p>
        </w:tc>
      </w:tr>
      <w:tr w:rsidR="00A17C43" w:rsidRPr="00A17C43" w14:paraId="1A78C7AA" w14:textId="77777777" w:rsidTr="00A17C43">
        <w:tc>
          <w:tcPr>
            <w:tcW w:w="0" w:type="auto"/>
            <w:tcBorders>
              <w:bottom w:val="nil"/>
              <w:right w:val="nil"/>
            </w:tcBorders>
            <w:tcMar>
              <w:top w:w="75" w:type="dxa"/>
              <w:left w:w="75" w:type="dxa"/>
              <w:bottom w:w="75" w:type="dxa"/>
              <w:right w:w="75" w:type="dxa"/>
            </w:tcMar>
            <w:hideMark/>
          </w:tcPr>
          <w:p w14:paraId="2407C725" w14:textId="77777777" w:rsidR="00A17C43" w:rsidRPr="00A17C43" w:rsidRDefault="00A17C43" w:rsidP="00A17C43">
            <w:pPr>
              <w:rPr>
                <w:b/>
                <w:bCs/>
              </w:rPr>
            </w:pPr>
            <w:r w:rsidRPr="00A17C43">
              <w:rPr>
                <w:b/>
                <w:bCs/>
              </w:rPr>
              <w:t>BMI</w:t>
            </w:r>
          </w:p>
        </w:tc>
        <w:tc>
          <w:tcPr>
            <w:tcW w:w="0" w:type="auto"/>
            <w:tcBorders>
              <w:bottom w:val="nil"/>
              <w:right w:val="nil"/>
            </w:tcBorders>
            <w:tcMar>
              <w:top w:w="75" w:type="dxa"/>
              <w:left w:w="75" w:type="dxa"/>
              <w:bottom w:w="75" w:type="dxa"/>
              <w:right w:w="75" w:type="dxa"/>
            </w:tcMar>
            <w:hideMark/>
          </w:tcPr>
          <w:p w14:paraId="596F96A7" w14:textId="77777777" w:rsidR="00A17C43" w:rsidRPr="00A17C43" w:rsidRDefault="00A17C43" w:rsidP="00A17C43">
            <w:r w:rsidRPr="00A17C43">
              <w:t>25.4 ± 2.8</w:t>
            </w:r>
          </w:p>
        </w:tc>
        <w:tc>
          <w:tcPr>
            <w:tcW w:w="0" w:type="auto"/>
            <w:tcBorders>
              <w:bottom w:val="nil"/>
              <w:right w:val="nil"/>
            </w:tcBorders>
            <w:tcMar>
              <w:top w:w="75" w:type="dxa"/>
              <w:left w:w="75" w:type="dxa"/>
              <w:bottom w:w="75" w:type="dxa"/>
              <w:right w:w="75" w:type="dxa"/>
            </w:tcMar>
            <w:hideMark/>
          </w:tcPr>
          <w:p w14:paraId="28F3780F" w14:textId="77777777" w:rsidR="00A17C43" w:rsidRPr="00A17C43" w:rsidRDefault="00A17C43" w:rsidP="00A17C43">
            <w:r w:rsidRPr="00A17C43">
              <w:t>24.6 ± 3.1</w:t>
            </w:r>
          </w:p>
        </w:tc>
        <w:tc>
          <w:tcPr>
            <w:tcW w:w="0" w:type="auto"/>
            <w:tcBorders>
              <w:bottom w:val="nil"/>
              <w:right w:val="nil"/>
            </w:tcBorders>
            <w:tcMar>
              <w:top w:w="75" w:type="dxa"/>
              <w:left w:w="75" w:type="dxa"/>
              <w:bottom w:w="75" w:type="dxa"/>
              <w:right w:w="75" w:type="dxa"/>
            </w:tcMar>
            <w:hideMark/>
          </w:tcPr>
          <w:p w14:paraId="1F51A6CD" w14:textId="77777777" w:rsidR="00A17C43" w:rsidRPr="00A17C43" w:rsidRDefault="00A17C43" w:rsidP="00A17C43">
            <w:r w:rsidRPr="00A17C43">
              <w:t>23.3 ± 4.4</w:t>
            </w:r>
          </w:p>
        </w:tc>
      </w:tr>
      <w:tr w:rsidR="00A17C43" w:rsidRPr="00A17C43" w14:paraId="5EF262D9" w14:textId="77777777" w:rsidTr="00A17C43">
        <w:tc>
          <w:tcPr>
            <w:tcW w:w="0" w:type="auto"/>
            <w:tcBorders>
              <w:bottom w:val="nil"/>
              <w:right w:val="nil"/>
            </w:tcBorders>
            <w:tcMar>
              <w:top w:w="75" w:type="dxa"/>
              <w:left w:w="75" w:type="dxa"/>
              <w:bottom w:w="75" w:type="dxa"/>
              <w:right w:w="75" w:type="dxa"/>
            </w:tcMar>
            <w:hideMark/>
          </w:tcPr>
          <w:p w14:paraId="26907949" w14:textId="77777777" w:rsidR="00A17C43" w:rsidRPr="00A17C43" w:rsidRDefault="00A17C43" w:rsidP="00A17C43">
            <w:pPr>
              <w:rPr>
                <w:b/>
                <w:bCs/>
              </w:rPr>
            </w:pPr>
            <w:r w:rsidRPr="00A17C43">
              <w:rPr>
                <w:b/>
                <w:bCs/>
              </w:rPr>
              <w:t>Smoking history (pack-years)</w:t>
            </w:r>
          </w:p>
        </w:tc>
        <w:tc>
          <w:tcPr>
            <w:tcW w:w="0" w:type="auto"/>
            <w:tcBorders>
              <w:bottom w:val="nil"/>
              <w:right w:val="nil"/>
            </w:tcBorders>
            <w:tcMar>
              <w:top w:w="75" w:type="dxa"/>
              <w:left w:w="75" w:type="dxa"/>
              <w:bottom w:w="75" w:type="dxa"/>
              <w:right w:w="75" w:type="dxa"/>
            </w:tcMar>
            <w:hideMark/>
          </w:tcPr>
          <w:p w14:paraId="0F89A5A9" w14:textId="77777777" w:rsidR="00A17C43" w:rsidRPr="00A17C43" w:rsidRDefault="00A17C43" w:rsidP="00A17C43">
            <w:r w:rsidRPr="00A17C43">
              <w:t>–</w:t>
            </w:r>
          </w:p>
        </w:tc>
        <w:tc>
          <w:tcPr>
            <w:tcW w:w="0" w:type="auto"/>
            <w:tcBorders>
              <w:bottom w:val="nil"/>
              <w:right w:val="nil"/>
            </w:tcBorders>
            <w:tcMar>
              <w:top w:w="75" w:type="dxa"/>
              <w:left w:w="75" w:type="dxa"/>
              <w:bottom w:w="75" w:type="dxa"/>
              <w:right w:w="75" w:type="dxa"/>
            </w:tcMar>
            <w:hideMark/>
          </w:tcPr>
          <w:p w14:paraId="2EA50A74" w14:textId="77777777" w:rsidR="00A17C43" w:rsidRPr="00A17C43" w:rsidRDefault="00A17C43" w:rsidP="00A17C43">
            <w:r w:rsidRPr="00A17C43">
              <w:t>31.3 ± 15.7</w:t>
            </w:r>
          </w:p>
        </w:tc>
        <w:tc>
          <w:tcPr>
            <w:tcW w:w="0" w:type="auto"/>
            <w:tcBorders>
              <w:bottom w:val="nil"/>
              <w:right w:val="nil"/>
            </w:tcBorders>
            <w:tcMar>
              <w:top w:w="75" w:type="dxa"/>
              <w:left w:w="75" w:type="dxa"/>
              <w:bottom w:w="75" w:type="dxa"/>
              <w:right w:w="75" w:type="dxa"/>
            </w:tcMar>
            <w:hideMark/>
          </w:tcPr>
          <w:p w14:paraId="0C8ED79D" w14:textId="77777777" w:rsidR="00A17C43" w:rsidRPr="00A17C43" w:rsidRDefault="00A17C43" w:rsidP="00A17C43">
            <w:r w:rsidRPr="00A17C43">
              <w:t>45.9 ± 33.3</w:t>
            </w:r>
          </w:p>
        </w:tc>
      </w:tr>
      <w:tr w:rsidR="00A17C43" w:rsidRPr="00A17C43" w14:paraId="73A5D8B3" w14:textId="77777777" w:rsidTr="00A17C43">
        <w:tc>
          <w:tcPr>
            <w:tcW w:w="0" w:type="auto"/>
            <w:tcBorders>
              <w:bottom w:val="nil"/>
              <w:right w:val="nil"/>
            </w:tcBorders>
            <w:tcMar>
              <w:top w:w="75" w:type="dxa"/>
              <w:left w:w="75" w:type="dxa"/>
              <w:bottom w:w="75" w:type="dxa"/>
              <w:right w:w="75" w:type="dxa"/>
            </w:tcMar>
            <w:hideMark/>
          </w:tcPr>
          <w:p w14:paraId="13C6FD3F" w14:textId="77777777" w:rsidR="00A17C43" w:rsidRPr="00A17C43" w:rsidRDefault="00A17C43" w:rsidP="00A17C43">
            <w:pPr>
              <w:rPr>
                <w:b/>
                <w:bCs/>
              </w:rPr>
            </w:pPr>
            <w:r w:rsidRPr="00A17C43">
              <w:rPr>
                <w:b/>
                <w:bCs/>
              </w:rPr>
              <w:t xml:space="preserve">GOLD grade, </w:t>
            </w:r>
            <w:r w:rsidRPr="00A17C43">
              <w:rPr>
                <w:rFonts w:ascii="MS Gothic" w:eastAsia="MS Gothic" w:hAnsi="MS Gothic" w:cs="MS Gothic" w:hint="eastAsia"/>
                <w:b/>
                <w:bCs/>
              </w:rPr>
              <w:t>Ⅰ</w:t>
            </w:r>
            <w:r w:rsidRPr="00A17C43">
              <w:rPr>
                <w:b/>
                <w:bCs/>
              </w:rPr>
              <w:t>/</w:t>
            </w:r>
            <w:r w:rsidRPr="00A17C43">
              <w:rPr>
                <w:rFonts w:ascii="MS Gothic" w:eastAsia="MS Gothic" w:hAnsi="MS Gothic" w:cs="MS Gothic" w:hint="eastAsia"/>
                <w:b/>
                <w:bCs/>
              </w:rPr>
              <w:t>Ⅱ</w:t>
            </w:r>
            <w:r w:rsidRPr="00A17C43">
              <w:rPr>
                <w:b/>
                <w:bCs/>
              </w:rPr>
              <w:t>/</w:t>
            </w:r>
            <w:r w:rsidRPr="00A17C43">
              <w:rPr>
                <w:rFonts w:ascii="MS Gothic" w:eastAsia="MS Gothic" w:hAnsi="MS Gothic" w:cs="MS Gothic" w:hint="eastAsia"/>
                <w:b/>
                <w:bCs/>
              </w:rPr>
              <w:t>Ⅲ</w:t>
            </w:r>
            <w:r w:rsidRPr="00A17C43">
              <w:rPr>
                <w:b/>
                <w:bCs/>
              </w:rPr>
              <w:t>/</w:t>
            </w:r>
            <w:r w:rsidRPr="00A17C43">
              <w:rPr>
                <w:rFonts w:ascii="MS Gothic" w:eastAsia="MS Gothic" w:hAnsi="MS Gothic" w:cs="MS Gothic" w:hint="eastAsia"/>
                <w:b/>
                <w:bCs/>
              </w:rPr>
              <w:t>Ⅳ</w:t>
            </w:r>
          </w:p>
        </w:tc>
        <w:tc>
          <w:tcPr>
            <w:tcW w:w="0" w:type="auto"/>
            <w:tcBorders>
              <w:bottom w:val="nil"/>
              <w:right w:val="nil"/>
            </w:tcBorders>
            <w:tcMar>
              <w:top w:w="75" w:type="dxa"/>
              <w:left w:w="75" w:type="dxa"/>
              <w:bottom w:w="75" w:type="dxa"/>
              <w:right w:w="75" w:type="dxa"/>
            </w:tcMar>
            <w:hideMark/>
          </w:tcPr>
          <w:p w14:paraId="53EE0844" w14:textId="77777777" w:rsidR="00A17C43" w:rsidRPr="00A17C43" w:rsidRDefault="00A17C43" w:rsidP="00A17C43">
            <w:r w:rsidRPr="00A17C43">
              <w:t>–</w:t>
            </w:r>
          </w:p>
        </w:tc>
        <w:tc>
          <w:tcPr>
            <w:tcW w:w="0" w:type="auto"/>
            <w:tcBorders>
              <w:bottom w:val="nil"/>
              <w:right w:val="nil"/>
            </w:tcBorders>
            <w:tcMar>
              <w:top w:w="75" w:type="dxa"/>
              <w:left w:w="75" w:type="dxa"/>
              <w:bottom w:w="75" w:type="dxa"/>
              <w:right w:w="75" w:type="dxa"/>
            </w:tcMar>
            <w:hideMark/>
          </w:tcPr>
          <w:p w14:paraId="6DC00340" w14:textId="77777777" w:rsidR="00A17C43" w:rsidRPr="00A17C43" w:rsidRDefault="00A17C43" w:rsidP="00A17C43">
            <w:r w:rsidRPr="00A17C43">
              <w:t>–</w:t>
            </w:r>
          </w:p>
        </w:tc>
        <w:tc>
          <w:tcPr>
            <w:tcW w:w="0" w:type="auto"/>
            <w:tcBorders>
              <w:bottom w:val="nil"/>
              <w:right w:val="nil"/>
            </w:tcBorders>
            <w:tcMar>
              <w:top w:w="75" w:type="dxa"/>
              <w:left w:w="75" w:type="dxa"/>
              <w:bottom w:w="75" w:type="dxa"/>
              <w:right w:w="75" w:type="dxa"/>
            </w:tcMar>
            <w:hideMark/>
          </w:tcPr>
          <w:p w14:paraId="7A499353" w14:textId="77777777" w:rsidR="00A17C43" w:rsidRPr="00A17C43" w:rsidRDefault="00A17C43" w:rsidP="00A17C43">
            <w:r w:rsidRPr="00A17C43">
              <w:t>12/11/10/7</w:t>
            </w:r>
          </w:p>
        </w:tc>
      </w:tr>
      <w:tr w:rsidR="00A17C43" w:rsidRPr="00A17C43" w14:paraId="54030423" w14:textId="77777777" w:rsidTr="00A17C43">
        <w:tc>
          <w:tcPr>
            <w:tcW w:w="0" w:type="auto"/>
            <w:tcBorders>
              <w:bottom w:val="nil"/>
              <w:right w:val="nil"/>
            </w:tcBorders>
            <w:tcMar>
              <w:top w:w="75" w:type="dxa"/>
              <w:left w:w="75" w:type="dxa"/>
              <w:bottom w:w="75" w:type="dxa"/>
              <w:right w:w="75" w:type="dxa"/>
            </w:tcMar>
            <w:hideMark/>
          </w:tcPr>
          <w:p w14:paraId="3C774D7A" w14:textId="77777777" w:rsidR="00A17C43" w:rsidRPr="00A17C43" w:rsidRDefault="00A17C43" w:rsidP="00A17C43">
            <w:pPr>
              <w:rPr>
                <w:b/>
                <w:bCs/>
              </w:rPr>
            </w:pPr>
            <w:r w:rsidRPr="00A17C43">
              <w:rPr>
                <w:b/>
                <w:bCs/>
              </w:rPr>
              <w:t>FEV</w:t>
            </w:r>
            <w:r w:rsidRPr="00A17C43">
              <w:rPr>
                <w:b/>
                <w:bCs/>
                <w:vertAlign w:val="subscript"/>
              </w:rPr>
              <w:t>1</w:t>
            </w:r>
            <w:r w:rsidRPr="00A17C43">
              <w:rPr>
                <w:b/>
                <w:bCs/>
              </w:rPr>
              <w:t> (%) predicted</w:t>
            </w:r>
          </w:p>
        </w:tc>
        <w:tc>
          <w:tcPr>
            <w:tcW w:w="0" w:type="auto"/>
            <w:tcBorders>
              <w:bottom w:val="nil"/>
              <w:right w:val="nil"/>
            </w:tcBorders>
            <w:tcMar>
              <w:top w:w="75" w:type="dxa"/>
              <w:left w:w="75" w:type="dxa"/>
              <w:bottom w:w="75" w:type="dxa"/>
              <w:right w:w="75" w:type="dxa"/>
            </w:tcMar>
            <w:hideMark/>
          </w:tcPr>
          <w:p w14:paraId="47E4244D" w14:textId="77777777" w:rsidR="00A17C43" w:rsidRPr="00A17C43" w:rsidRDefault="00A17C43" w:rsidP="00A17C43">
            <w:r w:rsidRPr="00A17C43">
              <w:t>92.7 ± 14.5</w:t>
            </w:r>
          </w:p>
        </w:tc>
        <w:tc>
          <w:tcPr>
            <w:tcW w:w="0" w:type="auto"/>
            <w:tcBorders>
              <w:bottom w:val="nil"/>
              <w:right w:val="nil"/>
            </w:tcBorders>
            <w:tcMar>
              <w:top w:w="75" w:type="dxa"/>
              <w:left w:w="75" w:type="dxa"/>
              <w:bottom w:w="75" w:type="dxa"/>
              <w:right w:w="75" w:type="dxa"/>
            </w:tcMar>
            <w:hideMark/>
          </w:tcPr>
          <w:p w14:paraId="165175CB" w14:textId="77777777" w:rsidR="00A17C43" w:rsidRPr="00A17C43" w:rsidRDefault="00A17C43" w:rsidP="00A17C43">
            <w:r w:rsidRPr="00A17C43">
              <w:t>85.5 ± 16.7</w:t>
            </w:r>
          </w:p>
        </w:tc>
        <w:tc>
          <w:tcPr>
            <w:tcW w:w="0" w:type="auto"/>
            <w:tcBorders>
              <w:bottom w:val="nil"/>
              <w:right w:val="nil"/>
            </w:tcBorders>
            <w:tcMar>
              <w:top w:w="75" w:type="dxa"/>
              <w:left w:w="75" w:type="dxa"/>
              <w:bottom w:w="75" w:type="dxa"/>
              <w:right w:w="75" w:type="dxa"/>
            </w:tcMar>
            <w:hideMark/>
          </w:tcPr>
          <w:p w14:paraId="4E209BBA" w14:textId="77777777" w:rsidR="00A17C43" w:rsidRPr="00A17C43" w:rsidRDefault="00A17C43" w:rsidP="00A17C43">
            <w:r w:rsidRPr="00A17C43">
              <w:t>58.5 ± 25.2</w:t>
            </w:r>
            <w:bookmarkStart w:id="66" w:name="btblfn1" w:colFirst="3" w:colLast="3"/>
            <w:r w:rsidRPr="00A17C43">
              <w:fldChar w:fldCharType="begin"/>
            </w:r>
            <w:r w:rsidRPr="00A17C43">
              <w:instrText>HYPERLINK "https://www.sciencedirect.com/science/article/pii/S0160412024004185" \l "tblfn1"</w:instrText>
            </w:r>
            <w:r w:rsidRPr="00A17C43">
              <w:fldChar w:fldCharType="separate"/>
            </w:r>
            <w:r w:rsidRPr="00A17C43">
              <w:rPr>
                <w:rStyle w:val="Hyperlink"/>
                <w:vertAlign w:val="superscript"/>
              </w:rPr>
              <w:t>**,</w:t>
            </w:r>
            <w:r w:rsidRPr="00A17C43">
              <w:fldChar w:fldCharType="end"/>
            </w:r>
            <w:bookmarkStart w:id="67" w:name="btblfn2" w:colFirst="3" w:colLast="3"/>
            <w:r w:rsidRPr="00A17C43">
              <w:fldChar w:fldCharType="begin"/>
            </w:r>
            <w:r w:rsidRPr="00A17C43">
              <w:instrText>HYPERLINK "https://www.sciencedirect.com/science/article/pii/S0160412024004185" \l "tblfn2"</w:instrText>
            </w:r>
            <w:r w:rsidRPr="00A17C43">
              <w:fldChar w:fldCharType="separate"/>
            </w:r>
            <w:r w:rsidRPr="00A17C43">
              <w:rPr>
                <w:rStyle w:val="Hyperlink"/>
                <w:vertAlign w:val="superscript"/>
              </w:rPr>
              <w:t>##</w:t>
            </w:r>
            <w:r w:rsidRPr="00A17C43">
              <w:fldChar w:fldCharType="end"/>
            </w:r>
          </w:p>
        </w:tc>
      </w:tr>
      <w:tr w:rsidR="00A17C43" w:rsidRPr="00A17C43" w14:paraId="1FF0F4B2" w14:textId="77777777" w:rsidTr="00A17C43">
        <w:tc>
          <w:tcPr>
            <w:tcW w:w="0" w:type="auto"/>
            <w:tcBorders>
              <w:bottom w:val="nil"/>
              <w:right w:val="nil"/>
            </w:tcBorders>
            <w:tcMar>
              <w:top w:w="75" w:type="dxa"/>
              <w:left w:w="75" w:type="dxa"/>
              <w:bottom w:w="75" w:type="dxa"/>
              <w:right w:w="75" w:type="dxa"/>
            </w:tcMar>
            <w:hideMark/>
          </w:tcPr>
          <w:p w14:paraId="12C29D31" w14:textId="77777777" w:rsidR="00A17C43" w:rsidRPr="00A17C43" w:rsidRDefault="00A17C43" w:rsidP="00A17C43">
            <w:pPr>
              <w:rPr>
                <w:b/>
                <w:bCs/>
              </w:rPr>
            </w:pPr>
            <w:r w:rsidRPr="00A17C43">
              <w:rPr>
                <w:b/>
                <w:bCs/>
              </w:rPr>
              <w:t>FEV</w:t>
            </w:r>
            <w:r w:rsidRPr="00A17C43">
              <w:rPr>
                <w:b/>
                <w:bCs/>
                <w:vertAlign w:val="subscript"/>
              </w:rPr>
              <w:t>1</w:t>
            </w:r>
            <w:r w:rsidRPr="00A17C43">
              <w:rPr>
                <w:b/>
                <w:bCs/>
              </w:rPr>
              <w:t>/FVC (%)</w:t>
            </w:r>
          </w:p>
        </w:tc>
        <w:tc>
          <w:tcPr>
            <w:tcW w:w="0" w:type="auto"/>
            <w:tcBorders>
              <w:bottom w:val="nil"/>
              <w:right w:val="nil"/>
            </w:tcBorders>
            <w:tcMar>
              <w:top w:w="75" w:type="dxa"/>
              <w:left w:w="75" w:type="dxa"/>
              <w:bottom w:w="75" w:type="dxa"/>
              <w:right w:w="75" w:type="dxa"/>
            </w:tcMar>
            <w:hideMark/>
          </w:tcPr>
          <w:p w14:paraId="4F15188C" w14:textId="77777777" w:rsidR="00A17C43" w:rsidRPr="00A17C43" w:rsidRDefault="00A17C43" w:rsidP="00A17C43">
            <w:r w:rsidRPr="00A17C43">
              <w:t>82.9 ± 7.0</w:t>
            </w:r>
          </w:p>
        </w:tc>
        <w:tc>
          <w:tcPr>
            <w:tcW w:w="0" w:type="auto"/>
            <w:tcBorders>
              <w:bottom w:val="nil"/>
              <w:right w:val="nil"/>
            </w:tcBorders>
            <w:tcMar>
              <w:top w:w="75" w:type="dxa"/>
              <w:left w:w="75" w:type="dxa"/>
              <w:bottom w:w="75" w:type="dxa"/>
              <w:right w:w="75" w:type="dxa"/>
            </w:tcMar>
            <w:hideMark/>
          </w:tcPr>
          <w:p w14:paraId="775B9217" w14:textId="77777777" w:rsidR="00A17C43" w:rsidRPr="00A17C43" w:rsidRDefault="00A17C43" w:rsidP="00A17C43">
            <w:r w:rsidRPr="00A17C43">
              <w:t>82.7 ± 7.8</w:t>
            </w:r>
          </w:p>
        </w:tc>
        <w:tc>
          <w:tcPr>
            <w:tcW w:w="0" w:type="auto"/>
            <w:tcBorders>
              <w:bottom w:val="nil"/>
              <w:right w:val="nil"/>
            </w:tcBorders>
            <w:tcMar>
              <w:top w:w="75" w:type="dxa"/>
              <w:left w:w="75" w:type="dxa"/>
              <w:bottom w:w="75" w:type="dxa"/>
              <w:right w:w="75" w:type="dxa"/>
            </w:tcMar>
            <w:hideMark/>
          </w:tcPr>
          <w:p w14:paraId="0F007764" w14:textId="77777777" w:rsidR="00A17C43" w:rsidRPr="00A17C43" w:rsidRDefault="00A17C43" w:rsidP="00A17C43">
            <w:r w:rsidRPr="00A17C43">
              <w:t>52.1 ± 12.3</w:t>
            </w:r>
            <w:hyperlink r:id="rId257" w:anchor="tblfn1" w:history="1">
              <w:r w:rsidRPr="00A17C43">
                <w:rPr>
                  <w:rStyle w:val="Hyperlink"/>
                  <w:vertAlign w:val="superscript"/>
                </w:rPr>
                <w:t>**,</w:t>
              </w:r>
            </w:hyperlink>
            <w:hyperlink r:id="rId258" w:anchor="tblfn2" w:history="1">
              <w:r w:rsidRPr="00A17C43">
                <w:rPr>
                  <w:rStyle w:val="Hyperlink"/>
                  <w:vertAlign w:val="superscript"/>
                </w:rPr>
                <w:t>##</w:t>
              </w:r>
            </w:hyperlink>
          </w:p>
        </w:tc>
      </w:tr>
    </w:tbl>
    <w:bookmarkEnd w:id="66"/>
    <w:bookmarkEnd w:id="67"/>
    <w:p w14:paraId="79E8216F" w14:textId="77777777" w:rsidR="00A17C43" w:rsidRPr="00A17C43" w:rsidRDefault="00A17C43" w:rsidP="00A17C43">
      <w:r w:rsidRPr="00A17C43">
        <w:t>Data are presented as means ± SD.</w:t>
      </w:r>
    </w:p>
    <w:p w14:paraId="5957982F" w14:textId="77777777" w:rsidR="00A17C43" w:rsidRPr="00A17C43" w:rsidRDefault="00A17C43" w:rsidP="00A17C43">
      <w:r w:rsidRPr="00A17C43">
        <w:t>**</w:t>
      </w:r>
    </w:p>
    <w:p w14:paraId="10761C78" w14:textId="77777777" w:rsidR="00A17C43" w:rsidRPr="00A17C43" w:rsidRDefault="00A17C43" w:rsidP="00A17C43">
      <w:r w:rsidRPr="00A17C43">
        <w:rPr>
          <w:i/>
          <w:iCs/>
        </w:rPr>
        <w:t>P</w:t>
      </w:r>
      <w:r w:rsidRPr="00A17C43">
        <w:t> &lt; 0.01 versus Non-smokers group.</w:t>
      </w:r>
    </w:p>
    <w:p w14:paraId="1E2ECF75" w14:textId="77777777" w:rsidR="00A17C43" w:rsidRPr="00A17C43" w:rsidRDefault="00A17C43" w:rsidP="00A17C43">
      <w:r w:rsidRPr="00A17C43">
        <w:t>##</w:t>
      </w:r>
    </w:p>
    <w:p w14:paraId="04D98743" w14:textId="77777777" w:rsidR="00A17C43" w:rsidRPr="00A17C43" w:rsidRDefault="00A17C43" w:rsidP="00A17C43">
      <w:r w:rsidRPr="00A17C43">
        <w:rPr>
          <w:i/>
          <w:iCs/>
        </w:rPr>
        <w:t>P</w:t>
      </w:r>
      <w:r w:rsidRPr="00A17C43">
        <w:t> &lt; 0.01 versus Smokers group.</w:t>
      </w:r>
    </w:p>
    <w:p w14:paraId="2826BAF5" w14:textId="77777777" w:rsidR="00A17C43" w:rsidRPr="00A17C43" w:rsidRDefault="00A17C43" w:rsidP="00A17C43">
      <w:r w:rsidRPr="00A17C43">
        <w:t>2.2. Mice with CS-induced emphysema</w:t>
      </w:r>
    </w:p>
    <w:p w14:paraId="70DF0385" w14:textId="77777777" w:rsidR="00A17C43" w:rsidRPr="00A17C43" w:rsidRDefault="00A17C43" w:rsidP="00A17C43">
      <w:r w:rsidRPr="00A17C43">
        <w:t>Male BALB/c mice at 6 weeks of age, obtained from the Animal Core Facility of NJUM, were housed under specific pathogen-free (SPF) conditions at the Safety Assessment and Research Center for Drug, Pesticide and Veterinary Drug of Jiangsu Province. The protocols for animals were reviewed and approved by the animal ethics committee of NJUM (IACUC-2209016, IACUC-2209049).</w:t>
      </w:r>
    </w:p>
    <w:p w14:paraId="36970033" w14:textId="77777777" w:rsidR="00A17C43" w:rsidRPr="00A17C43" w:rsidRDefault="00A17C43" w:rsidP="00A17C43">
      <w:r w:rsidRPr="00A17C43">
        <w:lastRenderedPageBreak/>
        <w:t>Mice were housed in an SPF room, maintained at a constant temperature (23 ± 3 °C), relative humidity (40 %–70 %), and with successive 12-hr light/dark cycles. Based on the existing research and our previous study, we established the concentration of CS to be used in mice and established mice with CS-induced emphysema. Yoshida et al. induced experimental COPD in mice at 6–8 weeks of age by using a whole-body exposure system, which exposed them to CS (200 mg/m</w:t>
      </w:r>
      <w:r w:rsidRPr="00A17C43">
        <w:rPr>
          <w:vertAlign w:val="superscript"/>
        </w:rPr>
        <w:t>3</w:t>
      </w:r>
      <w:r w:rsidRPr="00A17C43">
        <w:t> total suspended particles) from 3R4F Research Cigarettes five days a week for six months (</w:t>
      </w:r>
      <w:bookmarkStart w:id="68" w:name="bb0315"/>
      <w:r w:rsidRPr="00A17C43">
        <w:fldChar w:fldCharType="begin"/>
      </w:r>
      <w:r w:rsidRPr="00A17C43">
        <w:instrText>HYPERLINK "https://www.sciencedirect.com/science/article/pii/S0160412024004185" \l "b0315"</w:instrText>
      </w:r>
      <w:r w:rsidRPr="00A17C43">
        <w:fldChar w:fldCharType="separate"/>
      </w:r>
      <w:r w:rsidRPr="00A17C43">
        <w:rPr>
          <w:rStyle w:val="Hyperlink"/>
        </w:rPr>
        <w:t>Yoshida et al., 2019</w:t>
      </w:r>
      <w:r w:rsidRPr="00A17C43">
        <w:fldChar w:fldCharType="end"/>
      </w:r>
      <w:bookmarkEnd w:id="68"/>
      <w:r w:rsidRPr="00A17C43">
        <w:t>). Ten mice were exposed to five 3R4F reference cigarettes at 30-min smoke-free intervals four times a day, five days a week for 24 weeks, and lungs of the mice showed expansion of alveolar space and destruction of alveolar walls (</w:t>
      </w:r>
      <w:bookmarkStart w:id="69" w:name="bb0020"/>
      <w:r w:rsidRPr="00A17C43">
        <w:fldChar w:fldCharType="begin"/>
      </w:r>
      <w:r w:rsidRPr="00A17C43">
        <w:instrText>HYPERLINK "https://www.sciencedirect.com/science/article/pii/S0160412024004185" \l "b0020"</w:instrText>
      </w:r>
      <w:r w:rsidRPr="00A17C43">
        <w:fldChar w:fldCharType="separate"/>
      </w:r>
      <w:r w:rsidRPr="00A17C43">
        <w:rPr>
          <w:rStyle w:val="Hyperlink"/>
        </w:rPr>
        <w:t>Bracke et al., 2013</w:t>
      </w:r>
      <w:r w:rsidRPr="00A17C43">
        <w:fldChar w:fldCharType="end"/>
      </w:r>
      <w:bookmarkEnd w:id="69"/>
      <w:r w:rsidRPr="00A17C43">
        <w:t>). Our previous study showed that mice with CS-induced emphysema were exposed to 300 mg/m</w:t>
      </w:r>
      <w:r w:rsidRPr="00A17C43">
        <w:rPr>
          <w:vertAlign w:val="superscript"/>
        </w:rPr>
        <w:t>3</w:t>
      </w:r>
      <w:r w:rsidRPr="00A17C43">
        <w:t> total particulate matter (TPM) in a whole-body exposure system for 60 min twice a day, 4 h apart, 5 days a week for a total of 16 weeks (</w:t>
      </w:r>
      <w:bookmarkStart w:id="70" w:name="bb0300"/>
      <w:r w:rsidRPr="00A17C43">
        <w:fldChar w:fldCharType="begin"/>
      </w:r>
      <w:r w:rsidRPr="00A17C43">
        <w:instrText>HYPERLINK "https://www.sciencedirect.com/science/article/pii/S0160412024004185" \l "b0300"</w:instrText>
      </w:r>
      <w:r w:rsidRPr="00A17C43">
        <w:fldChar w:fldCharType="separate"/>
      </w:r>
      <w:r w:rsidRPr="00A17C43">
        <w:rPr>
          <w:rStyle w:val="Hyperlink"/>
        </w:rPr>
        <w:t>Xia et al., 2022</w:t>
      </w:r>
      <w:r w:rsidRPr="00A17C43">
        <w:fldChar w:fldCharType="end"/>
      </w:r>
      <w:bookmarkEnd w:id="70"/>
      <w:r w:rsidRPr="00A17C43">
        <w:t>, </w:t>
      </w:r>
      <w:hyperlink r:id="rId259" w:anchor="b0325" w:history="1">
        <w:r w:rsidRPr="00A17C43">
          <w:rPr>
            <w:rStyle w:val="Hyperlink"/>
          </w:rPr>
          <w:t>Zhao et al., 2023</w:t>
        </w:r>
      </w:hyperlink>
      <w:bookmarkEnd w:id="62"/>
      <w:r w:rsidRPr="00A17C43">
        <w:t>). Further, we converted environmental tobacco smoke (ETS) exposure dose for humans and mice based on published ETS exposure dose conversion models (</w:t>
      </w:r>
      <w:bookmarkStart w:id="71" w:name="bb0100"/>
      <w:r w:rsidRPr="00A17C43">
        <w:fldChar w:fldCharType="begin"/>
      </w:r>
      <w:r w:rsidRPr="00A17C43">
        <w:instrText>HYPERLINK "https://www.sciencedirect.com/science/article/pii/S0160412024004185" \l "b0100"</w:instrText>
      </w:r>
      <w:r w:rsidRPr="00A17C43">
        <w:fldChar w:fldCharType="separate"/>
      </w:r>
      <w:r w:rsidRPr="00A17C43">
        <w:rPr>
          <w:rStyle w:val="Hyperlink"/>
        </w:rPr>
        <w:t>Hartog et al., 2019</w:t>
      </w:r>
      <w:r w:rsidRPr="00A17C43">
        <w:fldChar w:fldCharType="end"/>
      </w:r>
      <w:bookmarkEnd w:id="71"/>
      <w:r w:rsidRPr="00A17C43">
        <w:t>, </w:t>
      </w:r>
      <w:bookmarkStart w:id="72" w:name="bb0245"/>
      <w:r w:rsidRPr="00A17C43">
        <w:fldChar w:fldCharType="begin"/>
      </w:r>
      <w:r w:rsidRPr="00A17C43">
        <w:instrText>HYPERLINK "https://www.sciencedirect.com/science/article/pii/S0160412024004185" \l "b0245"</w:instrText>
      </w:r>
      <w:r w:rsidRPr="00A17C43">
        <w:fldChar w:fldCharType="separate"/>
      </w:r>
      <w:r w:rsidRPr="00A17C43">
        <w:rPr>
          <w:rStyle w:val="Hyperlink"/>
        </w:rPr>
        <w:t>Phillips, 2017</w:t>
      </w:r>
      <w:r w:rsidRPr="00A17C43">
        <w:fldChar w:fldCharType="end"/>
      </w:r>
      <w:bookmarkEnd w:id="72"/>
      <w:r w:rsidRPr="00A17C43">
        <w:t>). The CS exposure dose of 0, 200, and 300 mg/m</w:t>
      </w:r>
      <w:r w:rsidRPr="00A17C43">
        <w:rPr>
          <w:vertAlign w:val="superscript"/>
        </w:rPr>
        <w:t>3</w:t>
      </w:r>
      <w:r w:rsidRPr="00A17C43">
        <w:t> in mice is equivalent to none, moderate (0.5–1 pack/day), and severe smoking (&gt;1 pack/day) for humans (</w:t>
      </w:r>
      <w:bookmarkStart w:id="73" w:name="bb0130"/>
      <w:r w:rsidRPr="00A17C43">
        <w:fldChar w:fldCharType="begin"/>
      </w:r>
      <w:r w:rsidRPr="00A17C43">
        <w:instrText>HYPERLINK "https://www.sciencedirect.com/science/article/pii/S0160412024004185" \l "b0130"</w:instrText>
      </w:r>
      <w:r w:rsidRPr="00A17C43">
        <w:fldChar w:fldCharType="separate"/>
      </w:r>
      <w:r w:rsidRPr="00A17C43">
        <w:rPr>
          <w:rStyle w:val="Hyperlink"/>
        </w:rPr>
        <w:t>Jang et al., 2012</w:t>
      </w:r>
      <w:r w:rsidRPr="00A17C43">
        <w:fldChar w:fldCharType="end"/>
      </w:r>
      <w:r w:rsidRPr="00A17C43">
        <w:t>). In the present study, the exposure protocol for a mouse model of emphysema was as previously reported (</w:t>
      </w:r>
      <w:hyperlink r:id="rId260" w:anchor="b0305" w:history="1">
        <w:r w:rsidRPr="00A17C43">
          <w:rPr>
            <w:rStyle w:val="Hyperlink"/>
          </w:rPr>
          <w:t>Xia et al., 2023</w:t>
        </w:r>
      </w:hyperlink>
      <w:bookmarkEnd w:id="61"/>
      <w:r w:rsidRPr="00A17C43">
        <w:t>). In brief, mice were placed in a whole-body exposure system (Beijing Huironghe Technology CO., Ltd., China) and exposed at 200 or 300 mg/m</w:t>
      </w:r>
      <w:r w:rsidRPr="00A17C43">
        <w:rPr>
          <w:vertAlign w:val="superscript"/>
        </w:rPr>
        <w:t>3</w:t>
      </w:r>
      <w:r w:rsidRPr="00A17C43">
        <w:t> TPM using 3R4F Research Cigarettes from the University of Kentucky, USA. The mice were chronically exposed to CS for 1 hr twice a day, with smoke-free intervals of 4 hr, five days a week for 24 weeks. Age-matched mice kept in a similar environment without exposure to CS served as controls. Finally, with this concentration of CS, there was destruction of the alveolar wall and an increase in the mean linear intercept in the mouse lungs, which was involved in the progression of smoking-related emphysema (</w:t>
      </w:r>
      <w:hyperlink r:id="rId261" w:anchor="s0105" w:history="1">
        <w:r w:rsidRPr="00A17C43">
          <w:rPr>
            <w:rStyle w:val="Hyperlink"/>
          </w:rPr>
          <w:t>Fig. S1</w:t>
        </w:r>
      </w:hyperlink>
      <w:r w:rsidRPr="00A17C43">
        <w:t>).</w:t>
      </w:r>
    </w:p>
    <w:p w14:paraId="59EF7A2B" w14:textId="77777777" w:rsidR="00A17C43" w:rsidRPr="00A17C43" w:rsidRDefault="00A17C43" w:rsidP="00A17C43">
      <w:r w:rsidRPr="00A17C43">
        <w:t>2.3. Cell culture</w:t>
      </w:r>
    </w:p>
    <w:p w14:paraId="532EB510" w14:textId="77777777" w:rsidR="00A17C43" w:rsidRPr="00A17C43" w:rsidRDefault="00A17C43" w:rsidP="00A17C43">
      <w:r w:rsidRPr="00A17C43">
        <w:t>THP-1 cells and RAW264.7 cells were obtained from the Shanghai Institute of Cell Biology, Chinese Academy of Sciences. THP-1 cells were maintained in RPMI-1640 (Life Technologies/Gibco, C11875500BT), and RAW264.7 cells were maintained in Dulbecco's modified Eagle's medium (Life Technologies/Gibco, C11875500BT) containing 10 % fetal bovine serum (FBS, Life Technologies/Gibco, 10099141C) and 0.1 % Penicillin-Streptomycin (Beyotime Institute of Biotechnology, C0222) under 5 % CO</w:t>
      </w:r>
      <w:r w:rsidRPr="00A17C43">
        <w:rPr>
          <w:vertAlign w:val="subscript"/>
        </w:rPr>
        <w:t>2</w:t>
      </w:r>
      <w:r w:rsidRPr="00A17C43">
        <w:t> at 37 °C. THP-1 </w:t>
      </w:r>
      <w:hyperlink r:id="rId262" w:tooltip="Learn more about monocytes from ScienceDirect's AI-generated Topic Pages" w:history="1">
        <w:r w:rsidRPr="00A17C43">
          <w:rPr>
            <w:rStyle w:val="Hyperlink"/>
          </w:rPr>
          <w:t>monocytes</w:t>
        </w:r>
      </w:hyperlink>
      <w:r w:rsidRPr="00A17C43">
        <w:t> were treated with 100 µg/mL of phorbol 12-myristate 13-acetate (PMA, Sigma-Aldrich, St. Louis, MO) for 48 h to transform them into macrophage-like cells, THP-Ms. This was followed by removing the PMA by washing and a 24-hr rest period in fresh media prior to treatment. PMA (10 mg/mL) was dissolved in </w:t>
      </w:r>
      <w:hyperlink r:id="rId263" w:tooltip="Learn more about DMSO from ScienceDirect's AI-generated Topic Pages" w:history="1">
        <w:r w:rsidRPr="00A17C43">
          <w:rPr>
            <w:rStyle w:val="Hyperlink"/>
          </w:rPr>
          <w:t>DMSO</w:t>
        </w:r>
      </w:hyperlink>
      <w:r w:rsidRPr="00A17C43">
        <w:t> to 1 mg/mL, then diluted to 100 µg/mL in RPMI-1640. Aliquots were stored at −80 °C. The THP-1 cells were passaged at a ratio 1:2 every 2 days. The RAW264.7 cells were passaged at a ratio 1:4 every 2 days.</w:t>
      </w:r>
    </w:p>
    <w:p w14:paraId="41E500CD" w14:textId="77777777" w:rsidR="00A17C43" w:rsidRPr="00A17C43" w:rsidRDefault="00A17C43" w:rsidP="00A17C43">
      <w:r w:rsidRPr="00A17C43">
        <w:t>Bone-marrow-derived macrophages (BMDMs) were extracted with the following protocol (</w:t>
      </w:r>
      <w:bookmarkStart w:id="74" w:name="bb0280"/>
      <w:r w:rsidRPr="00A17C43">
        <w:fldChar w:fldCharType="begin"/>
      </w:r>
      <w:r w:rsidRPr="00A17C43">
        <w:instrText>HYPERLINK "https://www.sciencedirect.com/science/article/pii/S0160412024004185" \l "b0280"</w:instrText>
      </w:r>
      <w:r w:rsidRPr="00A17C43">
        <w:fldChar w:fldCharType="separate"/>
      </w:r>
      <w:r w:rsidRPr="00A17C43">
        <w:rPr>
          <w:rStyle w:val="Hyperlink"/>
        </w:rPr>
        <w:t>Tang et al., 2022a</w:t>
      </w:r>
      <w:r w:rsidRPr="00A17C43">
        <w:fldChar w:fldCharType="end"/>
      </w:r>
      <w:bookmarkEnd w:id="74"/>
      <w:r w:rsidRPr="00A17C43">
        <w:t>). First, male BALB/c mice were sacrificed at 12 weeks of age under permission of the animal ethics committee of NJMU. Mice were immersed in </w:t>
      </w:r>
      <w:hyperlink r:id="rId264" w:tooltip="Learn more about iodophor from ScienceDirect's AI-generated Topic Pages" w:history="1">
        <w:r w:rsidRPr="00A17C43">
          <w:rPr>
            <w:rStyle w:val="Hyperlink"/>
          </w:rPr>
          <w:t>iodophor</w:t>
        </w:r>
      </w:hyperlink>
      <w:r w:rsidRPr="00A17C43">
        <w:t>, and femurs and tibias were removed on a clean laboratory bench. All bones were transferred to 75 % ethanol for disinfection and kept in ice-cold sterile PBS. Second, the bones were flushed with ice-cold PBS by suction in a 1-mL syringe until the color was white. The collected cell suspension was filtered through a 0.70-µm pore filter, and the suspension was centrifuged at 1500 rpm for 5 min. Cells were suspended in 1 mL of red blood </w:t>
      </w:r>
      <w:hyperlink r:id="rId265" w:tooltip="Learn more about cells lysis from ScienceDirect's AI-generated Topic Pages" w:history="1">
        <w:r w:rsidRPr="00A17C43">
          <w:rPr>
            <w:rStyle w:val="Hyperlink"/>
          </w:rPr>
          <w:t>cells lysis</w:t>
        </w:r>
      </w:hyperlink>
      <w:r w:rsidRPr="00A17C43">
        <w:t> buffer (Solarbio, R1010) for 5 min, and the cell suspension was centrifuged at 1500 rpm for 5 min. The bone marrow cells were maintained in Dulbecco's modified Eagle's medium (Life Technologies/Gibco, C11875500BT) containing 20 % fetal bovine serum (FBS, Life Technologies/Gibco, 10099141C), 0.1 % Penicillin-Streptomycin (Beyotime, C0222), and 20 ng/ml M-</w:t>
      </w:r>
      <w:r w:rsidRPr="00A17C43">
        <w:lastRenderedPageBreak/>
        <w:t>CSF (PeproTech, 315-02) under 5 % CO2 at 37 °C for 7 days. The purity of the </w:t>
      </w:r>
      <w:hyperlink r:id="rId266" w:tooltip="Learn more about BMDM culture from ScienceDirect's AI-generated Topic Pages" w:history="1">
        <w:r w:rsidRPr="00A17C43">
          <w:rPr>
            <w:rStyle w:val="Hyperlink"/>
          </w:rPr>
          <w:t>BMDM culture</w:t>
        </w:r>
      </w:hyperlink>
      <w:r w:rsidRPr="00A17C43">
        <w:t> was validated by flow cytometry; the percentage of F4/80</w:t>
      </w:r>
      <w:r w:rsidRPr="00A17C43">
        <w:rPr>
          <w:vertAlign w:val="superscript"/>
        </w:rPr>
        <w:t>+</w:t>
      </w:r>
      <w:r w:rsidRPr="00A17C43">
        <w:t> cells was &gt;90 % (</w:t>
      </w:r>
      <w:hyperlink r:id="rId267" w:anchor="s0105" w:history="1">
        <w:r w:rsidRPr="00A17C43">
          <w:rPr>
            <w:rStyle w:val="Hyperlink"/>
          </w:rPr>
          <w:t>Fig. S7</w:t>
        </w:r>
      </w:hyperlink>
      <w:r w:rsidRPr="00A17C43">
        <w:t>A).</w:t>
      </w:r>
    </w:p>
    <w:p w14:paraId="095C9816" w14:textId="77777777" w:rsidR="00A17C43" w:rsidRPr="00A17C43" w:rsidRDefault="00A17C43" w:rsidP="00A17C43">
      <w:r w:rsidRPr="00A17C43">
        <w:t>According to previous research and the association of the exposure dose between humans and cell cultures, we identified the concentration of CS used in cell culture. As previously reported, Fu et al. induced M2 macrophage polarization by treatment with 0.25 %, 0.5 %, 1 %, 2 %, or 4 % CSE (</w:t>
      </w:r>
      <w:bookmarkStart w:id="75" w:name="bb0080"/>
      <w:r w:rsidRPr="00A17C43">
        <w:fldChar w:fldCharType="begin"/>
      </w:r>
      <w:r w:rsidRPr="00A17C43">
        <w:instrText>HYPERLINK "https://www.sciencedirect.com/science/article/pii/S0160412024004185" \l "b0080"</w:instrText>
      </w:r>
      <w:r w:rsidRPr="00A17C43">
        <w:fldChar w:fldCharType="separate"/>
      </w:r>
      <w:r w:rsidRPr="00A17C43">
        <w:rPr>
          <w:rStyle w:val="Hyperlink"/>
        </w:rPr>
        <w:t>Fu et al., 2015</w:t>
      </w:r>
      <w:r w:rsidRPr="00A17C43">
        <w:fldChar w:fldCharType="end"/>
      </w:r>
      <w:bookmarkEnd w:id="75"/>
      <w:r w:rsidRPr="00A17C43">
        <w:t>). Our previous study showed that 1 %, 2 %, and 4 % CSE promotes the progression of Non-Small Cell Lung Cancer by inducing M2 polarization of macrophages </w:t>
      </w:r>
      <w:r w:rsidRPr="00A17C43">
        <w:rPr>
          <w:i/>
          <w:iCs/>
        </w:rPr>
        <w:t>in vitro</w:t>
      </w:r>
      <w:r w:rsidRPr="00A17C43">
        <w:t> (</w:t>
      </w:r>
      <w:bookmarkStart w:id="76" w:name="bb0045"/>
      <w:r w:rsidRPr="00A17C43">
        <w:fldChar w:fldCharType="begin"/>
      </w:r>
      <w:r w:rsidRPr="00A17C43">
        <w:instrText>HYPERLINK "https://www.sciencedirect.com/science/article/pii/S0160412024004185" \l "b0045"</w:instrText>
      </w:r>
      <w:r w:rsidRPr="00A17C43">
        <w:fldChar w:fldCharType="separate"/>
      </w:r>
      <w:r w:rsidRPr="00A17C43">
        <w:rPr>
          <w:rStyle w:val="Hyperlink"/>
        </w:rPr>
        <w:t>Cheng et al., 2023</w:t>
      </w:r>
      <w:r w:rsidRPr="00A17C43">
        <w:fldChar w:fldCharType="end"/>
      </w:r>
      <w:bookmarkEnd w:id="76"/>
      <w:r w:rsidRPr="00A17C43">
        <w:t>)</w:t>
      </w:r>
      <w:r w:rsidRPr="00A17C43">
        <w:rPr>
          <w:i/>
          <w:iCs/>
        </w:rPr>
        <w:t>.</w:t>
      </w:r>
      <w:r w:rsidRPr="00A17C43">
        <w:t> In our study, there was an increased number of M2 macrophages in CSE-treated macrophage cell lines and primary macrophages with a dose–response relationship (</w:t>
      </w:r>
      <w:hyperlink r:id="rId268" w:anchor="s0105" w:history="1">
        <w:r w:rsidRPr="00A17C43">
          <w:rPr>
            <w:rStyle w:val="Hyperlink"/>
          </w:rPr>
          <w:t>Figs. S7B and 8A</w:t>
        </w:r>
      </w:hyperlink>
      <w:r w:rsidRPr="00A17C43">
        <w:t>). In addition, 2.5 % to 10 % CSE roughly corresponds to exposure from smoking 0.5 to 2 packs of cigarettes per day (</w:t>
      </w:r>
      <w:bookmarkStart w:id="77" w:name="bb0270"/>
      <w:r w:rsidRPr="00A17C43">
        <w:fldChar w:fldCharType="begin"/>
      </w:r>
      <w:r w:rsidRPr="00A17C43">
        <w:instrText>HYPERLINK "https://www.sciencedirect.com/science/article/pii/S0160412024004185" \l "b0270"</w:instrText>
      </w:r>
      <w:r w:rsidRPr="00A17C43">
        <w:fldChar w:fldCharType="separate"/>
      </w:r>
      <w:r w:rsidRPr="00A17C43">
        <w:rPr>
          <w:rStyle w:val="Hyperlink"/>
        </w:rPr>
        <w:t>Su et al., 1998</w:t>
      </w:r>
      <w:r w:rsidRPr="00A17C43">
        <w:fldChar w:fldCharType="end"/>
      </w:r>
      <w:bookmarkEnd w:id="77"/>
      <w:r w:rsidRPr="00A17C43">
        <w:t>). Referring to relevant studies, the concentrations of 0 %, 1 %, 2 %, and 4 % CSE for macrophages is similar to none, mild (0.5 pack/day), moderate (0.5–1 pack/day), and severe smoking (&gt;1 pack/day) by humans (</w:t>
      </w:r>
      <w:hyperlink r:id="rId269" w:anchor="b0130" w:history="1">
        <w:r w:rsidRPr="00A17C43">
          <w:rPr>
            <w:rStyle w:val="Hyperlink"/>
          </w:rPr>
          <w:t>Jang et al., 2012</w:t>
        </w:r>
      </w:hyperlink>
      <w:bookmarkEnd w:id="73"/>
      <w:r w:rsidRPr="00A17C43">
        <w:t>). Therefore, we treated macrophages with 0 %, 1 %, 2 %, or 4 % CSE.</w:t>
      </w:r>
    </w:p>
    <w:p w14:paraId="40432EC7" w14:textId="77777777" w:rsidR="00A17C43" w:rsidRPr="00A17C43" w:rsidRDefault="00A17C43" w:rsidP="00A17C43">
      <w:r w:rsidRPr="00A17C43">
        <w:t>2.4. Silencing of circADAMTS6 in macrophages of mouse lung tissue</w:t>
      </w:r>
    </w:p>
    <w:p w14:paraId="6C665744" w14:textId="77777777" w:rsidR="00A17C43" w:rsidRPr="00A17C43" w:rsidRDefault="00A17C43" w:rsidP="00A17C43">
      <w:r w:rsidRPr="00A17C43">
        <w:t>AAV9-circADAMTS6 </w:t>
      </w:r>
      <w:hyperlink r:id="rId270" w:tooltip="Learn more about shRNA from ScienceDirect's AI-generated Topic Pages" w:history="1">
        <w:r w:rsidRPr="00A17C43">
          <w:rPr>
            <w:rStyle w:val="Hyperlink"/>
          </w:rPr>
          <w:t>shRNA</w:t>
        </w:r>
      </w:hyperlink>
      <w:r w:rsidRPr="00A17C43">
        <w:t> was purchased from VigeneBio (Shangdong, China). pAV-F4/80-GFP-mir30.shRNA with an inserted nonsense sequence was used as a negative control. We administered 100 μL of sterile saline containing 5 × 10</w:t>
      </w:r>
      <w:r w:rsidRPr="00A17C43">
        <w:rPr>
          <w:vertAlign w:val="superscript"/>
        </w:rPr>
        <w:t>11</w:t>
      </w:r>
      <w:r w:rsidRPr="00A17C43">
        <w:t> virus particles by a nasal drip once a week for two weeks, initiating treatment after a week of CS exposure. Animals were checked daily, and their weights were compared to those for control mice. The viral load in the lungs of the mice peaked from 2 weeks to 1 month, after which the efficiency of infection was verified by fluorescence.</w:t>
      </w:r>
    </w:p>
    <w:p w14:paraId="2D2EB6C7" w14:textId="77777777" w:rsidR="00A17C43" w:rsidRPr="00A17C43" w:rsidRDefault="00A17C43" w:rsidP="00A17C43">
      <w:r w:rsidRPr="00A17C43">
        <w:t>2.5. Statistical analysis</w:t>
      </w:r>
    </w:p>
    <w:p w14:paraId="7426B97F" w14:textId="77777777" w:rsidR="00A17C43" w:rsidRPr="00A17C43" w:rsidRDefault="00A17C43" w:rsidP="00A17C43">
      <w:r w:rsidRPr="00A17C43">
        <w:t>Statistical analyses were performed by use of GraphPad Prism 9 (Graphpad Software Inc., San Diego, CA) or SPSS 19.2 (SPSS Inc., Chicago, USA). Data were derived for at least three independent experiments and were presented as means ± SD or SEM. Methods of statistical testing included unpaired Student’s t tests, chi-square tests, and one-way analysis of variance with Bonferroni correction. For the human population, the Pearson correlation coefficient was used to assess the correlation between serum circADAMTS6 expression and lung function. The differences were statistically significant when </w:t>
      </w:r>
      <w:r w:rsidRPr="00A17C43">
        <w:rPr>
          <w:i/>
          <w:iCs/>
        </w:rPr>
        <w:t>P</w:t>
      </w:r>
      <w:r w:rsidRPr="00A17C43">
        <w:t> &lt; 0.05 or </w:t>
      </w:r>
      <w:r w:rsidRPr="00A17C43">
        <w:rPr>
          <w:i/>
          <w:iCs/>
        </w:rPr>
        <w:t>P</w:t>
      </w:r>
      <w:r w:rsidRPr="00A17C43">
        <w:t> &lt; 0.01.</w:t>
      </w:r>
    </w:p>
    <w:p w14:paraId="0CA728BD" w14:textId="77777777" w:rsidR="00A17C43" w:rsidRPr="00A17C43" w:rsidRDefault="00A17C43" w:rsidP="00A17C43">
      <w:r w:rsidRPr="00A17C43">
        <w:t>Further details of materials and methods are described in </w:t>
      </w:r>
      <w:hyperlink r:id="rId271" w:anchor="s0105" w:history="1">
        <w:r w:rsidRPr="00A17C43">
          <w:rPr>
            <w:rStyle w:val="Hyperlink"/>
          </w:rPr>
          <w:t>supplementary information</w:t>
        </w:r>
      </w:hyperlink>
      <w:r w:rsidRPr="00A17C43">
        <w:t>.</w:t>
      </w:r>
    </w:p>
    <w:p w14:paraId="03D287D9" w14:textId="77777777" w:rsidR="00A17C43" w:rsidRPr="00A17C43" w:rsidRDefault="00A17C43" w:rsidP="00A17C43">
      <w:r w:rsidRPr="00A17C43">
        <w:t>3. Results</w:t>
      </w:r>
    </w:p>
    <w:p w14:paraId="3EB23140" w14:textId="77777777" w:rsidR="00A17C43" w:rsidRPr="00A17C43" w:rsidRDefault="00A17C43" w:rsidP="00A17C43">
      <w:r w:rsidRPr="00A17C43">
        <w:t>3.1. M2 macrophage polarization exists in smoking-related emphysema</w:t>
      </w:r>
    </w:p>
    <w:p w14:paraId="55183E8A" w14:textId="77777777" w:rsidR="00A17C43" w:rsidRPr="00A17C43" w:rsidRDefault="00A17C43" w:rsidP="00A17C43">
      <w:r w:rsidRPr="00A17C43">
        <w:t>Emphysema is a common characteristic of COPD (</w:t>
      </w:r>
      <w:bookmarkStart w:id="78" w:name="bb0265"/>
      <w:r w:rsidRPr="00A17C43">
        <w:fldChar w:fldCharType="begin"/>
      </w:r>
      <w:r w:rsidRPr="00A17C43">
        <w:instrText>HYPERLINK "https://www.sciencedirect.com/science/article/pii/S0160412024004185" \l "b0265"</w:instrText>
      </w:r>
      <w:r w:rsidRPr="00A17C43">
        <w:fldChar w:fldCharType="separate"/>
      </w:r>
      <w:r w:rsidRPr="00A17C43">
        <w:rPr>
          <w:rStyle w:val="Hyperlink"/>
        </w:rPr>
        <w:t>Spix et al., 2022</w:t>
      </w:r>
      <w:r w:rsidRPr="00A17C43">
        <w:fldChar w:fldCharType="end"/>
      </w:r>
      <w:r w:rsidRPr="00A17C43">
        <w:t>). To elucidate the macrophage phenotype in smoking-related emphysema, we analyzed the results of scRNAseq from GSE173896 and GSE168299. These results were validated for both human and mouse lung tissues by immunofluorescent staining and </w:t>
      </w:r>
      <w:hyperlink r:id="rId272" w:tooltip="Learn more about western blotting from ScienceDirect's AI-generated Topic Pages" w:history="1">
        <w:r w:rsidRPr="00A17C43">
          <w:rPr>
            <w:rStyle w:val="Hyperlink"/>
          </w:rPr>
          <w:t>western blotting</w:t>
        </w:r>
      </w:hyperlink>
      <w:r w:rsidRPr="00A17C43">
        <w:t> (</w:t>
      </w:r>
      <w:hyperlink r:id="rId273" w:anchor="f0005" w:history="1">
        <w:r w:rsidRPr="00A17C43">
          <w:rPr>
            <w:rStyle w:val="Hyperlink"/>
          </w:rPr>
          <w:t>Fig. 1</w:t>
        </w:r>
      </w:hyperlink>
      <w:r w:rsidRPr="00A17C43">
        <w:t>A). We identified 16 </w:t>
      </w:r>
      <w:hyperlink r:id="rId274" w:tooltip="Learn more about cell lineages from ScienceDirect's AI-generated Topic Pages" w:history="1">
        <w:r w:rsidRPr="00A17C43">
          <w:rPr>
            <w:rStyle w:val="Hyperlink"/>
          </w:rPr>
          <w:t>cell lineages</w:t>
        </w:r>
      </w:hyperlink>
      <w:r w:rsidRPr="00A17C43">
        <w:t>, which expressed specific marker genes, from 3 normal and 5 COPD patients by dimensionality reduction and cluster analysis (</w:t>
      </w:r>
      <w:hyperlink r:id="rId275" w:anchor="f0005" w:history="1">
        <w:r w:rsidRPr="00A17C43">
          <w:rPr>
            <w:rStyle w:val="Hyperlink"/>
          </w:rPr>
          <w:t>Fig. 1</w:t>
        </w:r>
      </w:hyperlink>
      <w:r w:rsidRPr="00A17C43">
        <w:t>B and 1C). Then, we proceeded to recluster the macrophages using the UMAP analysis and formed 7 cell lineages (</w:t>
      </w:r>
      <w:hyperlink r:id="rId276" w:anchor="f0005" w:history="1">
        <w:r w:rsidRPr="00A17C43">
          <w:rPr>
            <w:rStyle w:val="Hyperlink"/>
          </w:rPr>
          <w:t>Fig. 1</w:t>
        </w:r>
      </w:hyperlink>
      <w:r w:rsidRPr="00A17C43">
        <w:t>D and 1E). The ratio of M2 macrophages was increased in COPD lungs, compared to the control lungs (</w:t>
      </w:r>
      <w:hyperlink r:id="rId277" w:anchor="f0005" w:history="1">
        <w:r w:rsidRPr="00A17C43">
          <w:rPr>
            <w:rStyle w:val="Hyperlink"/>
          </w:rPr>
          <w:t>Fig. 1</w:t>
        </w:r>
      </w:hyperlink>
      <w:r w:rsidRPr="00A17C43">
        <w:t>F). In addition, we also analyzed scRNAseq from GSE168299 and identified 18 cell lineages on mouse lung tissues treated with or without CS (</w:t>
      </w:r>
      <w:hyperlink r:id="rId278" w:anchor="f0005" w:history="1">
        <w:r w:rsidRPr="00A17C43">
          <w:rPr>
            <w:rStyle w:val="Hyperlink"/>
          </w:rPr>
          <w:t>Fig. 1</w:t>
        </w:r>
      </w:hyperlink>
      <w:r w:rsidRPr="00A17C43">
        <w:t>G and 1H). Macrophages were reclustered into 3 cell lineages and the ratio of M2 macrophages was elevated in lungs of mice exposed to CS (</w:t>
      </w:r>
      <w:hyperlink r:id="rId279" w:anchor="f0005" w:history="1">
        <w:r w:rsidRPr="00A17C43">
          <w:rPr>
            <w:rStyle w:val="Hyperlink"/>
          </w:rPr>
          <w:t>Fig. 1</w:t>
        </w:r>
      </w:hyperlink>
      <w:r w:rsidRPr="00A17C43">
        <w:t xml:space="preserve">I–K). Previous studies have shown </w:t>
      </w:r>
      <w:r w:rsidRPr="00A17C43">
        <w:lastRenderedPageBreak/>
        <w:t>that AMs of the M2 phenotype were elevated in BALF of normal smokers and COPD patients, which is consistent with results in CS-exposed COPD mouse models (</w:t>
      </w:r>
      <w:bookmarkStart w:id="79" w:name="bb0070"/>
      <w:r w:rsidRPr="00A17C43">
        <w:fldChar w:fldCharType="begin"/>
      </w:r>
      <w:r w:rsidRPr="00A17C43">
        <w:instrText>HYPERLINK "https://www.sciencedirect.com/science/article/pii/S0160412024004185" \l "b0070"</w:instrText>
      </w:r>
      <w:r w:rsidRPr="00A17C43">
        <w:fldChar w:fldCharType="separate"/>
      </w:r>
      <w:r w:rsidRPr="00A17C43">
        <w:rPr>
          <w:rStyle w:val="Hyperlink"/>
        </w:rPr>
        <w:t>Eapen et al., 2017</w:t>
      </w:r>
      <w:r w:rsidRPr="00A17C43">
        <w:fldChar w:fldCharType="end"/>
      </w:r>
      <w:bookmarkEnd w:id="79"/>
      <w:r w:rsidRPr="00A17C43">
        <w:t>, </w:t>
      </w:r>
      <w:bookmarkStart w:id="80" w:name="bb0115"/>
      <w:r w:rsidRPr="00A17C43">
        <w:fldChar w:fldCharType="begin"/>
      </w:r>
      <w:r w:rsidRPr="00A17C43">
        <w:instrText>HYPERLINK "https://www.sciencedirect.com/science/article/pii/S0160412024004185" \l "b0115"</w:instrText>
      </w:r>
      <w:r w:rsidRPr="00A17C43">
        <w:fldChar w:fldCharType="separate"/>
      </w:r>
      <w:r w:rsidRPr="00A17C43">
        <w:rPr>
          <w:rStyle w:val="Hyperlink"/>
        </w:rPr>
        <w:t>He et al., 2017</w:t>
      </w:r>
      <w:r w:rsidRPr="00A17C43">
        <w:fldChar w:fldCharType="end"/>
      </w:r>
      <w:bookmarkEnd w:id="80"/>
      <w:r w:rsidRPr="00A17C43">
        <w:t>). Then, we collected lung tissues from COPD smokers, Smokers, and Non-smokers (</w:t>
      </w:r>
      <w:hyperlink r:id="rId280" w:anchor="s0105" w:history="1">
        <w:r w:rsidRPr="00A17C43">
          <w:rPr>
            <w:rStyle w:val="Hyperlink"/>
          </w:rPr>
          <w:t>Table S1</w:t>
        </w:r>
      </w:hyperlink>
      <w:r w:rsidRPr="00A17C43">
        <w:t>) and established mice with CS-induced emphysema (</w:t>
      </w:r>
      <w:hyperlink r:id="rId281" w:anchor="s0105" w:history="1">
        <w:r w:rsidRPr="00A17C43">
          <w:rPr>
            <w:rStyle w:val="Hyperlink"/>
          </w:rPr>
          <w:t>Fig. S1A and S1B</w:t>
        </w:r>
      </w:hyperlink>
      <w:r w:rsidRPr="00A17C43">
        <w:t>). The numbers of </w:t>
      </w:r>
      <w:hyperlink r:id="rId282" w:tooltip="Learn more about CD68 from ScienceDirect's AI-generated Topic Pages" w:history="1">
        <w:r w:rsidRPr="00A17C43">
          <w:rPr>
            <w:rStyle w:val="Hyperlink"/>
          </w:rPr>
          <w:t>CD68</w:t>
        </w:r>
      </w:hyperlink>
      <w:r w:rsidRPr="00A17C43">
        <w:rPr>
          <w:vertAlign w:val="superscript"/>
        </w:rPr>
        <w:t>+</w:t>
      </w:r>
      <w:r w:rsidRPr="00A17C43">
        <w:t>CD206</w:t>
      </w:r>
      <w:r w:rsidRPr="00A17C43">
        <w:rPr>
          <w:vertAlign w:val="superscript"/>
        </w:rPr>
        <w:t>+</w:t>
      </w:r>
      <w:r w:rsidRPr="00A17C43">
        <w:t> M2 macrophages were elevated for Smokers and COPD smokers (</w:t>
      </w:r>
      <w:hyperlink r:id="rId283" w:anchor="f0010" w:history="1">
        <w:r w:rsidRPr="00A17C43">
          <w:rPr>
            <w:rStyle w:val="Hyperlink"/>
          </w:rPr>
          <w:t>Fig. 2</w:t>
        </w:r>
      </w:hyperlink>
      <w:r w:rsidRPr="00A17C43">
        <w:t>A). We evaluated the M2 macrophage polarization in the lungs of COPD patients following the GOLD guideline and found that the numbers of </w:t>
      </w:r>
      <w:hyperlink r:id="rId284" w:tooltip="Learn more about CD68 from ScienceDirect's AI-generated Topic Pages" w:history="1">
        <w:r w:rsidRPr="00A17C43">
          <w:rPr>
            <w:rStyle w:val="Hyperlink"/>
          </w:rPr>
          <w:t>CD68</w:t>
        </w:r>
      </w:hyperlink>
      <w:r w:rsidRPr="00A17C43">
        <w:rPr>
          <w:vertAlign w:val="superscript"/>
        </w:rPr>
        <w:t>+</w:t>
      </w:r>
      <w:r w:rsidRPr="00A17C43">
        <w:t>CD206</w:t>
      </w:r>
      <w:r w:rsidRPr="00A17C43">
        <w:rPr>
          <w:vertAlign w:val="superscript"/>
        </w:rPr>
        <w:t>+</w:t>
      </w:r>
      <w:r w:rsidRPr="00A17C43">
        <w:t> cells were elevated with the development of COPD (</w:t>
      </w:r>
      <w:hyperlink r:id="rId285" w:anchor="s0105" w:history="1">
        <w:r w:rsidRPr="00A17C43">
          <w:rPr>
            <w:rStyle w:val="Hyperlink"/>
          </w:rPr>
          <w:t>Fig. S2</w:t>
        </w:r>
      </w:hyperlink>
      <w:r w:rsidRPr="00A17C43">
        <w:t>). The protein levels of ARG1 were also elevated (</w:t>
      </w:r>
      <w:hyperlink r:id="rId286" w:anchor="f0010" w:history="1">
        <w:r w:rsidRPr="00A17C43">
          <w:rPr>
            <w:rStyle w:val="Hyperlink"/>
          </w:rPr>
          <w:t>Fig. 2</w:t>
        </w:r>
      </w:hyperlink>
      <w:r w:rsidRPr="00A17C43">
        <w:t>B). In addition, as determined by RNA-seq, there was elevated expression of M2 genes of AMs from Smokers and COPD smokers as shown by data from two Gene Expression Omnibus (GEO) databases (GSE13896 and 130928) (</w:t>
      </w:r>
      <w:hyperlink r:id="rId287" w:anchor="s0105" w:history="1">
        <w:r w:rsidRPr="00A17C43">
          <w:rPr>
            <w:rStyle w:val="Hyperlink"/>
          </w:rPr>
          <w:t>Fig. S3</w:t>
        </w:r>
      </w:hyperlink>
      <w:r w:rsidRPr="00A17C43">
        <w:t>). In lung tissues of mice, the numbers of F4/80</w:t>
      </w:r>
      <w:r w:rsidRPr="00A17C43">
        <w:rPr>
          <w:vertAlign w:val="superscript"/>
        </w:rPr>
        <w:t>+</w:t>
      </w:r>
      <w:r w:rsidRPr="00A17C43">
        <w:t>CD206</w:t>
      </w:r>
      <w:r w:rsidRPr="00A17C43">
        <w:rPr>
          <w:vertAlign w:val="superscript"/>
        </w:rPr>
        <w:t>+</w:t>
      </w:r>
      <w:r w:rsidRPr="00A17C43">
        <w:t> M2 macrophages were elevated (</w:t>
      </w:r>
      <w:hyperlink r:id="rId288" w:anchor="f0010" w:history="1">
        <w:r w:rsidRPr="00A17C43">
          <w:rPr>
            <w:rStyle w:val="Hyperlink"/>
          </w:rPr>
          <w:t>Fig. 2</w:t>
        </w:r>
      </w:hyperlink>
      <w:r w:rsidRPr="00A17C43">
        <w:t>E), as were ARG1 protein levels (</w:t>
      </w:r>
      <w:hyperlink r:id="rId289" w:anchor="f0010" w:history="1">
        <w:r w:rsidRPr="00A17C43">
          <w:rPr>
            <w:rStyle w:val="Hyperlink"/>
          </w:rPr>
          <w:t>Fig. 2</w:t>
        </w:r>
      </w:hyperlink>
      <w:r w:rsidRPr="00A17C43">
        <w:t>F). These findings demonstrate that M2 macrophages are elevated in smoking-related emphysema.</w:t>
      </w:r>
    </w:p>
    <w:p w14:paraId="1E240941" w14:textId="64CAFE22" w:rsidR="00A17C43" w:rsidRPr="00A17C43" w:rsidRDefault="00A17C43" w:rsidP="00A17C43"/>
    <w:p w14:paraId="6783C346" w14:textId="77777777" w:rsidR="00A17C43" w:rsidRPr="00A17C43" w:rsidRDefault="00A17C43" w:rsidP="00A17C43">
      <w:pPr>
        <w:numPr>
          <w:ilvl w:val="0"/>
          <w:numId w:val="12"/>
        </w:numPr>
      </w:pPr>
      <w:hyperlink r:id="rId290" w:tgtFrame="_blank" w:tooltip="Download high-res image (746KB)" w:history="1">
        <w:r w:rsidRPr="00A17C43">
          <w:rPr>
            <w:rStyle w:val="Hyperlink"/>
          </w:rPr>
          <w:t>Download: Download high-res image (746KB)</w:t>
        </w:r>
      </w:hyperlink>
    </w:p>
    <w:p w14:paraId="44E74B44" w14:textId="77777777" w:rsidR="00A17C43" w:rsidRPr="00A17C43" w:rsidRDefault="00A17C43" w:rsidP="00A17C43">
      <w:pPr>
        <w:numPr>
          <w:ilvl w:val="0"/>
          <w:numId w:val="12"/>
        </w:numPr>
      </w:pPr>
      <w:hyperlink r:id="rId291" w:tgtFrame="_blank" w:tooltip="Download full-size image" w:history="1">
        <w:r w:rsidRPr="00A17C43">
          <w:rPr>
            <w:rStyle w:val="Hyperlink"/>
          </w:rPr>
          <w:t>Download: Download full-size image</w:t>
        </w:r>
      </w:hyperlink>
    </w:p>
    <w:p w14:paraId="783F4CB0" w14:textId="77777777" w:rsidR="00A17C43" w:rsidRPr="00A17C43" w:rsidRDefault="00A17C43" w:rsidP="00A17C43">
      <w:r w:rsidRPr="00A17C43">
        <w:t>Fig. 1. Single-cell </w:t>
      </w:r>
      <w:hyperlink r:id="rId292" w:tooltip="Learn more about transcriptomic from ScienceDirect's AI-generated Topic Pages" w:history="1">
        <w:r w:rsidRPr="00A17C43">
          <w:rPr>
            <w:rStyle w:val="Hyperlink"/>
          </w:rPr>
          <w:t>transcriptomic</w:t>
        </w:r>
      </w:hyperlink>
      <w:r w:rsidRPr="00A17C43">
        <w:t> atlas of lung cells and macrophages in lung tissues of human and mice. (A) Schematic chart of workflow. The results of </w:t>
      </w:r>
      <w:hyperlink r:id="rId293" w:tooltip="Learn more about scRNAseq from ScienceDirect's AI-generated Topic Pages" w:history="1">
        <w:r w:rsidRPr="00A17C43">
          <w:rPr>
            <w:rStyle w:val="Hyperlink"/>
          </w:rPr>
          <w:t>scRNAseq</w:t>
        </w:r>
      </w:hyperlink>
      <w:r w:rsidRPr="00A17C43">
        <w:t> from GSE173896 and GSE168299 showed expression of M2 macrophage in lung tissues, which were validated for human and mouse lung tissues by immunofluorescent staining and </w:t>
      </w:r>
      <w:hyperlink r:id="rId294" w:tooltip="Learn more about western blotting from ScienceDirect's AI-generated Topic Pages" w:history="1">
        <w:r w:rsidRPr="00A17C43">
          <w:rPr>
            <w:rStyle w:val="Hyperlink"/>
          </w:rPr>
          <w:t>western blotting</w:t>
        </w:r>
      </w:hyperlink>
      <w:r w:rsidRPr="00A17C43">
        <w:t>. (B) Uniform manifold approximation and projection (UMAP) visualizing the distribution of identified 16 lung </w:t>
      </w:r>
      <w:hyperlink r:id="rId295" w:tooltip="Learn more about cell lineages from ScienceDirect's AI-generated Topic Pages" w:history="1">
        <w:r w:rsidRPr="00A17C43">
          <w:rPr>
            <w:rStyle w:val="Hyperlink"/>
          </w:rPr>
          <w:t>cell lineages</w:t>
        </w:r>
      </w:hyperlink>
      <w:r w:rsidRPr="00A17C43">
        <w:t> from 3 normal and 5 </w:t>
      </w:r>
      <w:hyperlink r:id="rId296" w:tooltip="Learn more about COPD from ScienceDirect's AI-generated Topic Pages" w:history="1">
        <w:r w:rsidRPr="00A17C43">
          <w:rPr>
            <w:rStyle w:val="Hyperlink"/>
          </w:rPr>
          <w:t>COPD</w:t>
        </w:r>
      </w:hyperlink>
      <w:r w:rsidRPr="00A17C43">
        <w:t xml:space="preserve"> patients (GSE173896). (C) Dot plots showing the expression of </w:t>
      </w:r>
      <w:r w:rsidRPr="00A17C43">
        <w:lastRenderedPageBreak/>
        <w:t>marker genes for per-cell cluster. (D) UMAP analysis of macrophages identified 7 distinct clusters. (E) Dot plots showing the expression of marker genes for per-cell cluster. (F) The ratio of different cell lineages in macrophages, colored by cell lineages. (G) Uniform manifold approximation and projection (UMAP) visualizing the distribution of identified 18 lung cell lineages from 4 mice treated without CS and 4 mice treated with CS (GSE168299). (H) Dot plots showing the expression of marker genes for per-cell cluster. (I) UMAP analysis of macrophages identified 3 distinct clusters. (J) Dot plots showing the expression of marker genes for per-cell cluster. (K) The ratio of different cell lineages in macrophages, colored by cell lineages.</w:t>
      </w:r>
    </w:p>
    <w:p w14:paraId="2F6DE5BD" w14:textId="5A844527" w:rsidR="00A17C43" w:rsidRPr="00A17C43" w:rsidRDefault="00A17C43" w:rsidP="00A17C43"/>
    <w:p w14:paraId="2613496C" w14:textId="77777777" w:rsidR="00A17C43" w:rsidRPr="00A17C43" w:rsidRDefault="00A17C43" w:rsidP="00A17C43">
      <w:pPr>
        <w:numPr>
          <w:ilvl w:val="0"/>
          <w:numId w:val="13"/>
        </w:numPr>
      </w:pPr>
      <w:hyperlink r:id="rId297" w:tgtFrame="_blank" w:tooltip="Download high-res image (944KB)" w:history="1">
        <w:r w:rsidRPr="00A17C43">
          <w:rPr>
            <w:rStyle w:val="Hyperlink"/>
          </w:rPr>
          <w:t>Download: Download high-res image (944KB)</w:t>
        </w:r>
      </w:hyperlink>
    </w:p>
    <w:p w14:paraId="4CF46BD5" w14:textId="77777777" w:rsidR="00A17C43" w:rsidRPr="00A17C43" w:rsidRDefault="00A17C43" w:rsidP="00A17C43">
      <w:pPr>
        <w:numPr>
          <w:ilvl w:val="0"/>
          <w:numId w:val="13"/>
        </w:numPr>
      </w:pPr>
      <w:hyperlink r:id="rId298" w:tgtFrame="_blank" w:tooltip="Download full-size image" w:history="1">
        <w:r w:rsidRPr="00A17C43">
          <w:rPr>
            <w:rStyle w:val="Hyperlink"/>
          </w:rPr>
          <w:t>Download: Download full-size image</w:t>
        </w:r>
      </w:hyperlink>
    </w:p>
    <w:p w14:paraId="57D99BAD" w14:textId="77777777" w:rsidR="00A17C43" w:rsidRPr="00A17C43" w:rsidRDefault="00A17C43" w:rsidP="00A17C43">
      <w:r w:rsidRPr="00A17C43">
        <w:t>Fig. 2. M2 macrophages, a proteinase/anti-proteinase imbalance and the degradation of </w:t>
      </w:r>
      <w:hyperlink r:id="rId299" w:tooltip="Learn more about elastin from ScienceDirect's AI-generated Topic Pages" w:history="1">
        <w:r w:rsidRPr="00A17C43">
          <w:rPr>
            <w:rStyle w:val="Hyperlink"/>
          </w:rPr>
          <w:t>elastin</w:t>
        </w:r>
      </w:hyperlink>
      <w:r w:rsidRPr="00A17C43">
        <w:t> exist in smoking-related </w:t>
      </w:r>
      <w:hyperlink r:id="rId300" w:tooltip="Learn more about COPD from ScienceDirect's AI-generated Topic Pages" w:history="1">
        <w:r w:rsidRPr="00A17C43">
          <w:rPr>
            <w:rStyle w:val="Hyperlink"/>
          </w:rPr>
          <w:t>COPD</w:t>
        </w:r>
      </w:hyperlink>
      <w:r w:rsidRPr="00A17C43">
        <w:t> and in mice with CS-induced emphysema. Lung tissues of humans were collected from Non-smokers (n = 8), Smokers (n = 10), or COPD smokers (n = 14). Male BALB/c mice (n = 6) at 6 weeks of age were exposed to 0, 200, or 300 mg/m</w:t>
      </w:r>
      <w:r w:rsidRPr="00A17C43">
        <w:rPr>
          <w:vertAlign w:val="superscript"/>
        </w:rPr>
        <w:t>3</w:t>
      </w:r>
      <w:r w:rsidRPr="00A17C43">
        <w:t> </w:t>
      </w:r>
      <w:hyperlink r:id="rId301" w:tooltip="Learn more about TPM from ScienceDirect's AI-generated Topic Pages" w:history="1">
        <w:r w:rsidRPr="00A17C43">
          <w:rPr>
            <w:rStyle w:val="Hyperlink"/>
          </w:rPr>
          <w:t>TPM</w:t>
        </w:r>
      </w:hyperlink>
      <w:r w:rsidRPr="00A17C43">
        <w:t> CS for 24 weeks. (A) Representative images (left) of </w:t>
      </w:r>
      <w:hyperlink r:id="rId302" w:tooltip="Learn more about CD68 from ScienceDirect's AI-generated Topic Pages" w:history="1">
        <w:r w:rsidRPr="00A17C43">
          <w:rPr>
            <w:rStyle w:val="Hyperlink"/>
          </w:rPr>
          <w:t>CD68</w:t>
        </w:r>
      </w:hyperlink>
      <w:r w:rsidRPr="00A17C43">
        <w:t> and CD206 </w:t>
      </w:r>
      <w:hyperlink r:id="rId303" w:tooltip="Learn more about immunostaining from ScienceDirect's AI-generated Topic Pages" w:history="1">
        <w:r w:rsidRPr="00A17C43">
          <w:rPr>
            <w:rStyle w:val="Hyperlink"/>
          </w:rPr>
          <w:t>immunostaining</w:t>
        </w:r>
      </w:hyperlink>
      <w:r w:rsidRPr="00A17C43">
        <w:t> in lung tissues of humans (scale bars, 20 μm). The numbers of </w:t>
      </w:r>
      <w:hyperlink r:id="rId304" w:tooltip="Learn more about CD68 from ScienceDirect's AI-generated Topic Pages" w:history="1">
        <w:r w:rsidRPr="00A17C43">
          <w:rPr>
            <w:rStyle w:val="Hyperlink"/>
          </w:rPr>
          <w:t>CD68</w:t>
        </w:r>
      </w:hyperlink>
      <w:r w:rsidRPr="00A17C43">
        <w:rPr>
          <w:vertAlign w:val="superscript"/>
        </w:rPr>
        <w:t>+</w:t>
      </w:r>
      <w:r w:rsidRPr="00A17C43">
        <w:t>CD206</w:t>
      </w:r>
      <w:r w:rsidRPr="00A17C43">
        <w:rPr>
          <w:vertAlign w:val="superscript"/>
        </w:rPr>
        <w:t>+</w:t>
      </w:r>
      <w:r w:rsidRPr="00A17C43">
        <w:t> cells in lung tissues of human (right). (B) Representative </w:t>
      </w:r>
      <w:hyperlink r:id="rId305" w:tooltip="Learn more about immunoblots from ScienceDirect's AI-generated Topic Pages" w:history="1">
        <w:r w:rsidRPr="00A17C43">
          <w:rPr>
            <w:rStyle w:val="Hyperlink"/>
          </w:rPr>
          <w:t>immunoblots</w:t>
        </w:r>
      </w:hyperlink>
      <w:r w:rsidRPr="00A17C43">
        <w:t> (left), and relative quantitative expressions (right) of </w:t>
      </w:r>
      <w:hyperlink r:id="rId306" w:tooltip="Learn more about ARG1 from ScienceDirect's AI-generated Topic Pages" w:history="1">
        <w:r w:rsidRPr="00A17C43">
          <w:rPr>
            <w:rStyle w:val="Hyperlink"/>
          </w:rPr>
          <w:t>ARG1</w:t>
        </w:r>
      </w:hyperlink>
      <w:r w:rsidRPr="00A17C43">
        <w:t> in lung tissues of human. (C) Representative images (left) of CD206 and </w:t>
      </w:r>
      <w:hyperlink r:id="rId307" w:tooltip="Learn more about MMP12 from ScienceDirect's AI-generated Topic Pages" w:history="1">
        <w:r w:rsidRPr="00A17C43">
          <w:rPr>
            <w:rStyle w:val="Hyperlink"/>
          </w:rPr>
          <w:t>MMP12</w:t>
        </w:r>
      </w:hyperlink>
      <w:r w:rsidRPr="00A17C43">
        <w:t> immunostaining of lung tissues of humans (scale bars, 20 μm). The numbers of CD206</w:t>
      </w:r>
      <w:r w:rsidRPr="00A17C43">
        <w:rPr>
          <w:vertAlign w:val="superscript"/>
        </w:rPr>
        <w:t>+</w:t>
      </w:r>
      <w:r w:rsidRPr="00A17C43">
        <w:t>MMP12</w:t>
      </w:r>
      <w:r w:rsidRPr="00A17C43">
        <w:rPr>
          <w:vertAlign w:val="superscript"/>
        </w:rPr>
        <w:t>+</w:t>
      </w:r>
      <w:r w:rsidRPr="00A17C43">
        <w:t> cells in lung tissues of humans (right). (D) Representative immunoblots (left), and relative quantitative expressions (right) of MMP12, </w:t>
      </w:r>
      <w:hyperlink r:id="rId308" w:tooltip="Learn more about TIMP1 from ScienceDirect's AI-generated Topic Pages" w:history="1">
        <w:r w:rsidRPr="00A17C43">
          <w:rPr>
            <w:rStyle w:val="Hyperlink"/>
          </w:rPr>
          <w:t>TIMP1</w:t>
        </w:r>
      </w:hyperlink>
      <w:r w:rsidRPr="00A17C43">
        <w:t>, and </w:t>
      </w:r>
      <w:hyperlink r:id="rId309" w:tooltip="Learn more about elastin from ScienceDirect's AI-generated Topic Pages" w:history="1">
        <w:r w:rsidRPr="00A17C43">
          <w:rPr>
            <w:rStyle w:val="Hyperlink"/>
          </w:rPr>
          <w:t>elastin</w:t>
        </w:r>
      </w:hyperlink>
      <w:r w:rsidRPr="00A17C43">
        <w:t> in lung tissues of humans. (E) Representative images (left) of F4/80 and CD206 immunostaining in lung tissues of mice (scale bars, 20 μm). The numbers (right) of F4/80</w:t>
      </w:r>
      <w:r w:rsidRPr="00A17C43">
        <w:rPr>
          <w:vertAlign w:val="superscript"/>
        </w:rPr>
        <w:t>+</w:t>
      </w:r>
      <w:r w:rsidRPr="00A17C43">
        <w:t>CD206</w:t>
      </w:r>
      <w:r w:rsidRPr="00A17C43">
        <w:rPr>
          <w:vertAlign w:val="superscript"/>
        </w:rPr>
        <w:t>+</w:t>
      </w:r>
      <w:r w:rsidRPr="00A17C43">
        <w:t> cells in lung tissues of mice. (F) Representative immunoblots (left), and relative quantitative expressions (right) of ARG1 in lung tissues of mice. (G) Representative images (left) of CD206 and MMP12 immunostaining in lung tissues of mice (scale bars, 20 μm). The numbers of CD206</w:t>
      </w:r>
      <w:r w:rsidRPr="00A17C43">
        <w:rPr>
          <w:vertAlign w:val="superscript"/>
        </w:rPr>
        <w:t>+</w:t>
      </w:r>
      <w:r w:rsidRPr="00A17C43">
        <w:t>MMP12</w:t>
      </w:r>
      <w:r w:rsidRPr="00A17C43">
        <w:rPr>
          <w:vertAlign w:val="superscript"/>
        </w:rPr>
        <w:t>+</w:t>
      </w:r>
      <w:r w:rsidRPr="00A17C43">
        <w:t xml:space="preserve"> cells in lung tissues of mice (right). (H) Representative immunoblots (left), and </w:t>
      </w:r>
      <w:r w:rsidRPr="00A17C43">
        <w:lastRenderedPageBreak/>
        <w:t>relative quantitative expressions (right) of MMP12, </w:t>
      </w:r>
      <w:hyperlink r:id="rId310" w:tooltip="Learn more about TIMP1 from ScienceDirect's AI-generated Topic Pages" w:history="1">
        <w:r w:rsidRPr="00A17C43">
          <w:rPr>
            <w:rStyle w:val="Hyperlink"/>
          </w:rPr>
          <w:t>TIMP1</w:t>
        </w:r>
      </w:hyperlink>
      <w:r w:rsidRPr="00A17C43">
        <w:t>, and elastin in lung tissues of mice. Data represent means ± SEM. </w:t>
      </w:r>
      <w:r w:rsidRPr="00A17C43">
        <w:rPr>
          <w:vertAlign w:val="superscript"/>
        </w:rPr>
        <w:t>**</w:t>
      </w:r>
      <w:r w:rsidRPr="00A17C43">
        <w:rPr>
          <w:i/>
          <w:iCs/>
        </w:rPr>
        <w:t>P</w:t>
      </w:r>
      <w:r w:rsidRPr="00A17C43">
        <w:t> &lt; 0.01, compared with Non-smokers group or compared with 0 mg/m</w:t>
      </w:r>
      <w:r w:rsidRPr="00A17C43">
        <w:rPr>
          <w:vertAlign w:val="superscript"/>
        </w:rPr>
        <w:t>3</w:t>
      </w:r>
      <w:r w:rsidRPr="00A17C43">
        <w:t> TPM CS group.</w:t>
      </w:r>
    </w:p>
    <w:p w14:paraId="523618C2" w14:textId="77777777" w:rsidR="00A17C43" w:rsidRPr="00A17C43" w:rsidRDefault="00A17C43" w:rsidP="00A17C43">
      <w:r w:rsidRPr="00A17C43">
        <w:t>The imbalance of proteinase/anti-proteinase derived from macrophages is the central mechanism of COPD pathogenesis (</w:t>
      </w:r>
      <w:bookmarkStart w:id="81" w:name="bb0125"/>
      <w:r w:rsidRPr="00A17C43">
        <w:fldChar w:fldCharType="begin"/>
      </w:r>
      <w:r w:rsidRPr="00A17C43">
        <w:instrText>HYPERLINK "https://www.sciencedirect.com/science/article/pii/S0160412024004185" \l "b0125"</w:instrText>
      </w:r>
      <w:r w:rsidRPr="00A17C43">
        <w:fldChar w:fldCharType="separate"/>
      </w:r>
      <w:r w:rsidRPr="00A17C43">
        <w:rPr>
          <w:rStyle w:val="Hyperlink"/>
        </w:rPr>
        <w:t>Ishii et al., 2014</w:t>
      </w:r>
      <w:r w:rsidRPr="00A17C43">
        <w:fldChar w:fldCharType="end"/>
      </w:r>
      <w:bookmarkEnd w:id="81"/>
      <w:r w:rsidRPr="00A17C43">
        <w:t>). We found that, in Smokers and COPD smokers, the numbers of MMP12</w:t>
      </w:r>
      <w:r w:rsidRPr="00A17C43">
        <w:rPr>
          <w:vertAlign w:val="superscript"/>
        </w:rPr>
        <w:t>+</w:t>
      </w:r>
      <w:r w:rsidRPr="00A17C43">
        <w:t> cells in CD206</w:t>
      </w:r>
      <w:r w:rsidRPr="00A17C43">
        <w:rPr>
          <w:vertAlign w:val="superscript"/>
        </w:rPr>
        <w:t>+</w:t>
      </w:r>
      <w:r w:rsidRPr="00A17C43">
        <w:t> M2 macrophages, which degrades elastin, was elevated (</w:t>
      </w:r>
      <w:hyperlink r:id="rId311" w:anchor="f0010" w:history="1">
        <w:r w:rsidRPr="00A17C43">
          <w:rPr>
            <w:rStyle w:val="Hyperlink"/>
          </w:rPr>
          <w:t>Fig. 2</w:t>
        </w:r>
      </w:hyperlink>
      <w:r w:rsidRPr="00A17C43">
        <w:t>C). In the lung tissues of humans, MMP12 protein levels were elevated, but TIMP metallopeptidase inhibitor 1 (TIMP1), which is involved in controlling MMP12 activity (</w:t>
      </w:r>
      <w:hyperlink r:id="rId312" w:anchor="b0265" w:history="1">
        <w:r w:rsidRPr="00A17C43">
          <w:rPr>
            <w:rStyle w:val="Hyperlink"/>
          </w:rPr>
          <w:t>Spix et al., 2022</w:t>
        </w:r>
      </w:hyperlink>
      <w:bookmarkEnd w:id="78"/>
      <w:r w:rsidRPr="00A17C43">
        <w:t>), protein levels were lower (</w:t>
      </w:r>
      <w:hyperlink r:id="rId313" w:anchor="f0010" w:history="1">
        <w:r w:rsidRPr="00A17C43">
          <w:rPr>
            <w:rStyle w:val="Hyperlink"/>
          </w:rPr>
          <w:t>Fig. 2</w:t>
        </w:r>
      </w:hyperlink>
      <w:r w:rsidRPr="00A17C43">
        <w:t>D). In addition, as determined with the two GEO databases described above, MMP12 expressions were increased and TIMP1 expressions were decreased in AMs from smokers and COPD smokers (</w:t>
      </w:r>
      <w:hyperlink r:id="rId314" w:anchor="s0105" w:history="1">
        <w:r w:rsidRPr="00A17C43">
          <w:rPr>
            <w:rStyle w:val="Hyperlink"/>
          </w:rPr>
          <w:t>Fig. S4</w:t>
        </w:r>
      </w:hyperlink>
      <w:r w:rsidRPr="00A17C43">
        <w:t>). The protein levels of elastin decreased in Smokers and COPD smokers (</w:t>
      </w:r>
      <w:hyperlink r:id="rId315" w:anchor="f0010" w:history="1">
        <w:r w:rsidRPr="00A17C43">
          <w:rPr>
            <w:rStyle w:val="Hyperlink"/>
          </w:rPr>
          <w:t>Fig. 2</w:t>
        </w:r>
      </w:hyperlink>
      <w:r w:rsidRPr="00A17C43">
        <w:t>D). Further, we found the same effects in CS-induced lungs of mice (</w:t>
      </w:r>
      <w:hyperlink r:id="rId316" w:anchor="f0010" w:history="1">
        <w:r w:rsidRPr="00A17C43">
          <w:rPr>
            <w:rStyle w:val="Hyperlink"/>
          </w:rPr>
          <w:t>Fig. 2</w:t>
        </w:r>
      </w:hyperlink>
      <w:r w:rsidRPr="00A17C43">
        <w:t>G and 2H). Together, these results show that a proteinase/anti-proteinase imbalance and elastin degradation, induced by M2 macrophage polarization, exist in smoking-related emphysema.</w:t>
      </w:r>
    </w:p>
    <w:p w14:paraId="0060AD50" w14:textId="77777777" w:rsidR="00A17C43" w:rsidRPr="00A17C43" w:rsidRDefault="00A17C43" w:rsidP="00A17C43">
      <w:r w:rsidRPr="00A17C43">
        <w:t>3.2. The levels of circADAMTS6 are elevated in CSE-treated macrophages</w:t>
      </w:r>
    </w:p>
    <w:p w14:paraId="17E57995" w14:textId="77777777" w:rsidR="00A17C43" w:rsidRPr="00A17C43" w:rsidRDefault="00A17C43" w:rsidP="00A17C43">
      <w:r w:rsidRPr="00A17C43">
        <w:t>To explore the role of circRNAs in macrophages, we utilized macrophages (THP-Ms) derived from THP-1 cells and BMDMs. Firstly, we performed circRNA sequencing for THP-Ms exposed to 0 % or 4 % CSE, and found 45 altered circRNAs (P &lt; 0.05 and |log</w:t>
      </w:r>
      <w:r w:rsidRPr="00A17C43">
        <w:rPr>
          <w:vertAlign w:val="superscript"/>
        </w:rPr>
        <w:t>2</w:t>
      </w:r>
      <w:r w:rsidRPr="00A17C43">
        <w:t>FC| &gt;  2.0) compared to controls as shown by a heatmap (</w:t>
      </w:r>
      <w:bookmarkStart w:id="82" w:name="bf0015"/>
      <w:r w:rsidRPr="00A17C43">
        <w:fldChar w:fldCharType="begin"/>
      </w:r>
      <w:r w:rsidRPr="00A17C43">
        <w:instrText>HYPERLINK "https://www.sciencedirect.com/science/article/pii/S0160412024004185" \l "f0015"</w:instrText>
      </w:r>
      <w:r w:rsidRPr="00A17C43">
        <w:fldChar w:fldCharType="separate"/>
      </w:r>
      <w:r w:rsidRPr="00A17C43">
        <w:rPr>
          <w:rStyle w:val="Hyperlink"/>
        </w:rPr>
        <w:t>Fig. 3</w:t>
      </w:r>
      <w:r w:rsidRPr="00A17C43">
        <w:fldChar w:fldCharType="end"/>
      </w:r>
      <w:r w:rsidRPr="00A17C43">
        <w:t>A). A volcano plot (</w:t>
      </w:r>
      <w:hyperlink r:id="rId317" w:anchor="f0015" w:history="1">
        <w:r w:rsidRPr="00A17C43">
          <w:rPr>
            <w:rStyle w:val="Hyperlink"/>
          </w:rPr>
          <w:t>Fig. 3</w:t>
        </w:r>
      </w:hyperlink>
      <w:r w:rsidRPr="00A17C43">
        <w:t>B) showed the top ten up-regulated circRNAs, which are circ_0007113 (circHERC4), circ_0072688 (circADAMTS6), circ_0001821 (circPVT1), circ_0003836 (circUGGT2), circ_0008338 (circZNF215), circ_0000033 (circCEP85), circ_0006063 (circAPBB1IP), circ_0004851 (circCAPRIN1), circ_0008043 (circPTGR1), and circ_0016374 (circTFEC). Subsequently, the levels of the top ten up-regulated circRNAs in THP-Ms were determined by qRT-PCR (</w:t>
      </w:r>
      <w:hyperlink r:id="rId318" w:anchor="f0015" w:history="1">
        <w:r w:rsidRPr="00A17C43">
          <w:rPr>
            <w:rStyle w:val="Hyperlink"/>
          </w:rPr>
          <w:t>Fig. 3</w:t>
        </w:r>
      </w:hyperlink>
      <w:r w:rsidRPr="00A17C43">
        <w:t>C) or in BMDMs (</w:t>
      </w:r>
      <w:hyperlink r:id="rId319" w:anchor="s0105" w:history="1">
        <w:r w:rsidRPr="00A17C43">
          <w:rPr>
            <w:rStyle w:val="Hyperlink"/>
          </w:rPr>
          <w:t>Fig. S5</w:t>
        </w:r>
      </w:hyperlink>
      <w:r w:rsidRPr="00A17C43">
        <w:t>) exposed to 0 %, 1 %, 2 %, or 4 % CSE for 48 h. In CSE-treated macrophages, circADAMTS6 and circAPBB1IP were elevated in a concentration-dependent manner, but circADAMTS6 was most significantly increased (</w:t>
      </w:r>
      <w:hyperlink r:id="rId320" w:anchor="f0015" w:history="1">
        <w:r w:rsidRPr="00A17C43">
          <w:rPr>
            <w:rStyle w:val="Hyperlink"/>
          </w:rPr>
          <w:t>Fig. 3</w:t>
        </w:r>
      </w:hyperlink>
      <w:r w:rsidRPr="00A17C43">
        <w:t>C and </w:t>
      </w:r>
      <w:hyperlink r:id="rId321" w:anchor="s0105" w:history="1">
        <w:r w:rsidRPr="00A17C43">
          <w:rPr>
            <w:rStyle w:val="Hyperlink"/>
          </w:rPr>
          <w:t>S5</w:t>
        </w:r>
      </w:hyperlink>
      <w:r w:rsidRPr="00A17C43">
        <w:t>). Based on these results, circADAMTS6 was selected for further validation and for functional experiments.</w:t>
      </w:r>
    </w:p>
    <w:p w14:paraId="5976005A" w14:textId="1F5DCB1A" w:rsidR="00A17C43" w:rsidRPr="00A17C43" w:rsidRDefault="00A17C43" w:rsidP="00A17C43"/>
    <w:p w14:paraId="1EF85FE2" w14:textId="77777777" w:rsidR="00A17C43" w:rsidRPr="00A17C43" w:rsidRDefault="00A17C43" w:rsidP="00A17C43">
      <w:pPr>
        <w:numPr>
          <w:ilvl w:val="0"/>
          <w:numId w:val="14"/>
        </w:numPr>
      </w:pPr>
      <w:hyperlink r:id="rId322" w:tgtFrame="_blank" w:tooltip="Download high-res image (716KB)" w:history="1">
        <w:r w:rsidRPr="00A17C43">
          <w:rPr>
            <w:rStyle w:val="Hyperlink"/>
          </w:rPr>
          <w:t>Download: Download high-res image (716KB)</w:t>
        </w:r>
      </w:hyperlink>
    </w:p>
    <w:p w14:paraId="39832F54" w14:textId="77777777" w:rsidR="00A17C43" w:rsidRPr="00A17C43" w:rsidRDefault="00A17C43" w:rsidP="00A17C43">
      <w:pPr>
        <w:numPr>
          <w:ilvl w:val="0"/>
          <w:numId w:val="14"/>
        </w:numPr>
      </w:pPr>
      <w:hyperlink r:id="rId323" w:tgtFrame="_blank" w:tooltip="Download full-size image" w:history="1">
        <w:r w:rsidRPr="00A17C43">
          <w:rPr>
            <w:rStyle w:val="Hyperlink"/>
          </w:rPr>
          <w:t>Download: Download full-size image</w:t>
        </w:r>
      </w:hyperlink>
    </w:p>
    <w:p w14:paraId="78BB7544" w14:textId="77777777" w:rsidR="00A17C43" w:rsidRPr="00A17C43" w:rsidRDefault="00A17C43" w:rsidP="00A17C43">
      <w:r w:rsidRPr="00A17C43">
        <w:t>Fig. 3. Identification and characterization of circADAMTS6 in CSE-treated THP-Ms. THP-Ms were treated with 0 %, 1 %, 2 %, or 4 % CSE for 48 h. (A) Heatmap showing differentially expressed circRNAs in THP-Ms. (B) Volcano plot showing the top 10 up-regulated circRNAs in THP-Ms. (C) Levels of the top ten up-regulated circRNAs in THP-Ms as measured by qRT-PCR. (D) Schematic representation showing that circADAMTS6 was cyclized by six exons from the ADAMTS6 gene and </w:t>
      </w:r>
      <w:hyperlink r:id="rId324" w:tooltip="Learn more about Sanger sequencing from ScienceDirect's AI-generated Topic Pages" w:history="1">
        <w:r w:rsidRPr="00A17C43">
          <w:rPr>
            <w:rStyle w:val="Hyperlink"/>
          </w:rPr>
          <w:t>Sanger sequencing</w:t>
        </w:r>
      </w:hyperlink>
      <w:r w:rsidRPr="00A17C43">
        <w:t> for the back-splicing junction in THP-Ms (top) and BMDMs (bottom). (E) </w:t>
      </w:r>
      <w:hyperlink r:id="rId325" w:tooltip="Learn more about Agarose gel electrophoresis from ScienceDirect's AI-generated Topic Pages" w:history="1">
        <w:r w:rsidRPr="00A17C43">
          <w:rPr>
            <w:rStyle w:val="Hyperlink"/>
          </w:rPr>
          <w:t>Agarose gel electrophoresis</w:t>
        </w:r>
      </w:hyperlink>
      <w:r w:rsidRPr="00A17C43">
        <w:t> (AGE) showing the expression of circADAMTS6 and ADAMTS6 in THP-Ms treated with or without </w:t>
      </w:r>
      <w:hyperlink r:id="rId326" w:tooltip="Learn more about RNase from ScienceDirect's AI-generated Topic Pages" w:history="1">
        <w:r w:rsidRPr="00A17C43">
          <w:rPr>
            <w:rStyle w:val="Hyperlink"/>
          </w:rPr>
          <w:t>RNase</w:t>
        </w:r>
      </w:hyperlink>
      <w:r w:rsidRPr="00A17C43">
        <w:t> R. (F) The abundances of circADAMTS6 and ADAMTS6 in THP-Ms were measured by qRT-PCR. (G) The expression of circADAMTS6 in the cytoplasm and nuclei of THP-Ms. (H) The localization of circADAMTS6 in THP-Ms was assessed by </w:t>
      </w:r>
      <w:hyperlink r:id="rId327" w:tooltip="Learn more about RNA from ScienceDirect's AI-generated Topic Pages" w:history="1">
        <w:r w:rsidRPr="00A17C43">
          <w:rPr>
            <w:rStyle w:val="Hyperlink"/>
          </w:rPr>
          <w:t>RNA</w:t>
        </w:r>
      </w:hyperlink>
      <w:r w:rsidRPr="00A17C43">
        <w:t> fluorescence </w:t>
      </w:r>
      <w:r w:rsidRPr="00A17C43">
        <w:rPr>
          <w:i/>
          <w:iCs/>
        </w:rPr>
        <w:t>in situ</w:t>
      </w:r>
      <w:r w:rsidRPr="00A17C43">
        <w:t> hybridization (scale bars: 20 μm). Data represent means ± SD (n = 3). *</w:t>
      </w:r>
      <w:r w:rsidRPr="00A17C43">
        <w:rPr>
          <w:i/>
          <w:iCs/>
        </w:rPr>
        <w:t>P</w:t>
      </w:r>
      <w:r w:rsidRPr="00A17C43">
        <w:t> &lt; 0.05, </w:t>
      </w:r>
      <w:r w:rsidRPr="00A17C43">
        <w:rPr>
          <w:vertAlign w:val="superscript"/>
        </w:rPr>
        <w:t>**</w:t>
      </w:r>
      <w:r w:rsidRPr="00A17C43">
        <w:rPr>
          <w:i/>
          <w:iCs/>
        </w:rPr>
        <w:t>P</w:t>
      </w:r>
      <w:r w:rsidRPr="00A17C43">
        <w:t> &lt; 0.01, compared with 0 % CSE-treated cells or </w:t>
      </w:r>
      <w:r w:rsidRPr="00A17C43">
        <w:rPr>
          <w:i/>
          <w:iCs/>
        </w:rPr>
        <w:t>ADAMTS6</w:t>
      </w:r>
      <w:r w:rsidRPr="00A17C43">
        <w:t> mRNA. n.s., no significance.</w:t>
      </w:r>
    </w:p>
    <w:p w14:paraId="4A8EA40B" w14:textId="77777777" w:rsidR="00A17C43" w:rsidRPr="00A17C43" w:rsidRDefault="00A17C43" w:rsidP="00A17C43">
      <w:r w:rsidRPr="00A17C43">
        <w:t>circADAMTS6 was formed by back-splicing of exon 2–7 of the ADAMTS6 gene in THP-Ms and BMDMs (</w:t>
      </w:r>
      <w:hyperlink r:id="rId328" w:anchor="f0015" w:history="1">
        <w:r w:rsidRPr="00A17C43">
          <w:rPr>
            <w:rStyle w:val="Hyperlink"/>
          </w:rPr>
          <w:t>Fig. 3</w:t>
        </w:r>
      </w:hyperlink>
      <w:r w:rsidRPr="00A17C43">
        <w:t>D). Divergent primers that amplify circADAMTS6 detected only in cDNA but not in gDNA, and circADAMTS6 amplified from cDNA, were resistant to </w:t>
      </w:r>
      <w:hyperlink r:id="rId329" w:tooltip="Learn more about RNase from ScienceDirect's AI-generated Topic Pages" w:history="1">
        <w:r w:rsidRPr="00A17C43">
          <w:rPr>
            <w:rStyle w:val="Hyperlink"/>
          </w:rPr>
          <w:t>RNase</w:t>
        </w:r>
      </w:hyperlink>
      <w:r w:rsidRPr="00A17C43">
        <w:t> R (</w:t>
      </w:r>
      <w:hyperlink r:id="rId330" w:anchor="f0015" w:history="1">
        <w:r w:rsidRPr="00A17C43">
          <w:rPr>
            <w:rStyle w:val="Hyperlink"/>
          </w:rPr>
          <w:t>Fig. 3</w:t>
        </w:r>
      </w:hyperlink>
      <w:r w:rsidRPr="00A17C43">
        <w:t>E). The expression of circADAMTS6 was more stable than linear ADAMTS6 mRNA (</w:t>
      </w:r>
      <w:hyperlink r:id="rId331" w:anchor="f0015" w:history="1">
        <w:r w:rsidRPr="00A17C43">
          <w:rPr>
            <w:rStyle w:val="Hyperlink"/>
          </w:rPr>
          <w:t>Fig. 3</w:t>
        </w:r>
      </w:hyperlink>
      <w:r w:rsidRPr="00A17C43">
        <w:t>F). Furthermore, circADAMTS6 was localized principally in the cytoplasm of THP-Ms, as demonstrated by nuclear and cytoplasmic extraction (</w:t>
      </w:r>
      <w:hyperlink r:id="rId332" w:anchor="f0015" w:history="1">
        <w:r w:rsidRPr="00A17C43">
          <w:rPr>
            <w:rStyle w:val="Hyperlink"/>
          </w:rPr>
          <w:t>Fig. 3</w:t>
        </w:r>
      </w:hyperlink>
      <w:r w:rsidRPr="00A17C43">
        <w:t>G) and fluorescence </w:t>
      </w:r>
      <w:r w:rsidRPr="00A17C43">
        <w:rPr>
          <w:i/>
          <w:iCs/>
        </w:rPr>
        <w:t>in situ</w:t>
      </w:r>
      <w:r w:rsidRPr="00A17C43">
        <w:t> hybridization (FISH) (</w:t>
      </w:r>
      <w:hyperlink r:id="rId333" w:anchor="f0015" w:history="1">
        <w:r w:rsidRPr="00A17C43">
          <w:rPr>
            <w:rStyle w:val="Hyperlink"/>
          </w:rPr>
          <w:t>Fig. 3</w:t>
        </w:r>
      </w:hyperlink>
      <w:bookmarkEnd w:id="82"/>
      <w:r w:rsidRPr="00A17C43">
        <w:t>H) examinations. Finally, by use of FISH and immunofluorescence assays, we found that, in lung tissues of Smokers and COPD smokers, the expression of circADAMTS6 was elevated and mainly located in CD68</w:t>
      </w:r>
      <w:r w:rsidRPr="00A17C43">
        <w:rPr>
          <w:vertAlign w:val="superscript"/>
        </w:rPr>
        <w:t>+</w:t>
      </w:r>
      <w:r w:rsidRPr="00A17C43">
        <w:t xml:space="preserve"> macrophages </w:t>
      </w:r>
      <w:r w:rsidRPr="00A17C43">
        <w:lastRenderedPageBreak/>
        <w:t>(</w:t>
      </w:r>
      <w:hyperlink r:id="rId334" w:anchor="s0105" w:history="1">
        <w:r w:rsidRPr="00A17C43">
          <w:rPr>
            <w:rStyle w:val="Hyperlink"/>
          </w:rPr>
          <w:t>Fig. S6</w:t>
        </w:r>
      </w:hyperlink>
      <w:r w:rsidRPr="00A17C43">
        <w:t>). Together, these findings show that, in CSE-treated macrophages, the expression of circADAMTS6 is abundant and stable.</w:t>
      </w:r>
    </w:p>
    <w:p w14:paraId="5D381B07" w14:textId="77777777" w:rsidR="00A17C43" w:rsidRPr="00A17C43" w:rsidRDefault="00A17C43" w:rsidP="00A17C43">
      <w:r w:rsidRPr="00A17C43">
        <w:t>3.3. In CSE-treated macrophages, circADAMTS6 is involved in M2 polarization and in a proteinase/anti-proteinase imbalance</w:t>
      </w:r>
    </w:p>
    <w:p w14:paraId="4C71BE00" w14:textId="77777777" w:rsidR="00A17C43" w:rsidRPr="00A17C43" w:rsidRDefault="00A17C43" w:rsidP="00A17C43">
      <w:r w:rsidRPr="00A17C43">
        <w:t>To determine the influence of CS on macrophage polarization, we cultured murine BMDMs (</w:t>
      </w:r>
      <w:hyperlink r:id="rId335" w:anchor="s0105" w:history="1">
        <w:r w:rsidRPr="00A17C43">
          <w:rPr>
            <w:rStyle w:val="Hyperlink"/>
          </w:rPr>
          <w:t>Fig. S7</w:t>
        </w:r>
      </w:hyperlink>
      <w:r w:rsidRPr="00A17C43">
        <w:t>A). For CSE-treated BMDMs, flow cytometry analysis revealed elevated numbers of F4/80</w:t>
      </w:r>
      <w:r w:rsidRPr="00A17C43">
        <w:rPr>
          <w:vertAlign w:val="superscript"/>
        </w:rPr>
        <w:t>+</w:t>
      </w:r>
      <w:r w:rsidRPr="00A17C43">
        <w:t>CD206</w:t>
      </w:r>
      <w:r w:rsidRPr="00A17C43">
        <w:rPr>
          <w:vertAlign w:val="superscript"/>
        </w:rPr>
        <w:t>+</w:t>
      </w:r>
      <w:r w:rsidRPr="00A17C43">
        <w:t> M2 macrophages (</w:t>
      </w:r>
      <w:hyperlink r:id="rId336" w:anchor="s0105" w:history="1">
        <w:r w:rsidRPr="00A17C43">
          <w:rPr>
            <w:rStyle w:val="Hyperlink"/>
          </w:rPr>
          <w:t>Fig. S7</w:t>
        </w:r>
      </w:hyperlink>
      <w:r w:rsidRPr="00A17C43">
        <w:t>B). Consistent with flow cytometry results, immunofluorescence and immunoblots demonstrated that CD206 and ARG1, markers for M2 macrophages, were elevated (</w:t>
      </w:r>
      <w:hyperlink r:id="rId337" w:anchor="s0105" w:history="1">
        <w:r w:rsidRPr="00A17C43">
          <w:rPr>
            <w:rStyle w:val="Hyperlink"/>
          </w:rPr>
          <w:t>Fig. S7C and S7D</w:t>
        </w:r>
      </w:hyperlink>
      <w:r w:rsidRPr="00A17C43">
        <w:t>). Immunofluorescence experiments confirmed that levels of MMP12 in CD206</w:t>
      </w:r>
      <w:r w:rsidRPr="00A17C43">
        <w:rPr>
          <w:vertAlign w:val="superscript"/>
        </w:rPr>
        <w:t>+</w:t>
      </w:r>
      <w:r w:rsidRPr="00A17C43">
        <w:t> M2 macrophages were high (</w:t>
      </w:r>
      <w:hyperlink r:id="rId338" w:anchor="s0105" w:history="1">
        <w:r w:rsidRPr="00A17C43">
          <w:rPr>
            <w:rStyle w:val="Hyperlink"/>
          </w:rPr>
          <w:t>Fig. S7</w:t>
        </w:r>
      </w:hyperlink>
      <w:r w:rsidRPr="00A17C43">
        <w:t>E). Further, levels of MMP12 protein and mRNA were elevated, but levels of TIMP1 protein and mRNA were lower (</w:t>
      </w:r>
      <w:hyperlink r:id="rId339" w:anchor="s0105" w:history="1">
        <w:r w:rsidRPr="00A17C43">
          <w:rPr>
            <w:rStyle w:val="Hyperlink"/>
          </w:rPr>
          <w:t>Fig. S7D and S7F</w:t>
        </w:r>
      </w:hyperlink>
      <w:r w:rsidRPr="00A17C43">
        <w:t>). The levels of elastin degradation activity of CSE-treated BMDMs were high (</w:t>
      </w:r>
      <w:hyperlink r:id="rId340" w:anchor="s0105" w:history="1">
        <w:r w:rsidRPr="00A17C43">
          <w:rPr>
            <w:rStyle w:val="Hyperlink"/>
          </w:rPr>
          <w:t>Fig. S7</w:t>
        </w:r>
      </w:hyperlink>
      <w:r w:rsidRPr="00A17C43">
        <w:t>G). Further, we found the same effects with CSE-treated THP-Ms (</w:t>
      </w:r>
      <w:hyperlink r:id="rId341" w:anchor="s0105" w:history="1">
        <w:r w:rsidRPr="00A17C43">
          <w:rPr>
            <w:rStyle w:val="Hyperlink"/>
          </w:rPr>
          <w:t>Fig. S8</w:t>
        </w:r>
      </w:hyperlink>
      <w:r w:rsidRPr="00A17C43">
        <w:t>). These results reveal that elevated M2 polarization, and a proteinase/anti-proteinase imbalance in CSE-treated macrophages.</w:t>
      </w:r>
    </w:p>
    <w:p w14:paraId="4292D367" w14:textId="77777777" w:rsidR="00A17C43" w:rsidRPr="00A17C43" w:rsidRDefault="00A17C43" w:rsidP="00A17C43">
      <w:r w:rsidRPr="00A17C43">
        <w:t>Next, to clarify the function of circADAMTS6 in M2 macrophage polarization, we down-regulated circADAMTS6 in CSE-treated THP-Ms (</w:t>
      </w:r>
      <w:bookmarkStart w:id="83" w:name="bf0020"/>
      <w:r w:rsidRPr="00A17C43">
        <w:fldChar w:fldCharType="begin"/>
      </w:r>
      <w:r w:rsidRPr="00A17C43">
        <w:instrText>HYPERLINK "https://www.sciencedirect.com/science/article/pii/S0160412024004185" \l "f0020"</w:instrText>
      </w:r>
      <w:r w:rsidRPr="00A17C43">
        <w:fldChar w:fldCharType="separate"/>
      </w:r>
      <w:r w:rsidRPr="00A17C43">
        <w:rPr>
          <w:rStyle w:val="Hyperlink"/>
        </w:rPr>
        <w:t>Fig. 4</w:t>
      </w:r>
      <w:r w:rsidRPr="00A17C43">
        <w:fldChar w:fldCharType="end"/>
      </w:r>
      <w:r w:rsidRPr="00A17C43">
        <w:t>A). Flow cytometry analysis demonstrated that </w:t>
      </w:r>
      <w:hyperlink r:id="rId342" w:tooltip="Learn more about downregulation from ScienceDirect's AI-generated Topic Pages" w:history="1">
        <w:r w:rsidRPr="00A17C43">
          <w:rPr>
            <w:rStyle w:val="Hyperlink"/>
          </w:rPr>
          <w:t>downregulation</w:t>
        </w:r>
      </w:hyperlink>
      <w:r w:rsidRPr="00A17C43">
        <w:t> of circADAMTS6 decreased the CSE-induced elevated numbers of CD11b</w:t>
      </w:r>
      <w:r w:rsidRPr="00A17C43">
        <w:rPr>
          <w:vertAlign w:val="superscript"/>
        </w:rPr>
        <w:t>+</w:t>
      </w:r>
      <w:r w:rsidRPr="00A17C43">
        <w:t>CD206</w:t>
      </w:r>
      <w:r w:rsidRPr="00A17C43">
        <w:rPr>
          <w:vertAlign w:val="superscript"/>
        </w:rPr>
        <w:t>+</w:t>
      </w:r>
      <w:r w:rsidRPr="00A17C43">
        <w:t> M2 macrophages and ARG1 protein levels, but not circAPBB1IP (</w:t>
      </w:r>
      <w:hyperlink r:id="rId343" w:anchor="f0020" w:history="1">
        <w:r w:rsidRPr="00A17C43">
          <w:rPr>
            <w:rStyle w:val="Hyperlink"/>
          </w:rPr>
          <w:t>Fig. 4</w:t>
        </w:r>
      </w:hyperlink>
      <w:r w:rsidRPr="00A17C43">
        <w:t>B, 4C and </w:t>
      </w:r>
      <w:hyperlink r:id="rId344" w:anchor="s0105" w:history="1">
        <w:r w:rsidRPr="00A17C43">
          <w:rPr>
            <w:rStyle w:val="Hyperlink"/>
          </w:rPr>
          <w:t>Fig. S9</w:t>
        </w:r>
      </w:hyperlink>
      <w:r w:rsidRPr="00A17C43">
        <w:t>). RNA-seq showed that expressions of TGM2 and ADORA3, M2-related genes, were significantly lower, as verified by qRT-PCR (</w:t>
      </w:r>
      <w:hyperlink r:id="rId345" w:anchor="s0105" w:history="1">
        <w:r w:rsidRPr="00A17C43">
          <w:rPr>
            <w:rStyle w:val="Hyperlink"/>
          </w:rPr>
          <w:t>Fig. S10</w:t>
        </w:r>
      </w:hyperlink>
      <w:r w:rsidRPr="00A17C43">
        <w:t>A–C). For THP-Ms, downregulation of circADAMTS6 reversed the CSE-induced increased MMP12 protein and mRNA levels and decreased TIMP1 protein and mRNA levels (</w:t>
      </w:r>
      <w:hyperlink r:id="rId346" w:anchor="f0020" w:history="1">
        <w:r w:rsidRPr="00A17C43">
          <w:rPr>
            <w:rStyle w:val="Hyperlink"/>
          </w:rPr>
          <w:t>Fig. 4</w:t>
        </w:r>
      </w:hyperlink>
      <w:r w:rsidRPr="00A17C43">
        <w:t>C, </w:t>
      </w:r>
      <w:hyperlink r:id="rId347" w:anchor="s0105" w:history="1">
        <w:r w:rsidRPr="00A17C43">
          <w:rPr>
            <w:rStyle w:val="Hyperlink"/>
          </w:rPr>
          <w:t>S10D and S10E</w:t>
        </w:r>
      </w:hyperlink>
      <w:r w:rsidRPr="00A17C43">
        <w:t>). For CSE-treated THP-Ms, downregulation of circADAMTS6 blocked the increased levels of elastin degradation activity (</w:t>
      </w:r>
      <w:hyperlink r:id="rId348" w:anchor="f0020" w:history="1">
        <w:r w:rsidRPr="00A17C43">
          <w:rPr>
            <w:rStyle w:val="Hyperlink"/>
          </w:rPr>
          <w:t>Fig. 4</w:t>
        </w:r>
      </w:hyperlink>
      <w:r w:rsidRPr="00A17C43">
        <w:t>D). We found the same results for CSE-treated RAW264.7 cells, a murine macrophage cell line (</w:t>
      </w:r>
      <w:hyperlink r:id="rId349" w:anchor="s0105" w:history="1">
        <w:r w:rsidRPr="00A17C43">
          <w:rPr>
            <w:rStyle w:val="Hyperlink"/>
          </w:rPr>
          <w:t>Fig. S11</w:t>
        </w:r>
      </w:hyperlink>
      <w:r w:rsidRPr="00A17C43">
        <w:t>). These results indicate that, in CSE-treated macrophages, circADAMTS6 participates in M2 polarization and in a proteinase/anti-proteinase imbalance.</w:t>
      </w:r>
    </w:p>
    <w:p w14:paraId="15C4E240" w14:textId="6C45676E" w:rsidR="00A17C43" w:rsidRPr="00A17C43" w:rsidRDefault="00A17C43" w:rsidP="00A17C43"/>
    <w:p w14:paraId="3D285DD5" w14:textId="77777777" w:rsidR="00A17C43" w:rsidRPr="00A17C43" w:rsidRDefault="00A17C43" w:rsidP="00A17C43">
      <w:pPr>
        <w:numPr>
          <w:ilvl w:val="0"/>
          <w:numId w:val="15"/>
        </w:numPr>
      </w:pPr>
      <w:hyperlink r:id="rId350" w:tgtFrame="_blank" w:tooltip="Download high-res image (1MB)" w:history="1">
        <w:r w:rsidRPr="00A17C43">
          <w:rPr>
            <w:rStyle w:val="Hyperlink"/>
          </w:rPr>
          <w:t>Download: Download high-res image (1MB)</w:t>
        </w:r>
      </w:hyperlink>
    </w:p>
    <w:p w14:paraId="50A49124" w14:textId="77777777" w:rsidR="00A17C43" w:rsidRPr="00A17C43" w:rsidRDefault="00A17C43" w:rsidP="00A17C43">
      <w:pPr>
        <w:numPr>
          <w:ilvl w:val="0"/>
          <w:numId w:val="15"/>
        </w:numPr>
      </w:pPr>
      <w:hyperlink r:id="rId351" w:tgtFrame="_blank" w:tooltip="Download full-size image" w:history="1">
        <w:r w:rsidRPr="00A17C43">
          <w:rPr>
            <w:rStyle w:val="Hyperlink"/>
          </w:rPr>
          <w:t>Download: Download full-size image</w:t>
        </w:r>
      </w:hyperlink>
    </w:p>
    <w:p w14:paraId="5460E6F9" w14:textId="77777777" w:rsidR="00A17C43" w:rsidRPr="00A17C43" w:rsidRDefault="00A17C43" w:rsidP="00A17C43">
      <w:r w:rsidRPr="00A17C43">
        <w:t>Fig. 4. circADAMTS6 is involved in M2 polarization, the proteinase/anti-proteinase imbalance, and activation of the cAMP </w:t>
      </w:r>
      <w:hyperlink r:id="rId352" w:tooltip="Learn more about signaling pathway from ScienceDirect's AI-generated Topic Pages" w:history="1">
        <w:r w:rsidRPr="00A17C43">
          <w:rPr>
            <w:rStyle w:val="Hyperlink"/>
          </w:rPr>
          <w:t>signaling pathway</w:t>
        </w:r>
      </w:hyperlink>
      <w:r w:rsidRPr="00A17C43">
        <w:t> in CSE-treated THP-Ms. THP-Ms were treated with 4 % CSE for 48 h after transfection with circADAMTS6 </w:t>
      </w:r>
      <w:hyperlink r:id="rId353" w:tooltip="Learn more about siRNA from ScienceDirect's AI-generated Topic Pages" w:history="1">
        <w:r w:rsidRPr="00A17C43">
          <w:rPr>
            <w:rStyle w:val="Hyperlink"/>
          </w:rPr>
          <w:t>siRNA</w:t>
        </w:r>
      </w:hyperlink>
      <w:r w:rsidRPr="00A17C43">
        <w:t> or NC </w:t>
      </w:r>
      <w:hyperlink r:id="rId354" w:tooltip="Learn more about siRNA from ScienceDirect's AI-generated Topic Pages" w:history="1">
        <w:r w:rsidRPr="00A17C43">
          <w:rPr>
            <w:rStyle w:val="Hyperlink"/>
          </w:rPr>
          <w:t>siRNA</w:t>
        </w:r>
      </w:hyperlink>
      <w:r w:rsidRPr="00A17C43">
        <w:t> for 6 h. (A) The levels of circADAMTS6 in THP-Ms were measured by qRT-PCR. (B) Representative flow cytometry plots (top) and quantification (bottom) of CD11b</w:t>
      </w:r>
      <w:r w:rsidRPr="00A17C43">
        <w:rPr>
          <w:vertAlign w:val="superscript"/>
        </w:rPr>
        <w:t>+</w:t>
      </w:r>
      <w:r w:rsidRPr="00A17C43">
        <w:t>CD206</w:t>
      </w:r>
      <w:r w:rsidRPr="00A17C43">
        <w:rPr>
          <w:vertAlign w:val="superscript"/>
        </w:rPr>
        <w:t>+</w:t>
      </w:r>
      <w:r w:rsidRPr="00A17C43">
        <w:t> macrophages in THP-Ms. (C) Representative immunoblots (left), and relative quantitative expressions (right) of </w:t>
      </w:r>
      <w:hyperlink r:id="rId355" w:tooltip="Learn more about ARG1 from ScienceDirect's AI-generated Topic Pages" w:history="1">
        <w:r w:rsidRPr="00A17C43">
          <w:rPr>
            <w:rStyle w:val="Hyperlink"/>
          </w:rPr>
          <w:t>ARG1</w:t>
        </w:r>
      </w:hyperlink>
      <w:r w:rsidRPr="00A17C43">
        <w:t>, </w:t>
      </w:r>
      <w:hyperlink r:id="rId356" w:tooltip="Learn more about MMP12 from ScienceDirect's AI-generated Topic Pages" w:history="1">
        <w:r w:rsidRPr="00A17C43">
          <w:rPr>
            <w:rStyle w:val="Hyperlink"/>
          </w:rPr>
          <w:t>MMP12</w:t>
        </w:r>
      </w:hyperlink>
      <w:r w:rsidRPr="00A17C43">
        <w:t>, and </w:t>
      </w:r>
      <w:hyperlink r:id="rId357" w:tooltip="Learn more about TIMP1 from ScienceDirect's AI-generated Topic Pages" w:history="1">
        <w:r w:rsidRPr="00A17C43">
          <w:rPr>
            <w:rStyle w:val="Hyperlink"/>
          </w:rPr>
          <w:t>TIMP1</w:t>
        </w:r>
      </w:hyperlink>
      <w:r w:rsidRPr="00A17C43">
        <w:t> in THP-Ms. (D) The levels of </w:t>
      </w:r>
      <w:hyperlink r:id="rId358" w:tooltip="Learn more about elastin from ScienceDirect's AI-generated Topic Pages" w:history="1">
        <w:r w:rsidRPr="00A17C43">
          <w:rPr>
            <w:rStyle w:val="Hyperlink"/>
          </w:rPr>
          <w:t>elastin</w:t>
        </w:r>
      </w:hyperlink>
      <w:r w:rsidRPr="00A17C43">
        <w:t> degradation activity of THP-Ms were measured by fluorescence. (E) Schematic chart of workflow. Total </w:t>
      </w:r>
      <w:hyperlink r:id="rId359" w:tooltip="Learn more about RNA from ScienceDirect's AI-generated Topic Pages" w:history="1">
        <w:r w:rsidRPr="00A17C43">
          <w:rPr>
            <w:rStyle w:val="Hyperlink"/>
          </w:rPr>
          <w:t>RNA</w:t>
        </w:r>
      </w:hyperlink>
      <w:r w:rsidRPr="00A17C43">
        <w:t> was extracted from THP-Ms treated with 4 % CSE for 48 h following transfection with circADAMTS6 siRNA or NC siRNA and then subjected to </w:t>
      </w:r>
      <w:hyperlink r:id="rId360" w:tooltip="Learn more about RNA sequencing from ScienceDirect's AI-generated Topic Pages" w:history="1">
        <w:r w:rsidRPr="00A17C43">
          <w:rPr>
            <w:rStyle w:val="Hyperlink"/>
          </w:rPr>
          <w:t>RNA sequencing</w:t>
        </w:r>
      </w:hyperlink>
      <w:r w:rsidRPr="00A17C43">
        <w:t>. Heatmap (F) and Volcano plot (G) of differentially expressed genes in </w:t>
      </w:r>
      <w:hyperlink r:id="rId361" w:tooltip="Learn more about RNA sequencing from ScienceDirect's AI-generated Topic Pages" w:history="1">
        <w:r w:rsidRPr="00A17C43">
          <w:rPr>
            <w:rStyle w:val="Hyperlink"/>
          </w:rPr>
          <w:t>RNA sequencing</w:t>
        </w:r>
      </w:hyperlink>
      <w:r w:rsidRPr="00A17C43">
        <w:t xml:space="preserve">. (H) Chord plot of KEGG functional enrichment analysis of the dysregulated genes. (I) Representative immunoblots </w:t>
      </w:r>
      <w:r w:rsidRPr="00A17C43">
        <w:lastRenderedPageBreak/>
        <w:t>(top) and relative quantitative expressions (bottom) of </w:t>
      </w:r>
      <w:hyperlink r:id="rId362" w:tooltip="Learn more about CAMK2A from ScienceDirect's AI-generated Topic Pages" w:history="1">
        <w:r w:rsidRPr="00A17C43">
          <w:rPr>
            <w:rStyle w:val="Hyperlink"/>
          </w:rPr>
          <w:t>CAMK2A</w:t>
        </w:r>
      </w:hyperlink>
      <w:r w:rsidRPr="00A17C43">
        <w:t> and p-CREB in THP-Ms. Data represent means ± SD (n = 3). </w:t>
      </w:r>
      <w:r w:rsidRPr="00A17C43">
        <w:rPr>
          <w:vertAlign w:val="superscript"/>
        </w:rPr>
        <w:t>**</w:t>
      </w:r>
      <w:r w:rsidRPr="00A17C43">
        <w:rPr>
          <w:i/>
          <w:iCs/>
        </w:rPr>
        <w:t>P</w:t>
      </w:r>
      <w:r w:rsidRPr="00A17C43">
        <w:t> &lt; 0.01, compared with 0 % CSE-treated cells. </w:t>
      </w:r>
      <w:r w:rsidRPr="00A17C43">
        <w:rPr>
          <w:vertAlign w:val="superscript"/>
        </w:rPr>
        <w:t>##</w:t>
      </w:r>
      <w:r w:rsidRPr="00A17C43">
        <w:rPr>
          <w:i/>
          <w:iCs/>
        </w:rPr>
        <w:t>P</w:t>
      </w:r>
      <w:r w:rsidRPr="00A17C43">
        <w:t> &lt; 0.01, compared with 4 % CSE-treated cells.</w:t>
      </w:r>
    </w:p>
    <w:p w14:paraId="2489B095" w14:textId="77777777" w:rsidR="00A17C43" w:rsidRPr="00A17C43" w:rsidRDefault="00A17C43" w:rsidP="00A17C43">
      <w:r w:rsidRPr="00A17C43">
        <w:t>3.4. circADAMTS6 activates CREB via CAMK2A in CSE-treated macrophages</w:t>
      </w:r>
    </w:p>
    <w:p w14:paraId="5147FA9A" w14:textId="77777777" w:rsidR="00A17C43" w:rsidRPr="00A17C43" w:rsidRDefault="00A17C43" w:rsidP="00A17C43">
      <w:r w:rsidRPr="00A17C43">
        <w:t>To elucidate the mechanism of circADAMTS6 in CS-induced M2 macrophage polarization, we performed RNA-seq for CSE-treated THP-Ms transfected with or without circADAMTS6 siRNA (</w:t>
      </w:r>
      <w:hyperlink r:id="rId363" w:anchor="f0020" w:history="1">
        <w:r w:rsidRPr="00A17C43">
          <w:rPr>
            <w:rStyle w:val="Hyperlink"/>
          </w:rPr>
          <w:t>Fig. 4</w:t>
        </w:r>
      </w:hyperlink>
      <w:r w:rsidRPr="00A17C43">
        <w:t>E). Bioinformatic analysis revealed 751 differentially expressed genes (P &lt; 0.05 and |log</w:t>
      </w:r>
      <w:r w:rsidRPr="00A17C43">
        <w:rPr>
          <w:vertAlign w:val="superscript"/>
        </w:rPr>
        <w:t>2</w:t>
      </w:r>
      <w:r w:rsidRPr="00A17C43">
        <w:t>FC| &gt;  1.0), of which 431 genes were down-regulated and 320 genes were up-regulated, compared to CSE-treated THP-Ms (</w:t>
      </w:r>
      <w:hyperlink r:id="rId364" w:anchor="f0020" w:history="1">
        <w:r w:rsidRPr="00A17C43">
          <w:rPr>
            <w:rStyle w:val="Hyperlink"/>
          </w:rPr>
          <w:t>Fig. 4</w:t>
        </w:r>
      </w:hyperlink>
      <w:r w:rsidRPr="00A17C43">
        <w:t>F and 4G). KEGG analysis showed that the cAMP </w:t>
      </w:r>
      <w:hyperlink r:id="rId365" w:tooltip="Learn more about signaling pathway from ScienceDirect's AI-generated Topic Pages" w:history="1">
        <w:r w:rsidRPr="00A17C43">
          <w:rPr>
            <w:rStyle w:val="Hyperlink"/>
          </w:rPr>
          <w:t>signaling pathway</w:t>
        </w:r>
      </w:hyperlink>
      <w:r w:rsidRPr="00A17C43">
        <w:t> was enriched (</w:t>
      </w:r>
      <w:hyperlink r:id="rId366" w:anchor="f0020" w:history="1">
        <w:r w:rsidRPr="00A17C43">
          <w:rPr>
            <w:rStyle w:val="Hyperlink"/>
          </w:rPr>
          <w:t>Fig. 4</w:t>
        </w:r>
      </w:hyperlink>
      <w:r w:rsidRPr="00A17C43">
        <w:t>H). </w:t>
      </w:r>
      <w:hyperlink r:id="rId367" w:tooltip="Learn more about Prostaglandin E2 from ScienceDirect's AI-generated Topic Pages" w:history="1">
        <w:r w:rsidRPr="00A17C43">
          <w:rPr>
            <w:rStyle w:val="Hyperlink"/>
          </w:rPr>
          <w:t>Prostaglandin E2</w:t>
        </w:r>
      </w:hyperlink>
      <w:r w:rsidRPr="00A17C43">
        <w:t> activates the cAMP-CREB signaling pathway to promote M2 macrophage polarization (</w:t>
      </w:r>
      <w:bookmarkStart w:id="84" w:name="bb0310"/>
      <w:r w:rsidRPr="00A17C43">
        <w:fldChar w:fldCharType="begin"/>
      </w:r>
      <w:r w:rsidRPr="00A17C43">
        <w:instrText>HYPERLINK "https://www.sciencedirect.com/science/article/pii/S0160412024004185" \l "b0310"</w:instrText>
      </w:r>
      <w:r w:rsidRPr="00A17C43">
        <w:fldChar w:fldCharType="separate"/>
      </w:r>
      <w:r w:rsidRPr="00A17C43">
        <w:rPr>
          <w:rStyle w:val="Hyperlink"/>
        </w:rPr>
        <w:t>Yang et al., 2019</w:t>
      </w:r>
      <w:r w:rsidRPr="00A17C43">
        <w:fldChar w:fldCharType="end"/>
      </w:r>
      <w:bookmarkEnd w:id="84"/>
      <w:r w:rsidRPr="00A17C43">
        <w:t>). During </w:t>
      </w:r>
      <w:hyperlink r:id="rId368" w:tooltip="Learn more about bone regeneration from ScienceDirect's AI-generated Topic Pages" w:history="1">
        <w:r w:rsidRPr="00A17C43">
          <w:rPr>
            <w:rStyle w:val="Hyperlink"/>
          </w:rPr>
          <w:t>bone regeneration</w:t>
        </w:r>
      </w:hyperlink>
      <w:r w:rsidRPr="00A17C43">
        <w:t>, adenosine promotes M2 macrophage polarization by activating the cAMP pathway through the A2b </w:t>
      </w:r>
      <w:hyperlink r:id="rId369" w:tooltip="Learn more about adenosine receptor from ScienceDirect's AI-generated Topic Pages" w:history="1">
        <w:r w:rsidRPr="00A17C43">
          <w:rPr>
            <w:rStyle w:val="Hyperlink"/>
          </w:rPr>
          <w:t>adenosine receptor</w:t>
        </w:r>
      </w:hyperlink>
      <w:r w:rsidRPr="00A17C43">
        <w:t> (</w:t>
      </w:r>
      <w:bookmarkStart w:id="85" w:name="bb0275"/>
      <w:r w:rsidRPr="00A17C43">
        <w:fldChar w:fldCharType="begin"/>
      </w:r>
      <w:r w:rsidRPr="00A17C43">
        <w:instrText>HYPERLINK "https://www.sciencedirect.com/science/article/pii/S0160412024004185" \l "b0275"</w:instrText>
      </w:r>
      <w:r w:rsidRPr="00A17C43">
        <w:fldChar w:fldCharType="separate"/>
      </w:r>
      <w:r w:rsidRPr="00A17C43">
        <w:rPr>
          <w:rStyle w:val="Hyperlink"/>
        </w:rPr>
        <w:t>Sun et al., 2024</w:t>
      </w:r>
      <w:r w:rsidRPr="00A17C43">
        <w:fldChar w:fldCharType="end"/>
      </w:r>
      <w:bookmarkEnd w:id="85"/>
      <w:r w:rsidRPr="00A17C43">
        <w:t>). Our results demonstrated that, for macrophages, downregulation of circADAMTS6 inhibited the CSE-induced activation of CREB (</w:t>
      </w:r>
      <w:hyperlink r:id="rId370" w:anchor="f0020" w:history="1">
        <w:r w:rsidRPr="00A17C43">
          <w:rPr>
            <w:rStyle w:val="Hyperlink"/>
          </w:rPr>
          <w:t>Fig. 4</w:t>
        </w:r>
      </w:hyperlink>
      <w:r w:rsidRPr="00A17C43">
        <w:t>I and </w:t>
      </w:r>
      <w:hyperlink r:id="rId371" w:anchor="s0105" w:history="1">
        <w:r w:rsidRPr="00A17C43">
          <w:rPr>
            <w:rStyle w:val="Hyperlink"/>
          </w:rPr>
          <w:t>S12</w:t>
        </w:r>
      </w:hyperlink>
      <w:r w:rsidRPr="00A17C43">
        <w:t>). We assessed the upregulated and downregulated genes by KEGG pathway analysis and found that the cAMP signaling pathway was both upregulated and downregulated after downregulating circADAMTS6 (</w:t>
      </w:r>
      <w:hyperlink r:id="rId372" w:anchor="s0105" w:history="1">
        <w:r w:rsidRPr="00A17C43">
          <w:rPr>
            <w:rStyle w:val="Hyperlink"/>
          </w:rPr>
          <w:t>Fig. S13</w:t>
        </w:r>
      </w:hyperlink>
      <w:r w:rsidRPr="00A17C43">
        <w:t>). Further, levels of CAMK2A, CAMK2B, NRP1, GLI, </w:t>
      </w:r>
      <w:hyperlink r:id="rId373" w:tooltip="Learn more about ATP1A2 from ScienceDirect's AI-generated Topic Pages" w:history="1">
        <w:r w:rsidRPr="00A17C43">
          <w:rPr>
            <w:rStyle w:val="Hyperlink"/>
          </w:rPr>
          <w:t>ATP1A2</w:t>
        </w:r>
      </w:hyperlink>
      <w:r w:rsidRPr="00A17C43">
        <w:t>, and ATP1B2 were low and levels of AHM, HCAR2, ATP2B1, </w:t>
      </w:r>
      <w:hyperlink r:id="rId374" w:tooltip="Learn more about PDE4B from ScienceDirect's AI-generated Topic Pages" w:history="1">
        <w:r w:rsidRPr="00A17C43">
          <w:rPr>
            <w:rStyle w:val="Hyperlink"/>
          </w:rPr>
          <w:t>PDE4B</w:t>
        </w:r>
      </w:hyperlink>
      <w:r w:rsidRPr="00A17C43">
        <w:t>, FOS and NFKBIA were high, compared to those of CSE-treated THP-Ms (</w:t>
      </w:r>
      <w:hyperlink r:id="rId375" w:anchor="s0105" w:history="1">
        <w:r w:rsidRPr="00A17C43">
          <w:rPr>
            <w:rStyle w:val="Hyperlink"/>
          </w:rPr>
          <w:t>Fig. S14</w:t>
        </w:r>
      </w:hyperlink>
      <w:r w:rsidRPr="00A17C43">
        <w:t>A). These are mediators of the cAMP signaling pathway. We excluded HCAR3, which is not homologous for human and mice (</w:t>
      </w:r>
      <w:bookmarkStart w:id="86" w:name="bb0145"/>
      <w:r w:rsidRPr="00A17C43">
        <w:fldChar w:fldCharType="begin"/>
      </w:r>
      <w:r w:rsidRPr="00A17C43">
        <w:instrText>HYPERLINK "https://www.sciencedirect.com/science/article/pii/S0160412024004185" \l "b0145"</w:instrText>
      </w:r>
      <w:r w:rsidRPr="00A17C43">
        <w:fldChar w:fldCharType="separate"/>
      </w:r>
      <w:r w:rsidRPr="00A17C43">
        <w:rPr>
          <w:rStyle w:val="Hyperlink"/>
        </w:rPr>
        <w:t>Kapolka and Isom, 2020</w:t>
      </w:r>
      <w:r w:rsidRPr="00A17C43">
        <w:fldChar w:fldCharType="end"/>
      </w:r>
      <w:bookmarkEnd w:id="86"/>
      <w:r w:rsidRPr="00A17C43">
        <w:t>). Next, For CSE-treated macrophages, qRT-PCR verification showed that the mRNA levels of </w:t>
      </w:r>
      <w:r w:rsidRPr="00A17C43">
        <w:rPr>
          <w:i/>
          <w:iCs/>
        </w:rPr>
        <w:t>CAMK2A</w:t>
      </w:r>
      <w:r w:rsidRPr="00A17C43">
        <w:t>, </w:t>
      </w:r>
      <w:r w:rsidRPr="00A17C43">
        <w:rPr>
          <w:i/>
          <w:iCs/>
        </w:rPr>
        <w:t>CAMK2B</w:t>
      </w:r>
      <w:r w:rsidRPr="00A17C43">
        <w:t>, and </w:t>
      </w:r>
      <w:hyperlink r:id="rId376" w:tooltip="Learn more about GLI1 from ScienceDirect's AI-generated Topic Pages" w:history="1">
        <w:r w:rsidRPr="00A17C43">
          <w:rPr>
            <w:rStyle w:val="Hyperlink"/>
            <w:i/>
            <w:iCs/>
          </w:rPr>
          <w:t>GLI1</w:t>
        </w:r>
      </w:hyperlink>
      <w:r w:rsidRPr="00A17C43">
        <w:t> were suppressed and the mRNA levels of </w:t>
      </w:r>
      <w:r w:rsidRPr="00A17C43">
        <w:rPr>
          <w:i/>
          <w:iCs/>
        </w:rPr>
        <w:t>PDE4B</w:t>
      </w:r>
      <w:r w:rsidRPr="00A17C43">
        <w:t> were recovered after downregulating circADAMTS6 (</w:t>
      </w:r>
      <w:hyperlink r:id="rId377" w:anchor="s0105" w:history="1">
        <w:r w:rsidRPr="00A17C43">
          <w:rPr>
            <w:rStyle w:val="Hyperlink"/>
          </w:rPr>
          <w:t>Fig. S14B and S14C</w:t>
        </w:r>
      </w:hyperlink>
      <w:r w:rsidRPr="00A17C43">
        <w:t>). Further, RNA pull-down assays showed that circADAMTS6 interacted with CAMK2A (</w:t>
      </w:r>
      <w:hyperlink r:id="rId378" w:anchor="s0105" w:history="1">
        <w:r w:rsidRPr="00A17C43">
          <w:rPr>
            <w:rStyle w:val="Hyperlink"/>
          </w:rPr>
          <w:t>Fig. S14</w:t>
        </w:r>
      </w:hyperlink>
      <w:r w:rsidRPr="00A17C43">
        <w:t>D). For CSE-treated macrophages, CAMK2A protein levels decreased with lower levels of circADAMTS6 (</w:t>
      </w:r>
      <w:hyperlink r:id="rId379" w:anchor="f0020" w:history="1">
        <w:r w:rsidRPr="00A17C43">
          <w:rPr>
            <w:rStyle w:val="Hyperlink"/>
          </w:rPr>
          <w:t>Figs. 4</w:t>
        </w:r>
      </w:hyperlink>
      <w:bookmarkEnd w:id="83"/>
      <w:r w:rsidRPr="00A17C43">
        <w:t>I and </w:t>
      </w:r>
      <w:hyperlink r:id="rId380" w:anchor="s0105" w:history="1">
        <w:r w:rsidRPr="00A17C43">
          <w:rPr>
            <w:rStyle w:val="Hyperlink"/>
          </w:rPr>
          <w:t>S12</w:t>
        </w:r>
      </w:hyperlink>
      <w:r w:rsidRPr="00A17C43">
        <w:t>). In addition, in THP-Ms, downregulation of CAMK2A blocked CSE-induced activation of CREB (</w:t>
      </w:r>
      <w:hyperlink r:id="rId381" w:anchor="s0105" w:history="1">
        <w:r w:rsidRPr="00A17C43">
          <w:rPr>
            <w:rStyle w:val="Hyperlink"/>
          </w:rPr>
          <w:t>Fig. S15</w:t>
        </w:r>
      </w:hyperlink>
      <w:r w:rsidRPr="00A17C43">
        <w:t>). These results show that, in CSE-treated macrophages, circADAMTS6 activates CREB via CAMK2A.</w:t>
      </w:r>
    </w:p>
    <w:p w14:paraId="5165C1CF" w14:textId="77777777" w:rsidR="00A17C43" w:rsidRPr="00A17C43" w:rsidRDefault="00A17C43" w:rsidP="00A17C43">
      <w:r w:rsidRPr="00A17C43">
        <w:t>3.5. A circADAMTS6/IGF2BP2/CAMK2A RNA-protein ternary complex stabilizes CAMK2A mRNA</w:t>
      </w:r>
    </w:p>
    <w:p w14:paraId="47C8F033" w14:textId="77777777" w:rsidR="00A17C43" w:rsidRPr="00A17C43" w:rsidRDefault="00A17C43" w:rsidP="00A17C43">
      <w:r w:rsidRPr="00A17C43">
        <w:t>We used the RNA </w:t>
      </w:r>
      <w:hyperlink r:id="rId382" w:tooltip="Learn more about Interactome from ScienceDirect's AI-generated Topic Pages" w:history="1">
        <w:r w:rsidRPr="00A17C43">
          <w:rPr>
            <w:rStyle w:val="Hyperlink"/>
          </w:rPr>
          <w:t>Interactome</w:t>
        </w:r>
      </w:hyperlink>
      <w:r w:rsidRPr="00A17C43">
        <w:t> Database (</w:t>
      </w:r>
      <w:bookmarkStart w:id="87" w:name="bb0140"/>
      <w:r w:rsidRPr="00A17C43">
        <w:fldChar w:fldCharType="begin"/>
      </w:r>
      <w:r w:rsidRPr="00A17C43">
        <w:instrText>HYPERLINK "https://www.sciencedirect.com/science/article/pii/S0160412024004185" \l "b0140"</w:instrText>
      </w:r>
      <w:r w:rsidRPr="00A17C43">
        <w:fldChar w:fldCharType="separate"/>
      </w:r>
      <w:r w:rsidRPr="00A17C43">
        <w:rPr>
          <w:rStyle w:val="Hyperlink"/>
        </w:rPr>
        <w:t>Kang et al., 2022</w:t>
      </w:r>
      <w:r w:rsidRPr="00A17C43">
        <w:fldChar w:fldCharType="end"/>
      </w:r>
      <w:bookmarkEnd w:id="87"/>
      <w:r w:rsidRPr="00A17C43">
        <w:t>) to predict the interaction between circADAMTS6 and the </w:t>
      </w:r>
      <w:r w:rsidRPr="00A17C43">
        <w:rPr>
          <w:i/>
          <w:iCs/>
        </w:rPr>
        <w:t>CAMK2A</w:t>
      </w:r>
      <w:r w:rsidRPr="00A17C43">
        <w:t> mRNA 3′UTR (</w:t>
      </w:r>
      <w:bookmarkStart w:id="88" w:name="bf0025"/>
      <w:r w:rsidRPr="00A17C43">
        <w:fldChar w:fldCharType="begin"/>
      </w:r>
      <w:r w:rsidRPr="00A17C43">
        <w:instrText>HYPERLINK "https://www.sciencedirect.com/science/article/pii/S0160412024004185" \l "f0025"</w:instrText>
      </w:r>
      <w:r w:rsidRPr="00A17C43">
        <w:fldChar w:fldCharType="separate"/>
      </w:r>
      <w:r w:rsidRPr="00A17C43">
        <w:rPr>
          <w:rStyle w:val="Hyperlink"/>
        </w:rPr>
        <w:t>Fig. 5</w:t>
      </w:r>
      <w:r w:rsidRPr="00A17C43">
        <w:fldChar w:fldCharType="end"/>
      </w:r>
      <w:r w:rsidRPr="00A17C43">
        <w:t>A), and RNA pull-down assays confirmed this interaction (</w:t>
      </w:r>
      <w:hyperlink r:id="rId383" w:anchor="f0025" w:history="1">
        <w:r w:rsidRPr="00A17C43">
          <w:rPr>
            <w:rStyle w:val="Hyperlink"/>
          </w:rPr>
          <w:t>Fig. 5</w:t>
        </w:r>
      </w:hyperlink>
      <w:r w:rsidRPr="00A17C43">
        <w:t>B). Next, for CSE-treated THP-Ms, downregulation of circADAMTS6 inhibited elevation of </w:t>
      </w:r>
      <w:hyperlink r:id="rId384" w:tooltip="Learn more about luciferase from ScienceDirect's AI-generated Topic Pages" w:history="1">
        <w:r w:rsidRPr="00A17C43">
          <w:rPr>
            <w:rStyle w:val="Hyperlink"/>
          </w:rPr>
          <w:t>luciferase</w:t>
        </w:r>
      </w:hyperlink>
      <w:r w:rsidRPr="00A17C43">
        <w:t> mRNA and the </w:t>
      </w:r>
      <w:hyperlink r:id="rId385" w:tooltip="Learn more about luciferase from ScienceDirect's AI-generated Topic Pages" w:history="1">
        <w:r w:rsidRPr="00A17C43">
          <w:rPr>
            <w:rStyle w:val="Hyperlink"/>
          </w:rPr>
          <w:t>luciferase</w:t>
        </w:r>
      </w:hyperlink>
      <w:r w:rsidRPr="00A17C43">
        <w:t> activity of CAMK2A-WT (</w:t>
      </w:r>
      <w:hyperlink r:id="rId386" w:anchor="f0025" w:history="1">
        <w:r w:rsidRPr="00A17C43">
          <w:rPr>
            <w:rStyle w:val="Hyperlink"/>
          </w:rPr>
          <w:t>Fig. 5</w:t>
        </w:r>
      </w:hyperlink>
      <w:r w:rsidRPr="00A17C43">
        <w:t>C). For THP-Ms, knockdown of circADAMTS6 reduced the half-life of </w:t>
      </w:r>
      <w:r w:rsidRPr="00A17C43">
        <w:rPr>
          <w:i/>
          <w:iCs/>
        </w:rPr>
        <w:t>CAMK2A</w:t>
      </w:r>
      <w:r w:rsidRPr="00A17C43">
        <w:t> (</w:t>
      </w:r>
      <w:hyperlink r:id="rId387" w:anchor="f0025" w:history="1">
        <w:r w:rsidRPr="00A17C43">
          <w:rPr>
            <w:rStyle w:val="Hyperlink"/>
          </w:rPr>
          <w:t>Fig. 5</w:t>
        </w:r>
      </w:hyperlink>
      <w:r w:rsidRPr="00A17C43">
        <w:t>D). We also found that downregulation of circADAMTS6 in CSE-treated THP-Ms did not reduce CAMK2A </w:t>
      </w:r>
      <w:hyperlink r:id="rId388" w:tooltip="Learn more about protein degradation from ScienceDirect's AI-generated Topic Pages" w:history="1">
        <w:r w:rsidRPr="00A17C43">
          <w:rPr>
            <w:rStyle w:val="Hyperlink"/>
          </w:rPr>
          <w:t>protein degradation</w:t>
        </w:r>
      </w:hyperlink>
      <w:r w:rsidRPr="00A17C43">
        <w:t> (</w:t>
      </w:r>
      <w:hyperlink r:id="rId389" w:anchor="s0105" w:history="1">
        <w:r w:rsidRPr="00A17C43">
          <w:rPr>
            <w:rStyle w:val="Hyperlink"/>
          </w:rPr>
          <w:t>Fig. S16</w:t>
        </w:r>
      </w:hyperlink>
      <w:r w:rsidRPr="00A17C43">
        <w:t>). These results suggest that circADAMTS6 regulates CAMK2A expression by affecting its </w:t>
      </w:r>
      <w:hyperlink r:id="rId390" w:tooltip="Learn more about mRNA stability from ScienceDirect's AI-generated Topic Pages" w:history="1">
        <w:r w:rsidRPr="00A17C43">
          <w:rPr>
            <w:rStyle w:val="Hyperlink"/>
          </w:rPr>
          <w:t>mRNA stability</w:t>
        </w:r>
      </w:hyperlink>
      <w:r w:rsidRPr="00A17C43">
        <w:t>.</w:t>
      </w:r>
    </w:p>
    <w:p w14:paraId="02B3B1BE" w14:textId="3D9DCFA3" w:rsidR="00A17C43" w:rsidRPr="00A17C43" w:rsidRDefault="00A17C43" w:rsidP="00A17C43"/>
    <w:p w14:paraId="42B67800" w14:textId="77777777" w:rsidR="00A17C43" w:rsidRPr="00A17C43" w:rsidRDefault="00A17C43" w:rsidP="00A17C43">
      <w:pPr>
        <w:numPr>
          <w:ilvl w:val="0"/>
          <w:numId w:val="16"/>
        </w:numPr>
      </w:pPr>
      <w:hyperlink r:id="rId391" w:tgtFrame="_blank" w:tooltip="Download high-res image (808KB)" w:history="1">
        <w:r w:rsidRPr="00A17C43">
          <w:rPr>
            <w:rStyle w:val="Hyperlink"/>
          </w:rPr>
          <w:t>Download: Download high-res image (808KB)</w:t>
        </w:r>
      </w:hyperlink>
    </w:p>
    <w:p w14:paraId="6D2677C2" w14:textId="77777777" w:rsidR="00A17C43" w:rsidRPr="00A17C43" w:rsidRDefault="00A17C43" w:rsidP="00A17C43">
      <w:pPr>
        <w:numPr>
          <w:ilvl w:val="0"/>
          <w:numId w:val="16"/>
        </w:numPr>
      </w:pPr>
      <w:hyperlink r:id="rId392" w:tgtFrame="_blank" w:tooltip="Download full-size image" w:history="1">
        <w:r w:rsidRPr="00A17C43">
          <w:rPr>
            <w:rStyle w:val="Hyperlink"/>
          </w:rPr>
          <w:t>Download: Download full-size image</w:t>
        </w:r>
      </w:hyperlink>
    </w:p>
    <w:p w14:paraId="77CD438F" w14:textId="77777777" w:rsidR="00A17C43" w:rsidRPr="00A17C43" w:rsidRDefault="00A17C43" w:rsidP="00A17C43">
      <w:r w:rsidRPr="00A17C43">
        <w:t>Fig. 5. Enhancement of circADAMTS6 increases </w:t>
      </w:r>
      <w:hyperlink r:id="rId393" w:tooltip="Learn more about CAMK2A from ScienceDirect's AI-generated Topic Pages" w:history="1">
        <w:r w:rsidRPr="00A17C43">
          <w:rPr>
            <w:rStyle w:val="Hyperlink"/>
          </w:rPr>
          <w:t>CAMK2A</w:t>
        </w:r>
      </w:hyperlink>
      <w:r w:rsidRPr="00A17C43">
        <w:t> levels through recruiting IGF2BP2 to stabilize </w:t>
      </w:r>
      <w:hyperlink r:id="rId394" w:tooltip="Learn more about CAMK2A from ScienceDirect's AI-generated Topic Pages" w:history="1">
        <w:r w:rsidRPr="00A17C43">
          <w:rPr>
            <w:rStyle w:val="Hyperlink"/>
          </w:rPr>
          <w:t>CAMK2A</w:t>
        </w:r>
      </w:hyperlink>
      <w:r w:rsidRPr="00A17C43">
        <w:t> mRNA in CSE-treated THP-Ms. THP-Ms were treated with 4 % CSE for 48 h. (A) RNA Sequence showing the </w:t>
      </w:r>
      <w:hyperlink r:id="rId395" w:tooltip="Learn more about binding site from ScienceDirect's AI-generated Topic Pages" w:history="1">
        <w:r w:rsidRPr="00A17C43">
          <w:rPr>
            <w:rStyle w:val="Hyperlink"/>
          </w:rPr>
          <w:t>binding site</w:t>
        </w:r>
      </w:hyperlink>
      <w:r w:rsidRPr="00A17C43">
        <w:t> between circADAMTS6 and 3′UTR of CAMK2A. (B) </w:t>
      </w:r>
      <w:hyperlink r:id="rId396" w:tooltip="Learn more about AGE from ScienceDirect's AI-generated Topic Pages" w:history="1">
        <w:r w:rsidRPr="00A17C43">
          <w:rPr>
            <w:rStyle w:val="Hyperlink"/>
          </w:rPr>
          <w:t>AGE</w:t>
        </w:r>
      </w:hyperlink>
      <w:r w:rsidRPr="00A17C43">
        <w:t> showed that circADAMTS6 was associated with CAMK2A, as determined by an RNA pull-down assay. (C) Relative </w:t>
      </w:r>
      <w:hyperlink r:id="rId397" w:tooltip="Learn more about luciferase from ScienceDirect's AI-generated Topic Pages" w:history="1">
        <w:r w:rsidRPr="00A17C43">
          <w:rPr>
            <w:rStyle w:val="Hyperlink"/>
          </w:rPr>
          <w:t>luciferase</w:t>
        </w:r>
      </w:hyperlink>
      <w:r w:rsidRPr="00A17C43">
        <w:t> mRNA levels (left) and </w:t>
      </w:r>
      <w:hyperlink r:id="rId398" w:tooltip="Learn more about luciferase from ScienceDirect's AI-generated Topic Pages" w:history="1">
        <w:r w:rsidRPr="00A17C43">
          <w:rPr>
            <w:rStyle w:val="Hyperlink"/>
          </w:rPr>
          <w:t>luciferase</w:t>
        </w:r>
      </w:hyperlink>
      <w:r w:rsidRPr="00A17C43">
        <w:t> activity (right) of a luciferase reporter gene containing either CAMK2A-WT or CAMK2A-MUT in CSE-treated THP-Ms transfected with circADAMTS6 </w:t>
      </w:r>
      <w:hyperlink r:id="rId399" w:tooltip="Learn more about siRNA from ScienceDirect's AI-generated Topic Pages" w:history="1">
        <w:r w:rsidRPr="00A17C43">
          <w:rPr>
            <w:rStyle w:val="Hyperlink"/>
          </w:rPr>
          <w:t>siRNA</w:t>
        </w:r>
      </w:hyperlink>
      <w:r w:rsidRPr="00A17C43">
        <w:t> or NC </w:t>
      </w:r>
      <w:hyperlink r:id="rId400" w:tooltip="Learn more about siRNA from ScienceDirect's AI-generated Topic Pages" w:history="1">
        <w:r w:rsidRPr="00A17C43">
          <w:rPr>
            <w:rStyle w:val="Hyperlink"/>
          </w:rPr>
          <w:t>siRNA</w:t>
        </w:r>
      </w:hyperlink>
      <w:r w:rsidRPr="00A17C43">
        <w:t> for 6 h. (D) The abundances of CAMK2A in THP-Ms transfected with circADAMTS6 siRNA or NC siRNA for 6 h were measured by qRT-PCR. (E) Identification of the potential proteins pulled down by a circADAMTS6 probe or circADAMTS6 anti-probe in THP-Ms. (F) Representative immunoblots of IGF2BP2 showing its interaction with circADAMTS6, as determined by an RNA pull-down assay. (G) The association of IGF2BP2 with circADAMTS6 as assessed by </w:t>
      </w:r>
      <w:hyperlink r:id="rId401" w:tooltip="Learn more about RIP from ScienceDirect's AI-generated Topic Pages" w:history="1">
        <w:r w:rsidRPr="00A17C43">
          <w:rPr>
            <w:rStyle w:val="Hyperlink"/>
          </w:rPr>
          <w:t>RIP</w:t>
        </w:r>
      </w:hyperlink>
      <w:r w:rsidRPr="00A17C43">
        <w:t> assays of THP-Ms. (H) circADAMTS6 was co-localized with IGF2BP2 protein in the cytoplasm, as shown by RNA fluorescence </w:t>
      </w:r>
      <w:r w:rsidRPr="00A17C43">
        <w:rPr>
          <w:i/>
          <w:iCs/>
        </w:rPr>
        <w:t>in situ</w:t>
      </w:r>
      <w:r w:rsidRPr="00A17C43">
        <w:t> hybridization. (I) RNA-EMSA assays showing the binding capacity of purified IGF2BP2 with biotin-labeled </w:t>
      </w:r>
      <w:hyperlink r:id="rId402" w:tooltip="Learn more about oligonucleotides from ScienceDirect's AI-generated Topic Pages" w:history="1">
        <w:r w:rsidRPr="00A17C43">
          <w:rPr>
            <w:rStyle w:val="Hyperlink"/>
          </w:rPr>
          <w:t>oligonucleotides</w:t>
        </w:r>
      </w:hyperlink>
      <w:r w:rsidRPr="00A17C43">
        <w:t xml:space="preserve"> containing the CAUC motif from </w:t>
      </w:r>
      <w:r w:rsidRPr="00A17C43">
        <w:lastRenderedPageBreak/>
        <w:t>circADAMTS6. (J) The abundance of CAMK2A in THP-Ms transfected with IGF2BP2 siRNA or NC siRNA for 6 h were measured by qRT-PCR. (K) Representative immunoblots of IGF2BP2 and CAMK2A of CSE-treated THP-Ms transfected with IGF2BP2 siRNA or NC siRNA. (L) The association of IGF2BP2 with CAMK2A was determined by </w:t>
      </w:r>
      <w:hyperlink r:id="rId403" w:tooltip="Learn more about RIP from ScienceDirect's AI-generated Topic Pages" w:history="1">
        <w:r w:rsidRPr="00A17C43">
          <w:rPr>
            <w:rStyle w:val="Hyperlink"/>
          </w:rPr>
          <w:t>RIP</w:t>
        </w:r>
      </w:hyperlink>
      <w:r w:rsidRPr="00A17C43">
        <w:t> assays of THP-Ms transfected with circADAMTS6 siRNA or NC siRNA. Data represent means ± SD (n = 3). </w:t>
      </w:r>
      <w:r w:rsidRPr="00A17C43">
        <w:rPr>
          <w:vertAlign w:val="superscript"/>
        </w:rPr>
        <w:t>**</w:t>
      </w:r>
      <w:r w:rsidRPr="00A17C43">
        <w:rPr>
          <w:i/>
          <w:iCs/>
        </w:rPr>
        <w:t>P</w:t>
      </w:r>
      <w:r w:rsidRPr="00A17C43">
        <w:t> &lt; 0.01, compared with 0 % CSE-treated, circADAMTS6 siRNA-treated, or IGF2BP2 siRNA-treated cells. </w:t>
      </w:r>
      <w:r w:rsidRPr="00A17C43">
        <w:rPr>
          <w:vertAlign w:val="superscript"/>
        </w:rPr>
        <w:t>##</w:t>
      </w:r>
      <w:r w:rsidRPr="00A17C43">
        <w:rPr>
          <w:i/>
          <w:iCs/>
        </w:rPr>
        <w:t>P</w:t>
      </w:r>
      <w:r w:rsidRPr="00A17C43">
        <w:t> &lt; 0.01, compared with 4 % CSE-treated cells. n.s., no significant.</w:t>
      </w:r>
    </w:p>
    <w:p w14:paraId="18A5CF58" w14:textId="77777777" w:rsidR="00A17C43" w:rsidRPr="00A17C43" w:rsidRDefault="00A17C43" w:rsidP="00A17C43">
      <w:r w:rsidRPr="00A17C43">
        <w:t>circNSUN2, acting via IGF2BP2, an RNA-binding protein, enhances the stability of </w:t>
      </w:r>
      <w:hyperlink r:id="rId404" w:tooltip="Learn more about HMGA2 from ScienceDirect's AI-generated Topic Pages" w:history="1">
        <w:r w:rsidRPr="00A17C43">
          <w:rPr>
            <w:rStyle w:val="Hyperlink"/>
          </w:rPr>
          <w:t>HMGA2</w:t>
        </w:r>
      </w:hyperlink>
      <w:r w:rsidRPr="00A17C43">
        <w:t> mRNA (</w:t>
      </w:r>
      <w:bookmarkStart w:id="89" w:name="bb0025"/>
      <w:r w:rsidRPr="00A17C43">
        <w:fldChar w:fldCharType="begin"/>
      </w:r>
      <w:r w:rsidRPr="00A17C43">
        <w:instrText>HYPERLINK "https://www.sciencedirect.com/science/article/pii/S0160412024004185" \l "b0025"</w:instrText>
      </w:r>
      <w:r w:rsidRPr="00A17C43">
        <w:fldChar w:fldCharType="separate"/>
      </w:r>
      <w:r w:rsidRPr="00A17C43">
        <w:rPr>
          <w:rStyle w:val="Hyperlink"/>
        </w:rPr>
        <w:t>Chen et al., 2019</w:t>
      </w:r>
      <w:r w:rsidRPr="00A17C43">
        <w:fldChar w:fldCharType="end"/>
      </w:r>
      <w:bookmarkEnd w:id="89"/>
      <w:r w:rsidRPr="00A17C43">
        <w:t>). By use of RNA pull-down assays followed by mass spectrometry analysis, we demonstrated that IGF2BP2 interacted with circADAMTS6 (</w:t>
      </w:r>
      <w:hyperlink r:id="rId405" w:anchor="f0025" w:history="1">
        <w:r w:rsidRPr="00A17C43">
          <w:rPr>
            <w:rStyle w:val="Hyperlink"/>
          </w:rPr>
          <w:t>Fig. 5</w:t>
        </w:r>
      </w:hyperlink>
      <w:r w:rsidRPr="00A17C43">
        <w:t>E and 5F) (</w:t>
      </w:r>
      <w:hyperlink r:id="rId406" w:anchor="s0105" w:history="1">
        <w:r w:rsidRPr="00A17C43">
          <w:rPr>
            <w:rStyle w:val="Hyperlink"/>
          </w:rPr>
          <w:t>Table S2</w:t>
        </w:r>
      </w:hyperlink>
      <w:r w:rsidRPr="00A17C43">
        <w:t>). RNA </w:t>
      </w:r>
      <w:hyperlink r:id="rId407" w:tooltip="Learn more about immunoprecipitation from ScienceDirect's AI-generated Topic Pages" w:history="1">
        <w:r w:rsidRPr="00A17C43">
          <w:rPr>
            <w:rStyle w:val="Hyperlink"/>
          </w:rPr>
          <w:t>immunoprecipitation</w:t>
        </w:r>
      </w:hyperlink>
      <w:r w:rsidRPr="00A17C43">
        <w:t> (RIP) assays confirmed that IGF2BP2 binds to circADAMTS6 (</w:t>
      </w:r>
      <w:hyperlink r:id="rId408" w:anchor="f0025" w:history="1">
        <w:r w:rsidRPr="00A17C43">
          <w:rPr>
            <w:rStyle w:val="Hyperlink"/>
          </w:rPr>
          <w:t>Fig. 5</w:t>
        </w:r>
      </w:hyperlink>
      <w:r w:rsidRPr="00A17C43">
        <w:t>G). Immunofluorescence and FISH assays showed that circADAMTS6 was expressed simultaneously in the cytoplasm with IGF2BP2 (</w:t>
      </w:r>
      <w:hyperlink r:id="rId409" w:anchor="f0025" w:history="1">
        <w:r w:rsidRPr="00A17C43">
          <w:rPr>
            <w:rStyle w:val="Hyperlink"/>
          </w:rPr>
          <w:t>Fig. 5</w:t>
        </w:r>
      </w:hyperlink>
      <w:r w:rsidRPr="00A17C43">
        <w:t>H). catRAPID </w:t>
      </w:r>
      <w:hyperlink r:id="rId410" w:tooltip="Learn more about omics from ScienceDirect's AI-generated Topic Pages" w:history="1">
        <w:r w:rsidRPr="00A17C43">
          <w:rPr>
            <w:rStyle w:val="Hyperlink"/>
          </w:rPr>
          <w:t>omics</w:t>
        </w:r>
      </w:hyperlink>
      <w:r w:rsidRPr="00A17C43">
        <w:t> v2.0 (</w:t>
      </w:r>
      <w:bookmarkStart w:id="90" w:name="bb0010"/>
      <w:r w:rsidRPr="00A17C43">
        <w:fldChar w:fldCharType="begin"/>
      </w:r>
      <w:r w:rsidRPr="00A17C43">
        <w:instrText>HYPERLINK "https://www.sciencedirect.com/science/article/pii/S0160412024004185" \l "b0010"</w:instrText>
      </w:r>
      <w:r w:rsidRPr="00A17C43">
        <w:fldChar w:fldCharType="separate"/>
      </w:r>
      <w:r w:rsidRPr="00A17C43">
        <w:rPr>
          <w:rStyle w:val="Hyperlink"/>
        </w:rPr>
        <w:t>Armaos et al., 2021</w:t>
      </w:r>
      <w:r w:rsidRPr="00A17C43">
        <w:fldChar w:fldCharType="end"/>
      </w:r>
      <w:bookmarkEnd w:id="90"/>
      <w:r w:rsidRPr="00A17C43">
        <w:t>) was used to predict the propensity of the interaction between circADAMTS6 and IGF2BP2 (</w:t>
      </w:r>
      <w:hyperlink r:id="rId411" w:anchor="s0105" w:history="1">
        <w:r w:rsidRPr="00A17C43">
          <w:rPr>
            <w:rStyle w:val="Hyperlink"/>
          </w:rPr>
          <w:t>Fig. S17</w:t>
        </w:r>
      </w:hyperlink>
      <w:r w:rsidRPr="00A17C43">
        <w:t>). The sequence CAUH (H = A, U, or C) is considered to be the only motif for recognizing IGF2BP2 (</w:t>
      </w:r>
      <w:bookmarkStart w:id="91" w:name="bb0095"/>
      <w:r w:rsidRPr="00A17C43">
        <w:fldChar w:fldCharType="begin"/>
      </w:r>
      <w:r w:rsidRPr="00A17C43">
        <w:instrText>HYPERLINK "https://www.sciencedirect.com/science/article/pii/S0160412024004185" \l "b0095"</w:instrText>
      </w:r>
      <w:r w:rsidRPr="00A17C43">
        <w:fldChar w:fldCharType="separate"/>
      </w:r>
      <w:r w:rsidRPr="00A17C43">
        <w:rPr>
          <w:rStyle w:val="Hyperlink"/>
        </w:rPr>
        <w:t>Hafner et al., 2010</w:t>
      </w:r>
      <w:r w:rsidRPr="00A17C43">
        <w:fldChar w:fldCharType="end"/>
      </w:r>
      <w:r w:rsidRPr="00A17C43">
        <w:t>). By performing RNA-EMSA for THP-Ms, we confirmed that circADAMTS6 interacted with IGF2BP2 via the CAUC motif, and that, when the motif was ACAG, circADAMTS6 did not bind to IGF2BP2. Moreover, super-shift experiments showed that IGF2BP2 bound specifically to CAUC (</w:t>
      </w:r>
      <w:hyperlink r:id="rId412" w:anchor="f0025" w:history="1">
        <w:r w:rsidRPr="00A17C43">
          <w:rPr>
            <w:rStyle w:val="Hyperlink"/>
          </w:rPr>
          <w:t>Fig. 5</w:t>
        </w:r>
      </w:hyperlink>
      <w:r w:rsidRPr="00A17C43">
        <w:t>I). These data demonstrate that, in the cytoplasm, circADAMTS6 interacts with IGF2BP2 via the CAUC motif.</w:t>
      </w:r>
    </w:p>
    <w:p w14:paraId="2C102954" w14:textId="77777777" w:rsidR="00A17C43" w:rsidRPr="00A17C43" w:rsidRDefault="00A17C43" w:rsidP="00A17C43">
      <w:r w:rsidRPr="00A17C43">
        <w:t>We found that, for THP-Ms, knockdown of IGF2BP2 shortened the half-life of CAMK2A (</w:t>
      </w:r>
      <w:hyperlink r:id="rId413" w:anchor="f0025" w:history="1">
        <w:r w:rsidRPr="00A17C43">
          <w:rPr>
            <w:rStyle w:val="Hyperlink"/>
          </w:rPr>
          <w:t>Fig. 5</w:t>
        </w:r>
      </w:hyperlink>
      <w:r w:rsidRPr="00A17C43">
        <w:t>J and </w:t>
      </w:r>
      <w:hyperlink r:id="rId414" w:anchor="s0105" w:history="1">
        <w:r w:rsidRPr="00A17C43">
          <w:rPr>
            <w:rStyle w:val="Hyperlink"/>
          </w:rPr>
          <w:t>S18</w:t>
        </w:r>
      </w:hyperlink>
      <w:r w:rsidRPr="00A17C43">
        <w:t>) and that, after knocking down IGF2BP2, CAMK2A protein levels were lower in CSE-treated THP-Ms (</w:t>
      </w:r>
      <w:hyperlink r:id="rId415" w:anchor="f0025" w:history="1">
        <w:r w:rsidRPr="00A17C43">
          <w:rPr>
            <w:rStyle w:val="Hyperlink"/>
          </w:rPr>
          <w:t>Fig. 5</w:t>
        </w:r>
      </w:hyperlink>
      <w:r w:rsidRPr="00A17C43">
        <w:t>K). In CSE-treated THP-Ms, the protein levels of IGF2BP2 did not change after knocking down circADAMTS6, but the protein levels of CAMK2A were lower (</w:t>
      </w:r>
      <w:hyperlink r:id="rId416" w:anchor="s0105" w:history="1">
        <w:r w:rsidRPr="00A17C43">
          <w:rPr>
            <w:rStyle w:val="Hyperlink"/>
          </w:rPr>
          <w:t>Fig. S19</w:t>
        </w:r>
      </w:hyperlink>
      <w:r w:rsidRPr="00A17C43">
        <w:t>). Furthermore, in RIP assays, downregulation of circADAMTS6 reduced the RNA-protein interaction between IGF2BP2 and CAMK2A (</w:t>
      </w:r>
      <w:hyperlink r:id="rId417" w:anchor="f0025" w:history="1">
        <w:r w:rsidRPr="00A17C43">
          <w:rPr>
            <w:rStyle w:val="Hyperlink"/>
          </w:rPr>
          <w:t>Fig. 5</w:t>
        </w:r>
      </w:hyperlink>
      <w:bookmarkEnd w:id="88"/>
      <w:r w:rsidRPr="00A17C43">
        <w:t>L). These results indicate that circADAMTS6 interacts with IGF2BP2 to enhance the stability of </w:t>
      </w:r>
      <w:r w:rsidRPr="00A17C43">
        <w:rPr>
          <w:i/>
          <w:iCs/>
        </w:rPr>
        <w:t>CAMK2A</w:t>
      </w:r>
      <w:r w:rsidRPr="00A17C43">
        <w:t> mRNA and increases CAMK2A levels via forming a circADAMTS6/IGF2BP2/CAMK2A RNA-protein </w:t>
      </w:r>
      <w:hyperlink r:id="rId418" w:tooltip="Learn more about ternary complex from ScienceDirect's AI-generated Topic Pages" w:history="1">
        <w:r w:rsidRPr="00A17C43">
          <w:rPr>
            <w:rStyle w:val="Hyperlink"/>
          </w:rPr>
          <w:t>ternary complex</w:t>
        </w:r>
      </w:hyperlink>
      <w:r w:rsidRPr="00A17C43">
        <w:t>.</w:t>
      </w:r>
    </w:p>
    <w:p w14:paraId="030E4480" w14:textId="77777777" w:rsidR="00A17C43" w:rsidRPr="00A17C43" w:rsidRDefault="00A17C43" w:rsidP="00A17C43">
      <w:r w:rsidRPr="00A17C43">
        <w:t>3.6. circADAMTS6 activates CREB via CAMK2A to drive M2 polarization in CSE-treated macrophages</w:t>
      </w:r>
    </w:p>
    <w:p w14:paraId="556692D4" w14:textId="77777777" w:rsidR="00A17C43" w:rsidRPr="00A17C43" w:rsidRDefault="00A17C43" w:rsidP="00A17C43">
      <w:r w:rsidRPr="00A17C43">
        <w:t>To evaluate the effects of circADAMTS6-mediated activation of cAMP signaling and M2 polarization in macrophages, circADAMTS6 siRNA and CAMK2A pcDNA were transfected into CSE-treated macrophages. We used CAMK2A pcDNA to overexpress CAMK2A in THP-Ms (</w:t>
      </w:r>
      <w:hyperlink r:id="rId419" w:anchor="s0105" w:history="1">
        <w:r w:rsidRPr="00A17C43">
          <w:rPr>
            <w:rStyle w:val="Hyperlink"/>
          </w:rPr>
          <w:t>Fig. S20</w:t>
        </w:r>
      </w:hyperlink>
      <w:r w:rsidRPr="00A17C43">
        <w:t>). For CSE-treated THP-Ms, knockdown of circADAMTS6 prevented the increase of CAMK2A and p-CREB. However, upregulation of CAMK2A reversed this effect (</w:t>
      </w:r>
      <w:bookmarkStart w:id="92" w:name="bf0030"/>
      <w:r w:rsidRPr="00A17C43">
        <w:fldChar w:fldCharType="begin"/>
      </w:r>
      <w:r w:rsidRPr="00A17C43">
        <w:instrText>HYPERLINK "https://www.sciencedirect.com/science/article/pii/S0160412024004185" \l "f0030"</w:instrText>
      </w:r>
      <w:r w:rsidRPr="00A17C43">
        <w:fldChar w:fldCharType="separate"/>
      </w:r>
      <w:r w:rsidRPr="00A17C43">
        <w:rPr>
          <w:rStyle w:val="Hyperlink"/>
        </w:rPr>
        <w:t>Fig. 6</w:t>
      </w:r>
      <w:r w:rsidRPr="00A17C43">
        <w:fldChar w:fldCharType="end"/>
      </w:r>
      <w:r w:rsidRPr="00A17C43">
        <w:t>A). The CSE-induced levels of TGM2 and ADORA3 mRNA were reduced by knocking down circADAMTS6, but this influence was reversed after overexpression of CAMK2A (</w:t>
      </w:r>
      <w:hyperlink r:id="rId420" w:anchor="f0030" w:history="1">
        <w:r w:rsidRPr="00A17C43">
          <w:rPr>
            <w:rStyle w:val="Hyperlink"/>
          </w:rPr>
          <w:t>Fig. 6</w:t>
        </w:r>
      </w:hyperlink>
      <w:r w:rsidRPr="00A17C43">
        <w:t>B). Flow cytometry analysis indicated that the CSE-induced increased numbers of CD11b</w:t>
      </w:r>
      <w:r w:rsidRPr="00A17C43">
        <w:rPr>
          <w:vertAlign w:val="superscript"/>
        </w:rPr>
        <w:t>+</w:t>
      </w:r>
      <w:r w:rsidRPr="00A17C43">
        <w:t>CD206</w:t>
      </w:r>
      <w:r w:rsidRPr="00A17C43">
        <w:rPr>
          <w:vertAlign w:val="superscript"/>
        </w:rPr>
        <w:t>+</w:t>
      </w:r>
      <w:r w:rsidRPr="00A17C43">
        <w:t> M2 macrophages were lowered with the downregulation of circADAMTS6, but M2 macrophages were increased after overexpression of CAMK2A (</w:t>
      </w:r>
      <w:hyperlink r:id="rId421" w:anchor="f0030" w:history="1">
        <w:r w:rsidRPr="00A17C43">
          <w:rPr>
            <w:rStyle w:val="Hyperlink"/>
          </w:rPr>
          <w:t>Fig. 6</w:t>
        </w:r>
      </w:hyperlink>
      <w:r w:rsidRPr="00A17C43">
        <w:t>C). In addition, after knocking down circADAMTS6, the protein level of ARG1 was lower in CSE-treated THP-Ms; this influence was reversed after upregulation of CAMK2A (</w:t>
      </w:r>
      <w:hyperlink r:id="rId422" w:anchor="f0030" w:history="1">
        <w:r w:rsidRPr="00A17C43">
          <w:rPr>
            <w:rStyle w:val="Hyperlink"/>
          </w:rPr>
          <w:t>Fig. 6</w:t>
        </w:r>
      </w:hyperlink>
      <w:r w:rsidRPr="00A17C43">
        <w:t>D). Compared with the downregulation of circADAMTS6 alone, co-transfection of circADAMTS6 siRNA and CAMK2A pcDNA in CSE-treated THP-Ms reversed the decrease in MMP12 protein and mRNA levels and blocked the increase in TIMP1 protein and mRNA levels (</w:t>
      </w:r>
      <w:hyperlink r:id="rId423" w:anchor="f0030" w:history="1">
        <w:r w:rsidRPr="00A17C43">
          <w:rPr>
            <w:rStyle w:val="Hyperlink"/>
          </w:rPr>
          <w:t>Fig. 6</w:t>
        </w:r>
      </w:hyperlink>
      <w:r w:rsidRPr="00A17C43">
        <w:t>D and 6E). Knockdown of circADAMTS6 reduced the elastin degradation activity of THP-Ms exposed to CSE, and overexpression of CAMK2A increased the elastin degradation activity (</w:t>
      </w:r>
      <w:hyperlink r:id="rId424" w:anchor="f0030" w:history="1">
        <w:r w:rsidRPr="00A17C43">
          <w:rPr>
            <w:rStyle w:val="Hyperlink"/>
          </w:rPr>
          <w:t>Fig. 6</w:t>
        </w:r>
      </w:hyperlink>
      <w:bookmarkEnd w:id="92"/>
      <w:r w:rsidRPr="00A17C43">
        <w:t>F). Furthermore, there were similar results for RAW264.7 cells (</w:t>
      </w:r>
      <w:hyperlink r:id="rId425" w:anchor="s0105" w:history="1">
        <w:r w:rsidRPr="00A17C43">
          <w:rPr>
            <w:rStyle w:val="Hyperlink"/>
          </w:rPr>
          <w:t>Fig. S21</w:t>
        </w:r>
      </w:hyperlink>
      <w:r w:rsidRPr="00A17C43">
        <w:t xml:space="preserve">). These results indicate that, in CSE-treated macrophages, circADAMTS6 activates CREB via </w:t>
      </w:r>
      <w:r w:rsidRPr="00A17C43">
        <w:lastRenderedPageBreak/>
        <w:t>CAMK2A to drive M2 polarization and promotes the proteinase/anti-proteinase imbalance and the increased elastin degradation.</w:t>
      </w:r>
    </w:p>
    <w:p w14:paraId="5B1BAEED" w14:textId="6A33709C" w:rsidR="00A17C43" w:rsidRPr="00A17C43" w:rsidRDefault="00A17C43" w:rsidP="00A17C43"/>
    <w:p w14:paraId="501297C2" w14:textId="77777777" w:rsidR="00A17C43" w:rsidRPr="00A17C43" w:rsidRDefault="00A17C43" w:rsidP="00A17C43">
      <w:pPr>
        <w:numPr>
          <w:ilvl w:val="0"/>
          <w:numId w:val="17"/>
        </w:numPr>
      </w:pPr>
      <w:hyperlink r:id="rId426" w:tgtFrame="_blank" w:tooltip="Download high-res image (895KB)" w:history="1">
        <w:r w:rsidRPr="00A17C43">
          <w:rPr>
            <w:rStyle w:val="Hyperlink"/>
          </w:rPr>
          <w:t>Download: Download high-res image (895KB)</w:t>
        </w:r>
      </w:hyperlink>
    </w:p>
    <w:p w14:paraId="7454C943" w14:textId="77777777" w:rsidR="00A17C43" w:rsidRPr="00A17C43" w:rsidRDefault="00A17C43" w:rsidP="00A17C43">
      <w:pPr>
        <w:numPr>
          <w:ilvl w:val="0"/>
          <w:numId w:val="17"/>
        </w:numPr>
      </w:pPr>
      <w:hyperlink r:id="rId427" w:tgtFrame="_blank" w:tooltip="Download full-size image" w:history="1">
        <w:r w:rsidRPr="00A17C43">
          <w:rPr>
            <w:rStyle w:val="Hyperlink"/>
          </w:rPr>
          <w:t>Download: Download full-size image</w:t>
        </w:r>
      </w:hyperlink>
    </w:p>
    <w:p w14:paraId="73B9FCBB" w14:textId="77777777" w:rsidR="00A17C43" w:rsidRPr="00A17C43" w:rsidRDefault="00A17C43" w:rsidP="00A17C43">
      <w:r w:rsidRPr="00A17C43">
        <w:t>Fig. 6. circADAMTS6 activates </w:t>
      </w:r>
      <w:hyperlink r:id="rId428" w:tooltip="Learn more about CREB from ScienceDirect's AI-generated Topic Pages" w:history="1">
        <w:r w:rsidRPr="00A17C43">
          <w:rPr>
            <w:rStyle w:val="Hyperlink"/>
          </w:rPr>
          <w:t>CREB</w:t>
        </w:r>
      </w:hyperlink>
      <w:r w:rsidRPr="00A17C43">
        <w:t> via CAMK2A to drive M2 polarization in CSE-treated THP-Ms. THP-Ms transfected with circADAMTS6 siRNA or CAMK2A pcDNA for 6 h were treated with 0 % or 4 % CSE for 48 h. (A) Representative immunoblots (left) and relative quantitative expressions (right) of CAMK2A and p-CREB in THP-Ms. (B) The levels of TGM2 and ADORA3 in THP-Ms were measured by qRT-PCR. (C) Representative flow cytometry plots (top) and quantification (bottom) of CD11b</w:t>
      </w:r>
      <w:r w:rsidRPr="00A17C43">
        <w:rPr>
          <w:vertAlign w:val="superscript"/>
        </w:rPr>
        <w:t>+</w:t>
      </w:r>
      <w:r w:rsidRPr="00A17C43">
        <w:t>CD206</w:t>
      </w:r>
      <w:r w:rsidRPr="00A17C43">
        <w:rPr>
          <w:vertAlign w:val="superscript"/>
        </w:rPr>
        <w:t>+</w:t>
      </w:r>
      <w:r w:rsidRPr="00A17C43">
        <w:t> macrophages in THP-Ms. (D) Representative immunoblots (left) and relative quantitative expressions (right) of ARG1, MMP12, and TIMP1 in THP-Ms. (E) The levels of MMP12 and TIMP1 in THP-Ms were measured by qRT-PCR. (F) The levels of elastin degradation activity of THP-Ms were determined by fluorescence. Data represent means ± SD (n = 3). </w:t>
      </w:r>
      <w:r w:rsidRPr="00A17C43">
        <w:rPr>
          <w:vertAlign w:val="superscript"/>
        </w:rPr>
        <w:t>**</w:t>
      </w:r>
      <w:r w:rsidRPr="00A17C43">
        <w:rPr>
          <w:i/>
          <w:iCs/>
        </w:rPr>
        <w:t>P</w:t>
      </w:r>
      <w:r w:rsidRPr="00A17C43">
        <w:t> &lt; 0.01, compared with 0 % CSE-treated cells. </w:t>
      </w:r>
      <w:r w:rsidRPr="00A17C43">
        <w:rPr>
          <w:vertAlign w:val="superscript"/>
        </w:rPr>
        <w:t>##</w:t>
      </w:r>
      <w:r w:rsidRPr="00A17C43">
        <w:rPr>
          <w:i/>
          <w:iCs/>
        </w:rPr>
        <w:t>P</w:t>
      </w:r>
      <w:r w:rsidRPr="00A17C43">
        <w:t> &lt; 0.01, compared with 4 % CSE-treated cells transfected with circADAMTS6 siRNA.</w:t>
      </w:r>
    </w:p>
    <w:p w14:paraId="412199A1" w14:textId="77777777" w:rsidR="00A17C43" w:rsidRPr="00A17C43" w:rsidRDefault="00A17C43" w:rsidP="00A17C43">
      <w:r w:rsidRPr="00A17C43">
        <w:t>3.7. Target of circADAMTS6 in macrophages prevents against mice with CS-induced emphysema via M2 polarization</w:t>
      </w:r>
    </w:p>
    <w:p w14:paraId="410F8D87" w14:textId="77777777" w:rsidR="00A17C43" w:rsidRPr="00A17C43" w:rsidRDefault="00A17C43" w:rsidP="00A17C43">
      <w:r w:rsidRPr="00A17C43">
        <w:lastRenderedPageBreak/>
        <w:t>To investigate the influence of circADAMTS6 in mice with CS-induced emphysema, we used AAV-circADAMTS6 shRNA to target macrophages in mouse lung tissues (</w:t>
      </w:r>
      <w:bookmarkStart w:id="93" w:name="bf0035"/>
      <w:r w:rsidRPr="00A17C43">
        <w:fldChar w:fldCharType="begin"/>
      </w:r>
      <w:r w:rsidRPr="00A17C43">
        <w:instrText>HYPERLINK "https://www.sciencedirect.com/science/article/pii/S0160412024004185" \l "f0035"</w:instrText>
      </w:r>
      <w:r w:rsidRPr="00A17C43">
        <w:fldChar w:fldCharType="separate"/>
      </w:r>
      <w:r w:rsidRPr="00A17C43">
        <w:rPr>
          <w:rStyle w:val="Hyperlink"/>
        </w:rPr>
        <w:t>Fig. 7</w:t>
      </w:r>
      <w:r w:rsidRPr="00A17C43">
        <w:fldChar w:fldCharType="end"/>
      </w:r>
      <w:r w:rsidRPr="00A17C43">
        <w:t>A). The efficacy of AAV-circADAMTS6 shRNA was examined by </w:t>
      </w:r>
      <w:hyperlink r:id="rId429" w:tooltip="Learn more about body weights from ScienceDirect's AI-generated Topic Pages" w:history="1">
        <w:r w:rsidRPr="00A17C43">
          <w:rPr>
            <w:rStyle w:val="Hyperlink"/>
          </w:rPr>
          <w:t>body weights</w:t>
        </w:r>
      </w:hyperlink>
      <w:r w:rsidRPr="00A17C43">
        <w:t>, immunofluorescence staining, and qRT-PCR (</w:t>
      </w:r>
      <w:hyperlink r:id="rId430" w:anchor="s0105" w:history="1">
        <w:r w:rsidRPr="00A17C43">
          <w:rPr>
            <w:rStyle w:val="Hyperlink"/>
          </w:rPr>
          <w:t>Fig. S22</w:t>
        </w:r>
      </w:hyperlink>
      <w:r w:rsidRPr="00A17C43">
        <w:t> and </w:t>
      </w:r>
      <w:hyperlink r:id="rId431" w:anchor="f0035" w:history="1">
        <w:r w:rsidRPr="00A17C43">
          <w:rPr>
            <w:rStyle w:val="Hyperlink"/>
          </w:rPr>
          <w:t>7</w:t>
        </w:r>
      </w:hyperlink>
      <w:r w:rsidRPr="00A17C43">
        <w:t>B–C). Consistent with the in vitro experiments, the protein levels of CAMK2A and p-CREB were lowered in mouse lung tissues by silencing circADAMTS6 (</w:t>
      </w:r>
      <w:hyperlink r:id="rId432" w:anchor="f0035" w:history="1">
        <w:r w:rsidRPr="00A17C43">
          <w:rPr>
            <w:rStyle w:val="Hyperlink"/>
          </w:rPr>
          <w:t>Fig. 7</w:t>
        </w:r>
      </w:hyperlink>
      <w:r w:rsidRPr="00A17C43">
        <w:t>D). Immunofluorescence staining showed that, in mouse lung macrophages, silencing of circADAMTS6 blocked the increased numbers of F4/80</w:t>
      </w:r>
      <w:r w:rsidRPr="00A17C43">
        <w:rPr>
          <w:vertAlign w:val="superscript"/>
        </w:rPr>
        <w:t>+</w:t>
      </w:r>
      <w:r w:rsidRPr="00A17C43">
        <w:t>CD206</w:t>
      </w:r>
      <w:r w:rsidRPr="00A17C43">
        <w:rPr>
          <w:vertAlign w:val="superscript"/>
        </w:rPr>
        <w:t>+</w:t>
      </w:r>
      <w:r w:rsidRPr="00A17C43">
        <w:t> M2 macrophages induced by CS (</w:t>
      </w:r>
      <w:hyperlink r:id="rId433" w:anchor="f0035" w:history="1">
        <w:r w:rsidRPr="00A17C43">
          <w:rPr>
            <w:rStyle w:val="Hyperlink"/>
          </w:rPr>
          <w:t>Fig. 7</w:t>
        </w:r>
      </w:hyperlink>
      <w:r w:rsidRPr="00A17C43">
        <w:t>E). Tgm2 and Adora3 mRNA levels and the ARG1 protein levels were low (</w:t>
      </w:r>
      <w:hyperlink r:id="rId434" w:anchor="f0035" w:history="1">
        <w:r w:rsidRPr="00A17C43">
          <w:rPr>
            <w:rStyle w:val="Hyperlink"/>
          </w:rPr>
          <w:t>Fig. 7</w:t>
        </w:r>
      </w:hyperlink>
      <w:r w:rsidRPr="00A17C43">
        <w:t>F and 7G). The numbers of MMP12</w:t>
      </w:r>
      <w:r w:rsidRPr="00A17C43">
        <w:rPr>
          <w:vertAlign w:val="superscript"/>
        </w:rPr>
        <w:t>+</w:t>
      </w:r>
      <w:r w:rsidRPr="00A17C43">
        <w:t> cells in CD206</w:t>
      </w:r>
      <w:r w:rsidRPr="00A17C43">
        <w:rPr>
          <w:vertAlign w:val="superscript"/>
        </w:rPr>
        <w:t>+</w:t>
      </w:r>
      <w:r w:rsidRPr="00A17C43">
        <w:t> M2 macrophages were decreased (</w:t>
      </w:r>
      <w:hyperlink r:id="rId435" w:anchor="f0035" w:history="1">
        <w:r w:rsidRPr="00A17C43">
          <w:rPr>
            <w:rStyle w:val="Hyperlink"/>
          </w:rPr>
          <w:t>Fig. 7</w:t>
        </w:r>
      </w:hyperlink>
      <w:r w:rsidRPr="00A17C43">
        <w:t>H). Silencing of circADAMTS6 blocked the CS-induced proteinase/anti-proteinase imbalance, which was manifested primarily by blocking the higher protein and mRNA levels of MMP12 and restoring the lower protein and mRNA levels of TIMP1 induced by CS (</w:t>
      </w:r>
      <w:hyperlink r:id="rId436" w:anchor="f0035" w:history="1">
        <w:r w:rsidRPr="00A17C43">
          <w:rPr>
            <w:rStyle w:val="Hyperlink"/>
          </w:rPr>
          <w:t>Fig. 7</w:t>
        </w:r>
      </w:hyperlink>
      <w:r w:rsidRPr="00A17C43">
        <w:t>G and 7I). Silencing of circADAMTS6 blocked the elastin degradation caused by CS (</w:t>
      </w:r>
      <w:hyperlink r:id="rId437" w:anchor="f0035" w:history="1">
        <w:r w:rsidRPr="00A17C43">
          <w:rPr>
            <w:rStyle w:val="Hyperlink"/>
          </w:rPr>
          <w:t>Fig. 7</w:t>
        </w:r>
      </w:hyperlink>
      <w:r w:rsidRPr="00A17C43">
        <w:t>G) and the destruction of alveolar walls and enhancement of mean chord lengths (</w:t>
      </w:r>
      <w:hyperlink r:id="rId438" w:anchor="f0035" w:history="1">
        <w:r w:rsidRPr="00A17C43">
          <w:rPr>
            <w:rStyle w:val="Hyperlink"/>
          </w:rPr>
          <w:t>Fig. 7</w:t>
        </w:r>
      </w:hyperlink>
      <w:bookmarkEnd w:id="93"/>
      <w:r w:rsidRPr="00A17C43">
        <w:t>J). We found that Penh values were elevated in mice with CS-induced emphysema and were lower after downregulation of circADAMTS6 (</w:t>
      </w:r>
      <w:hyperlink r:id="rId439" w:anchor="s0105" w:history="1">
        <w:r w:rsidRPr="00A17C43">
          <w:rPr>
            <w:rStyle w:val="Hyperlink"/>
          </w:rPr>
          <w:t>Fig. S23</w:t>
        </w:r>
      </w:hyperlink>
      <w:r w:rsidRPr="00A17C43">
        <w:t>). These results demonstrate that, in mice, targeting of circADAMTS6 inhibits the M2 macrophage polarization and protects CS-induced emphysema.</w:t>
      </w:r>
    </w:p>
    <w:p w14:paraId="0CB55E4B" w14:textId="52740D0D" w:rsidR="00A17C43" w:rsidRPr="00A17C43" w:rsidRDefault="00A17C43" w:rsidP="00A17C43"/>
    <w:p w14:paraId="24EF2C74" w14:textId="77777777" w:rsidR="00A17C43" w:rsidRPr="00A17C43" w:rsidRDefault="00A17C43" w:rsidP="00A17C43">
      <w:pPr>
        <w:numPr>
          <w:ilvl w:val="0"/>
          <w:numId w:val="18"/>
        </w:numPr>
      </w:pPr>
      <w:hyperlink r:id="rId440" w:tgtFrame="_blank" w:tooltip="Download high-res image (1MB)" w:history="1">
        <w:r w:rsidRPr="00A17C43">
          <w:rPr>
            <w:rStyle w:val="Hyperlink"/>
          </w:rPr>
          <w:t>Download: Download high-res image (1MB)</w:t>
        </w:r>
      </w:hyperlink>
    </w:p>
    <w:p w14:paraId="06892361" w14:textId="77777777" w:rsidR="00A17C43" w:rsidRPr="00A17C43" w:rsidRDefault="00A17C43" w:rsidP="00A17C43">
      <w:pPr>
        <w:numPr>
          <w:ilvl w:val="0"/>
          <w:numId w:val="18"/>
        </w:numPr>
      </w:pPr>
      <w:hyperlink r:id="rId441" w:tgtFrame="_blank" w:tooltip="Download full-size image" w:history="1">
        <w:r w:rsidRPr="00A17C43">
          <w:rPr>
            <w:rStyle w:val="Hyperlink"/>
          </w:rPr>
          <w:t>Download: Download full-size image</w:t>
        </w:r>
      </w:hyperlink>
    </w:p>
    <w:p w14:paraId="561EED6B" w14:textId="77777777" w:rsidR="00A17C43" w:rsidRPr="00A17C43" w:rsidRDefault="00A17C43" w:rsidP="00A17C43">
      <w:r w:rsidRPr="00A17C43">
        <w:lastRenderedPageBreak/>
        <w:t>Fig. 7. Silencing of circADAMTS6 alleviates alveoli destruction through blocking M2 macrophage polarization in mice with CS-induced emphysema. (A) Schematic chart of workflow. Male BALB/c mice at 6 weeks of age treated with AAV-circADAMTS6 </w:t>
      </w:r>
      <w:hyperlink r:id="rId442" w:tooltip="Learn more about shRNA from ScienceDirect's AI-generated Topic Pages" w:history="1">
        <w:r w:rsidRPr="00A17C43">
          <w:rPr>
            <w:rStyle w:val="Hyperlink"/>
          </w:rPr>
          <w:t>shRNA</w:t>
        </w:r>
      </w:hyperlink>
      <w:r w:rsidRPr="00A17C43">
        <w:t> or AAV-NC </w:t>
      </w:r>
      <w:hyperlink r:id="rId443" w:tooltip="Learn more about shRNA from ScienceDirect's AI-generated Topic Pages" w:history="1">
        <w:r w:rsidRPr="00A17C43">
          <w:rPr>
            <w:rStyle w:val="Hyperlink"/>
          </w:rPr>
          <w:t>shRNA</w:t>
        </w:r>
      </w:hyperlink>
      <w:r w:rsidRPr="00A17C43">
        <w:t> were exposed to CS (0 or 300 mg/m</w:t>
      </w:r>
      <w:r w:rsidRPr="00A17C43">
        <w:rPr>
          <w:vertAlign w:val="superscript"/>
        </w:rPr>
        <w:t>3</w:t>
      </w:r>
      <w:r w:rsidRPr="00A17C43">
        <w:t> TPM) for 24 weeks. (B) Representative images of the AAV-circADAMTS6 shRNA and AAV-NC shRNA infection efficiencies in lung tissues of mice (scale bars, 20 μm). (C) In lung tissues of mice, the levels of circADAMTS6 were measured by qRT-PCR. (D) Representative immunoblots (top) and relative quantitative expressions (bottom) of CAMK2A and p-CREB in lung tissues of mice. (E) Representative images (left) of F4/80 and CD206 </w:t>
      </w:r>
      <w:hyperlink r:id="rId444" w:tooltip="Learn more about immunostaining from ScienceDirect's AI-generated Topic Pages" w:history="1">
        <w:r w:rsidRPr="00A17C43">
          <w:rPr>
            <w:rStyle w:val="Hyperlink"/>
          </w:rPr>
          <w:t>immunostaining</w:t>
        </w:r>
      </w:hyperlink>
      <w:r w:rsidRPr="00A17C43">
        <w:t> in lung tissues of mice (scale bars, 20 μm). The numbers of F4/80</w:t>
      </w:r>
      <w:r w:rsidRPr="00A17C43">
        <w:rPr>
          <w:vertAlign w:val="superscript"/>
        </w:rPr>
        <w:t>+</w:t>
      </w:r>
      <w:r w:rsidRPr="00A17C43">
        <w:t> CD206</w:t>
      </w:r>
      <w:r w:rsidRPr="00A17C43">
        <w:rPr>
          <w:vertAlign w:val="superscript"/>
        </w:rPr>
        <w:t>+</w:t>
      </w:r>
      <w:r w:rsidRPr="00A17C43">
        <w:t> cells in lung tissues of mice (right). (F) The levels of Tgm2 and Adora3 in mouse lung tissues as determined by qRT-PCR. (G) Representative immunoblots (top) and relative quantitative expressions (bottom) of ARG1, MMP12, TIMP1, and elastin in lung tissues of mice. (H) Representative images (left) of CD206 and MMP12 immunostaining in mouse lung tissues (scale bars, 20 μm). The numbers of CD206</w:t>
      </w:r>
      <w:r w:rsidRPr="00A17C43">
        <w:rPr>
          <w:vertAlign w:val="superscript"/>
        </w:rPr>
        <w:t>+</w:t>
      </w:r>
      <w:r w:rsidRPr="00A17C43">
        <w:t> MMP12</w:t>
      </w:r>
      <w:r w:rsidRPr="00A17C43">
        <w:rPr>
          <w:vertAlign w:val="superscript"/>
        </w:rPr>
        <w:t>+</w:t>
      </w:r>
      <w:r w:rsidRPr="00A17C43">
        <w:t> cells in lung tissues of mice (right). (I) The levels of Mmp12 and Timp1 in lung tissues of mice as determined by qRT-PCR. (J) Representative H&amp;E-stained (left) and quantification (right) of mean chord lengths (Lm) in lung tissues of mice (scale bars, 100 μm and 20 μm). Data represent means ± SEM (n = 6). </w:t>
      </w:r>
      <w:r w:rsidRPr="00A17C43">
        <w:rPr>
          <w:vertAlign w:val="superscript"/>
        </w:rPr>
        <w:t>**</w:t>
      </w:r>
      <w:r w:rsidRPr="00A17C43">
        <w:rPr>
          <w:i/>
          <w:iCs/>
        </w:rPr>
        <w:t>P</w:t>
      </w:r>
      <w:r w:rsidRPr="00A17C43">
        <w:t> &lt; 0.05, compared with the 0 mg/m</w:t>
      </w:r>
      <w:r w:rsidRPr="00A17C43">
        <w:rPr>
          <w:vertAlign w:val="superscript"/>
        </w:rPr>
        <w:t>3</w:t>
      </w:r>
      <w:r w:rsidRPr="00A17C43">
        <w:t> </w:t>
      </w:r>
      <w:hyperlink r:id="rId445" w:tooltip="Learn more about TPM from ScienceDirect's AI-generated Topic Pages" w:history="1">
        <w:r w:rsidRPr="00A17C43">
          <w:rPr>
            <w:rStyle w:val="Hyperlink"/>
          </w:rPr>
          <w:t>TPM</w:t>
        </w:r>
      </w:hyperlink>
      <w:r w:rsidRPr="00A17C43">
        <w:t> CS group. </w:t>
      </w:r>
      <w:r w:rsidRPr="00A17C43">
        <w:rPr>
          <w:vertAlign w:val="superscript"/>
        </w:rPr>
        <w:t>##</w:t>
      </w:r>
      <w:r w:rsidRPr="00A17C43">
        <w:rPr>
          <w:i/>
          <w:iCs/>
        </w:rPr>
        <w:t>P</w:t>
      </w:r>
      <w:r w:rsidRPr="00A17C43">
        <w:t> &lt; 0.01, compared with the 300 mg/m</w:t>
      </w:r>
      <w:r w:rsidRPr="00A17C43">
        <w:rPr>
          <w:vertAlign w:val="superscript"/>
        </w:rPr>
        <w:t>3</w:t>
      </w:r>
      <w:r w:rsidRPr="00A17C43">
        <w:t> TPM CS group.</w:t>
      </w:r>
    </w:p>
    <w:p w14:paraId="7B871003" w14:textId="77777777" w:rsidR="00A17C43" w:rsidRPr="00A17C43" w:rsidRDefault="00A17C43" w:rsidP="00A17C43">
      <w:r w:rsidRPr="00A17C43">
        <w:t>3.8. circADAMTS6 serves as a potential clinical marker for smoking-related emphysema</w:t>
      </w:r>
    </w:p>
    <w:p w14:paraId="077E43BF" w14:textId="77777777" w:rsidR="00A17C43" w:rsidRPr="00A17C43" w:rsidRDefault="00A17C43" w:rsidP="00A17C43">
      <w:r w:rsidRPr="00A17C43">
        <w:t>Organoids are practical for basic and </w:t>
      </w:r>
      <w:hyperlink r:id="rId446" w:tooltip="Learn more about clinical research from ScienceDirect's AI-generated Topic Pages" w:history="1">
        <w:r w:rsidRPr="00A17C43">
          <w:rPr>
            <w:rStyle w:val="Hyperlink"/>
          </w:rPr>
          <w:t>clinical research</w:t>
        </w:r>
      </w:hyperlink>
      <w:r w:rsidRPr="00A17C43">
        <w:t>, and have potential applications in disease modeling and treatment screening (</w:t>
      </w:r>
      <w:bookmarkStart w:id="94" w:name="bb0285"/>
      <w:r w:rsidRPr="00A17C43">
        <w:fldChar w:fldCharType="begin"/>
      </w:r>
      <w:r w:rsidRPr="00A17C43">
        <w:instrText>HYPERLINK "https://www.sciencedirect.com/science/article/pii/S0160412024004185" \l "b0285"</w:instrText>
      </w:r>
      <w:r w:rsidRPr="00A17C43">
        <w:fldChar w:fldCharType="separate"/>
      </w:r>
      <w:r w:rsidRPr="00A17C43">
        <w:rPr>
          <w:rStyle w:val="Hyperlink"/>
        </w:rPr>
        <w:t>Tang et al., 2022b</w:t>
      </w:r>
      <w:r w:rsidRPr="00A17C43">
        <w:fldChar w:fldCharType="end"/>
      </w:r>
      <w:bookmarkEnd w:id="94"/>
      <w:r w:rsidRPr="00A17C43">
        <w:t>). We constructed a co-culture model of macrophages and mice lung organoids following a published method (</w:t>
      </w:r>
      <w:bookmarkStart w:id="95" w:name="bb0295"/>
      <w:r w:rsidRPr="00A17C43">
        <w:fldChar w:fldCharType="begin"/>
      </w:r>
      <w:r w:rsidRPr="00A17C43">
        <w:instrText>HYPERLINK "https://www.sciencedirect.com/science/article/pii/S0160412024004185" \l "b0295"</w:instrText>
      </w:r>
      <w:r w:rsidRPr="00A17C43">
        <w:fldChar w:fldCharType="separate"/>
      </w:r>
      <w:r w:rsidRPr="00A17C43">
        <w:rPr>
          <w:rStyle w:val="Hyperlink"/>
        </w:rPr>
        <w:t>Wang et al., 2023</w:t>
      </w:r>
      <w:r w:rsidRPr="00A17C43">
        <w:fldChar w:fldCharType="end"/>
      </w:r>
      <w:bookmarkEnd w:id="95"/>
      <w:r w:rsidRPr="00A17C43">
        <w:t>) (</w:t>
      </w:r>
      <w:bookmarkStart w:id="96" w:name="bf0040"/>
      <w:r w:rsidRPr="00A17C43">
        <w:fldChar w:fldCharType="begin"/>
      </w:r>
      <w:r w:rsidRPr="00A17C43">
        <w:instrText>HYPERLINK "https://www.sciencedirect.com/science/article/pii/S0160412024004185" \l "f0040"</w:instrText>
      </w:r>
      <w:r w:rsidRPr="00A17C43">
        <w:fldChar w:fldCharType="separate"/>
      </w:r>
      <w:r w:rsidRPr="00A17C43">
        <w:rPr>
          <w:rStyle w:val="Hyperlink"/>
        </w:rPr>
        <w:t>Fig. 8</w:t>
      </w:r>
      <w:r w:rsidRPr="00A17C43">
        <w:fldChar w:fldCharType="end"/>
      </w:r>
      <w:r w:rsidRPr="00A17C43">
        <w:t>A). We established the lung organ morphology by </w:t>
      </w:r>
      <w:hyperlink r:id="rId447" w:tooltip="Learn more about fluorescence microscopy from ScienceDirect's AI-generated Topic Pages" w:history="1">
        <w:r w:rsidRPr="00A17C43">
          <w:rPr>
            <w:rStyle w:val="Hyperlink"/>
          </w:rPr>
          <w:t>fluorescence microscopy</w:t>
        </w:r>
      </w:hyperlink>
      <w:r w:rsidRPr="00A17C43">
        <w:t>, and characterized the surfactant protein-C-positive (SPC</w:t>
      </w:r>
      <w:r w:rsidRPr="00A17C43">
        <w:rPr>
          <w:vertAlign w:val="superscript"/>
        </w:rPr>
        <w:t>+</w:t>
      </w:r>
      <w:r w:rsidRPr="00A17C43">
        <w:t>) alveolar organoids by immunofluorescence staining (</w:t>
      </w:r>
      <w:hyperlink r:id="rId448" w:anchor="f0040" w:history="1">
        <w:r w:rsidRPr="00A17C43">
          <w:rPr>
            <w:rStyle w:val="Hyperlink"/>
          </w:rPr>
          <w:t>Fig. 8</w:t>
        </w:r>
      </w:hyperlink>
      <w:r w:rsidRPr="00A17C43">
        <w:t>B). The growth of organoids co-cultured with CSE-treated RAW264.7 cells was inhibited; this inhibition of growth was reversed by downregulation of circADAMTS6 (</w:t>
      </w:r>
      <w:hyperlink r:id="rId449" w:anchor="f0040" w:history="1">
        <w:r w:rsidRPr="00A17C43">
          <w:rPr>
            <w:rStyle w:val="Hyperlink"/>
          </w:rPr>
          <w:t>Fig. 8</w:t>
        </w:r>
      </w:hyperlink>
      <w:r w:rsidRPr="00A17C43">
        <w:t>C and 8D). In addition, the expressions of SPC</w:t>
      </w:r>
      <w:r w:rsidRPr="00A17C43">
        <w:rPr>
          <w:vertAlign w:val="superscript"/>
        </w:rPr>
        <w:t>+</w:t>
      </w:r>
      <w:r w:rsidRPr="00A17C43">
        <w:t> cells were low in organoids co-cultured with CSE-treated RAW264.7 cells, an effect that was reversed by downregulation of circADAMTS6 (</w:t>
      </w:r>
      <w:hyperlink r:id="rId450" w:anchor="s0105" w:history="1">
        <w:r w:rsidRPr="00A17C43">
          <w:rPr>
            <w:rStyle w:val="Hyperlink"/>
          </w:rPr>
          <w:t>Fig. S24</w:t>
        </w:r>
      </w:hyperlink>
      <w:bookmarkEnd w:id="65"/>
      <w:r w:rsidRPr="00A17C43">
        <w:t>). We also collected human serum (</w:t>
      </w:r>
      <w:hyperlink r:id="rId451" w:anchor="t0005" w:history="1">
        <w:r w:rsidRPr="00A17C43">
          <w:rPr>
            <w:rStyle w:val="Hyperlink"/>
          </w:rPr>
          <w:t>Table 1</w:t>
        </w:r>
      </w:hyperlink>
      <w:bookmarkEnd w:id="64"/>
      <w:r w:rsidRPr="00A17C43">
        <w:t>) and the </w:t>
      </w:r>
      <w:hyperlink r:id="rId452" w:tooltip="Learn more about serum levels from ScienceDirect's AI-generated Topic Pages" w:history="1">
        <w:r w:rsidRPr="00A17C43">
          <w:rPr>
            <w:rStyle w:val="Hyperlink"/>
          </w:rPr>
          <w:t>serum levels</w:t>
        </w:r>
      </w:hyperlink>
      <w:r w:rsidRPr="00A17C43">
        <w:t> of circADAMTS6 were elevated in Smokers and COPD smokers (</w:t>
      </w:r>
      <w:hyperlink r:id="rId453" w:anchor="f0040" w:history="1">
        <w:r w:rsidRPr="00A17C43">
          <w:rPr>
            <w:rStyle w:val="Hyperlink"/>
          </w:rPr>
          <w:t>Fig. 8</w:t>
        </w:r>
      </w:hyperlink>
      <w:r w:rsidRPr="00A17C43">
        <w:t>E). They negatively correlated with FEV1/FVC (%) and with predicted FEV1 (%) as determined by Pearson correlation analysis (</w:t>
      </w:r>
      <w:hyperlink r:id="rId454" w:anchor="f0040" w:history="1">
        <w:r w:rsidRPr="00A17C43">
          <w:rPr>
            <w:rStyle w:val="Hyperlink"/>
          </w:rPr>
          <w:t>Fig. 8</w:t>
        </w:r>
      </w:hyperlink>
      <w:bookmarkEnd w:id="96"/>
      <w:r w:rsidRPr="00A17C43">
        <w:t>F). These results demonstrate that circADAMTS6 serves as a potential biomarker for smoking-related emphysema.</w:t>
      </w:r>
    </w:p>
    <w:p w14:paraId="11F9A538" w14:textId="492599A4" w:rsidR="00A17C43" w:rsidRPr="00A17C43" w:rsidRDefault="00A17C43" w:rsidP="00A17C43"/>
    <w:p w14:paraId="31441CFA" w14:textId="77777777" w:rsidR="00A17C43" w:rsidRPr="00A17C43" w:rsidRDefault="00A17C43" w:rsidP="00A17C43">
      <w:pPr>
        <w:numPr>
          <w:ilvl w:val="0"/>
          <w:numId w:val="19"/>
        </w:numPr>
      </w:pPr>
      <w:hyperlink r:id="rId455" w:tgtFrame="_blank" w:tooltip="Download high-res image (899KB)" w:history="1">
        <w:r w:rsidRPr="00A17C43">
          <w:rPr>
            <w:rStyle w:val="Hyperlink"/>
          </w:rPr>
          <w:t>Download: Download high-res image (899KB)</w:t>
        </w:r>
      </w:hyperlink>
    </w:p>
    <w:p w14:paraId="1D186F2D" w14:textId="77777777" w:rsidR="00A17C43" w:rsidRPr="00A17C43" w:rsidRDefault="00A17C43" w:rsidP="00A17C43">
      <w:pPr>
        <w:numPr>
          <w:ilvl w:val="0"/>
          <w:numId w:val="19"/>
        </w:numPr>
      </w:pPr>
      <w:hyperlink r:id="rId456" w:tgtFrame="_blank" w:tooltip="Download full-size image" w:history="1">
        <w:r w:rsidRPr="00A17C43">
          <w:rPr>
            <w:rStyle w:val="Hyperlink"/>
          </w:rPr>
          <w:t>Download: Download full-size image</w:t>
        </w:r>
      </w:hyperlink>
    </w:p>
    <w:p w14:paraId="4D6DC858" w14:textId="77777777" w:rsidR="00A17C43" w:rsidRPr="00A17C43" w:rsidRDefault="00A17C43" w:rsidP="00A17C43">
      <w:r w:rsidRPr="00A17C43">
        <w:t>Fig. 8. Circadamts6 serves as a potential clinical marker for smoking-related </w:t>
      </w:r>
      <w:hyperlink r:id="rId457" w:tooltip="Learn more about emphysema from ScienceDirect's AI-generated Topic Pages" w:history="1">
        <w:r w:rsidRPr="00A17C43">
          <w:rPr>
            <w:rStyle w:val="Hyperlink"/>
          </w:rPr>
          <w:t>emphysema</w:t>
        </w:r>
      </w:hyperlink>
      <w:r w:rsidRPr="00A17C43">
        <w:t>. Human serum was collected from Non-smokers (n = 35), Smokers (n = 28), or COPD smokers (n = 40). RAW264.7 cells transfected with circADAMTS6 siRNA or NC siRNA for 6 h were treated with 4 % CSE for 48 h. (A) Schematic chart of workflow. Establishment of mouse lung organoids, they were co-cultured with RAW264.7 cells. (B) Representative images of SPC immunostaining in mouse lung organoids (scale bars, 50 μm). (C) Representative images of mouse lung organoids in light microscopy (scale bars, 100 μm). (D) The average diameters of mouse lung organoids. (E) The levels of circADAMTS6 in human serum were measured by qRT-PCR. (F) Pearson correlation analysis of serum circADAMTS6 with FEV1/FVC (%) or predicted FEV1 (%). Data represent means ± SEM. </w:t>
      </w:r>
      <w:r w:rsidRPr="00A17C43">
        <w:rPr>
          <w:vertAlign w:val="superscript"/>
        </w:rPr>
        <w:t>**</w:t>
      </w:r>
      <w:r w:rsidRPr="00A17C43">
        <w:rPr>
          <w:i/>
          <w:iCs/>
        </w:rPr>
        <w:t>P</w:t>
      </w:r>
      <w:r w:rsidRPr="00A17C43">
        <w:t> &lt; 0.01, compared with mouse lung organoids co-cultured with 0 % CSE-treated RAW264.7 cells or the Non-</w:t>
      </w:r>
      <w:r w:rsidRPr="00A17C43">
        <w:lastRenderedPageBreak/>
        <w:t>smokers group. </w:t>
      </w:r>
      <w:r w:rsidRPr="00A17C43">
        <w:rPr>
          <w:vertAlign w:val="superscript"/>
        </w:rPr>
        <w:t>##</w:t>
      </w:r>
      <w:r w:rsidRPr="00A17C43">
        <w:rPr>
          <w:i/>
          <w:iCs/>
        </w:rPr>
        <w:t>P</w:t>
      </w:r>
      <w:r w:rsidRPr="00A17C43">
        <w:t> &lt; 0.01, compared with mouse lung organoids co-cultured with 4 % CSE-treated RAW264.7 cells.</w:t>
      </w:r>
    </w:p>
    <w:p w14:paraId="07ABBE40" w14:textId="77777777" w:rsidR="00A17C43" w:rsidRPr="00A17C43" w:rsidRDefault="00A17C43" w:rsidP="00A17C43">
      <w:r w:rsidRPr="00A17C43">
        <w:t>4. Discussion</w:t>
      </w:r>
    </w:p>
    <w:p w14:paraId="62AE4E67" w14:textId="77777777" w:rsidR="00A17C43" w:rsidRPr="00A17C43" w:rsidRDefault="00A17C43" w:rsidP="00A17C43">
      <w:r w:rsidRPr="00A17C43">
        <w:t>Cigarette smoking is a serious public health problem, with approximately 20 % of the global population smoking; about half of them die from smoking-related disease (</w:t>
      </w:r>
      <w:bookmarkStart w:id="97" w:name="bb0250"/>
      <w:r w:rsidRPr="00A17C43">
        <w:fldChar w:fldCharType="begin"/>
      </w:r>
      <w:r w:rsidRPr="00A17C43">
        <w:instrText>HYPERLINK "https://www.sciencedirect.com/science/article/pii/S0160412024004185" \l "b0250"</w:instrText>
      </w:r>
      <w:r w:rsidRPr="00A17C43">
        <w:fldChar w:fldCharType="separate"/>
      </w:r>
      <w:r w:rsidRPr="00A17C43">
        <w:rPr>
          <w:rStyle w:val="Hyperlink"/>
        </w:rPr>
        <w:t>Rigotti et al., 2022</w:t>
      </w:r>
      <w:r w:rsidRPr="00A17C43">
        <w:fldChar w:fldCharType="end"/>
      </w:r>
      <w:bookmarkEnd w:id="97"/>
      <w:r w:rsidRPr="00A17C43">
        <w:t>). CS is a powerful driver of the development of COPD, and studies conducted on cohorts of individuals with COPD have demonstrated that, compared to low CS exposure, high CS exposure exacerbates the decline in lung function (</w:t>
      </w:r>
      <w:bookmarkStart w:id="98" w:name="bb0155"/>
      <w:r w:rsidRPr="00A17C43">
        <w:fldChar w:fldCharType="begin"/>
      </w:r>
      <w:r w:rsidRPr="00A17C43">
        <w:instrText>HYPERLINK "https://www.sciencedirect.com/science/article/pii/S0160412024004185" \l "b0155"</w:instrText>
      </w:r>
      <w:r w:rsidRPr="00A17C43">
        <w:fldChar w:fldCharType="separate"/>
      </w:r>
      <w:r w:rsidRPr="00A17C43">
        <w:rPr>
          <w:rStyle w:val="Hyperlink"/>
        </w:rPr>
        <w:t>Kim et al., 2021b</w:t>
      </w:r>
      <w:r w:rsidRPr="00A17C43">
        <w:fldChar w:fldCharType="end"/>
      </w:r>
      <w:bookmarkEnd w:id="98"/>
      <w:r w:rsidRPr="00A17C43">
        <w:t>). Emphysema, a primary form of COPD, is manifested as the destruction of airway walls leading to the pathological expansion of alveolar space caused by CS (</w:t>
      </w:r>
      <w:bookmarkStart w:id="99" w:name="bb0075"/>
      <w:r w:rsidRPr="00A17C43">
        <w:fldChar w:fldCharType="begin"/>
      </w:r>
      <w:r w:rsidRPr="00A17C43">
        <w:instrText>HYPERLINK "https://www.sciencedirect.com/science/article/pii/S0160412024004185" \l "b0075"</w:instrText>
      </w:r>
      <w:r w:rsidRPr="00A17C43">
        <w:fldChar w:fldCharType="separate"/>
      </w:r>
      <w:r w:rsidRPr="00A17C43">
        <w:rPr>
          <w:rStyle w:val="Hyperlink"/>
        </w:rPr>
        <w:t>Fu et al., 2022</w:t>
      </w:r>
      <w:r w:rsidRPr="00A17C43">
        <w:fldChar w:fldCharType="end"/>
      </w:r>
      <w:bookmarkEnd w:id="99"/>
      <w:r w:rsidRPr="00A17C43">
        <w:t>). Macrophages, as innate </w:t>
      </w:r>
      <w:hyperlink r:id="rId458" w:tooltip="Learn more about immune cells from ScienceDirect's AI-generated Topic Pages" w:history="1">
        <w:r w:rsidRPr="00A17C43">
          <w:rPr>
            <w:rStyle w:val="Hyperlink"/>
          </w:rPr>
          <w:t>immune cells</w:t>
        </w:r>
      </w:hyperlink>
      <w:r w:rsidRPr="00A17C43">
        <w:t> in the pulmonary system, have the capacity to recognize and process various environmental stimuli, including CS and particulate matter (</w:t>
      </w:r>
      <w:bookmarkStart w:id="100" w:name="bb0005"/>
      <w:r w:rsidRPr="00A17C43">
        <w:fldChar w:fldCharType="begin"/>
      </w:r>
      <w:r w:rsidRPr="00A17C43">
        <w:instrText>HYPERLINK "https://www.sciencedirect.com/science/article/pii/S0160412024004185" \l "b0005"</w:instrText>
      </w:r>
      <w:r w:rsidRPr="00A17C43">
        <w:fldChar w:fldCharType="separate"/>
      </w:r>
      <w:r w:rsidRPr="00A17C43">
        <w:rPr>
          <w:rStyle w:val="Hyperlink"/>
        </w:rPr>
        <w:t>Akata and van Eeden, 2020</w:t>
      </w:r>
      <w:r w:rsidRPr="00A17C43">
        <w:fldChar w:fldCharType="end"/>
      </w:r>
      <w:bookmarkEnd w:id="100"/>
      <w:r w:rsidRPr="00A17C43">
        <w:t>). In the lungs of COPD patients, CS affects the function and phenotype of macrophages (</w:t>
      </w:r>
      <w:bookmarkStart w:id="101" w:name="bb0160"/>
      <w:r w:rsidRPr="00A17C43">
        <w:fldChar w:fldCharType="begin"/>
      </w:r>
      <w:r w:rsidRPr="00A17C43">
        <w:instrText>HYPERLINK "https://www.sciencedirect.com/science/article/pii/S0160412024004185" \l "b0160"</w:instrText>
      </w:r>
      <w:r w:rsidRPr="00A17C43">
        <w:fldChar w:fldCharType="separate"/>
      </w:r>
      <w:r w:rsidRPr="00A17C43">
        <w:rPr>
          <w:rStyle w:val="Hyperlink"/>
        </w:rPr>
        <w:t>Kotlyarov, 2023</w:t>
      </w:r>
      <w:r w:rsidRPr="00A17C43">
        <w:fldChar w:fldCharType="end"/>
      </w:r>
      <w:bookmarkEnd w:id="101"/>
      <w:r w:rsidRPr="00A17C43">
        <w:t>). In the lungs of COPD patients, macrophages of both the M1 and M2 phenotypes are present and are associated with the severity of the disease (</w:t>
      </w:r>
      <w:bookmarkStart w:id="102" w:name="bb0175"/>
      <w:r w:rsidRPr="00A17C43">
        <w:fldChar w:fldCharType="begin"/>
      </w:r>
      <w:r w:rsidRPr="00A17C43">
        <w:instrText>HYPERLINK "https://www.sciencedirect.com/science/article/pii/S0160412024004185" \l "b0175"</w:instrText>
      </w:r>
      <w:r w:rsidRPr="00A17C43">
        <w:fldChar w:fldCharType="separate"/>
      </w:r>
      <w:r w:rsidRPr="00A17C43">
        <w:rPr>
          <w:rStyle w:val="Hyperlink"/>
        </w:rPr>
        <w:t>Lee et al., 2021</w:t>
      </w:r>
      <w:r w:rsidRPr="00A17C43">
        <w:fldChar w:fldCharType="end"/>
      </w:r>
      <w:bookmarkEnd w:id="102"/>
      <w:r w:rsidRPr="00A17C43">
        <w:t>). Here, the results of scRNAseq showed that the ratio of M2 macrophages was increased in the lungs of COPD patients and mice with CS-induced emphysema. M2 macrophages were elevated in lung tissues of Smokers and COPD smokers and in the lung tissues of mice with CS-induced emphysema.</w:t>
      </w:r>
    </w:p>
    <w:p w14:paraId="5402A540" w14:textId="77777777" w:rsidR="00A17C43" w:rsidRPr="00A17C43" w:rsidRDefault="00A17C43" w:rsidP="00A17C43">
      <w:r w:rsidRPr="00A17C43">
        <w:t>The activation of macrophages is involved in regulating the degradation of elastin, a component of the ECM, and contributes to the pathogenesis of emphysema (</w:t>
      </w:r>
      <w:bookmarkStart w:id="103" w:name="bb0085"/>
      <w:r w:rsidRPr="00A17C43">
        <w:fldChar w:fldCharType="begin"/>
      </w:r>
      <w:r w:rsidRPr="00A17C43">
        <w:instrText>HYPERLINK "https://www.sciencedirect.com/science/article/pii/S0160412024004185" \l "b0085"</w:instrText>
      </w:r>
      <w:r w:rsidRPr="00A17C43">
        <w:fldChar w:fldCharType="separate"/>
      </w:r>
      <w:r w:rsidRPr="00A17C43">
        <w:rPr>
          <w:rStyle w:val="Hyperlink"/>
        </w:rPr>
        <w:t>Gharib et al., 2018</w:t>
      </w:r>
      <w:r w:rsidRPr="00A17C43">
        <w:fldChar w:fldCharType="end"/>
      </w:r>
      <w:r w:rsidRPr="00A17C43">
        <w:t>). In addition, macrophages in emphysema induced by chronic CS exposure are biased toward the M2 phenotype, which, in a chronic inflammatory environment, promotes degradation of the ECM and leads to abnormal tissue repair (</w:t>
      </w:r>
      <w:hyperlink r:id="rId459" w:anchor="b0085" w:history="1">
        <w:r w:rsidRPr="00A17C43">
          <w:rPr>
            <w:rStyle w:val="Hyperlink"/>
          </w:rPr>
          <w:t>Gharib et al., 2018</w:t>
        </w:r>
      </w:hyperlink>
      <w:bookmarkEnd w:id="103"/>
      <w:r w:rsidRPr="00A17C43">
        <w:t>). However, how the degradation of ECM promoted by M2 macrophages is involved in CS-induced emphysema remains unclear. In bronchial asthma, respiratory syncytial virus-induced M2 polarization of macrophages produces MMP12, which leads to </w:t>
      </w:r>
      <w:hyperlink r:id="rId460" w:tooltip="Learn more about airway inflammation from ScienceDirect's AI-generated Topic Pages" w:history="1">
        <w:r w:rsidRPr="00A17C43">
          <w:rPr>
            <w:rStyle w:val="Hyperlink"/>
          </w:rPr>
          <w:t>airway inflammation</w:t>
        </w:r>
      </w:hyperlink>
      <w:r w:rsidRPr="00A17C43">
        <w:t> (</w:t>
      </w:r>
      <w:bookmarkStart w:id="104" w:name="bb0225"/>
      <w:r w:rsidRPr="00A17C43">
        <w:fldChar w:fldCharType="begin"/>
      </w:r>
      <w:r w:rsidRPr="00A17C43">
        <w:instrText>HYPERLINK "https://www.sciencedirect.com/science/article/pii/S0160412024004185" \l "b0225"</w:instrText>
      </w:r>
      <w:r w:rsidRPr="00A17C43">
        <w:fldChar w:fldCharType="separate"/>
      </w:r>
      <w:r w:rsidRPr="00A17C43">
        <w:rPr>
          <w:rStyle w:val="Hyperlink"/>
        </w:rPr>
        <w:t>Makino et al., 2021</w:t>
      </w:r>
      <w:r w:rsidRPr="00A17C43">
        <w:fldChar w:fldCharType="end"/>
      </w:r>
      <w:bookmarkEnd w:id="104"/>
      <w:r w:rsidRPr="00A17C43">
        <w:t>). By degrading elastin, MMP12 causes destruction of the alveolar structure, leading to emphysema (</w:t>
      </w:r>
      <w:hyperlink r:id="rId461" w:anchor="b0210" w:history="1">
        <w:r w:rsidRPr="00A17C43">
          <w:rPr>
            <w:rStyle w:val="Hyperlink"/>
          </w:rPr>
          <w:t>Lugg et al., 2022</w:t>
        </w:r>
      </w:hyperlink>
      <w:bookmarkEnd w:id="52"/>
      <w:r w:rsidRPr="00A17C43">
        <w:t>). Here, we found, increased MMP12 secreted by M2 macrophages. Decreased TIMP1 and elastin degradation were evident for Smokers and COPD smokers, and for mice with CS-induced emphysema. In addition, for CSE-treated macrophages, there were an increase in MMP12 expression, a decrease in TIMP1 expression, and an increase in elastin degradation. Therefore, these results show that, a proteinase/anti-proteinase imbalance and elastin degradation induced by M2 macrophage polarization are involved in the occurrence and development of smoking-related emphysema.</w:t>
      </w:r>
    </w:p>
    <w:p w14:paraId="048A6E4E" w14:textId="77777777" w:rsidR="00A17C43" w:rsidRPr="00A17C43" w:rsidRDefault="00A17C43" w:rsidP="00A17C43">
      <w:r w:rsidRPr="00A17C43">
        <w:t>With the development of bioinformatics and high-throughput sequencing, circRNAs are now established as being widely present in various species and organs (</w:t>
      </w:r>
      <w:bookmarkStart w:id="105" w:name="bb0030"/>
      <w:r w:rsidRPr="00A17C43">
        <w:fldChar w:fldCharType="begin"/>
      </w:r>
      <w:r w:rsidRPr="00A17C43">
        <w:instrText>HYPERLINK "https://www.sciencedirect.com/science/article/pii/S0160412024004185" \l "b0030"</w:instrText>
      </w:r>
      <w:r w:rsidRPr="00A17C43">
        <w:fldChar w:fldCharType="separate"/>
      </w:r>
      <w:r w:rsidRPr="00A17C43">
        <w:rPr>
          <w:rStyle w:val="Hyperlink"/>
        </w:rPr>
        <w:t>Chen et al., 2021</w:t>
      </w:r>
      <w:r w:rsidRPr="00A17C43">
        <w:fldChar w:fldCharType="end"/>
      </w:r>
      <w:bookmarkEnd w:id="105"/>
      <w:r w:rsidRPr="00A17C43">
        <w:t>). They are involved in numerous </w:t>
      </w:r>
      <w:hyperlink r:id="rId462" w:tooltip="Learn more about cellular processes from ScienceDirect's AI-generated Topic Pages" w:history="1">
        <w:r w:rsidRPr="00A17C43">
          <w:rPr>
            <w:rStyle w:val="Hyperlink"/>
          </w:rPr>
          <w:t>cellular processes</w:t>
        </w:r>
      </w:hyperlink>
      <w:r w:rsidRPr="00A17C43">
        <w:t> and are associated with the pathogenesis of various diseases (</w:t>
      </w:r>
      <w:bookmarkStart w:id="106" w:name="bb0110"/>
      <w:r w:rsidRPr="00A17C43">
        <w:fldChar w:fldCharType="begin"/>
      </w:r>
      <w:r w:rsidRPr="00A17C43">
        <w:instrText>HYPERLINK "https://www.sciencedirect.com/science/article/pii/S0160412024004185" \l "b0110"</w:instrText>
      </w:r>
      <w:r w:rsidRPr="00A17C43">
        <w:fldChar w:fldCharType="separate"/>
      </w:r>
      <w:r w:rsidRPr="00A17C43">
        <w:rPr>
          <w:rStyle w:val="Hyperlink"/>
        </w:rPr>
        <w:t>He et al., 2021</w:t>
      </w:r>
      <w:r w:rsidRPr="00A17C43">
        <w:fldChar w:fldCharType="end"/>
      </w:r>
      <w:bookmarkEnd w:id="106"/>
      <w:r w:rsidRPr="00A17C43">
        <w:t>). For mouse lung tissues, CS exposure causes dysregulated expression of circRNAs, which are involved in the progression of COPD (</w:t>
      </w:r>
      <w:bookmarkStart w:id="107" w:name="bb0040"/>
      <w:r w:rsidRPr="00A17C43">
        <w:fldChar w:fldCharType="begin"/>
      </w:r>
      <w:r w:rsidRPr="00A17C43">
        <w:instrText>HYPERLINK "https://www.sciencedirect.com/science/article/pii/S0160412024004185" \l "b0040"</w:instrText>
      </w:r>
      <w:r w:rsidRPr="00A17C43">
        <w:fldChar w:fldCharType="separate"/>
      </w:r>
      <w:r w:rsidRPr="00A17C43">
        <w:rPr>
          <w:rStyle w:val="Hyperlink"/>
        </w:rPr>
        <w:t>Chen et al., 2020</w:t>
      </w:r>
      <w:r w:rsidRPr="00A17C43">
        <w:fldChar w:fldCharType="end"/>
      </w:r>
      <w:bookmarkEnd w:id="107"/>
      <w:r w:rsidRPr="00A17C43">
        <w:t>). circRNAs have various functions in the regulation of differentiation and adaptation of macrophages and </w:t>
      </w:r>
      <w:hyperlink r:id="rId463" w:tooltip="Learn more about T cells from ScienceDirect's AI-generated Topic Pages" w:history="1">
        <w:r w:rsidRPr="00A17C43">
          <w:rPr>
            <w:rStyle w:val="Hyperlink"/>
          </w:rPr>
          <w:t>T cells</w:t>
        </w:r>
      </w:hyperlink>
      <w:r w:rsidRPr="00A17C43">
        <w:t> (</w:t>
      </w:r>
      <w:bookmarkStart w:id="108" w:name="bb0320"/>
      <w:r w:rsidRPr="00A17C43">
        <w:fldChar w:fldCharType="begin"/>
      </w:r>
      <w:r w:rsidRPr="00A17C43">
        <w:instrText>HYPERLINK "https://www.sciencedirect.com/science/article/pii/S0160412024004185" \l "b0320"</w:instrText>
      </w:r>
      <w:r w:rsidRPr="00A17C43">
        <w:fldChar w:fldCharType="separate"/>
      </w:r>
      <w:r w:rsidRPr="00A17C43">
        <w:rPr>
          <w:rStyle w:val="Hyperlink"/>
        </w:rPr>
        <w:t>Zhang et al., 2020</w:t>
      </w:r>
      <w:r w:rsidRPr="00A17C43">
        <w:fldChar w:fldCharType="end"/>
      </w:r>
      <w:bookmarkEnd w:id="108"/>
      <w:r w:rsidRPr="00A17C43">
        <w:t>). In our research, circADAMTS6 was elevated and located in CSE-treated macrophages. For these macrophages, knockdown of circADAMTS6 inhibited the M2 polarization, which blocked the imbalance of proteinase/anti-proteinase and the elevation of elastin degradation activity. Consistent with the results for cultured cells, silencing of circADAMTS6 in macrophages of mice with CS-induced emphysema inhibited M2 polarization, which blocked the progression of CS-induced emphysema. Thus, we conclude that circADAMTS6 affects the progression of CS-induced emphysema by modulating the M2 polarization of macrophages.</w:t>
      </w:r>
    </w:p>
    <w:p w14:paraId="4DB668F2" w14:textId="77777777" w:rsidR="00A17C43" w:rsidRPr="00A17C43" w:rsidRDefault="00A17C43" w:rsidP="00A17C43">
      <w:r w:rsidRPr="00A17C43">
        <w:lastRenderedPageBreak/>
        <w:t>In the cytoplasm, circRNAs regulate gene expression by forming functional circRNP complexes, acting as sponges for </w:t>
      </w:r>
      <w:hyperlink r:id="rId464" w:tooltip="Learn more about miRNAs from ScienceDirect's AI-generated Topic Pages" w:history="1">
        <w:r w:rsidRPr="00A17C43">
          <w:rPr>
            <w:rStyle w:val="Hyperlink"/>
          </w:rPr>
          <w:t>miRNAs</w:t>
        </w:r>
      </w:hyperlink>
      <w:r w:rsidRPr="00A17C43">
        <w:t>, interacting with mRNAs, and/or interacting with proteins (</w:t>
      </w:r>
      <w:bookmarkStart w:id="109" w:name="bb0195"/>
      <w:r w:rsidRPr="00A17C43">
        <w:fldChar w:fldCharType="begin"/>
      </w:r>
      <w:r w:rsidRPr="00A17C43">
        <w:instrText>HYPERLINK "https://www.sciencedirect.com/science/article/pii/S0160412024004185" \l "b0195"</w:instrText>
      </w:r>
      <w:r w:rsidRPr="00A17C43">
        <w:fldChar w:fldCharType="separate"/>
      </w:r>
      <w:r w:rsidRPr="00A17C43">
        <w:rPr>
          <w:rStyle w:val="Hyperlink"/>
        </w:rPr>
        <w:t>Liu and Chen, 2022</w:t>
      </w:r>
      <w:r w:rsidRPr="00A17C43">
        <w:fldChar w:fldCharType="end"/>
      </w:r>
      <w:bookmarkEnd w:id="109"/>
      <w:r w:rsidRPr="00A17C43">
        <w:t>). IGF2BP1-3, a family of highly conserved proteins, regulate the stability, transport, and translation of mRNA through the use of a distinctive co-recognized sequence, CAUH (H = A, U, or C), functioning as RNA-binding proteins (</w:t>
      </w:r>
      <w:hyperlink r:id="rId465" w:anchor="b0095" w:history="1">
        <w:r w:rsidRPr="00A17C43">
          <w:rPr>
            <w:rStyle w:val="Hyperlink"/>
          </w:rPr>
          <w:t>Hafner et al., 2010</w:t>
        </w:r>
      </w:hyperlink>
      <w:bookmarkEnd w:id="91"/>
      <w:r w:rsidRPr="00A17C43">
        <w:t>). By stabilizing </w:t>
      </w:r>
      <w:hyperlink r:id="rId466" w:tooltip="Learn more about FGF9 from ScienceDirect's AI-generated Topic Pages" w:history="1">
        <w:r w:rsidRPr="00A17C43">
          <w:rPr>
            <w:rStyle w:val="Hyperlink"/>
          </w:rPr>
          <w:t>FGF9</w:t>
        </w:r>
      </w:hyperlink>
      <w:r w:rsidRPr="00A17C43">
        <w:t> mRNA through IGF2BP2, circITGB6 promotes the occurrence and development of </w:t>
      </w:r>
      <w:hyperlink r:id="rId467" w:tooltip="Learn more about ovarian cancers from ScienceDirect's AI-generated Topic Pages" w:history="1">
        <w:r w:rsidRPr="00A17C43">
          <w:rPr>
            <w:rStyle w:val="Hyperlink"/>
          </w:rPr>
          <w:t>ovarian cancers</w:t>
        </w:r>
      </w:hyperlink>
      <w:r w:rsidRPr="00A17C43">
        <w:t> (</w:t>
      </w:r>
      <w:bookmarkStart w:id="110" w:name="bb0185"/>
      <w:r w:rsidRPr="00A17C43">
        <w:fldChar w:fldCharType="begin"/>
      </w:r>
      <w:r w:rsidRPr="00A17C43">
        <w:instrText>HYPERLINK "https://www.sciencedirect.com/science/article/pii/S0160412024004185" \l "b0185"</w:instrText>
      </w:r>
      <w:r w:rsidRPr="00A17C43">
        <w:fldChar w:fldCharType="separate"/>
      </w:r>
      <w:r w:rsidRPr="00A17C43">
        <w:rPr>
          <w:rStyle w:val="Hyperlink"/>
        </w:rPr>
        <w:t>Li et al., 2022</w:t>
      </w:r>
      <w:r w:rsidRPr="00A17C43">
        <w:fldChar w:fldCharType="end"/>
      </w:r>
      <w:bookmarkEnd w:id="110"/>
      <w:r w:rsidRPr="00A17C43">
        <w:t>). Herein, we demonstrate that circADAMTS6 interacts with IGF2BP2 to form a circADAMTS6/IGF2BP2/CAMK2A RNA-protein ternary complex that enhances stability of CAMK2A mRNA.</w:t>
      </w:r>
    </w:p>
    <w:p w14:paraId="69E4F81C" w14:textId="77777777" w:rsidR="00A17C43" w:rsidRPr="00A17C43" w:rsidRDefault="00A17C43" w:rsidP="00A17C43">
      <w:r w:rsidRPr="00A17C43">
        <w:t>In the present study, we elucidated a mechanism by which circADAMTS6 regulates CS-induced M2 polarization in macrophages. We performed RNA-seq in CSE-treated THP-Ms with knockdown of circADAMTS6 and found an enriched cAMP signaling pathway. This pathway acts as a cofactor in macrophage reprogramming and participates in M2 macrophage polarization through the phosphorylation of CREB (</w:t>
      </w:r>
      <w:bookmarkStart w:id="111" w:name="bb0330"/>
      <w:r w:rsidRPr="00A17C43">
        <w:fldChar w:fldCharType="begin"/>
      </w:r>
      <w:r w:rsidRPr="00A17C43">
        <w:instrText>HYPERLINK "https://www.sciencedirect.com/science/article/pii/S0160412024004185" \l "b0330"</w:instrText>
      </w:r>
      <w:r w:rsidRPr="00A17C43">
        <w:fldChar w:fldCharType="separate"/>
      </w:r>
      <w:r w:rsidRPr="00A17C43">
        <w:rPr>
          <w:rStyle w:val="Hyperlink"/>
        </w:rPr>
        <w:t>Zhao et al., 2022</w:t>
      </w:r>
      <w:r w:rsidRPr="00A17C43">
        <w:fldChar w:fldCharType="end"/>
      </w:r>
      <w:bookmarkEnd w:id="111"/>
      <w:r w:rsidRPr="00A17C43">
        <w:t>). After knockdown of circADAMTS6, CAMK2A causes obvious changes in the cAMP signaling pathway; it may have a regulatory relationship. In </w:t>
      </w:r>
      <w:hyperlink r:id="rId468" w:tooltip="Learn more about microglia from ScienceDirect's AI-generated Topic Pages" w:history="1">
        <w:r w:rsidRPr="00A17C43">
          <w:rPr>
            <w:rStyle w:val="Hyperlink"/>
          </w:rPr>
          <w:t>microglia</w:t>
        </w:r>
      </w:hyperlink>
      <w:r w:rsidRPr="00A17C43">
        <w:t>, CAMK2A activates phosphorylation of CREB to maintain synaptic plasticity (</w:t>
      </w:r>
      <w:bookmarkStart w:id="112" w:name="bb0235"/>
      <w:r w:rsidRPr="00A17C43">
        <w:fldChar w:fldCharType="begin"/>
      </w:r>
      <w:r w:rsidRPr="00A17C43">
        <w:instrText>HYPERLINK "https://www.sciencedirect.com/science/article/pii/S0160412024004185" \l "b0235"</w:instrText>
      </w:r>
      <w:r w:rsidRPr="00A17C43">
        <w:fldChar w:fldCharType="separate"/>
      </w:r>
      <w:r w:rsidRPr="00A17C43">
        <w:rPr>
          <w:rStyle w:val="Hyperlink"/>
        </w:rPr>
        <w:t>More et al., 2022</w:t>
      </w:r>
      <w:r w:rsidRPr="00A17C43">
        <w:fldChar w:fldCharType="end"/>
      </w:r>
      <w:bookmarkEnd w:id="112"/>
      <w:r w:rsidRPr="00A17C43">
        <w:t>). Moreover, phosphorylated CREB contributes to M2 polarization of macrophages (</w:t>
      </w:r>
      <w:bookmarkStart w:id="113" w:name="bb0135"/>
      <w:r w:rsidRPr="00A17C43">
        <w:fldChar w:fldCharType="begin"/>
      </w:r>
      <w:r w:rsidRPr="00A17C43">
        <w:instrText>HYPERLINK "https://www.sciencedirect.com/science/article/pii/S0160412024004185" \l "b0135"</w:instrText>
      </w:r>
      <w:r w:rsidRPr="00A17C43">
        <w:fldChar w:fldCharType="separate"/>
      </w:r>
      <w:r w:rsidRPr="00A17C43">
        <w:rPr>
          <w:rStyle w:val="Hyperlink"/>
        </w:rPr>
        <w:t>Jiang et al., 2022</w:t>
      </w:r>
      <w:r w:rsidRPr="00A17C43">
        <w:fldChar w:fldCharType="end"/>
      </w:r>
      <w:bookmarkEnd w:id="113"/>
      <w:r w:rsidRPr="00A17C43">
        <w:t>, </w:t>
      </w:r>
      <w:bookmarkStart w:id="114" w:name="bb0205"/>
      <w:r w:rsidRPr="00A17C43">
        <w:fldChar w:fldCharType="begin"/>
      </w:r>
      <w:r w:rsidRPr="00A17C43">
        <w:instrText>HYPERLINK "https://www.sciencedirect.com/science/article/pii/S0160412024004185" \l "b0205"</w:instrText>
      </w:r>
      <w:r w:rsidRPr="00A17C43">
        <w:fldChar w:fldCharType="separate"/>
      </w:r>
      <w:r w:rsidRPr="00A17C43">
        <w:rPr>
          <w:rStyle w:val="Hyperlink"/>
        </w:rPr>
        <w:t>Luan et al., 2015</w:t>
      </w:r>
      <w:r w:rsidRPr="00A17C43">
        <w:fldChar w:fldCharType="end"/>
      </w:r>
      <w:bookmarkEnd w:id="114"/>
      <w:r w:rsidRPr="00A17C43">
        <w:t>). Our results confirm that circADAMTS6 promotes the activation of CREB via CAMK2A to promote M2 polarization in CSE-treated macrophages.</w:t>
      </w:r>
    </w:p>
    <w:p w14:paraId="100F2F1B" w14:textId="77777777" w:rsidR="00A17C43" w:rsidRPr="00A17C43" w:rsidRDefault="00A17C43" w:rsidP="00A17C43">
      <w:r w:rsidRPr="00A17C43">
        <w:t>Lung organoids are used to simulate lung diseases and to provide new therapeutic targets for these diseases (</w:t>
      </w:r>
      <w:bookmarkStart w:id="115" w:name="bb0190"/>
      <w:r w:rsidRPr="00A17C43">
        <w:fldChar w:fldCharType="begin"/>
      </w:r>
      <w:r w:rsidRPr="00A17C43">
        <w:instrText>HYPERLINK "https://www.sciencedirect.com/science/article/pii/S0160412024004185" \l "b0190"</w:instrText>
      </w:r>
      <w:r w:rsidRPr="00A17C43">
        <w:fldChar w:fldCharType="separate"/>
      </w:r>
      <w:r w:rsidRPr="00A17C43">
        <w:rPr>
          <w:rStyle w:val="Hyperlink"/>
        </w:rPr>
        <w:t>Liberti and Morrisey, 2021</w:t>
      </w:r>
      <w:r w:rsidRPr="00A17C43">
        <w:fldChar w:fldCharType="end"/>
      </w:r>
      <w:bookmarkEnd w:id="115"/>
      <w:r w:rsidRPr="00A17C43">
        <w:t>). Compared to two-dimensional disease models, the three-dimensional organoid model better reflects the interaction between cells and the ECM (</w:t>
      </w:r>
      <w:bookmarkStart w:id="116" w:name="bb0150"/>
      <w:r w:rsidRPr="00A17C43">
        <w:fldChar w:fldCharType="begin"/>
      </w:r>
      <w:r w:rsidRPr="00A17C43">
        <w:instrText>HYPERLINK "https://www.sciencedirect.com/science/article/pii/S0160412024004185" \l "b0150"</w:instrText>
      </w:r>
      <w:r w:rsidRPr="00A17C43">
        <w:fldChar w:fldCharType="separate"/>
      </w:r>
      <w:r w:rsidRPr="00A17C43">
        <w:rPr>
          <w:rStyle w:val="Hyperlink"/>
        </w:rPr>
        <w:t>Kim et al., 2021a</w:t>
      </w:r>
      <w:r w:rsidRPr="00A17C43">
        <w:fldChar w:fldCharType="end"/>
      </w:r>
      <w:bookmarkEnd w:id="116"/>
      <w:r w:rsidRPr="00A17C43">
        <w:t>). Therefore, to evaluate the role of M2 macrophages in emphysema, we established a co-culture model of macrophages and lung organoids. After knockdown of circADAMTS6 in CSE-treated RAW264.7 cells, the growth of organoids was restored. We also note that circRNAs are potential targets for disease diagnosis and treatment (</w:t>
      </w:r>
      <w:bookmarkStart w:id="117" w:name="bb0035"/>
      <w:r w:rsidRPr="00A17C43">
        <w:fldChar w:fldCharType="begin"/>
      </w:r>
      <w:r w:rsidRPr="00A17C43">
        <w:instrText>HYPERLINK "https://www.sciencedirect.com/science/article/pii/S0160412024004185" \l "b0035"</w:instrText>
      </w:r>
      <w:r w:rsidRPr="00A17C43">
        <w:fldChar w:fldCharType="separate"/>
      </w:r>
      <w:r w:rsidRPr="00A17C43">
        <w:rPr>
          <w:rStyle w:val="Hyperlink"/>
        </w:rPr>
        <w:t>Chen et al., 2022</w:t>
      </w:r>
      <w:r w:rsidRPr="00A17C43">
        <w:fldChar w:fldCharType="end"/>
      </w:r>
      <w:bookmarkEnd w:id="117"/>
      <w:r w:rsidRPr="00A17C43">
        <w:t>). In our research, we found that, in the serum of Smokers and COPD smokers, the levels of circADAMTS6 were elevated and negatively correlated with lung function. Thus, circADAMTS6 may serve as a clinical biomarker for smoking-related emphysema.</w:t>
      </w:r>
    </w:p>
    <w:p w14:paraId="318EC59F" w14:textId="77777777" w:rsidR="00A17C43" w:rsidRPr="00A17C43" w:rsidRDefault="00A17C43" w:rsidP="00A17C43">
      <w:r w:rsidRPr="00A17C43">
        <w:t>In summary, we provide a newly identified mechanism for circADAMTS6 in CS-induced emphysema. This factor regulates M2 polarization, proteinase/anti-proteinase imbalance, and elastin degradation in CSE-treated macrophages and in a mouse model of CS-induced emphysema. Further, M2 macrophage polarization is involved in the pathogenesis of smoking-related COPD. In addition, elevated circADAMTS6 levels in smoking-related COPD are inversely correlated with lung function, providing a potential marker for COPD diagnosis.</w:t>
      </w:r>
    </w:p>
    <w:p w14:paraId="4D40420C" w14:textId="77777777" w:rsidR="00A17C43" w:rsidRPr="00A17C43" w:rsidRDefault="00A17C43" w:rsidP="00A17C43">
      <w:r w:rsidRPr="00A17C43">
        <w:t>5. Conclusion</w:t>
      </w:r>
    </w:p>
    <w:p w14:paraId="3532A5AB" w14:textId="77777777" w:rsidR="00A17C43" w:rsidRPr="00A17C43" w:rsidRDefault="00A17C43" w:rsidP="00A17C43">
      <w:r w:rsidRPr="00A17C43">
        <w:t>Our results demonstrate that polarization of circADAMTS6-driven M2 macrophages has an essential function in CS-induced emphysema. With CS exposure, elevated circADAMTS6 interacts with IGF2BP2 to form a circADAMTS6/IGF2BP2/CAMK2A RNA-protein ternary complex that enhances the stability of CAMK2A mRNA. Subsequently, elevated CAMK2A activates CREB to promote the M2 polarization of macrophages, leading to a proteinase/anti-proteinase imbalance and elastin degradation that triggers emphysema. In addition, in the serum of smokers and COPD smokers, the levels of circADAMTS6 are elevated and negatively correlate with lung function. Therefore, circADAMTS6-driven M2 polarization in macrophages may serve as a diagnostic and/or therapeutic marker for CS-induced emphysema.</w:t>
      </w:r>
    </w:p>
    <w:p w14:paraId="1AE2E47F" w14:textId="77777777" w:rsidR="00A17C43" w:rsidRPr="00A17C43" w:rsidRDefault="00A17C43" w:rsidP="00A17C43">
      <w:r w:rsidRPr="00A17C43">
        <w:lastRenderedPageBreak/>
        <w:t>Abstract</w:t>
      </w:r>
    </w:p>
    <w:p w14:paraId="0D649A8E" w14:textId="77777777" w:rsidR="00A17C43" w:rsidRPr="00A17C43" w:rsidRDefault="00A17C43" w:rsidP="00A17C43">
      <w:r w:rsidRPr="00A17C43">
        <w:t>Purpose</w:t>
      </w:r>
    </w:p>
    <w:p w14:paraId="6789F8D3" w14:textId="77777777" w:rsidR="00A17C43" w:rsidRPr="00A17C43" w:rsidRDefault="00A17C43" w:rsidP="00A17C43">
      <w:r w:rsidRPr="00A17C43">
        <w:t>We determine and compare the prevalence, subtypes, severity, and risk factors for emphysema assessed by low-dose CT(LDCT) in Chinese and Dutch general populations.</w:t>
      </w:r>
    </w:p>
    <w:p w14:paraId="331B9C2E" w14:textId="77777777" w:rsidR="00A17C43" w:rsidRPr="00A17C43" w:rsidRDefault="00A17C43" w:rsidP="00A17C43">
      <w:r w:rsidRPr="00A17C43">
        <w:t>Methods</w:t>
      </w:r>
    </w:p>
    <w:p w14:paraId="45436F45" w14:textId="77777777" w:rsidR="00A17C43" w:rsidRPr="00A17C43" w:rsidRDefault="00A17C43" w:rsidP="00A17C43">
      <w:r w:rsidRPr="00A17C43">
        <w:t>This cross-sectional study included LDCT scans of 1143 participants between May and October 2017 from a Chinese Cohort study and 1200 participants with same age range and different smoking status between May and October 2019 from a Dutch population-based study. An experienced radiologist visually assessed the scans for emphysema presence (≥trace), subtype, and severity. Logistic regression analyses, overall and stratified by smoking status, were performed and adjusted for fume exposure, demographic and smoking data.</w:t>
      </w:r>
    </w:p>
    <w:p w14:paraId="47108CBF" w14:textId="77777777" w:rsidR="00A17C43" w:rsidRPr="00A17C43" w:rsidRDefault="00A17C43" w:rsidP="00A17C43">
      <w:r w:rsidRPr="00A17C43">
        <w:t>Results</w:t>
      </w:r>
    </w:p>
    <w:p w14:paraId="60F45DB1" w14:textId="77777777" w:rsidR="00A17C43" w:rsidRPr="00A17C43" w:rsidRDefault="00A17C43" w:rsidP="00A17C43">
      <w:r w:rsidRPr="00A17C43">
        <w:t>The Chinese population had a comparable proportion of women to the Dutch population (54.9 % vs 58.9 %), was older (61.7 ± 6.3 vs 59.8 ± 8.1), included more never smokers (66.4 % vs 38.3 %), had a higher emphysema prevalence ([58.8 % vs 39.7 %], adjusted odds ratio, aOR = 2.06, 95 %CI = 1.68–2.53), and more often had centrilobular emphysema (54.8 % vs 32.8 %, </w:t>
      </w:r>
      <w:r w:rsidRPr="00A17C43">
        <w:rPr>
          <w:i/>
          <w:iCs/>
        </w:rPr>
        <w:t>p</w:t>
      </w:r>
      <w:r w:rsidRPr="00A17C43">
        <w:t> &lt; 0.001), but no differences in emphysema severity. After stratification, only in never smokers an increased odds of emphysema was observed in the Chinese compared to the Dutch (aOR = 2.55, 95 %CI = 1.95–3.35). Never smokers in both populations shared older age (aOR = 1.59, 95 %CI = 1.25–2.02 vs 1.26, 95 %CI = 0.97–1.64) and male sex (aOR = 1.50, 95 %CI = 1.02–2.22 vs 1.93, 95 %CI = 1.26–2.96) as risk factors for emphysema.</w:t>
      </w:r>
    </w:p>
    <w:p w14:paraId="19BB3522" w14:textId="77777777" w:rsidR="00A17C43" w:rsidRPr="00A17C43" w:rsidRDefault="00A17C43" w:rsidP="00A17C43">
      <w:r w:rsidRPr="00A17C43">
        <w:t>Conclusions</w:t>
      </w:r>
    </w:p>
    <w:p w14:paraId="3DF2070F" w14:textId="77777777" w:rsidR="00A17C43" w:rsidRPr="00A17C43" w:rsidRDefault="00A17C43" w:rsidP="00A17C43">
      <w:r w:rsidRPr="00A17C43">
        <w:t>Only never smokers had a higher prevalence of mainly centrilobular emphysema in the Chinese general population compared to the Dutch after adjusting for confounders, indicating that factors other than smoking, age and sex contribute to presence of CT-defined emphysema.</w:t>
      </w:r>
    </w:p>
    <w:p w14:paraId="7F80F036" w14:textId="77777777" w:rsidR="00A17C43" w:rsidRPr="00A17C43" w:rsidRDefault="00A17C43" w:rsidP="00A17C43">
      <w:r w:rsidRPr="00A17C43">
        <w:t>Keywords</w:t>
      </w:r>
    </w:p>
    <w:p w14:paraId="108C388A" w14:textId="77777777" w:rsidR="00A17C43" w:rsidRPr="00A17C43" w:rsidRDefault="00A17C43" w:rsidP="00A17C43">
      <w:r w:rsidRPr="00A17C43">
        <w:t>Tomography X-Ray Computed</w:t>
      </w:r>
    </w:p>
    <w:p w14:paraId="6E61AF6A" w14:textId="77777777" w:rsidR="00A17C43" w:rsidRPr="00A17C43" w:rsidRDefault="00A17C43" w:rsidP="00A17C43">
      <w:r w:rsidRPr="00A17C43">
        <w:t>Pulmonary Emphysema</w:t>
      </w:r>
    </w:p>
    <w:p w14:paraId="349378EF" w14:textId="77777777" w:rsidR="00A17C43" w:rsidRPr="00A17C43" w:rsidRDefault="00A17C43" w:rsidP="00A17C43">
      <w:r w:rsidRPr="00A17C43">
        <w:t>Asians</w:t>
      </w:r>
    </w:p>
    <w:p w14:paraId="18933361" w14:textId="77777777" w:rsidR="00A17C43" w:rsidRPr="00A17C43" w:rsidRDefault="00A17C43" w:rsidP="00A17C43">
      <w:r w:rsidRPr="00A17C43">
        <w:t>European</w:t>
      </w:r>
    </w:p>
    <w:p w14:paraId="6226DFCF" w14:textId="77777777" w:rsidR="00A17C43" w:rsidRPr="00A17C43" w:rsidRDefault="00A17C43" w:rsidP="00A17C43">
      <w:r w:rsidRPr="00A17C43">
        <w:t>Prevalence</w:t>
      </w:r>
    </w:p>
    <w:p w14:paraId="086504A9" w14:textId="77777777" w:rsidR="00A17C43" w:rsidRPr="00A17C43" w:rsidRDefault="00A17C43" w:rsidP="00A17C43">
      <w:r w:rsidRPr="00A17C43">
        <w:t>1. Introduction</w:t>
      </w:r>
    </w:p>
    <w:p w14:paraId="26706F8F" w14:textId="77777777" w:rsidR="00A17C43" w:rsidRPr="00A17C43" w:rsidRDefault="00A17C43" w:rsidP="00A17C43">
      <w:r w:rsidRPr="00A17C43">
        <w:t>Emphysema is a lung condition that manifests as parenchymal destruction </w:t>
      </w:r>
      <w:hyperlink r:id="rId469" w:anchor="b0005" w:history="1">
        <w:r w:rsidRPr="00A17C43">
          <w:rPr>
            <w:rStyle w:val="Hyperlink"/>
          </w:rPr>
          <w:t>[1]</w:t>
        </w:r>
      </w:hyperlink>
      <w:r w:rsidRPr="00A17C43">
        <w:t>, </w:t>
      </w:r>
      <w:hyperlink r:id="rId470" w:anchor="b0010" w:history="1">
        <w:r w:rsidRPr="00A17C43">
          <w:rPr>
            <w:rStyle w:val="Hyperlink"/>
          </w:rPr>
          <w:t>[2]</w:t>
        </w:r>
      </w:hyperlink>
      <w:r w:rsidRPr="00A17C43">
        <w:t>. Visual emphysema on CT independently increases the risk of lung cancer and all-cause mortality </w:t>
      </w:r>
      <w:hyperlink r:id="rId471" w:anchor="b0015" w:history="1">
        <w:r w:rsidRPr="00A17C43">
          <w:rPr>
            <w:rStyle w:val="Hyperlink"/>
          </w:rPr>
          <w:t>[3]</w:t>
        </w:r>
      </w:hyperlink>
      <w:r w:rsidRPr="00A17C43">
        <w:t>. Undiagnosed emphysema patients often have impaired health-related </w:t>
      </w:r>
      <w:hyperlink r:id="rId472" w:tooltip="Learn more about quality of life from ScienceDirect's AI-generated Topic Pages" w:history="1">
        <w:r w:rsidRPr="00A17C43">
          <w:rPr>
            <w:rStyle w:val="Hyperlink"/>
          </w:rPr>
          <w:t>quality of life</w:t>
        </w:r>
      </w:hyperlink>
      <w:r w:rsidRPr="00A17C43">
        <w:t> and increased healthcare use and may have greater mortality of lung cancer </w:t>
      </w:r>
      <w:hyperlink r:id="rId473" w:anchor="b0020" w:history="1">
        <w:r w:rsidRPr="00A17C43">
          <w:rPr>
            <w:rStyle w:val="Hyperlink"/>
          </w:rPr>
          <w:t>[4]</w:t>
        </w:r>
      </w:hyperlink>
      <w:r w:rsidRPr="00A17C43">
        <w:t>, </w:t>
      </w:r>
      <w:hyperlink r:id="rId474" w:anchor="b0025" w:history="1">
        <w:r w:rsidRPr="00A17C43">
          <w:rPr>
            <w:rStyle w:val="Hyperlink"/>
          </w:rPr>
          <w:t>[5]</w:t>
        </w:r>
      </w:hyperlink>
      <w:r w:rsidRPr="00A17C43">
        <w:t>. If we are to develop effective national health policies to correct both the underdiagnosis of emphysema and the associated risk of lung cancer, we need to clarify the </w:t>
      </w:r>
      <w:hyperlink r:id="rId475" w:tooltip="Learn more about epidemiology from ScienceDirect's AI-generated Topic Pages" w:history="1">
        <w:r w:rsidRPr="00A17C43">
          <w:rPr>
            <w:rStyle w:val="Hyperlink"/>
          </w:rPr>
          <w:t>epidemiology</w:t>
        </w:r>
      </w:hyperlink>
      <w:r w:rsidRPr="00A17C43">
        <w:t> and causes of CT-defined emphysema </w:t>
      </w:r>
      <w:hyperlink r:id="rId476" w:anchor="b0030" w:history="1">
        <w:r w:rsidRPr="00A17C43">
          <w:rPr>
            <w:rStyle w:val="Hyperlink"/>
          </w:rPr>
          <w:t>[6]</w:t>
        </w:r>
      </w:hyperlink>
      <w:r w:rsidRPr="00A17C43">
        <w:t>.</w:t>
      </w:r>
    </w:p>
    <w:p w14:paraId="42748236" w14:textId="77777777" w:rsidR="00A17C43" w:rsidRPr="00A17C43" w:rsidRDefault="00A17C43" w:rsidP="00A17C43">
      <w:r w:rsidRPr="00A17C43">
        <w:lastRenderedPageBreak/>
        <w:t>Several studies have reported the CT-defined prevalence of emphysema, with variations from 32.7 % </w:t>
      </w:r>
      <w:hyperlink r:id="rId477" w:anchor="b0035" w:history="1">
        <w:r w:rsidRPr="00A17C43">
          <w:rPr>
            <w:rStyle w:val="Hyperlink"/>
          </w:rPr>
          <w:t>[7]</w:t>
        </w:r>
      </w:hyperlink>
      <w:r w:rsidRPr="00A17C43">
        <w:t> to 66.0 % </w:t>
      </w:r>
      <w:hyperlink r:id="rId478" w:anchor="b0040" w:history="1">
        <w:r w:rsidRPr="00A17C43">
          <w:rPr>
            <w:rStyle w:val="Hyperlink"/>
          </w:rPr>
          <w:t>[8]</w:t>
        </w:r>
      </w:hyperlink>
      <w:r w:rsidRPr="00A17C43">
        <w:t> in high risk population that result from differences in diagnostic strategies (e.g., scanning protocol and evaluation guideline) and risk exposures </w:t>
      </w:r>
      <w:hyperlink r:id="rId479" w:anchor="b0045" w:history="1">
        <w:r w:rsidRPr="00A17C43">
          <w:rPr>
            <w:rStyle w:val="Hyperlink"/>
          </w:rPr>
          <w:t>[9]</w:t>
        </w:r>
      </w:hyperlink>
      <w:r w:rsidRPr="00A17C43">
        <w:t>. To evaluate and compare the prevalence of emphysema between areas, we therefore need studies that use the same diagnostic strategies and assess risk factors in a similar way. However, potential risk factors differ between countries, with notable differences in smoking rates, outdoor air pollution, and cooking-related household air pollution between Asia and Western countries </w:t>
      </w:r>
      <w:hyperlink r:id="rId480" w:anchor="b0050" w:history="1">
        <w:r w:rsidRPr="00A17C43">
          <w:rPr>
            <w:rStyle w:val="Hyperlink"/>
          </w:rPr>
          <w:t>[10]</w:t>
        </w:r>
      </w:hyperlink>
      <w:r w:rsidRPr="00A17C43">
        <w:t>. Much is known about the prevalence and risk factors for lung function-defined </w:t>
      </w:r>
      <w:hyperlink r:id="rId481" w:tooltip="Learn more about COPD from ScienceDirect's AI-generated Topic Pages" w:history="1">
        <w:r w:rsidRPr="00A17C43">
          <w:rPr>
            <w:rStyle w:val="Hyperlink"/>
          </w:rPr>
          <w:t>COPD</w:t>
        </w:r>
      </w:hyperlink>
      <w:r w:rsidRPr="00A17C43">
        <w:t> </w:t>
      </w:r>
      <w:hyperlink r:id="rId482" w:anchor="b0055" w:history="1">
        <w:r w:rsidRPr="00A17C43">
          <w:rPr>
            <w:rStyle w:val="Hyperlink"/>
          </w:rPr>
          <w:t>[11]</w:t>
        </w:r>
      </w:hyperlink>
      <w:r w:rsidRPr="00A17C43">
        <w:t>, </w:t>
      </w:r>
      <w:hyperlink r:id="rId483" w:anchor="b0060" w:history="1">
        <w:r w:rsidRPr="00A17C43">
          <w:rPr>
            <w:rStyle w:val="Hyperlink"/>
          </w:rPr>
          <w:t>[12]</w:t>
        </w:r>
      </w:hyperlink>
      <w:r w:rsidRPr="00A17C43">
        <w:t>, </w:t>
      </w:r>
      <w:hyperlink r:id="rId484" w:anchor="b0065" w:history="1">
        <w:r w:rsidRPr="00A17C43">
          <w:rPr>
            <w:rStyle w:val="Hyperlink"/>
          </w:rPr>
          <w:t>[13]</w:t>
        </w:r>
      </w:hyperlink>
      <w:r w:rsidRPr="00A17C43">
        <w:t>; however, little is known about the prevalence of, and the factors that contribute to, CT-defined emphysema in general populations (e.g., the similarities and differences between Asian and western populations). As part of the Netherlands and China Big 3 diseases (Nelcin-B3) project, which was initiated for the early detection of lung cancer, </w:t>
      </w:r>
      <w:hyperlink r:id="rId485" w:tooltip="Learn more about COPD from ScienceDirect's AI-generated Topic Pages" w:history="1">
        <w:r w:rsidRPr="00A17C43">
          <w:rPr>
            <w:rStyle w:val="Hyperlink"/>
          </w:rPr>
          <w:t>COPD</w:t>
        </w:r>
      </w:hyperlink>
      <w:r w:rsidRPr="00A17C43">
        <w:t> and cardiovascular disease </w:t>
      </w:r>
      <w:hyperlink r:id="rId486" w:anchor="b0070" w:history="1">
        <w:r w:rsidRPr="00A17C43">
          <w:rPr>
            <w:rStyle w:val="Hyperlink"/>
          </w:rPr>
          <w:t>[14]</w:t>
        </w:r>
      </w:hyperlink>
      <w:r w:rsidRPr="00A17C43">
        <w:t>, an international comparison of the epidemiological features of emphysema and associated risk factors will help to inform strategies for emphysema prevention and therapy development.</w:t>
      </w:r>
    </w:p>
    <w:p w14:paraId="0AB4337A" w14:textId="77777777" w:rsidR="00A17C43" w:rsidRPr="00A17C43" w:rsidRDefault="00A17C43" w:rsidP="00A17C43">
      <w:r w:rsidRPr="00A17C43">
        <w:t>The aim is to determine and compare the prevalence, subtypes, and severity of emphysema assessed by low-dose CT (LDCT) between Chinese and Dutch general populations and to explore the related risk factors.</w:t>
      </w:r>
    </w:p>
    <w:p w14:paraId="3E278B57" w14:textId="77777777" w:rsidR="00A17C43" w:rsidRPr="00A17C43" w:rsidRDefault="00A17C43" w:rsidP="00A17C43">
      <w:r w:rsidRPr="00A17C43">
        <w:t>2. Materials and methods</w:t>
      </w:r>
    </w:p>
    <w:p w14:paraId="0E194F0B" w14:textId="77777777" w:rsidR="00A17C43" w:rsidRPr="00A17C43" w:rsidRDefault="00A17C43" w:rsidP="00A17C43">
      <w:r w:rsidRPr="00A17C43">
        <w:t>2.1. Study design, study population, and eligibility</w:t>
      </w:r>
    </w:p>
    <w:p w14:paraId="7BFA0294" w14:textId="77777777" w:rsidR="00A17C43" w:rsidRPr="00A17C43" w:rsidRDefault="00A17C43" w:rsidP="00A17C43">
      <w:r w:rsidRPr="00A17C43">
        <w:t>This cross-sectional study included a sample of two independent general populations-based prospective cohort including Chinese participants from the Nelcin-B3 study and Dutch participants from the Imaging in Lifelines (ImaLife) study </w:t>
      </w:r>
      <w:hyperlink r:id="rId487" w:anchor="b0070" w:history="1">
        <w:r w:rsidRPr="00A17C43">
          <w:rPr>
            <w:rStyle w:val="Hyperlink"/>
          </w:rPr>
          <w:t>[14]</w:t>
        </w:r>
      </w:hyperlink>
      <w:r w:rsidRPr="00A17C43">
        <w:t>, </w:t>
      </w:r>
      <w:hyperlink r:id="rId488" w:anchor="b0075" w:history="1">
        <w:r w:rsidRPr="00A17C43">
          <w:rPr>
            <w:rStyle w:val="Hyperlink"/>
          </w:rPr>
          <w:t>[15]</w:t>
        </w:r>
      </w:hyperlink>
      <w:r w:rsidRPr="00A17C43">
        <w:t>. any smoking status, age 40–74 years. It included a consecutive series of participants with any smoking status, aged 45–74 years who underwent LDCT between May and October 2017 in the Nelcin-B3 study (n = 1143). An approximately equivalent number of participants with the same age range and any smoking status in the ImaLife study were also included and these participants underwent the LDCT between May and October 2019 (n = 1200, </w:t>
      </w:r>
      <w:hyperlink r:id="rId489" w:anchor="f0005" w:history="1">
        <w:r w:rsidRPr="00A17C43">
          <w:rPr>
            <w:rStyle w:val="Hyperlink"/>
          </w:rPr>
          <w:t>Fig. 1</w:t>
        </w:r>
      </w:hyperlink>
      <w:r w:rsidRPr="00A17C43">
        <w:t>). We excluded participants if they had </w:t>
      </w:r>
      <w:hyperlink r:id="rId490" w:tooltip="Learn more about interstitial fibrosis from ScienceDirect's AI-generated Topic Pages" w:history="1">
        <w:r w:rsidRPr="00A17C43">
          <w:rPr>
            <w:rStyle w:val="Hyperlink"/>
          </w:rPr>
          <w:t>interstitial fibrosis</w:t>
        </w:r>
      </w:hyperlink>
      <w:r w:rsidRPr="00A17C43">
        <w:t>, and </w:t>
      </w:r>
      <w:hyperlink r:id="rId491" w:tooltip="Learn more about pneumothorax from ScienceDirect's AI-generated Topic Pages" w:history="1">
        <w:r w:rsidRPr="00A17C43">
          <w:rPr>
            <w:rStyle w:val="Hyperlink"/>
          </w:rPr>
          <w:t>pneumothorax</w:t>
        </w:r>
      </w:hyperlink>
      <w:r w:rsidRPr="00A17C43">
        <w:t> which were determined based on the CT scan by the radiologist, and/or if there was incomplete data (i.e., </w:t>
      </w:r>
      <w:hyperlink r:id="rId492" w:tooltip="Learn more about BMI from ScienceDirect's AI-generated Topic Pages" w:history="1">
        <w:r w:rsidRPr="00A17C43">
          <w:rPr>
            <w:rStyle w:val="Hyperlink"/>
          </w:rPr>
          <w:t>BMI</w:t>
        </w:r>
      </w:hyperlink>
      <w:r w:rsidRPr="00A17C43">
        <w:t>, passive smoking, or pack years) (see </w:t>
      </w:r>
      <w:hyperlink r:id="rId493" w:anchor="f0005" w:history="1">
        <w:r w:rsidRPr="00A17C43">
          <w:rPr>
            <w:rStyle w:val="Hyperlink"/>
          </w:rPr>
          <w:t>Fig. 1</w:t>
        </w:r>
      </w:hyperlink>
      <w:r w:rsidRPr="00A17C43">
        <w:t>). The Ethics Committee of Biomedicine Research of the Second Military Medical University and of the UMCG approved the Nelcin-B3 study (registration number: NCT03992833) and the ImaLife study (registration number: NL58592.042.16), respectively. Participants in both cohorts provided written </w:t>
      </w:r>
      <w:hyperlink r:id="rId494" w:tooltip="Learn more about informed consent from ScienceDirect's AI-generated Topic Pages" w:history="1">
        <w:r w:rsidRPr="00A17C43">
          <w:rPr>
            <w:rStyle w:val="Hyperlink"/>
          </w:rPr>
          <w:t>informed consent</w:t>
        </w:r>
      </w:hyperlink>
      <w:r w:rsidRPr="00A17C43">
        <w:t>. A detailed description of these two studies can be found in additional file 1: </w:t>
      </w:r>
      <w:bookmarkStart w:id="118" w:name="bs0100"/>
      <w:r w:rsidRPr="00A17C43">
        <w:fldChar w:fldCharType="begin"/>
      </w:r>
      <w:r w:rsidRPr="00A17C43">
        <w:instrText>HYPERLINK "https://www.sciencedirect.com/science/article/pii/S0720048X24002195" \l "s0100"</w:instrText>
      </w:r>
      <w:r w:rsidRPr="00A17C43">
        <w:fldChar w:fldCharType="separate"/>
      </w:r>
      <w:r w:rsidRPr="00A17C43">
        <w:rPr>
          <w:rStyle w:val="Hyperlink"/>
        </w:rPr>
        <w:t>supplementary material</w:t>
      </w:r>
      <w:r w:rsidRPr="00A17C43">
        <w:fldChar w:fldCharType="end"/>
      </w:r>
      <w:r w:rsidRPr="00A17C43">
        <w:t>.</w:t>
      </w:r>
    </w:p>
    <w:p w14:paraId="4141E0B3" w14:textId="5B14C026" w:rsidR="00A17C43" w:rsidRPr="00A17C43" w:rsidRDefault="00A17C43" w:rsidP="00A17C43"/>
    <w:p w14:paraId="17561376" w14:textId="77777777" w:rsidR="00A17C43" w:rsidRPr="00A17C43" w:rsidRDefault="00A17C43" w:rsidP="00A17C43">
      <w:pPr>
        <w:numPr>
          <w:ilvl w:val="0"/>
          <w:numId w:val="20"/>
        </w:numPr>
      </w:pPr>
      <w:hyperlink r:id="rId495" w:tgtFrame="_blank" w:tooltip="Download high-res image (211KB)" w:history="1">
        <w:r w:rsidRPr="00A17C43">
          <w:rPr>
            <w:rStyle w:val="Hyperlink"/>
          </w:rPr>
          <w:t>Download: Download high-res image (211KB)</w:t>
        </w:r>
      </w:hyperlink>
    </w:p>
    <w:p w14:paraId="5C3566F0" w14:textId="77777777" w:rsidR="00A17C43" w:rsidRPr="00A17C43" w:rsidRDefault="00A17C43" w:rsidP="00A17C43">
      <w:pPr>
        <w:numPr>
          <w:ilvl w:val="0"/>
          <w:numId w:val="20"/>
        </w:numPr>
      </w:pPr>
      <w:hyperlink r:id="rId496" w:tgtFrame="_blank" w:tooltip="Download full-size image" w:history="1">
        <w:r w:rsidRPr="00A17C43">
          <w:rPr>
            <w:rStyle w:val="Hyperlink"/>
          </w:rPr>
          <w:t>Download: Download full-size image</w:t>
        </w:r>
      </w:hyperlink>
    </w:p>
    <w:p w14:paraId="07BAF390" w14:textId="77777777" w:rsidR="00A17C43" w:rsidRPr="00A17C43" w:rsidRDefault="00A17C43" w:rsidP="00A17C43">
      <w:r w:rsidRPr="00A17C43">
        <w:t>Fig. 1. </w:t>
      </w:r>
      <w:r w:rsidRPr="00A17C43">
        <w:rPr>
          <w:b/>
          <w:bCs/>
        </w:rPr>
        <w:t>Flow-chart of study design</w:t>
      </w:r>
      <w:r w:rsidRPr="00A17C43">
        <w:t>. Note: LDCT, low-dose CT.</w:t>
      </w:r>
    </w:p>
    <w:p w14:paraId="2A1E7DC8" w14:textId="77777777" w:rsidR="00A17C43" w:rsidRPr="00A17C43" w:rsidRDefault="00A17C43" w:rsidP="00A17C43">
      <w:r w:rsidRPr="00A17C43">
        <w:t>2.2. Data collection and definitions</w:t>
      </w:r>
    </w:p>
    <w:p w14:paraId="6ECC2A69" w14:textId="77777777" w:rsidR="00A17C43" w:rsidRPr="00A17C43" w:rsidRDefault="00A17C43" w:rsidP="00A17C43">
      <w:r w:rsidRPr="00A17C43">
        <w:t>In the two prospective cohorts, trained interviewers conducted structured face-to-face interviews using questionnaires. They gathered information about exposure to smoking (i.e., smoking status and passive smoking), demographics (i.e., age, sex, body mass index [BMI], and educational level), and exposure to either cooking fumes or fireplace fumes (see </w:t>
      </w:r>
      <w:hyperlink r:id="rId497" w:anchor="s0100" w:history="1">
        <w:r w:rsidRPr="00A17C43">
          <w:rPr>
            <w:rStyle w:val="Hyperlink"/>
          </w:rPr>
          <w:t>Table S1</w:t>
        </w:r>
      </w:hyperlink>
      <w:r w:rsidRPr="00A17C43">
        <w:t> for definitions). The educational level was categorized into low, moderate, and high </w:t>
      </w:r>
      <w:hyperlink r:id="rId498" w:anchor="b0080" w:history="1">
        <w:r w:rsidRPr="00A17C43">
          <w:rPr>
            <w:rStyle w:val="Hyperlink"/>
          </w:rPr>
          <w:t>[16]</w:t>
        </w:r>
      </w:hyperlink>
      <w:r w:rsidRPr="00A17C43">
        <w:t>, </w:t>
      </w:r>
      <w:hyperlink r:id="rId499" w:anchor="b0085" w:history="1">
        <w:r w:rsidRPr="00A17C43">
          <w:rPr>
            <w:rStyle w:val="Hyperlink"/>
          </w:rPr>
          <w:t>[17]</w:t>
        </w:r>
      </w:hyperlink>
      <w:r w:rsidRPr="00A17C43">
        <w:t>. BMI was categorized into &lt; 25 and ≥ 25 kg/cm</w:t>
      </w:r>
      <w:r w:rsidRPr="00A17C43">
        <w:rPr>
          <w:vertAlign w:val="superscript"/>
        </w:rPr>
        <w:t>2</w:t>
      </w:r>
      <w:r w:rsidRPr="00A17C43">
        <w:t>. The cohorts differed slightly in the definitions of smoking status, passive smoking, and cooking/fireplace fume exposure </w:t>
      </w:r>
      <w:hyperlink r:id="rId500" w:anchor="b0070" w:history="1">
        <w:r w:rsidRPr="00A17C43">
          <w:rPr>
            <w:rStyle w:val="Hyperlink"/>
          </w:rPr>
          <w:t>[14]</w:t>
        </w:r>
      </w:hyperlink>
      <w:r w:rsidRPr="00A17C43">
        <w:t>, </w:t>
      </w:r>
      <w:hyperlink r:id="rId501" w:anchor="b0090" w:history="1">
        <w:r w:rsidRPr="00A17C43">
          <w:rPr>
            <w:rStyle w:val="Hyperlink"/>
          </w:rPr>
          <w:t>[18]</w:t>
        </w:r>
      </w:hyperlink>
      <w:r w:rsidRPr="00A17C43">
        <w:t>. Passive smoking was defined as exposure to smoke produced by others ≥ 1 day a week for ≥ 15 min indoors in the Chinese cohort and regularly exposed to tobacco smoke from others in the past year in the Dutch cohort. Cooking fumes exposure was defined as exposure to at least moderate smoke during cooking in the Chinese cohort, while fireplace fumes exposure was defined as fireplace use ≥ 1 time/week in the Dutch cohort. For this study, the outcome of interest was visually assessed emphysema on LDCT scan. Participants were classified as having either no emphysema or at least trace emphysema. A detailed description of data collection and definitions can be found in Additional file 1: </w:t>
      </w:r>
      <w:hyperlink r:id="rId502" w:anchor="s0100" w:history="1">
        <w:r w:rsidRPr="00A17C43">
          <w:rPr>
            <w:rStyle w:val="Hyperlink"/>
          </w:rPr>
          <w:t>supplementary material</w:t>
        </w:r>
      </w:hyperlink>
      <w:r w:rsidRPr="00A17C43">
        <w:t>.</w:t>
      </w:r>
    </w:p>
    <w:p w14:paraId="2983E64C" w14:textId="77777777" w:rsidR="00A17C43" w:rsidRPr="00A17C43" w:rsidRDefault="00A17C43" w:rsidP="00A17C43">
      <w:r w:rsidRPr="00A17C43">
        <w:t>2.3. CT scan acquisition</w:t>
      </w:r>
    </w:p>
    <w:p w14:paraId="4426B7AB" w14:textId="77777777" w:rsidR="00A17C43" w:rsidRPr="00A17C43" w:rsidRDefault="00A17C43" w:rsidP="00A17C43">
      <w:r w:rsidRPr="00A17C43">
        <w:t>The Chinese study used a 64-detector row CT system (Somatom Definition AS 64, Siemens Healthineers, Germany) for the non-contrast LDCT chest examinations, with the following parameters: 120 kVp, 35 mAs (reference), pitch 1.0 and CTDI vol ≤ 2 mGy. A soft tissue kernel (D45F) was applied to reconstruct the images at 1.0 mm thickness and 0.7 mm increment. All the participants were scanned head first in the </w:t>
      </w:r>
      <w:hyperlink r:id="rId503" w:tooltip="Learn more about supine position from ScienceDirect's AI-generated Topic Pages" w:history="1">
        <w:r w:rsidRPr="00A17C43">
          <w:rPr>
            <w:rStyle w:val="Hyperlink"/>
          </w:rPr>
          <w:t>supine position</w:t>
        </w:r>
      </w:hyperlink>
      <w:r w:rsidRPr="00A17C43">
        <w:t> during an inspiratory breath hold.</w:t>
      </w:r>
    </w:p>
    <w:p w14:paraId="1C60EE98" w14:textId="77777777" w:rsidR="00A17C43" w:rsidRPr="00A17C43" w:rsidRDefault="00A17C43" w:rsidP="00A17C43">
      <w:r w:rsidRPr="00A17C43">
        <w:t xml:space="preserve">The Dutch study used a third-generation dual-source CT (SOMATOM Force, Siemens Healthineers, Germany) for the non-contrast LDCT chest examinations, with the following parameters: 120 kVp, 20 mAs (reference), pitch 2.5 and CTDI vol ≤ 1.8 mGy. A soft tissue kernel (Br40) was applied to </w:t>
      </w:r>
      <w:r w:rsidRPr="00A17C43">
        <w:lastRenderedPageBreak/>
        <w:t>reconstruct the images at 1.0 mm slice thickness and 0.7 mm increment. The measurement of CT image quality can be found in Additional file 1: </w:t>
      </w:r>
      <w:hyperlink r:id="rId504" w:anchor="s0100" w:history="1">
        <w:r w:rsidRPr="00A17C43">
          <w:rPr>
            <w:rStyle w:val="Hyperlink"/>
          </w:rPr>
          <w:t>supplementary material</w:t>
        </w:r>
      </w:hyperlink>
      <w:r w:rsidRPr="00A17C43">
        <w:t>.</w:t>
      </w:r>
    </w:p>
    <w:p w14:paraId="4DADFE08" w14:textId="77777777" w:rsidR="00A17C43" w:rsidRPr="00A17C43" w:rsidRDefault="00A17C43" w:rsidP="00A17C43">
      <w:r w:rsidRPr="00A17C43">
        <w:t>2.4. Visual emphysema assessment</w:t>
      </w:r>
    </w:p>
    <w:p w14:paraId="26F75751" w14:textId="77777777" w:rsidR="00A17C43" w:rsidRPr="00A17C43" w:rsidRDefault="00A17C43" w:rsidP="00A17C43">
      <w:r w:rsidRPr="00A17C43">
        <w:t>One radiologist (A) with 6 years’ experience visually assessed emphysema on Chest CT for all Chinese and Dutch participants, using a standard protocol created by the Fleischner Society </w:t>
      </w:r>
      <w:hyperlink r:id="rId505" w:anchor="b0095" w:history="1">
        <w:r w:rsidRPr="00A17C43">
          <w:rPr>
            <w:rStyle w:val="Hyperlink"/>
          </w:rPr>
          <w:t>[19]</w:t>
        </w:r>
      </w:hyperlink>
      <w:r w:rsidRPr="00A17C43">
        <w:t>. Interobserver agreement was determined based on 100 randomly selected cases in each cohort by a second radiologist (B) with 3 years’ experience for the Chinese participants and a third clinical physician (C) with 4 years’ experience for the Dutch participants. Before the assessment, all readers received training that had all subtypes of emphysema and was supervised by a senior chest radiologist using a standardized protocol. All readers performed the visual emphysema assessments in version VB30A of Syngo. via. software (Siemens Healthineers, Germany). They used the minimum intensity projection </w:t>
      </w:r>
      <w:hyperlink r:id="rId506" w:anchor="b0095" w:history="1">
        <w:r w:rsidRPr="00A17C43">
          <w:rPr>
            <w:rStyle w:val="Hyperlink"/>
          </w:rPr>
          <w:t>[19]</w:t>
        </w:r>
      </w:hyperlink>
      <w:r w:rsidRPr="00A17C43">
        <w:t>, </w:t>
      </w:r>
      <w:hyperlink r:id="rId507" w:anchor="b0100" w:history="1">
        <w:r w:rsidRPr="00A17C43">
          <w:rPr>
            <w:rStyle w:val="Hyperlink"/>
          </w:rPr>
          <w:t>[20]</w:t>
        </w:r>
      </w:hyperlink>
      <w:r w:rsidRPr="00A17C43">
        <w:t> with a 10 mm thickness (WC:-850 HU, WW:400 HU) </w:t>
      </w:r>
      <w:hyperlink r:id="rId508" w:anchor="b0105" w:history="1">
        <w:r w:rsidRPr="00A17C43">
          <w:rPr>
            <w:rStyle w:val="Hyperlink"/>
          </w:rPr>
          <w:t>[21]</w:t>
        </w:r>
      </w:hyperlink>
      <w:r w:rsidRPr="00A17C43">
        <w:t> and multiplanar reconstruction with 1 mm thickness (WC:-750 HU, WW:700 HU) </w:t>
      </w:r>
      <w:hyperlink r:id="rId509" w:anchor="b0040" w:history="1">
        <w:r w:rsidRPr="00A17C43">
          <w:rPr>
            <w:rStyle w:val="Hyperlink"/>
          </w:rPr>
          <w:t>[8]</w:t>
        </w:r>
      </w:hyperlink>
      <w:r w:rsidRPr="00A17C43">
        <w:t>. Emphysema was scored as well-defined or ill-defined low attenuation or lucencies </w:t>
      </w:r>
      <w:hyperlink r:id="rId510" w:anchor="b0095" w:history="1">
        <w:r w:rsidRPr="00A17C43">
          <w:rPr>
            <w:rStyle w:val="Hyperlink"/>
          </w:rPr>
          <w:t>[19]</w:t>
        </w:r>
      </w:hyperlink>
      <w:r w:rsidRPr="00A17C43">
        <w:t>. If present (threshold ≥ trace), emphysema was further categorised as one of the two predominant subtypes, centrilobular (CLE), paraseptal (PSE). The predominant subtype was noted by the most severe one in cases of mixed emphysema. CLE was classified as trace (&lt;0.5 %), mild (0.5–5 %), moderate (&gt;5%), confluent and advanced destructive. PSE was classified as mild (&lt;1 cm lucencies) or substantial (mainly &gt; 1 cm lucencies) (</w:t>
      </w:r>
      <w:hyperlink r:id="rId511" w:anchor="f0015" w:history="1">
        <w:r w:rsidRPr="00A17C43">
          <w:rPr>
            <w:rStyle w:val="Hyperlink"/>
          </w:rPr>
          <w:t>Fig. 3</w:t>
        </w:r>
      </w:hyperlink>
      <w:r w:rsidRPr="00A17C43">
        <w:t>a-3f).</w:t>
      </w:r>
    </w:p>
    <w:p w14:paraId="79DD932B" w14:textId="77777777" w:rsidR="00A17C43" w:rsidRPr="00A17C43" w:rsidRDefault="00A17C43" w:rsidP="00A17C43">
      <w:r w:rsidRPr="00A17C43">
        <w:t>2.5. Statistical analysis</w:t>
      </w:r>
    </w:p>
    <w:p w14:paraId="4463C32B" w14:textId="77777777" w:rsidR="00A17C43" w:rsidRPr="00A17C43" w:rsidRDefault="00A17C43" w:rsidP="00A17C43">
      <w:r w:rsidRPr="00A17C43">
        <w:t>We described continuous variables as means and standard deviations and categorical variables as frequencies and percentages. </w:t>
      </w:r>
      <w:hyperlink r:id="rId512" w:tooltip="Learn more about Kappa statistics from ScienceDirect's AI-generated Topic Pages" w:history="1">
        <w:r w:rsidRPr="00A17C43">
          <w:rPr>
            <w:rStyle w:val="Hyperlink"/>
          </w:rPr>
          <w:t>Kappa statistics</w:t>
        </w:r>
      </w:hyperlink>
      <w:r w:rsidRPr="00A17C43">
        <w:t> for emphysema and weighted kappa coefficients for CLE and PSE severity were calculated to assess interobserver agreement. To compare emphysema prevalence between the two populations, we performed univariate and multivariable </w:t>
      </w:r>
      <w:hyperlink r:id="rId513" w:tooltip="Learn more about logistic regression analyses from ScienceDirect's AI-generated Topic Pages" w:history="1">
        <w:r w:rsidRPr="00A17C43">
          <w:rPr>
            <w:rStyle w:val="Hyperlink"/>
          </w:rPr>
          <w:t>logistic regression analyses</w:t>
        </w:r>
      </w:hyperlink>
      <w:r w:rsidRPr="00A17C43">
        <w:t> to estimate the odds ratios (ORs) and 95 % confidence intervals (95 % CIs). In the multivariable analysis, we adjusted for age (per 10-year increase), sex, smoking status (i.e., former/ current/never), passive smoking, BMI, educational level, and cooking or fireplace fume exposure. Those were based on previous literature </w:t>
      </w:r>
      <w:hyperlink r:id="rId514" w:anchor="b0045" w:history="1">
        <w:r w:rsidRPr="00A17C43">
          <w:rPr>
            <w:rStyle w:val="Hyperlink"/>
          </w:rPr>
          <w:t>[9]</w:t>
        </w:r>
      </w:hyperlink>
      <w:r w:rsidRPr="00A17C43">
        <w:t>, </w:t>
      </w:r>
      <w:hyperlink r:id="rId515" w:anchor="b0110" w:history="1">
        <w:r w:rsidRPr="00A17C43">
          <w:rPr>
            <w:rStyle w:val="Hyperlink"/>
          </w:rPr>
          <w:t>[22]</w:t>
        </w:r>
      </w:hyperlink>
      <w:r w:rsidRPr="00A17C43">
        <w:t>. In addition, we performed analyses stratified by smoking status and by cohorts. Chi-squared tests were conducted to analyse differences in emphysema subtype and severity between the two populations with emphysema. To elucidate the robustness, we performed a sensitivity analysis by repeating the main analysis for the main subtype of emphysema (CLE) by limiting the emphysema threshold to at least trace or at least mild. All analyses were conducted using the SPSS Version 28.0 (IBM Corp.) with an extension of “STATS_WEIGHTED_KAPPA”, treating </w:t>
      </w:r>
      <w:r w:rsidRPr="00A17C43">
        <w:rPr>
          <w:i/>
          <w:iCs/>
        </w:rPr>
        <w:t>p</w:t>
      </w:r>
      <w:r w:rsidRPr="00A17C43">
        <w:t>-values of &lt; 0.05 as statistically significant. As there is limited data available regarding the prevalence of CT-defined emphysema in literature, we could not perform a prior sample size estimation. As an alternative, a post hoc power calculation was performed using G power Version 3.1.9 (Heinrich Heine University Düsseldorf).</w:t>
      </w:r>
    </w:p>
    <w:p w14:paraId="42432DD9" w14:textId="77777777" w:rsidR="00A17C43" w:rsidRPr="00A17C43" w:rsidRDefault="00A17C43" w:rsidP="00A17C43">
      <w:r w:rsidRPr="00A17C43">
        <w:t>3. Results</w:t>
      </w:r>
    </w:p>
    <w:p w14:paraId="2642C6E2" w14:textId="77777777" w:rsidR="00A17C43" w:rsidRPr="00A17C43" w:rsidRDefault="00A17C43" w:rsidP="00A17C43">
      <w:r w:rsidRPr="00A17C43">
        <w:t>3.1. Population characteristics</w:t>
      </w:r>
    </w:p>
    <w:p w14:paraId="6AD498E7" w14:textId="77777777" w:rsidR="00A17C43" w:rsidRPr="00A17C43" w:rsidRDefault="00A17C43" w:rsidP="00A17C43">
      <w:r w:rsidRPr="00A17C43">
        <w:t>There were 3 % of participants with missing data who were excluded. We included 2,343 participants in this analysis (</w:t>
      </w:r>
      <w:hyperlink r:id="rId516" w:anchor="f0005" w:history="1">
        <w:r w:rsidRPr="00A17C43">
          <w:rPr>
            <w:rStyle w:val="Hyperlink"/>
          </w:rPr>
          <w:t>Fig. 1</w:t>
        </w:r>
      </w:hyperlink>
      <w:r w:rsidRPr="00A17C43">
        <w:t>), comprising 1143 Chinese participants and 1200 Dutch participants, with comparable proportions of women (627 [54.9 %] vs 707 [58.9 %], respectively). Compared with the Dutch, the Chinese population was slightly older (61.7 ± 6.3 vs 59.8 ± 8.1,) and included more never smokers (759 [66.4 %] vs 459 [38.3 %]) (</w:t>
      </w:r>
      <w:hyperlink r:id="rId517" w:anchor="t0005" w:history="1">
        <w:r w:rsidRPr="00A17C43">
          <w:rPr>
            <w:rStyle w:val="Hyperlink"/>
          </w:rPr>
          <w:t>Table 1</w:t>
        </w:r>
      </w:hyperlink>
      <w:r w:rsidRPr="00A17C43">
        <w:t>). As shown in </w:t>
      </w:r>
      <w:hyperlink r:id="rId518" w:anchor="s0100" w:history="1">
        <w:r w:rsidRPr="00A17C43">
          <w:rPr>
            <w:rStyle w:val="Hyperlink"/>
          </w:rPr>
          <w:t>Table S2</w:t>
        </w:r>
      </w:hyperlink>
      <w:r w:rsidRPr="00A17C43">
        <w:t xml:space="preserve">, among the never smokers, </w:t>
      </w:r>
      <w:r w:rsidRPr="00A17C43">
        <w:lastRenderedPageBreak/>
        <w:t>the Chinese participants were also older (61.1 ± 6.5 vs 58.1 ± 8.5) and had lower BMI (&lt;25 kg/m</w:t>
      </w:r>
      <w:r w:rsidRPr="00A17C43">
        <w:rPr>
          <w:vertAlign w:val="superscript"/>
        </w:rPr>
        <w:t>2</w:t>
      </w:r>
      <w:r w:rsidRPr="00A17C43">
        <w:t>, 57.7 % vs 44.2 %). The prevalence of passive smoking exposure was higher in the overall Chinese participants (44.0 % vs 22.6 %) and never smokers (35.4 % vs 15.5 %, </w:t>
      </w:r>
      <w:hyperlink r:id="rId519" w:anchor="s0100" w:history="1">
        <w:r w:rsidRPr="00A17C43">
          <w:rPr>
            <w:rStyle w:val="Hyperlink"/>
          </w:rPr>
          <w:t>Table S2</w:t>
        </w:r>
      </w:hyperlink>
      <w:r w:rsidRPr="00A17C43">
        <w:t>) than in the Dutch. No difference was observed between Chinese and Dutch participants in cooking or fireplace fume exposure (6.7 % vs 6.1 %).</w:t>
      </w:r>
    </w:p>
    <w:p w14:paraId="78FAB6B9" w14:textId="77777777" w:rsidR="00A17C43" w:rsidRPr="00A17C43" w:rsidRDefault="00A17C43" w:rsidP="00A17C43">
      <w:r w:rsidRPr="00A17C43">
        <w:t>Table 1. Characteristics of participants (overall and those with emphysema ≥ trace) in the Chinese and Dutch cohorts.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699"/>
        <w:gridCol w:w="1288"/>
        <w:gridCol w:w="2120"/>
        <w:gridCol w:w="1288"/>
        <w:gridCol w:w="2120"/>
      </w:tblGrid>
      <w:tr w:rsidR="00A17C43" w:rsidRPr="00A17C43" w14:paraId="21A9814A" w14:textId="77777777" w:rsidTr="00A17C43">
        <w:trPr>
          <w:tblHeader/>
        </w:trPr>
        <w:tc>
          <w:tcPr>
            <w:tcW w:w="0" w:type="auto"/>
            <w:vMerge w:val="restart"/>
            <w:tcBorders>
              <w:bottom w:val="nil"/>
              <w:right w:val="nil"/>
            </w:tcBorders>
            <w:tcMar>
              <w:top w:w="75" w:type="dxa"/>
              <w:left w:w="75" w:type="dxa"/>
              <w:bottom w:w="75" w:type="dxa"/>
              <w:right w:w="75" w:type="dxa"/>
            </w:tcMar>
            <w:hideMark/>
          </w:tcPr>
          <w:p w14:paraId="4540CB1F" w14:textId="77777777" w:rsidR="00A17C43" w:rsidRPr="00A17C43" w:rsidRDefault="00A17C43" w:rsidP="00A17C43">
            <w:r w:rsidRPr="00A17C43">
              <w:t>Empty Cell</w:t>
            </w:r>
          </w:p>
        </w:tc>
        <w:tc>
          <w:tcPr>
            <w:tcW w:w="0" w:type="auto"/>
            <w:gridSpan w:val="2"/>
            <w:tcBorders>
              <w:bottom w:val="nil"/>
              <w:right w:val="nil"/>
            </w:tcBorders>
            <w:tcMar>
              <w:top w:w="75" w:type="dxa"/>
              <w:left w:w="75" w:type="dxa"/>
              <w:bottom w:w="75" w:type="dxa"/>
              <w:right w:w="75" w:type="dxa"/>
            </w:tcMar>
            <w:hideMark/>
          </w:tcPr>
          <w:p w14:paraId="61BD3E19" w14:textId="77777777" w:rsidR="00A17C43" w:rsidRPr="00A17C43" w:rsidRDefault="00A17C43" w:rsidP="00A17C43">
            <w:pPr>
              <w:rPr>
                <w:b/>
                <w:bCs/>
              </w:rPr>
            </w:pPr>
            <w:r w:rsidRPr="00A17C43">
              <w:rPr>
                <w:b/>
                <w:bCs/>
              </w:rPr>
              <w:t>Chinese Cohort</w:t>
            </w:r>
          </w:p>
        </w:tc>
        <w:tc>
          <w:tcPr>
            <w:tcW w:w="0" w:type="auto"/>
            <w:gridSpan w:val="2"/>
            <w:tcBorders>
              <w:bottom w:val="nil"/>
              <w:right w:val="nil"/>
            </w:tcBorders>
            <w:tcMar>
              <w:top w:w="75" w:type="dxa"/>
              <w:left w:w="75" w:type="dxa"/>
              <w:bottom w:w="75" w:type="dxa"/>
              <w:right w:w="75" w:type="dxa"/>
            </w:tcMar>
            <w:hideMark/>
          </w:tcPr>
          <w:p w14:paraId="34043D1E" w14:textId="77777777" w:rsidR="00A17C43" w:rsidRPr="00A17C43" w:rsidRDefault="00A17C43" w:rsidP="00A17C43">
            <w:pPr>
              <w:rPr>
                <w:b/>
                <w:bCs/>
              </w:rPr>
            </w:pPr>
            <w:r w:rsidRPr="00A17C43">
              <w:rPr>
                <w:b/>
                <w:bCs/>
              </w:rPr>
              <w:t>Dutch Cohort</w:t>
            </w:r>
          </w:p>
        </w:tc>
      </w:tr>
      <w:tr w:rsidR="00A17C43" w:rsidRPr="00A17C43" w14:paraId="52CB130D" w14:textId="77777777" w:rsidTr="00A17C43">
        <w:trPr>
          <w:tblHeader/>
        </w:trPr>
        <w:tc>
          <w:tcPr>
            <w:tcW w:w="0" w:type="auto"/>
            <w:vMerge/>
            <w:tcBorders>
              <w:bottom w:val="nil"/>
              <w:right w:val="nil"/>
            </w:tcBorders>
            <w:hideMark/>
          </w:tcPr>
          <w:p w14:paraId="7ED1C21B" w14:textId="77777777" w:rsidR="00A17C43" w:rsidRPr="00A17C43" w:rsidRDefault="00A17C43" w:rsidP="00A17C43"/>
        </w:tc>
        <w:tc>
          <w:tcPr>
            <w:tcW w:w="0" w:type="auto"/>
            <w:tcBorders>
              <w:bottom w:val="single" w:sz="6" w:space="0" w:color="8E8E8E"/>
              <w:right w:val="nil"/>
            </w:tcBorders>
            <w:tcMar>
              <w:top w:w="75" w:type="dxa"/>
              <w:left w:w="75" w:type="dxa"/>
              <w:bottom w:w="75" w:type="dxa"/>
              <w:right w:w="75" w:type="dxa"/>
            </w:tcMar>
            <w:hideMark/>
          </w:tcPr>
          <w:p w14:paraId="501077EC" w14:textId="77777777" w:rsidR="00A17C43" w:rsidRPr="00A17C43" w:rsidRDefault="00A17C43" w:rsidP="00A17C43">
            <w:pPr>
              <w:rPr>
                <w:b/>
                <w:bCs/>
              </w:rPr>
            </w:pPr>
            <w:r w:rsidRPr="00A17C43">
              <w:rPr>
                <w:b/>
                <w:bCs/>
              </w:rPr>
              <w:t>Participants,</w:t>
            </w:r>
            <w:r w:rsidRPr="00A17C43">
              <w:rPr>
                <w:b/>
                <w:bCs/>
              </w:rPr>
              <w:br/>
              <w:t>n (%)</w:t>
            </w:r>
          </w:p>
        </w:tc>
        <w:tc>
          <w:tcPr>
            <w:tcW w:w="0" w:type="auto"/>
            <w:tcBorders>
              <w:bottom w:val="single" w:sz="6" w:space="0" w:color="8E8E8E"/>
              <w:right w:val="nil"/>
            </w:tcBorders>
            <w:tcMar>
              <w:top w:w="75" w:type="dxa"/>
              <w:left w:w="75" w:type="dxa"/>
              <w:bottom w:w="75" w:type="dxa"/>
              <w:right w:w="75" w:type="dxa"/>
            </w:tcMar>
            <w:hideMark/>
          </w:tcPr>
          <w:p w14:paraId="22D58B27" w14:textId="77777777" w:rsidR="00A17C43" w:rsidRPr="00A17C43" w:rsidRDefault="00A17C43" w:rsidP="00A17C43">
            <w:pPr>
              <w:rPr>
                <w:b/>
                <w:bCs/>
              </w:rPr>
            </w:pPr>
            <w:r w:rsidRPr="00A17C43">
              <w:rPr>
                <w:b/>
                <w:bCs/>
              </w:rPr>
              <w:t>Participants with emphysema, n (%)</w:t>
            </w:r>
          </w:p>
        </w:tc>
        <w:tc>
          <w:tcPr>
            <w:tcW w:w="0" w:type="auto"/>
            <w:tcBorders>
              <w:bottom w:val="single" w:sz="6" w:space="0" w:color="8E8E8E"/>
              <w:right w:val="nil"/>
            </w:tcBorders>
            <w:tcMar>
              <w:top w:w="75" w:type="dxa"/>
              <w:left w:w="75" w:type="dxa"/>
              <w:bottom w:w="75" w:type="dxa"/>
              <w:right w:w="75" w:type="dxa"/>
            </w:tcMar>
            <w:hideMark/>
          </w:tcPr>
          <w:p w14:paraId="754818A7" w14:textId="77777777" w:rsidR="00A17C43" w:rsidRPr="00A17C43" w:rsidRDefault="00A17C43" w:rsidP="00A17C43">
            <w:pPr>
              <w:rPr>
                <w:b/>
                <w:bCs/>
              </w:rPr>
            </w:pPr>
            <w:r w:rsidRPr="00A17C43">
              <w:rPr>
                <w:b/>
                <w:bCs/>
              </w:rPr>
              <w:t>Participants,</w:t>
            </w:r>
            <w:r w:rsidRPr="00A17C43">
              <w:rPr>
                <w:b/>
                <w:bCs/>
              </w:rPr>
              <w:br/>
              <w:t>n (%)</w:t>
            </w:r>
          </w:p>
        </w:tc>
        <w:tc>
          <w:tcPr>
            <w:tcW w:w="0" w:type="auto"/>
            <w:tcBorders>
              <w:bottom w:val="single" w:sz="6" w:space="0" w:color="8E8E8E"/>
              <w:right w:val="nil"/>
            </w:tcBorders>
            <w:tcMar>
              <w:top w:w="75" w:type="dxa"/>
              <w:left w:w="75" w:type="dxa"/>
              <w:bottom w:w="75" w:type="dxa"/>
              <w:right w:w="75" w:type="dxa"/>
            </w:tcMar>
            <w:hideMark/>
          </w:tcPr>
          <w:p w14:paraId="69E6B56D" w14:textId="77777777" w:rsidR="00A17C43" w:rsidRPr="00A17C43" w:rsidRDefault="00A17C43" w:rsidP="00A17C43">
            <w:pPr>
              <w:rPr>
                <w:b/>
                <w:bCs/>
              </w:rPr>
            </w:pPr>
            <w:r w:rsidRPr="00A17C43">
              <w:rPr>
                <w:b/>
                <w:bCs/>
              </w:rPr>
              <w:t>Participants with emphysema, n (%)</w:t>
            </w:r>
          </w:p>
        </w:tc>
      </w:tr>
      <w:tr w:rsidR="00A17C43" w:rsidRPr="00A17C43" w14:paraId="6EA24A8A" w14:textId="77777777" w:rsidTr="00A17C43">
        <w:tc>
          <w:tcPr>
            <w:tcW w:w="0" w:type="auto"/>
            <w:tcBorders>
              <w:bottom w:val="nil"/>
              <w:right w:val="nil"/>
            </w:tcBorders>
            <w:tcMar>
              <w:top w:w="75" w:type="dxa"/>
              <w:left w:w="75" w:type="dxa"/>
              <w:bottom w:w="75" w:type="dxa"/>
              <w:right w:w="75" w:type="dxa"/>
            </w:tcMar>
            <w:hideMark/>
          </w:tcPr>
          <w:p w14:paraId="53A6CE9C" w14:textId="77777777" w:rsidR="00A17C43" w:rsidRPr="00A17C43" w:rsidRDefault="00A17C43" w:rsidP="00A17C43">
            <w:pPr>
              <w:rPr>
                <w:b/>
                <w:bCs/>
              </w:rPr>
            </w:pPr>
            <w:r w:rsidRPr="00A17C43">
              <w:rPr>
                <w:b/>
                <w:bCs/>
              </w:rPr>
              <w:t>Valid Participants</w:t>
            </w:r>
          </w:p>
        </w:tc>
        <w:tc>
          <w:tcPr>
            <w:tcW w:w="0" w:type="auto"/>
            <w:tcBorders>
              <w:bottom w:val="nil"/>
              <w:right w:val="nil"/>
            </w:tcBorders>
            <w:tcMar>
              <w:top w:w="75" w:type="dxa"/>
              <w:left w:w="75" w:type="dxa"/>
              <w:bottom w:w="75" w:type="dxa"/>
              <w:right w:w="75" w:type="dxa"/>
            </w:tcMar>
            <w:hideMark/>
          </w:tcPr>
          <w:p w14:paraId="41511E4C" w14:textId="77777777" w:rsidR="00A17C43" w:rsidRPr="00A17C43" w:rsidRDefault="00A17C43" w:rsidP="00A17C43">
            <w:r w:rsidRPr="00A17C43">
              <w:t>1143 (97.4)</w:t>
            </w:r>
          </w:p>
        </w:tc>
        <w:tc>
          <w:tcPr>
            <w:tcW w:w="0" w:type="auto"/>
            <w:tcBorders>
              <w:bottom w:val="nil"/>
              <w:right w:val="nil"/>
            </w:tcBorders>
            <w:tcMar>
              <w:top w:w="75" w:type="dxa"/>
              <w:left w:w="75" w:type="dxa"/>
              <w:bottom w:w="75" w:type="dxa"/>
              <w:right w:w="75" w:type="dxa"/>
            </w:tcMar>
            <w:hideMark/>
          </w:tcPr>
          <w:p w14:paraId="60042B77" w14:textId="77777777" w:rsidR="00A17C43" w:rsidRPr="00A17C43" w:rsidRDefault="00A17C43" w:rsidP="00A17C43">
            <w:r w:rsidRPr="00A17C43">
              <w:t>672 (58.8)</w:t>
            </w:r>
          </w:p>
        </w:tc>
        <w:tc>
          <w:tcPr>
            <w:tcW w:w="0" w:type="auto"/>
            <w:tcBorders>
              <w:bottom w:val="nil"/>
              <w:right w:val="nil"/>
            </w:tcBorders>
            <w:tcMar>
              <w:top w:w="75" w:type="dxa"/>
              <w:left w:w="75" w:type="dxa"/>
              <w:bottom w:w="75" w:type="dxa"/>
              <w:right w:w="75" w:type="dxa"/>
            </w:tcMar>
            <w:hideMark/>
          </w:tcPr>
          <w:p w14:paraId="1B04569D" w14:textId="77777777" w:rsidR="00A17C43" w:rsidRPr="00A17C43" w:rsidRDefault="00A17C43" w:rsidP="00A17C43">
            <w:r w:rsidRPr="00A17C43">
              <w:t>1200 (96.7)</w:t>
            </w:r>
          </w:p>
        </w:tc>
        <w:tc>
          <w:tcPr>
            <w:tcW w:w="0" w:type="auto"/>
            <w:tcBorders>
              <w:bottom w:val="nil"/>
              <w:right w:val="nil"/>
            </w:tcBorders>
            <w:tcMar>
              <w:top w:w="75" w:type="dxa"/>
              <w:left w:w="75" w:type="dxa"/>
              <w:bottom w:w="75" w:type="dxa"/>
              <w:right w:w="75" w:type="dxa"/>
            </w:tcMar>
            <w:hideMark/>
          </w:tcPr>
          <w:p w14:paraId="107B8B79" w14:textId="77777777" w:rsidR="00A17C43" w:rsidRPr="00A17C43" w:rsidRDefault="00A17C43" w:rsidP="00A17C43">
            <w:r w:rsidRPr="00A17C43">
              <w:t>476 (39.7)</w:t>
            </w:r>
          </w:p>
        </w:tc>
      </w:tr>
      <w:tr w:rsidR="00A17C43" w:rsidRPr="00A17C43" w14:paraId="4681116F" w14:textId="77777777" w:rsidTr="00A17C43">
        <w:tc>
          <w:tcPr>
            <w:tcW w:w="0" w:type="auto"/>
            <w:tcBorders>
              <w:bottom w:val="nil"/>
              <w:right w:val="nil"/>
            </w:tcBorders>
            <w:tcMar>
              <w:top w:w="75" w:type="dxa"/>
              <w:left w:w="75" w:type="dxa"/>
              <w:bottom w:w="75" w:type="dxa"/>
              <w:right w:w="75" w:type="dxa"/>
            </w:tcMar>
            <w:hideMark/>
          </w:tcPr>
          <w:p w14:paraId="63128911" w14:textId="77777777" w:rsidR="00A17C43" w:rsidRPr="00A17C43" w:rsidRDefault="00A17C43" w:rsidP="00A17C43">
            <w:pPr>
              <w:rPr>
                <w:b/>
                <w:bCs/>
              </w:rPr>
            </w:pPr>
            <w:r w:rsidRPr="00A17C43">
              <w:rPr>
                <w:b/>
                <w:bCs/>
              </w:rPr>
              <w:t>Cases with missing value</w:t>
            </w:r>
          </w:p>
        </w:tc>
        <w:tc>
          <w:tcPr>
            <w:tcW w:w="0" w:type="auto"/>
            <w:tcBorders>
              <w:bottom w:val="nil"/>
              <w:right w:val="nil"/>
            </w:tcBorders>
            <w:tcMar>
              <w:top w:w="75" w:type="dxa"/>
              <w:left w:w="75" w:type="dxa"/>
              <w:bottom w:w="75" w:type="dxa"/>
              <w:right w:w="75" w:type="dxa"/>
            </w:tcMar>
            <w:hideMark/>
          </w:tcPr>
          <w:p w14:paraId="5921319B" w14:textId="77777777" w:rsidR="00A17C43" w:rsidRPr="00A17C43" w:rsidRDefault="00A17C43" w:rsidP="00A17C43">
            <w:r w:rsidRPr="00A17C43">
              <w:t>30 (2.6)</w:t>
            </w:r>
          </w:p>
        </w:tc>
        <w:tc>
          <w:tcPr>
            <w:tcW w:w="0" w:type="auto"/>
            <w:tcBorders>
              <w:bottom w:val="nil"/>
              <w:right w:val="nil"/>
            </w:tcBorders>
            <w:tcMar>
              <w:top w:w="75" w:type="dxa"/>
              <w:left w:w="75" w:type="dxa"/>
              <w:bottom w:w="75" w:type="dxa"/>
              <w:right w:w="75" w:type="dxa"/>
            </w:tcMar>
            <w:hideMark/>
          </w:tcPr>
          <w:p w14:paraId="6978FEBE" w14:textId="77777777" w:rsidR="00A17C43" w:rsidRPr="00A17C43" w:rsidRDefault="00A17C43" w:rsidP="00A17C43">
            <w:r w:rsidRPr="00A17C43">
              <w:t>17 (2.5)</w:t>
            </w:r>
          </w:p>
        </w:tc>
        <w:tc>
          <w:tcPr>
            <w:tcW w:w="0" w:type="auto"/>
            <w:tcBorders>
              <w:bottom w:val="nil"/>
              <w:right w:val="nil"/>
            </w:tcBorders>
            <w:tcMar>
              <w:top w:w="75" w:type="dxa"/>
              <w:left w:w="75" w:type="dxa"/>
              <w:bottom w:w="75" w:type="dxa"/>
              <w:right w:w="75" w:type="dxa"/>
            </w:tcMar>
            <w:hideMark/>
          </w:tcPr>
          <w:p w14:paraId="61D1AD64" w14:textId="77777777" w:rsidR="00A17C43" w:rsidRPr="00A17C43" w:rsidRDefault="00A17C43" w:rsidP="00A17C43">
            <w:r w:rsidRPr="00A17C43">
              <w:t>40 (3.3)</w:t>
            </w:r>
          </w:p>
        </w:tc>
        <w:tc>
          <w:tcPr>
            <w:tcW w:w="0" w:type="auto"/>
            <w:tcBorders>
              <w:bottom w:val="nil"/>
              <w:right w:val="nil"/>
            </w:tcBorders>
            <w:tcMar>
              <w:top w:w="75" w:type="dxa"/>
              <w:left w:w="75" w:type="dxa"/>
              <w:bottom w:w="75" w:type="dxa"/>
              <w:right w:w="75" w:type="dxa"/>
            </w:tcMar>
            <w:hideMark/>
          </w:tcPr>
          <w:p w14:paraId="43F5C486" w14:textId="77777777" w:rsidR="00A17C43" w:rsidRPr="00A17C43" w:rsidRDefault="00A17C43" w:rsidP="00A17C43">
            <w:r w:rsidRPr="00A17C43">
              <w:t>17 (3.6)</w:t>
            </w:r>
          </w:p>
        </w:tc>
      </w:tr>
      <w:tr w:rsidR="00A17C43" w:rsidRPr="00A17C43" w14:paraId="47195404" w14:textId="77777777" w:rsidTr="00A17C43">
        <w:tc>
          <w:tcPr>
            <w:tcW w:w="0" w:type="auto"/>
            <w:tcBorders>
              <w:bottom w:val="nil"/>
              <w:right w:val="nil"/>
            </w:tcBorders>
            <w:tcMar>
              <w:top w:w="75" w:type="dxa"/>
              <w:left w:w="75" w:type="dxa"/>
              <w:bottom w:w="75" w:type="dxa"/>
              <w:right w:w="75" w:type="dxa"/>
            </w:tcMar>
            <w:hideMark/>
          </w:tcPr>
          <w:p w14:paraId="6086B779" w14:textId="77777777" w:rsidR="00A17C43" w:rsidRPr="00A17C43" w:rsidRDefault="00A17C43" w:rsidP="00A17C43">
            <w:pPr>
              <w:rPr>
                <w:b/>
                <w:bCs/>
              </w:rPr>
            </w:pPr>
            <w:r w:rsidRPr="00A17C43">
              <w:rPr>
                <w:b/>
                <w:bCs/>
              </w:rPr>
              <w:t>Age (Mean ± SD)</w:t>
            </w:r>
          </w:p>
        </w:tc>
        <w:tc>
          <w:tcPr>
            <w:tcW w:w="0" w:type="auto"/>
            <w:tcBorders>
              <w:bottom w:val="nil"/>
              <w:right w:val="nil"/>
            </w:tcBorders>
            <w:tcMar>
              <w:top w:w="75" w:type="dxa"/>
              <w:left w:w="75" w:type="dxa"/>
              <w:bottom w:w="75" w:type="dxa"/>
              <w:right w:w="75" w:type="dxa"/>
            </w:tcMar>
            <w:hideMark/>
          </w:tcPr>
          <w:p w14:paraId="2B39893B" w14:textId="77777777" w:rsidR="00A17C43" w:rsidRPr="00A17C43" w:rsidRDefault="00A17C43" w:rsidP="00A17C43">
            <w:r w:rsidRPr="00A17C43">
              <w:t>61.7 ± 6.3</w:t>
            </w:r>
          </w:p>
        </w:tc>
        <w:tc>
          <w:tcPr>
            <w:tcW w:w="0" w:type="auto"/>
            <w:tcBorders>
              <w:bottom w:val="nil"/>
              <w:right w:val="nil"/>
            </w:tcBorders>
            <w:tcMar>
              <w:top w:w="75" w:type="dxa"/>
              <w:left w:w="75" w:type="dxa"/>
              <w:bottom w:w="75" w:type="dxa"/>
              <w:right w:w="75" w:type="dxa"/>
            </w:tcMar>
            <w:hideMark/>
          </w:tcPr>
          <w:p w14:paraId="595261F7" w14:textId="77777777" w:rsidR="00A17C43" w:rsidRPr="00A17C43" w:rsidRDefault="00A17C43" w:rsidP="00A17C43">
            <w:r w:rsidRPr="00A17C43">
              <w:t>62.7 ± 6.1</w:t>
            </w:r>
          </w:p>
        </w:tc>
        <w:tc>
          <w:tcPr>
            <w:tcW w:w="0" w:type="auto"/>
            <w:tcBorders>
              <w:bottom w:val="nil"/>
              <w:right w:val="nil"/>
            </w:tcBorders>
            <w:tcMar>
              <w:top w:w="75" w:type="dxa"/>
              <w:left w:w="75" w:type="dxa"/>
              <w:bottom w:w="75" w:type="dxa"/>
              <w:right w:w="75" w:type="dxa"/>
            </w:tcMar>
            <w:hideMark/>
          </w:tcPr>
          <w:p w14:paraId="48853026" w14:textId="77777777" w:rsidR="00A17C43" w:rsidRPr="00A17C43" w:rsidRDefault="00A17C43" w:rsidP="00A17C43">
            <w:r w:rsidRPr="00A17C43">
              <w:t>59.8 ± 8.1</w:t>
            </w:r>
          </w:p>
        </w:tc>
        <w:tc>
          <w:tcPr>
            <w:tcW w:w="0" w:type="auto"/>
            <w:tcBorders>
              <w:bottom w:val="nil"/>
              <w:right w:val="nil"/>
            </w:tcBorders>
            <w:tcMar>
              <w:top w:w="75" w:type="dxa"/>
              <w:left w:w="75" w:type="dxa"/>
              <w:bottom w:w="75" w:type="dxa"/>
              <w:right w:w="75" w:type="dxa"/>
            </w:tcMar>
            <w:hideMark/>
          </w:tcPr>
          <w:p w14:paraId="3894FF77" w14:textId="77777777" w:rsidR="00A17C43" w:rsidRPr="00A17C43" w:rsidRDefault="00A17C43" w:rsidP="00A17C43">
            <w:r w:rsidRPr="00A17C43">
              <w:t>61.0 ± 7.7</w:t>
            </w:r>
          </w:p>
        </w:tc>
      </w:tr>
      <w:tr w:rsidR="00A17C43" w:rsidRPr="00A17C43" w14:paraId="2B703005" w14:textId="77777777" w:rsidTr="00A17C43">
        <w:tc>
          <w:tcPr>
            <w:tcW w:w="0" w:type="auto"/>
            <w:tcBorders>
              <w:bottom w:val="nil"/>
              <w:right w:val="nil"/>
            </w:tcBorders>
            <w:tcMar>
              <w:top w:w="75" w:type="dxa"/>
              <w:left w:w="75" w:type="dxa"/>
              <w:bottom w:w="75" w:type="dxa"/>
              <w:right w:w="75" w:type="dxa"/>
            </w:tcMar>
            <w:hideMark/>
          </w:tcPr>
          <w:p w14:paraId="31B90ADA" w14:textId="77777777" w:rsidR="00A17C43" w:rsidRPr="00A17C43" w:rsidRDefault="00A17C43" w:rsidP="00A17C43">
            <w:pPr>
              <w:rPr>
                <w:b/>
                <w:bCs/>
              </w:rPr>
            </w:pPr>
            <w:r w:rsidRPr="00A17C43">
              <w:rPr>
                <w:b/>
                <w:bCs/>
              </w:rPr>
              <w:t>Sex</w:t>
            </w:r>
          </w:p>
        </w:tc>
        <w:tc>
          <w:tcPr>
            <w:tcW w:w="0" w:type="auto"/>
            <w:tcBorders>
              <w:bottom w:val="nil"/>
              <w:right w:val="nil"/>
            </w:tcBorders>
            <w:tcMar>
              <w:top w:w="75" w:type="dxa"/>
              <w:left w:w="75" w:type="dxa"/>
              <w:bottom w:w="75" w:type="dxa"/>
              <w:right w:w="75" w:type="dxa"/>
            </w:tcMar>
            <w:hideMark/>
          </w:tcPr>
          <w:p w14:paraId="22E2082A" w14:textId="77777777" w:rsidR="00A17C43" w:rsidRPr="00A17C43" w:rsidRDefault="00A17C43" w:rsidP="00A17C43">
            <w:pPr>
              <w:rPr>
                <w:b/>
                <w:bCs/>
              </w:rPr>
            </w:pPr>
          </w:p>
        </w:tc>
        <w:tc>
          <w:tcPr>
            <w:tcW w:w="0" w:type="auto"/>
            <w:tcBorders>
              <w:bottom w:val="nil"/>
              <w:right w:val="nil"/>
            </w:tcBorders>
            <w:tcMar>
              <w:top w:w="75" w:type="dxa"/>
              <w:left w:w="75" w:type="dxa"/>
              <w:bottom w:w="75" w:type="dxa"/>
              <w:right w:w="75" w:type="dxa"/>
            </w:tcMar>
            <w:hideMark/>
          </w:tcPr>
          <w:p w14:paraId="54600B3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39B6CFE"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CB0F33C" w14:textId="77777777" w:rsidR="00A17C43" w:rsidRPr="00A17C43" w:rsidRDefault="00A17C43" w:rsidP="00A17C43"/>
        </w:tc>
      </w:tr>
      <w:tr w:rsidR="00A17C43" w:rsidRPr="00A17C43" w14:paraId="248DDCE8" w14:textId="77777777" w:rsidTr="00A17C43">
        <w:tc>
          <w:tcPr>
            <w:tcW w:w="0" w:type="auto"/>
            <w:tcBorders>
              <w:bottom w:val="nil"/>
              <w:right w:val="nil"/>
            </w:tcBorders>
            <w:tcMar>
              <w:top w:w="75" w:type="dxa"/>
              <w:left w:w="75" w:type="dxa"/>
              <w:bottom w:w="75" w:type="dxa"/>
              <w:right w:w="75" w:type="dxa"/>
            </w:tcMar>
            <w:hideMark/>
          </w:tcPr>
          <w:p w14:paraId="09EF06F6" w14:textId="77777777" w:rsidR="00A17C43" w:rsidRPr="00A17C43" w:rsidRDefault="00A17C43" w:rsidP="00A17C43">
            <w:pPr>
              <w:rPr>
                <w:b/>
                <w:bCs/>
              </w:rPr>
            </w:pPr>
            <w:r w:rsidRPr="00A17C43">
              <w:rPr>
                <w:b/>
                <w:bCs/>
              </w:rPr>
              <w:t>Women</w:t>
            </w:r>
          </w:p>
        </w:tc>
        <w:tc>
          <w:tcPr>
            <w:tcW w:w="0" w:type="auto"/>
            <w:tcBorders>
              <w:bottom w:val="nil"/>
              <w:right w:val="nil"/>
            </w:tcBorders>
            <w:tcMar>
              <w:top w:w="75" w:type="dxa"/>
              <w:left w:w="75" w:type="dxa"/>
              <w:bottom w:w="75" w:type="dxa"/>
              <w:right w:w="75" w:type="dxa"/>
            </w:tcMar>
            <w:hideMark/>
          </w:tcPr>
          <w:p w14:paraId="31EAC85C" w14:textId="77777777" w:rsidR="00A17C43" w:rsidRPr="00A17C43" w:rsidRDefault="00A17C43" w:rsidP="00A17C43">
            <w:r w:rsidRPr="00A17C43">
              <w:t>627 (54.9)</w:t>
            </w:r>
          </w:p>
        </w:tc>
        <w:tc>
          <w:tcPr>
            <w:tcW w:w="0" w:type="auto"/>
            <w:tcBorders>
              <w:bottom w:val="nil"/>
              <w:right w:val="nil"/>
            </w:tcBorders>
            <w:tcMar>
              <w:top w:w="75" w:type="dxa"/>
              <w:left w:w="75" w:type="dxa"/>
              <w:bottom w:w="75" w:type="dxa"/>
              <w:right w:w="75" w:type="dxa"/>
            </w:tcMar>
            <w:hideMark/>
          </w:tcPr>
          <w:p w14:paraId="171545B8" w14:textId="77777777" w:rsidR="00A17C43" w:rsidRPr="00A17C43" w:rsidRDefault="00A17C43" w:rsidP="00A17C43">
            <w:r w:rsidRPr="00A17C43">
              <w:t>302 (44.9)</w:t>
            </w:r>
          </w:p>
        </w:tc>
        <w:tc>
          <w:tcPr>
            <w:tcW w:w="0" w:type="auto"/>
            <w:tcBorders>
              <w:bottom w:val="nil"/>
              <w:right w:val="nil"/>
            </w:tcBorders>
            <w:tcMar>
              <w:top w:w="75" w:type="dxa"/>
              <w:left w:w="75" w:type="dxa"/>
              <w:bottom w:w="75" w:type="dxa"/>
              <w:right w:w="75" w:type="dxa"/>
            </w:tcMar>
            <w:hideMark/>
          </w:tcPr>
          <w:p w14:paraId="26206495" w14:textId="77777777" w:rsidR="00A17C43" w:rsidRPr="00A17C43" w:rsidRDefault="00A17C43" w:rsidP="00A17C43">
            <w:r w:rsidRPr="00A17C43">
              <w:t>707 (58.9)</w:t>
            </w:r>
          </w:p>
        </w:tc>
        <w:tc>
          <w:tcPr>
            <w:tcW w:w="0" w:type="auto"/>
            <w:tcBorders>
              <w:bottom w:val="nil"/>
              <w:right w:val="nil"/>
            </w:tcBorders>
            <w:tcMar>
              <w:top w:w="75" w:type="dxa"/>
              <w:left w:w="75" w:type="dxa"/>
              <w:bottom w:w="75" w:type="dxa"/>
              <w:right w:w="75" w:type="dxa"/>
            </w:tcMar>
            <w:hideMark/>
          </w:tcPr>
          <w:p w14:paraId="43BF7F92" w14:textId="77777777" w:rsidR="00A17C43" w:rsidRPr="00A17C43" w:rsidRDefault="00A17C43" w:rsidP="00A17C43">
            <w:r w:rsidRPr="00A17C43">
              <w:t>239 (50.2)</w:t>
            </w:r>
          </w:p>
        </w:tc>
      </w:tr>
      <w:tr w:rsidR="00A17C43" w:rsidRPr="00A17C43" w14:paraId="53CBC149" w14:textId="77777777" w:rsidTr="00A17C43">
        <w:tc>
          <w:tcPr>
            <w:tcW w:w="0" w:type="auto"/>
            <w:tcBorders>
              <w:bottom w:val="nil"/>
              <w:right w:val="nil"/>
            </w:tcBorders>
            <w:tcMar>
              <w:top w:w="75" w:type="dxa"/>
              <w:left w:w="75" w:type="dxa"/>
              <w:bottom w:w="75" w:type="dxa"/>
              <w:right w:w="75" w:type="dxa"/>
            </w:tcMar>
            <w:hideMark/>
          </w:tcPr>
          <w:p w14:paraId="71607417" w14:textId="77777777" w:rsidR="00A17C43" w:rsidRPr="00A17C43" w:rsidRDefault="00A17C43" w:rsidP="00A17C43">
            <w:pPr>
              <w:rPr>
                <w:b/>
                <w:bCs/>
              </w:rPr>
            </w:pPr>
            <w:r w:rsidRPr="00A17C43">
              <w:rPr>
                <w:b/>
                <w:bCs/>
              </w:rPr>
              <w:t>Men</w:t>
            </w:r>
          </w:p>
        </w:tc>
        <w:tc>
          <w:tcPr>
            <w:tcW w:w="0" w:type="auto"/>
            <w:tcBorders>
              <w:bottom w:val="nil"/>
              <w:right w:val="nil"/>
            </w:tcBorders>
            <w:tcMar>
              <w:top w:w="75" w:type="dxa"/>
              <w:left w:w="75" w:type="dxa"/>
              <w:bottom w:w="75" w:type="dxa"/>
              <w:right w:w="75" w:type="dxa"/>
            </w:tcMar>
            <w:hideMark/>
          </w:tcPr>
          <w:p w14:paraId="1C527EF5" w14:textId="77777777" w:rsidR="00A17C43" w:rsidRPr="00A17C43" w:rsidRDefault="00A17C43" w:rsidP="00A17C43">
            <w:r w:rsidRPr="00A17C43">
              <w:t>516 (45.1)</w:t>
            </w:r>
          </w:p>
        </w:tc>
        <w:tc>
          <w:tcPr>
            <w:tcW w:w="0" w:type="auto"/>
            <w:tcBorders>
              <w:bottom w:val="nil"/>
              <w:right w:val="nil"/>
            </w:tcBorders>
            <w:tcMar>
              <w:top w:w="75" w:type="dxa"/>
              <w:left w:w="75" w:type="dxa"/>
              <w:bottom w:w="75" w:type="dxa"/>
              <w:right w:w="75" w:type="dxa"/>
            </w:tcMar>
            <w:hideMark/>
          </w:tcPr>
          <w:p w14:paraId="23DD465C" w14:textId="77777777" w:rsidR="00A17C43" w:rsidRPr="00A17C43" w:rsidRDefault="00A17C43" w:rsidP="00A17C43">
            <w:r w:rsidRPr="00A17C43">
              <w:t>370 (55.1)</w:t>
            </w:r>
          </w:p>
        </w:tc>
        <w:tc>
          <w:tcPr>
            <w:tcW w:w="0" w:type="auto"/>
            <w:tcBorders>
              <w:bottom w:val="nil"/>
              <w:right w:val="nil"/>
            </w:tcBorders>
            <w:tcMar>
              <w:top w:w="75" w:type="dxa"/>
              <w:left w:w="75" w:type="dxa"/>
              <w:bottom w:w="75" w:type="dxa"/>
              <w:right w:w="75" w:type="dxa"/>
            </w:tcMar>
            <w:hideMark/>
          </w:tcPr>
          <w:p w14:paraId="7AE10A97" w14:textId="77777777" w:rsidR="00A17C43" w:rsidRPr="00A17C43" w:rsidRDefault="00A17C43" w:rsidP="00A17C43">
            <w:r w:rsidRPr="00A17C43">
              <w:t>493 (41.1)</w:t>
            </w:r>
          </w:p>
        </w:tc>
        <w:tc>
          <w:tcPr>
            <w:tcW w:w="0" w:type="auto"/>
            <w:tcBorders>
              <w:bottom w:val="nil"/>
              <w:right w:val="nil"/>
            </w:tcBorders>
            <w:tcMar>
              <w:top w:w="75" w:type="dxa"/>
              <w:left w:w="75" w:type="dxa"/>
              <w:bottom w:w="75" w:type="dxa"/>
              <w:right w:w="75" w:type="dxa"/>
            </w:tcMar>
            <w:hideMark/>
          </w:tcPr>
          <w:p w14:paraId="26603486" w14:textId="77777777" w:rsidR="00A17C43" w:rsidRPr="00A17C43" w:rsidRDefault="00A17C43" w:rsidP="00A17C43">
            <w:r w:rsidRPr="00A17C43">
              <w:t>237 (49.8)</w:t>
            </w:r>
          </w:p>
        </w:tc>
      </w:tr>
      <w:tr w:rsidR="00A17C43" w:rsidRPr="00A17C43" w14:paraId="3C3DE394" w14:textId="77777777" w:rsidTr="00A17C43">
        <w:tc>
          <w:tcPr>
            <w:tcW w:w="0" w:type="auto"/>
            <w:tcBorders>
              <w:bottom w:val="nil"/>
              <w:right w:val="nil"/>
            </w:tcBorders>
            <w:tcMar>
              <w:top w:w="75" w:type="dxa"/>
              <w:left w:w="75" w:type="dxa"/>
              <w:bottom w:w="75" w:type="dxa"/>
              <w:right w:w="75" w:type="dxa"/>
            </w:tcMar>
            <w:hideMark/>
          </w:tcPr>
          <w:p w14:paraId="4AC2E7BC" w14:textId="77777777" w:rsidR="00A17C43" w:rsidRPr="00A17C43" w:rsidRDefault="00A17C43" w:rsidP="00A17C43">
            <w:pPr>
              <w:rPr>
                <w:b/>
                <w:bCs/>
              </w:rPr>
            </w:pPr>
            <w:r w:rsidRPr="00A17C43">
              <w:rPr>
                <w:b/>
                <w:bCs/>
              </w:rPr>
              <w:t>Smoking status</w:t>
            </w:r>
          </w:p>
        </w:tc>
        <w:tc>
          <w:tcPr>
            <w:tcW w:w="0" w:type="auto"/>
            <w:tcBorders>
              <w:bottom w:val="nil"/>
              <w:right w:val="nil"/>
            </w:tcBorders>
            <w:tcMar>
              <w:top w:w="75" w:type="dxa"/>
              <w:left w:w="75" w:type="dxa"/>
              <w:bottom w:w="75" w:type="dxa"/>
              <w:right w:w="75" w:type="dxa"/>
            </w:tcMar>
            <w:hideMark/>
          </w:tcPr>
          <w:p w14:paraId="3240E573" w14:textId="77777777" w:rsidR="00A17C43" w:rsidRPr="00A17C43" w:rsidRDefault="00A17C43" w:rsidP="00A17C43">
            <w:pPr>
              <w:rPr>
                <w:b/>
                <w:bCs/>
              </w:rPr>
            </w:pPr>
          </w:p>
        </w:tc>
        <w:tc>
          <w:tcPr>
            <w:tcW w:w="0" w:type="auto"/>
            <w:tcBorders>
              <w:bottom w:val="nil"/>
              <w:right w:val="nil"/>
            </w:tcBorders>
            <w:tcMar>
              <w:top w:w="75" w:type="dxa"/>
              <w:left w:w="75" w:type="dxa"/>
              <w:bottom w:w="75" w:type="dxa"/>
              <w:right w:w="75" w:type="dxa"/>
            </w:tcMar>
            <w:hideMark/>
          </w:tcPr>
          <w:p w14:paraId="7EAF318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20D316A"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F2D69B9" w14:textId="77777777" w:rsidR="00A17C43" w:rsidRPr="00A17C43" w:rsidRDefault="00A17C43" w:rsidP="00A17C43"/>
        </w:tc>
      </w:tr>
      <w:tr w:rsidR="00A17C43" w:rsidRPr="00A17C43" w14:paraId="37B7DB28" w14:textId="77777777" w:rsidTr="00A17C43">
        <w:tc>
          <w:tcPr>
            <w:tcW w:w="0" w:type="auto"/>
            <w:tcBorders>
              <w:bottom w:val="nil"/>
              <w:right w:val="nil"/>
            </w:tcBorders>
            <w:tcMar>
              <w:top w:w="75" w:type="dxa"/>
              <w:left w:w="75" w:type="dxa"/>
              <w:bottom w:w="75" w:type="dxa"/>
              <w:right w:w="75" w:type="dxa"/>
            </w:tcMar>
            <w:hideMark/>
          </w:tcPr>
          <w:p w14:paraId="2D508AE5" w14:textId="77777777" w:rsidR="00A17C43" w:rsidRPr="00A17C43" w:rsidRDefault="00A17C43" w:rsidP="00A17C43">
            <w:pPr>
              <w:rPr>
                <w:b/>
                <w:bCs/>
              </w:rPr>
            </w:pPr>
            <w:r w:rsidRPr="00A17C43">
              <w:rPr>
                <w:b/>
                <w:bCs/>
              </w:rPr>
              <w:t>Never</w:t>
            </w:r>
          </w:p>
        </w:tc>
        <w:tc>
          <w:tcPr>
            <w:tcW w:w="0" w:type="auto"/>
            <w:tcBorders>
              <w:bottom w:val="nil"/>
              <w:right w:val="nil"/>
            </w:tcBorders>
            <w:tcMar>
              <w:top w:w="75" w:type="dxa"/>
              <w:left w:w="75" w:type="dxa"/>
              <w:bottom w:w="75" w:type="dxa"/>
              <w:right w:w="75" w:type="dxa"/>
            </w:tcMar>
            <w:hideMark/>
          </w:tcPr>
          <w:p w14:paraId="05ED3CC6" w14:textId="77777777" w:rsidR="00A17C43" w:rsidRPr="00A17C43" w:rsidRDefault="00A17C43" w:rsidP="00A17C43">
            <w:r w:rsidRPr="00A17C43">
              <w:t>759 (66.4)</w:t>
            </w:r>
          </w:p>
        </w:tc>
        <w:tc>
          <w:tcPr>
            <w:tcW w:w="0" w:type="auto"/>
            <w:tcBorders>
              <w:bottom w:val="nil"/>
              <w:right w:val="nil"/>
            </w:tcBorders>
            <w:tcMar>
              <w:top w:w="75" w:type="dxa"/>
              <w:left w:w="75" w:type="dxa"/>
              <w:bottom w:w="75" w:type="dxa"/>
              <w:right w:w="75" w:type="dxa"/>
            </w:tcMar>
            <w:hideMark/>
          </w:tcPr>
          <w:p w14:paraId="794139A3" w14:textId="77777777" w:rsidR="00A17C43" w:rsidRPr="00A17C43" w:rsidRDefault="00A17C43" w:rsidP="00A17C43">
            <w:r w:rsidRPr="00A17C43">
              <w:t>383 (57.0)</w:t>
            </w:r>
          </w:p>
        </w:tc>
        <w:tc>
          <w:tcPr>
            <w:tcW w:w="0" w:type="auto"/>
            <w:tcBorders>
              <w:bottom w:val="nil"/>
              <w:right w:val="nil"/>
            </w:tcBorders>
            <w:tcMar>
              <w:top w:w="75" w:type="dxa"/>
              <w:left w:w="75" w:type="dxa"/>
              <w:bottom w:w="75" w:type="dxa"/>
              <w:right w:w="75" w:type="dxa"/>
            </w:tcMar>
            <w:hideMark/>
          </w:tcPr>
          <w:p w14:paraId="564D2DE1" w14:textId="77777777" w:rsidR="00A17C43" w:rsidRPr="00A17C43" w:rsidRDefault="00A17C43" w:rsidP="00A17C43">
            <w:r w:rsidRPr="00A17C43">
              <w:t>459 (38.3)</w:t>
            </w:r>
          </w:p>
        </w:tc>
        <w:tc>
          <w:tcPr>
            <w:tcW w:w="0" w:type="auto"/>
            <w:tcBorders>
              <w:bottom w:val="nil"/>
              <w:right w:val="nil"/>
            </w:tcBorders>
            <w:tcMar>
              <w:top w:w="75" w:type="dxa"/>
              <w:left w:w="75" w:type="dxa"/>
              <w:bottom w:w="75" w:type="dxa"/>
              <w:right w:w="75" w:type="dxa"/>
            </w:tcMar>
            <w:hideMark/>
          </w:tcPr>
          <w:p w14:paraId="69E600C1" w14:textId="77777777" w:rsidR="00A17C43" w:rsidRPr="00A17C43" w:rsidRDefault="00A17C43" w:rsidP="00A17C43">
            <w:r w:rsidRPr="00A17C43">
              <w:t>127 (26.7)</w:t>
            </w:r>
          </w:p>
        </w:tc>
      </w:tr>
      <w:tr w:rsidR="00A17C43" w:rsidRPr="00A17C43" w14:paraId="455008DC" w14:textId="77777777" w:rsidTr="00A17C43">
        <w:tc>
          <w:tcPr>
            <w:tcW w:w="0" w:type="auto"/>
            <w:tcBorders>
              <w:bottom w:val="nil"/>
              <w:right w:val="nil"/>
            </w:tcBorders>
            <w:tcMar>
              <w:top w:w="75" w:type="dxa"/>
              <w:left w:w="75" w:type="dxa"/>
              <w:bottom w:w="75" w:type="dxa"/>
              <w:right w:w="75" w:type="dxa"/>
            </w:tcMar>
            <w:hideMark/>
          </w:tcPr>
          <w:p w14:paraId="235F6EB7" w14:textId="77777777" w:rsidR="00A17C43" w:rsidRPr="00A17C43" w:rsidRDefault="00A17C43" w:rsidP="00A17C43">
            <w:pPr>
              <w:rPr>
                <w:b/>
                <w:bCs/>
              </w:rPr>
            </w:pPr>
            <w:r w:rsidRPr="00A17C43">
              <w:rPr>
                <w:b/>
                <w:bCs/>
              </w:rPr>
              <w:t>Former</w:t>
            </w:r>
          </w:p>
        </w:tc>
        <w:tc>
          <w:tcPr>
            <w:tcW w:w="0" w:type="auto"/>
            <w:tcBorders>
              <w:bottom w:val="nil"/>
              <w:right w:val="nil"/>
            </w:tcBorders>
            <w:tcMar>
              <w:top w:w="75" w:type="dxa"/>
              <w:left w:w="75" w:type="dxa"/>
              <w:bottom w:w="75" w:type="dxa"/>
              <w:right w:w="75" w:type="dxa"/>
            </w:tcMar>
            <w:hideMark/>
          </w:tcPr>
          <w:p w14:paraId="1F272C83" w14:textId="77777777" w:rsidR="00A17C43" w:rsidRPr="00A17C43" w:rsidRDefault="00A17C43" w:rsidP="00A17C43">
            <w:r w:rsidRPr="00A17C43">
              <w:t>115 (10.1)</w:t>
            </w:r>
          </w:p>
        </w:tc>
        <w:tc>
          <w:tcPr>
            <w:tcW w:w="0" w:type="auto"/>
            <w:tcBorders>
              <w:bottom w:val="nil"/>
              <w:right w:val="nil"/>
            </w:tcBorders>
            <w:tcMar>
              <w:top w:w="75" w:type="dxa"/>
              <w:left w:w="75" w:type="dxa"/>
              <w:bottom w:w="75" w:type="dxa"/>
              <w:right w:w="75" w:type="dxa"/>
            </w:tcMar>
            <w:hideMark/>
          </w:tcPr>
          <w:p w14:paraId="3CE362C0" w14:textId="77777777" w:rsidR="00A17C43" w:rsidRPr="00A17C43" w:rsidRDefault="00A17C43" w:rsidP="00A17C43">
            <w:r w:rsidRPr="00A17C43">
              <w:t>84 (12.5)</w:t>
            </w:r>
          </w:p>
        </w:tc>
        <w:tc>
          <w:tcPr>
            <w:tcW w:w="0" w:type="auto"/>
            <w:tcBorders>
              <w:bottom w:val="nil"/>
              <w:right w:val="nil"/>
            </w:tcBorders>
            <w:tcMar>
              <w:top w:w="75" w:type="dxa"/>
              <w:left w:w="75" w:type="dxa"/>
              <w:bottom w:w="75" w:type="dxa"/>
              <w:right w:w="75" w:type="dxa"/>
            </w:tcMar>
            <w:hideMark/>
          </w:tcPr>
          <w:p w14:paraId="7A502C53" w14:textId="77777777" w:rsidR="00A17C43" w:rsidRPr="00A17C43" w:rsidRDefault="00A17C43" w:rsidP="00A17C43">
            <w:r w:rsidRPr="00A17C43">
              <w:t>571 (47.6)</w:t>
            </w:r>
          </w:p>
        </w:tc>
        <w:tc>
          <w:tcPr>
            <w:tcW w:w="0" w:type="auto"/>
            <w:tcBorders>
              <w:bottom w:val="nil"/>
              <w:right w:val="nil"/>
            </w:tcBorders>
            <w:tcMar>
              <w:top w:w="75" w:type="dxa"/>
              <w:left w:w="75" w:type="dxa"/>
              <w:bottom w:w="75" w:type="dxa"/>
              <w:right w:w="75" w:type="dxa"/>
            </w:tcMar>
            <w:hideMark/>
          </w:tcPr>
          <w:p w14:paraId="70C15E6A" w14:textId="77777777" w:rsidR="00A17C43" w:rsidRPr="00A17C43" w:rsidRDefault="00A17C43" w:rsidP="00A17C43">
            <w:r w:rsidRPr="00A17C43">
              <w:t>245 (51.5)</w:t>
            </w:r>
          </w:p>
        </w:tc>
      </w:tr>
      <w:tr w:rsidR="00A17C43" w:rsidRPr="00A17C43" w14:paraId="44D5854F" w14:textId="77777777" w:rsidTr="00A17C43">
        <w:tc>
          <w:tcPr>
            <w:tcW w:w="0" w:type="auto"/>
            <w:tcBorders>
              <w:bottom w:val="nil"/>
              <w:right w:val="nil"/>
            </w:tcBorders>
            <w:tcMar>
              <w:top w:w="75" w:type="dxa"/>
              <w:left w:w="75" w:type="dxa"/>
              <w:bottom w:w="75" w:type="dxa"/>
              <w:right w:w="75" w:type="dxa"/>
            </w:tcMar>
            <w:hideMark/>
          </w:tcPr>
          <w:p w14:paraId="2A70BF9B" w14:textId="77777777" w:rsidR="00A17C43" w:rsidRPr="00A17C43" w:rsidRDefault="00A17C43" w:rsidP="00A17C43">
            <w:pPr>
              <w:rPr>
                <w:b/>
                <w:bCs/>
              </w:rPr>
            </w:pPr>
            <w:r w:rsidRPr="00A17C43">
              <w:rPr>
                <w:b/>
                <w:bCs/>
              </w:rPr>
              <w:t>Quit years</w:t>
            </w:r>
          </w:p>
        </w:tc>
        <w:tc>
          <w:tcPr>
            <w:tcW w:w="0" w:type="auto"/>
            <w:tcBorders>
              <w:bottom w:val="nil"/>
              <w:right w:val="nil"/>
            </w:tcBorders>
            <w:tcMar>
              <w:top w:w="75" w:type="dxa"/>
              <w:left w:w="75" w:type="dxa"/>
              <w:bottom w:w="75" w:type="dxa"/>
              <w:right w:w="75" w:type="dxa"/>
            </w:tcMar>
            <w:hideMark/>
          </w:tcPr>
          <w:p w14:paraId="4273756D" w14:textId="77777777" w:rsidR="00A17C43" w:rsidRPr="00A17C43" w:rsidRDefault="00A17C43" w:rsidP="00A17C43">
            <w:r w:rsidRPr="00A17C43">
              <w:t>11.9 ± 10.8</w:t>
            </w:r>
          </w:p>
        </w:tc>
        <w:tc>
          <w:tcPr>
            <w:tcW w:w="0" w:type="auto"/>
            <w:tcBorders>
              <w:bottom w:val="nil"/>
              <w:right w:val="nil"/>
            </w:tcBorders>
            <w:tcMar>
              <w:top w:w="75" w:type="dxa"/>
              <w:left w:w="75" w:type="dxa"/>
              <w:bottom w:w="75" w:type="dxa"/>
              <w:right w:w="75" w:type="dxa"/>
            </w:tcMar>
            <w:hideMark/>
          </w:tcPr>
          <w:p w14:paraId="626CA173" w14:textId="77777777" w:rsidR="00A17C43" w:rsidRPr="00A17C43" w:rsidRDefault="00A17C43" w:rsidP="00A17C43">
            <w:r w:rsidRPr="00A17C43">
              <w:t>12.4 ± 11.6</w:t>
            </w:r>
          </w:p>
        </w:tc>
        <w:tc>
          <w:tcPr>
            <w:tcW w:w="0" w:type="auto"/>
            <w:tcBorders>
              <w:bottom w:val="nil"/>
              <w:right w:val="nil"/>
            </w:tcBorders>
            <w:tcMar>
              <w:top w:w="75" w:type="dxa"/>
              <w:left w:w="75" w:type="dxa"/>
              <w:bottom w:w="75" w:type="dxa"/>
              <w:right w:w="75" w:type="dxa"/>
            </w:tcMar>
            <w:hideMark/>
          </w:tcPr>
          <w:p w14:paraId="7C7AA439" w14:textId="77777777" w:rsidR="00A17C43" w:rsidRPr="00A17C43" w:rsidRDefault="00A17C43" w:rsidP="00A17C43">
            <w:r w:rsidRPr="00A17C43">
              <w:t>20.6 ± 12.2</w:t>
            </w:r>
          </w:p>
        </w:tc>
        <w:tc>
          <w:tcPr>
            <w:tcW w:w="0" w:type="auto"/>
            <w:tcBorders>
              <w:bottom w:val="nil"/>
              <w:right w:val="nil"/>
            </w:tcBorders>
            <w:tcMar>
              <w:top w:w="75" w:type="dxa"/>
              <w:left w:w="75" w:type="dxa"/>
              <w:bottom w:w="75" w:type="dxa"/>
              <w:right w:w="75" w:type="dxa"/>
            </w:tcMar>
            <w:hideMark/>
          </w:tcPr>
          <w:p w14:paraId="07FB0AAF" w14:textId="77777777" w:rsidR="00A17C43" w:rsidRPr="00A17C43" w:rsidRDefault="00A17C43" w:rsidP="00A17C43">
            <w:r w:rsidRPr="00A17C43">
              <w:t>20.0 ± 12.2</w:t>
            </w:r>
          </w:p>
        </w:tc>
      </w:tr>
      <w:tr w:rsidR="00A17C43" w:rsidRPr="00A17C43" w14:paraId="161FFC71" w14:textId="77777777" w:rsidTr="00A17C43">
        <w:tc>
          <w:tcPr>
            <w:tcW w:w="0" w:type="auto"/>
            <w:tcBorders>
              <w:bottom w:val="nil"/>
              <w:right w:val="nil"/>
            </w:tcBorders>
            <w:tcMar>
              <w:top w:w="75" w:type="dxa"/>
              <w:left w:w="75" w:type="dxa"/>
              <w:bottom w:w="75" w:type="dxa"/>
              <w:right w:w="75" w:type="dxa"/>
            </w:tcMar>
            <w:hideMark/>
          </w:tcPr>
          <w:p w14:paraId="4E680835" w14:textId="77777777" w:rsidR="00A17C43" w:rsidRPr="00A17C43" w:rsidRDefault="00A17C43" w:rsidP="00A17C43">
            <w:pPr>
              <w:rPr>
                <w:b/>
                <w:bCs/>
              </w:rPr>
            </w:pPr>
            <w:r w:rsidRPr="00A17C43">
              <w:rPr>
                <w:b/>
                <w:bCs/>
              </w:rPr>
              <w:t>Pack years</w:t>
            </w:r>
          </w:p>
        </w:tc>
        <w:tc>
          <w:tcPr>
            <w:tcW w:w="0" w:type="auto"/>
            <w:tcBorders>
              <w:bottom w:val="nil"/>
              <w:right w:val="nil"/>
            </w:tcBorders>
            <w:tcMar>
              <w:top w:w="75" w:type="dxa"/>
              <w:left w:w="75" w:type="dxa"/>
              <w:bottom w:w="75" w:type="dxa"/>
              <w:right w:w="75" w:type="dxa"/>
            </w:tcMar>
            <w:hideMark/>
          </w:tcPr>
          <w:p w14:paraId="080FB14C" w14:textId="77777777" w:rsidR="00A17C43" w:rsidRPr="00A17C43" w:rsidRDefault="00A17C43" w:rsidP="00A17C43">
            <w:r w:rsidRPr="00A17C43">
              <w:t>22.5 ± 19.2 </w:t>
            </w:r>
            <w:r w:rsidRPr="00A17C43">
              <w:rPr>
                <w:vertAlign w:val="superscript"/>
              </w:rPr>
              <w:t>a</w:t>
            </w:r>
          </w:p>
        </w:tc>
        <w:tc>
          <w:tcPr>
            <w:tcW w:w="0" w:type="auto"/>
            <w:tcBorders>
              <w:bottom w:val="nil"/>
              <w:right w:val="nil"/>
            </w:tcBorders>
            <w:tcMar>
              <w:top w:w="75" w:type="dxa"/>
              <w:left w:w="75" w:type="dxa"/>
              <w:bottom w:w="75" w:type="dxa"/>
              <w:right w:w="75" w:type="dxa"/>
            </w:tcMar>
            <w:hideMark/>
          </w:tcPr>
          <w:p w14:paraId="5D11747E" w14:textId="77777777" w:rsidR="00A17C43" w:rsidRPr="00A17C43" w:rsidRDefault="00A17C43" w:rsidP="00A17C43">
            <w:r w:rsidRPr="00A17C43">
              <w:t>23.6 ± 19.9</w:t>
            </w:r>
            <w:r w:rsidRPr="00A17C43">
              <w:rPr>
                <w:vertAlign w:val="superscript"/>
              </w:rPr>
              <w:t>b</w:t>
            </w:r>
          </w:p>
        </w:tc>
        <w:tc>
          <w:tcPr>
            <w:tcW w:w="0" w:type="auto"/>
            <w:tcBorders>
              <w:bottom w:val="nil"/>
              <w:right w:val="nil"/>
            </w:tcBorders>
            <w:tcMar>
              <w:top w:w="75" w:type="dxa"/>
              <w:left w:w="75" w:type="dxa"/>
              <w:bottom w:w="75" w:type="dxa"/>
              <w:right w:w="75" w:type="dxa"/>
            </w:tcMar>
            <w:hideMark/>
          </w:tcPr>
          <w:p w14:paraId="01AEF559" w14:textId="77777777" w:rsidR="00A17C43" w:rsidRPr="00A17C43" w:rsidRDefault="00A17C43" w:rsidP="00A17C43">
            <w:r w:rsidRPr="00A17C43">
              <w:t>10.3 ± 9.8</w:t>
            </w:r>
            <w:r w:rsidRPr="00A17C43">
              <w:rPr>
                <w:vertAlign w:val="superscript"/>
              </w:rPr>
              <w:t>c</w:t>
            </w:r>
          </w:p>
        </w:tc>
        <w:tc>
          <w:tcPr>
            <w:tcW w:w="0" w:type="auto"/>
            <w:tcBorders>
              <w:bottom w:val="nil"/>
              <w:right w:val="nil"/>
            </w:tcBorders>
            <w:tcMar>
              <w:top w:w="75" w:type="dxa"/>
              <w:left w:w="75" w:type="dxa"/>
              <w:bottom w:w="75" w:type="dxa"/>
              <w:right w:w="75" w:type="dxa"/>
            </w:tcMar>
            <w:hideMark/>
          </w:tcPr>
          <w:p w14:paraId="3006F634" w14:textId="77777777" w:rsidR="00A17C43" w:rsidRPr="00A17C43" w:rsidRDefault="00A17C43" w:rsidP="00A17C43">
            <w:r w:rsidRPr="00A17C43">
              <w:t>12.9 ± 11.5 </w:t>
            </w:r>
            <w:r w:rsidRPr="00A17C43">
              <w:rPr>
                <w:vertAlign w:val="superscript"/>
              </w:rPr>
              <w:t>d</w:t>
            </w:r>
          </w:p>
        </w:tc>
      </w:tr>
      <w:tr w:rsidR="00A17C43" w:rsidRPr="00A17C43" w14:paraId="362B2B8D" w14:textId="77777777" w:rsidTr="00A17C43">
        <w:tc>
          <w:tcPr>
            <w:tcW w:w="0" w:type="auto"/>
            <w:tcBorders>
              <w:bottom w:val="nil"/>
              <w:right w:val="nil"/>
            </w:tcBorders>
            <w:tcMar>
              <w:top w:w="75" w:type="dxa"/>
              <w:left w:w="75" w:type="dxa"/>
              <w:bottom w:w="75" w:type="dxa"/>
              <w:right w:w="75" w:type="dxa"/>
            </w:tcMar>
            <w:hideMark/>
          </w:tcPr>
          <w:p w14:paraId="64243378" w14:textId="77777777" w:rsidR="00A17C43" w:rsidRPr="00A17C43" w:rsidRDefault="00A17C43" w:rsidP="00A17C43">
            <w:pPr>
              <w:rPr>
                <w:b/>
                <w:bCs/>
              </w:rPr>
            </w:pPr>
            <w:r w:rsidRPr="00A17C43">
              <w:rPr>
                <w:b/>
                <w:bCs/>
              </w:rPr>
              <w:t>Current</w:t>
            </w:r>
          </w:p>
        </w:tc>
        <w:tc>
          <w:tcPr>
            <w:tcW w:w="0" w:type="auto"/>
            <w:tcBorders>
              <w:bottom w:val="nil"/>
              <w:right w:val="nil"/>
            </w:tcBorders>
            <w:tcMar>
              <w:top w:w="75" w:type="dxa"/>
              <w:left w:w="75" w:type="dxa"/>
              <w:bottom w:w="75" w:type="dxa"/>
              <w:right w:w="75" w:type="dxa"/>
            </w:tcMar>
            <w:hideMark/>
          </w:tcPr>
          <w:p w14:paraId="5BD77A2E" w14:textId="77777777" w:rsidR="00A17C43" w:rsidRPr="00A17C43" w:rsidRDefault="00A17C43" w:rsidP="00A17C43">
            <w:r w:rsidRPr="00A17C43">
              <w:t>269 (23.5)</w:t>
            </w:r>
          </w:p>
        </w:tc>
        <w:tc>
          <w:tcPr>
            <w:tcW w:w="0" w:type="auto"/>
            <w:tcBorders>
              <w:bottom w:val="nil"/>
              <w:right w:val="nil"/>
            </w:tcBorders>
            <w:tcMar>
              <w:top w:w="75" w:type="dxa"/>
              <w:left w:w="75" w:type="dxa"/>
              <w:bottom w:w="75" w:type="dxa"/>
              <w:right w:w="75" w:type="dxa"/>
            </w:tcMar>
            <w:hideMark/>
          </w:tcPr>
          <w:p w14:paraId="74770CA7" w14:textId="77777777" w:rsidR="00A17C43" w:rsidRPr="00A17C43" w:rsidRDefault="00A17C43" w:rsidP="00A17C43">
            <w:r w:rsidRPr="00A17C43">
              <w:t>205 (30.5)</w:t>
            </w:r>
          </w:p>
        </w:tc>
        <w:tc>
          <w:tcPr>
            <w:tcW w:w="0" w:type="auto"/>
            <w:tcBorders>
              <w:bottom w:val="nil"/>
              <w:right w:val="nil"/>
            </w:tcBorders>
            <w:tcMar>
              <w:top w:w="75" w:type="dxa"/>
              <w:left w:w="75" w:type="dxa"/>
              <w:bottom w:w="75" w:type="dxa"/>
              <w:right w:w="75" w:type="dxa"/>
            </w:tcMar>
            <w:hideMark/>
          </w:tcPr>
          <w:p w14:paraId="162D499F" w14:textId="77777777" w:rsidR="00A17C43" w:rsidRPr="00A17C43" w:rsidRDefault="00A17C43" w:rsidP="00A17C43">
            <w:r w:rsidRPr="00A17C43">
              <w:t>170 (14.2)</w:t>
            </w:r>
          </w:p>
        </w:tc>
        <w:tc>
          <w:tcPr>
            <w:tcW w:w="0" w:type="auto"/>
            <w:tcBorders>
              <w:bottom w:val="nil"/>
              <w:right w:val="nil"/>
            </w:tcBorders>
            <w:tcMar>
              <w:top w:w="75" w:type="dxa"/>
              <w:left w:w="75" w:type="dxa"/>
              <w:bottom w:w="75" w:type="dxa"/>
              <w:right w:w="75" w:type="dxa"/>
            </w:tcMar>
            <w:hideMark/>
          </w:tcPr>
          <w:p w14:paraId="626E226A" w14:textId="77777777" w:rsidR="00A17C43" w:rsidRPr="00A17C43" w:rsidRDefault="00A17C43" w:rsidP="00A17C43">
            <w:r w:rsidRPr="00A17C43">
              <w:t>104 (21.8)</w:t>
            </w:r>
          </w:p>
        </w:tc>
      </w:tr>
      <w:tr w:rsidR="00A17C43" w:rsidRPr="00A17C43" w14:paraId="7EA45C89" w14:textId="77777777" w:rsidTr="00A17C43">
        <w:tc>
          <w:tcPr>
            <w:tcW w:w="0" w:type="auto"/>
            <w:tcBorders>
              <w:bottom w:val="nil"/>
              <w:right w:val="nil"/>
            </w:tcBorders>
            <w:tcMar>
              <w:top w:w="75" w:type="dxa"/>
              <w:left w:w="75" w:type="dxa"/>
              <w:bottom w:w="75" w:type="dxa"/>
              <w:right w:w="75" w:type="dxa"/>
            </w:tcMar>
            <w:hideMark/>
          </w:tcPr>
          <w:p w14:paraId="3132A168" w14:textId="77777777" w:rsidR="00A17C43" w:rsidRPr="00A17C43" w:rsidRDefault="00A17C43" w:rsidP="00A17C43">
            <w:pPr>
              <w:rPr>
                <w:b/>
                <w:bCs/>
              </w:rPr>
            </w:pPr>
            <w:r w:rsidRPr="00A17C43">
              <w:rPr>
                <w:b/>
                <w:bCs/>
              </w:rPr>
              <w:t>Pack years</w:t>
            </w:r>
          </w:p>
        </w:tc>
        <w:tc>
          <w:tcPr>
            <w:tcW w:w="0" w:type="auto"/>
            <w:tcBorders>
              <w:bottom w:val="nil"/>
              <w:right w:val="nil"/>
            </w:tcBorders>
            <w:tcMar>
              <w:top w:w="75" w:type="dxa"/>
              <w:left w:w="75" w:type="dxa"/>
              <w:bottom w:w="75" w:type="dxa"/>
              <w:right w:w="75" w:type="dxa"/>
            </w:tcMar>
            <w:hideMark/>
          </w:tcPr>
          <w:p w14:paraId="7E66DCCF" w14:textId="77777777" w:rsidR="00A17C43" w:rsidRPr="00A17C43" w:rsidRDefault="00A17C43" w:rsidP="00A17C43">
            <w:r w:rsidRPr="00A17C43">
              <w:t>25.2 ± 17.7 </w:t>
            </w:r>
            <w:r w:rsidRPr="00A17C43">
              <w:rPr>
                <w:b/>
                <w:bCs/>
                <w:vertAlign w:val="superscript"/>
              </w:rPr>
              <w:t>e</w:t>
            </w:r>
          </w:p>
        </w:tc>
        <w:tc>
          <w:tcPr>
            <w:tcW w:w="0" w:type="auto"/>
            <w:tcBorders>
              <w:bottom w:val="nil"/>
              <w:right w:val="nil"/>
            </w:tcBorders>
            <w:tcMar>
              <w:top w:w="75" w:type="dxa"/>
              <w:left w:w="75" w:type="dxa"/>
              <w:bottom w:w="75" w:type="dxa"/>
              <w:right w:w="75" w:type="dxa"/>
            </w:tcMar>
            <w:hideMark/>
          </w:tcPr>
          <w:p w14:paraId="4B31DCB9" w14:textId="77777777" w:rsidR="00A17C43" w:rsidRPr="00A17C43" w:rsidRDefault="00A17C43" w:rsidP="00A17C43">
            <w:r w:rsidRPr="00A17C43">
              <w:t>27.2 ± 18.5</w:t>
            </w:r>
            <w:r w:rsidRPr="00A17C43">
              <w:rPr>
                <w:b/>
                <w:bCs/>
                <w:vertAlign w:val="superscript"/>
              </w:rPr>
              <w:t>f</w:t>
            </w:r>
          </w:p>
        </w:tc>
        <w:tc>
          <w:tcPr>
            <w:tcW w:w="0" w:type="auto"/>
            <w:tcBorders>
              <w:bottom w:val="nil"/>
              <w:right w:val="nil"/>
            </w:tcBorders>
            <w:tcMar>
              <w:top w:w="75" w:type="dxa"/>
              <w:left w:w="75" w:type="dxa"/>
              <w:bottom w:w="75" w:type="dxa"/>
              <w:right w:w="75" w:type="dxa"/>
            </w:tcMar>
            <w:hideMark/>
          </w:tcPr>
          <w:p w14:paraId="52ED71DC" w14:textId="77777777" w:rsidR="00A17C43" w:rsidRPr="00A17C43" w:rsidRDefault="00A17C43" w:rsidP="00A17C43">
            <w:r w:rsidRPr="00A17C43">
              <w:t>19.9 ± 12.3</w:t>
            </w:r>
          </w:p>
        </w:tc>
        <w:tc>
          <w:tcPr>
            <w:tcW w:w="0" w:type="auto"/>
            <w:tcBorders>
              <w:bottom w:val="nil"/>
              <w:right w:val="nil"/>
            </w:tcBorders>
            <w:tcMar>
              <w:top w:w="75" w:type="dxa"/>
              <w:left w:w="75" w:type="dxa"/>
              <w:bottom w:w="75" w:type="dxa"/>
              <w:right w:w="75" w:type="dxa"/>
            </w:tcMar>
            <w:hideMark/>
          </w:tcPr>
          <w:p w14:paraId="7A35D7CA" w14:textId="77777777" w:rsidR="00A17C43" w:rsidRPr="00A17C43" w:rsidRDefault="00A17C43" w:rsidP="00A17C43">
            <w:r w:rsidRPr="00A17C43">
              <w:t>22.0 ± 12.8</w:t>
            </w:r>
          </w:p>
        </w:tc>
      </w:tr>
      <w:tr w:rsidR="00A17C43" w:rsidRPr="00A17C43" w14:paraId="56390ACB" w14:textId="77777777" w:rsidTr="00A17C43">
        <w:tc>
          <w:tcPr>
            <w:tcW w:w="0" w:type="auto"/>
            <w:gridSpan w:val="2"/>
            <w:tcBorders>
              <w:bottom w:val="nil"/>
              <w:right w:val="nil"/>
            </w:tcBorders>
            <w:tcMar>
              <w:top w:w="75" w:type="dxa"/>
              <w:left w:w="75" w:type="dxa"/>
              <w:bottom w:w="75" w:type="dxa"/>
              <w:right w:w="75" w:type="dxa"/>
            </w:tcMar>
            <w:hideMark/>
          </w:tcPr>
          <w:p w14:paraId="027EF33A" w14:textId="77777777" w:rsidR="00A17C43" w:rsidRPr="00A17C43" w:rsidRDefault="00A17C43" w:rsidP="00A17C43">
            <w:r w:rsidRPr="00A17C43">
              <w:t>Passive Smoking</w:t>
            </w:r>
          </w:p>
        </w:tc>
        <w:tc>
          <w:tcPr>
            <w:tcW w:w="0" w:type="auto"/>
            <w:tcBorders>
              <w:bottom w:val="nil"/>
              <w:right w:val="nil"/>
            </w:tcBorders>
            <w:tcMar>
              <w:top w:w="75" w:type="dxa"/>
              <w:left w:w="75" w:type="dxa"/>
              <w:bottom w:w="75" w:type="dxa"/>
              <w:right w:w="75" w:type="dxa"/>
            </w:tcMar>
            <w:hideMark/>
          </w:tcPr>
          <w:p w14:paraId="5B45AA7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AAAAD5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0C8E655" w14:textId="77777777" w:rsidR="00A17C43" w:rsidRPr="00A17C43" w:rsidRDefault="00A17C43" w:rsidP="00A17C43"/>
        </w:tc>
      </w:tr>
      <w:tr w:rsidR="00A17C43" w:rsidRPr="00A17C43" w14:paraId="5EC968C5" w14:textId="77777777" w:rsidTr="00A17C43">
        <w:tc>
          <w:tcPr>
            <w:tcW w:w="0" w:type="auto"/>
            <w:tcBorders>
              <w:bottom w:val="nil"/>
              <w:right w:val="nil"/>
            </w:tcBorders>
            <w:tcMar>
              <w:top w:w="75" w:type="dxa"/>
              <w:left w:w="75" w:type="dxa"/>
              <w:bottom w:w="75" w:type="dxa"/>
              <w:right w:w="75" w:type="dxa"/>
            </w:tcMar>
            <w:hideMark/>
          </w:tcPr>
          <w:p w14:paraId="655FE543" w14:textId="77777777" w:rsidR="00A17C43" w:rsidRPr="00A17C43" w:rsidRDefault="00A17C43" w:rsidP="00A17C43">
            <w:pPr>
              <w:rPr>
                <w:b/>
                <w:bCs/>
              </w:rPr>
            </w:pPr>
            <w:r w:rsidRPr="00A17C43">
              <w:rPr>
                <w:b/>
                <w:bCs/>
              </w:rPr>
              <w:t>No</w:t>
            </w:r>
          </w:p>
        </w:tc>
        <w:tc>
          <w:tcPr>
            <w:tcW w:w="0" w:type="auto"/>
            <w:tcBorders>
              <w:bottom w:val="nil"/>
              <w:right w:val="nil"/>
            </w:tcBorders>
            <w:tcMar>
              <w:top w:w="75" w:type="dxa"/>
              <w:left w:w="75" w:type="dxa"/>
              <w:bottom w:w="75" w:type="dxa"/>
              <w:right w:w="75" w:type="dxa"/>
            </w:tcMar>
            <w:hideMark/>
          </w:tcPr>
          <w:p w14:paraId="2AEB1B2D" w14:textId="77777777" w:rsidR="00A17C43" w:rsidRPr="00A17C43" w:rsidRDefault="00A17C43" w:rsidP="00A17C43">
            <w:r w:rsidRPr="00A17C43">
              <w:t>640 (56.0)</w:t>
            </w:r>
          </w:p>
        </w:tc>
        <w:tc>
          <w:tcPr>
            <w:tcW w:w="0" w:type="auto"/>
            <w:tcBorders>
              <w:bottom w:val="nil"/>
              <w:right w:val="nil"/>
            </w:tcBorders>
            <w:tcMar>
              <w:top w:w="75" w:type="dxa"/>
              <w:left w:w="75" w:type="dxa"/>
              <w:bottom w:w="75" w:type="dxa"/>
              <w:right w:w="75" w:type="dxa"/>
            </w:tcMar>
            <w:hideMark/>
          </w:tcPr>
          <w:p w14:paraId="187E4D0A" w14:textId="77777777" w:rsidR="00A17C43" w:rsidRPr="00A17C43" w:rsidRDefault="00A17C43" w:rsidP="00A17C43">
            <w:r w:rsidRPr="00A17C43">
              <w:t>361 (53.7)</w:t>
            </w:r>
          </w:p>
        </w:tc>
        <w:tc>
          <w:tcPr>
            <w:tcW w:w="0" w:type="auto"/>
            <w:tcBorders>
              <w:bottom w:val="nil"/>
              <w:right w:val="nil"/>
            </w:tcBorders>
            <w:tcMar>
              <w:top w:w="75" w:type="dxa"/>
              <w:left w:w="75" w:type="dxa"/>
              <w:bottom w:w="75" w:type="dxa"/>
              <w:right w:w="75" w:type="dxa"/>
            </w:tcMar>
            <w:hideMark/>
          </w:tcPr>
          <w:p w14:paraId="405E3B3F" w14:textId="77777777" w:rsidR="00A17C43" w:rsidRPr="00A17C43" w:rsidRDefault="00A17C43" w:rsidP="00A17C43">
            <w:r w:rsidRPr="00A17C43">
              <w:t>929 (77.4)</w:t>
            </w:r>
          </w:p>
        </w:tc>
        <w:tc>
          <w:tcPr>
            <w:tcW w:w="0" w:type="auto"/>
            <w:tcBorders>
              <w:bottom w:val="nil"/>
              <w:right w:val="nil"/>
            </w:tcBorders>
            <w:tcMar>
              <w:top w:w="75" w:type="dxa"/>
              <w:left w:w="75" w:type="dxa"/>
              <w:bottom w:w="75" w:type="dxa"/>
              <w:right w:w="75" w:type="dxa"/>
            </w:tcMar>
            <w:hideMark/>
          </w:tcPr>
          <w:p w14:paraId="7A13A5B7" w14:textId="77777777" w:rsidR="00A17C43" w:rsidRPr="00A17C43" w:rsidRDefault="00A17C43" w:rsidP="00A17C43">
            <w:r w:rsidRPr="00A17C43">
              <w:t>343 (72.1)</w:t>
            </w:r>
          </w:p>
        </w:tc>
      </w:tr>
      <w:tr w:rsidR="00A17C43" w:rsidRPr="00A17C43" w14:paraId="0ECAC267" w14:textId="77777777" w:rsidTr="00A17C43">
        <w:tc>
          <w:tcPr>
            <w:tcW w:w="0" w:type="auto"/>
            <w:tcBorders>
              <w:bottom w:val="nil"/>
              <w:right w:val="nil"/>
            </w:tcBorders>
            <w:tcMar>
              <w:top w:w="75" w:type="dxa"/>
              <w:left w:w="75" w:type="dxa"/>
              <w:bottom w:w="75" w:type="dxa"/>
              <w:right w:w="75" w:type="dxa"/>
            </w:tcMar>
            <w:hideMark/>
          </w:tcPr>
          <w:p w14:paraId="6FC5412E" w14:textId="77777777" w:rsidR="00A17C43" w:rsidRPr="00A17C43" w:rsidRDefault="00A17C43" w:rsidP="00A17C43">
            <w:pPr>
              <w:rPr>
                <w:b/>
                <w:bCs/>
              </w:rPr>
            </w:pPr>
            <w:r w:rsidRPr="00A17C43">
              <w:rPr>
                <w:b/>
                <w:bCs/>
              </w:rPr>
              <w:lastRenderedPageBreak/>
              <w:t>Yes</w:t>
            </w:r>
          </w:p>
        </w:tc>
        <w:tc>
          <w:tcPr>
            <w:tcW w:w="0" w:type="auto"/>
            <w:tcBorders>
              <w:bottom w:val="nil"/>
              <w:right w:val="nil"/>
            </w:tcBorders>
            <w:tcMar>
              <w:top w:w="75" w:type="dxa"/>
              <w:left w:w="75" w:type="dxa"/>
              <w:bottom w:w="75" w:type="dxa"/>
              <w:right w:w="75" w:type="dxa"/>
            </w:tcMar>
            <w:hideMark/>
          </w:tcPr>
          <w:p w14:paraId="7D6265F6" w14:textId="77777777" w:rsidR="00A17C43" w:rsidRPr="00A17C43" w:rsidRDefault="00A17C43" w:rsidP="00A17C43">
            <w:r w:rsidRPr="00A17C43">
              <w:t>503 (44.0)</w:t>
            </w:r>
          </w:p>
        </w:tc>
        <w:tc>
          <w:tcPr>
            <w:tcW w:w="0" w:type="auto"/>
            <w:tcBorders>
              <w:bottom w:val="nil"/>
              <w:right w:val="nil"/>
            </w:tcBorders>
            <w:tcMar>
              <w:top w:w="75" w:type="dxa"/>
              <w:left w:w="75" w:type="dxa"/>
              <w:bottom w:w="75" w:type="dxa"/>
              <w:right w:w="75" w:type="dxa"/>
            </w:tcMar>
            <w:hideMark/>
          </w:tcPr>
          <w:p w14:paraId="42EE9011" w14:textId="77777777" w:rsidR="00A17C43" w:rsidRPr="00A17C43" w:rsidRDefault="00A17C43" w:rsidP="00A17C43">
            <w:r w:rsidRPr="00A17C43">
              <w:t>311 (46.3)</w:t>
            </w:r>
          </w:p>
        </w:tc>
        <w:tc>
          <w:tcPr>
            <w:tcW w:w="0" w:type="auto"/>
            <w:tcBorders>
              <w:bottom w:val="nil"/>
              <w:right w:val="nil"/>
            </w:tcBorders>
            <w:tcMar>
              <w:top w:w="75" w:type="dxa"/>
              <w:left w:w="75" w:type="dxa"/>
              <w:bottom w:w="75" w:type="dxa"/>
              <w:right w:w="75" w:type="dxa"/>
            </w:tcMar>
            <w:hideMark/>
          </w:tcPr>
          <w:p w14:paraId="5519C633" w14:textId="77777777" w:rsidR="00A17C43" w:rsidRPr="00A17C43" w:rsidRDefault="00A17C43" w:rsidP="00A17C43">
            <w:r w:rsidRPr="00A17C43">
              <w:t>271 (22.6)</w:t>
            </w:r>
          </w:p>
        </w:tc>
        <w:tc>
          <w:tcPr>
            <w:tcW w:w="0" w:type="auto"/>
            <w:tcBorders>
              <w:bottom w:val="nil"/>
              <w:right w:val="nil"/>
            </w:tcBorders>
            <w:tcMar>
              <w:top w:w="75" w:type="dxa"/>
              <w:left w:w="75" w:type="dxa"/>
              <w:bottom w:w="75" w:type="dxa"/>
              <w:right w:w="75" w:type="dxa"/>
            </w:tcMar>
            <w:hideMark/>
          </w:tcPr>
          <w:p w14:paraId="58D56D30" w14:textId="77777777" w:rsidR="00A17C43" w:rsidRPr="00A17C43" w:rsidRDefault="00A17C43" w:rsidP="00A17C43">
            <w:r w:rsidRPr="00A17C43">
              <w:t>133 (27.9)</w:t>
            </w:r>
          </w:p>
        </w:tc>
      </w:tr>
      <w:tr w:rsidR="00A17C43" w:rsidRPr="00A17C43" w14:paraId="768F8145" w14:textId="77777777" w:rsidTr="00A17C43">
        <w:tc>
          <w:tcPr>
            <w:tcW w:w="0" w:type="auto"/>
            <w:tcBorders>
              <w:bottom w:val="nil"/>
              <w:right w:val="nil"/>
            </w:tcBorders>
            <w:tcMar>
              <w:top w:w="75" w:type="dxa"/>
              <w:left w:w="75" w:type="dxa"/>
              <w:bottom w:w="75" w:type="dxa"/>
              <w:right w:w="75" w:type="dxa"/>
            </w:tcMar>
            <w:hideMark/>
          </w:tcPr>
          <w:p w14:paraId="1390957B" w14:textId="77777777" w:rsidR="00A17C43" w:rsidRPr="00A17C43" w:rsidRDefault="00A17C43" w:rsidP="00A17C43">
            <w:pPr>
              <w:rPr>
                <w:b/>
                <w:bCs/>
              </w:rPr>
            </w:pPr>
            <w:r w:rsidRPr="00A17C43">
              <w:rPr>
                <w:b/>
                <w:bCs/>
              </w:rPr>
              <w:t>Missing</w:t>
            </w:r>
          </w:p>
        </w:tc>
        <w:tc>
          <w:tcPr>
            <w:tcW w:w="0" w:type="auto"/>
            <w:tcBorders>
              <w:bottom w:val="nil"/>
              <w:right w:val="nil"/>
            </w:tcBorders>
            <w:tcMar>
              <w:top w:w="75" w:type="dxa"/>
              <w:left w:w="75" w:type="dxa"/>
              <w:bottom w:w="75" w:type="dxa"/>
              <w:right w:w="75" w:type="dxa"/>
            </w:tcMar>
            <w:hideMark/>
          </w:tcPr>
          <w:p w14:paraId="2CC33BAB" w14:textId="77777777" w:rsidR="00A17C43" w:rsidRPr="00A17C43" w:rsidRDefault="00A17C43" w:rsidP="00A17C43">
            <w:r w:rsidRPr="00A17C43">
              <w:t>0 (0)</w:t>
            </w:r>
          </w:p>
        </w:tc>
        <w:tc>
          <w:tcPr>
            <w:tcW w:w="0" w:type="auto"/>
            <w:tcBorders>
              <w:bottom w:val="nil"/>
              <w:right w:val="nil"/>
            </w:tcBorders>
            <w:tcMar>
              <w:top w:w="75" w:type="dxa"/>
              <w:left w:w="75" w:type="dxa"/>
              <w:bottom w:w="75" w:type="dxa"/>
              <w:right w:w="75" w:type="dxa"/>
            </w:tcMar>
            <w:hideMark/>
          </w:tcPr>
          <w:p w14:paraId="58D4DA7F" w14:textId="77777777" w:rsidR="00A17C43" w:rsidRPr="00A17C43" w:rsidRDefault="00A17C43" w:rsidP="00A17C43">
            <w:r w:rsidRPr="00A17C43">
              <w:t>0 (0)</w:t>
            </w:r>
          </w:p>
        </w:tc>
        <w:tc>
          <w:tcPr>
            <w:tcW w:w="0" w:type="auto"/>
            <w:tcBorders>
              <w:bottom w:val="nil"/>
              <w:right w:val="nil"/>
            </w:tcBorders>
            <w:tcMar>
              <w:top w:w="75" w:type="dxa"/>
              <w:left w:w="75" w:type="dxa"/>
              <w:bottom w:w="75" w:type="dxa"/>
              <w:right w:w="75" w:type="dxa"/>
            </w:tcMar>
            <w:hideMark/>
          </w:tcPr>
          <w:p w14:paraId="78CF2FFF" w14:textId="77777777" w:rsidR="00A17C43" w:rsidRPr="00A17C43" w:rsidRDefault="00A17C43" w:rsidP="00A17C43">
            <w:r w:rsidRPr="00A17C43">
              <w:t>22 (1.8 %)</w:t>
            </w:r>
          </w:p>
        </w:tc>
        <w:tc>
          <w:tcPr>
            <w:tcW w:w="0" w:type="auto"/>
            <w:tcBorders>
              <w:bottom w:val="nil"/>
              <w:right w:val="nil"/>
            </w:tcBorders>
            <w:tcMar>
              <w:top w:w="75" w:type="dxa"/>
              <w:left w:w="75" w:type="dxa"/>
              <w:bottom w:w="75" w:type="dxa"/>
              <w:right w:w="75" w:type="dxa"/>
            </w:tcMar>
            <w:hideMark/>
          </w:tcPr>
          <w:p w14:paraId="3F713F20" w14:textId="77777777" w:rsidR="00A17C43" w:rsidRPr="00A17C43" w:rsidRDefault="00A17C43" w:rsidP="00A17C43">
            <w:r w:rsidRPr="00A17C43">
              <w:t>9 (1.8)</w:t>
            </w:r>
          </w:p>
        </w:tc>
      </w:tr>
      <w:tr w:rsidR="00A17C43" w:rsidRPr="00A17C43" w14:paraId="0150FC0F" w14:textId="77777777" w:rsidTr="00A17C43">
        <w:tc>
          <w:tcPr>
            <w:tcW w:w="0" w:type="auto"/>
            <w:tcBorders>
              <w:bottom w:val="nil"/>
              <w:right w:val="nil"/>
            </w:tcBorders>
            <w:tcMar>
              <w:top w:w="75" w:type="dxa"/>
              <w:left w:w="75" w:type="dxa"/>
              <w:bottom w:w="75" w:type="dxa"/>
              <w:right w:w="75" w:type="dxa"/>
            </w:tcMar>
            <w:hideMark/>
          </w:tcPr>
          <w:p w14:paraId="7A5F1B50" w14:textId="77777777" w:rsidR="00A17C43" w:rsidRPr="00A17C43" w:rsidRDefault="00A17C43" w:rsidP="00A17C43">
            <w:pPr>
              <w:rPr>
                <w:b/>
                <w:bCs/>
              </w:rPr>
            </w:pPr>
            <w:r w:rsidRPr="00A17C43">
              <w:rPr>
                <w:b/>
                <w:bCs/>
              </w:rPr>
              <w:t>BMI (kg/m</w:t>
            </w:r>
            <w:r w:rsidRPr="00A17C43">
              <w:rPr>
                <w:b/>
                <w:bCs/>
                <w:vertAlign w:val="superscript"/>
              </w:rPr>
              <w:t>2</w:t>
            </w:r>
            <w:r w:rsidRPr="00A17C43">
              <w:rPr>
                <w:b/>
                <w:bCs/>
              </w:rPr>
              <w:t>)</w:t>
            </w:r>
          </w:p>
        </w:tc>
        <w:tc>
          <w:tcPr>
            <w:tcW w:w="0" w:type="auto"/>
            <w:tcBorders>
              <w:bottom w:val="nil"/>
              <w:right w:val="nil"/>
            </w:tcBorders>
            <w:tcMar>
              <w:top w:w="75" w:type="dxa"/>
              <w:left w:w="75" w:type="dxa"/>
              <w:bottom w:w="75" w:type="dxa"/>
              <w:right w:w="75" w:type="dxa"/>
            </w:tcMar>
            <w:hideMark/>
          </w:tcPr>
          <w:p w14:paraId="2DA7D7F4" w14:textId="77777777" w:rsidR="00A17C43" w:rsidRPr="00A17C43" w:rsidRDefault="00A17C43" w:rsidP="00A17C43">
            <w:pPr>
              <w:rPr>
                <w:b/>
                <w:bCs/>
              </w:rPr>
            </w:pPr>
          </w:p>
        </w:tc>
        <w:tc>
          <w:tcPr>
            <w:tcW w:w="0" w:type="auto"/>
            <w:tcBorders>
              <w:bottom w:val="nil"/>
              <w:right w:val="nil"/>
            </w:tcBorders>
            <w:tcMar>
              <w:top w:w="75" w:type="dxa"/>
              <w:left w:w="75" w:type="dxa"/>
              <w:bottom w:w="75" w:type="dxa"/>
              <w:right w:w="75" w:type="dxa"/>
            </w:tcMar>
            <w:hideMark/>
          </w:tcPr>
          <w:p w14:paraId="1B148A4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E098913"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EDCA273" w14:textId="77777777" w:rsidR="00A17C43" w:rsidRPr="00A17C43" w:rsidRDefault="00A17C43" w:rsidP="00A17C43"/>
        </w:tc>
      </w:tr>
      <w:tr w:rsidR="00A17C43" w:rsidRPr="00A17C43" w14:paraId="355AB463" w14:textId="77777777" w:rsidTr="00A17C43">
        <w:tc>
          <w:tcPr>
            <w:tcW w:w="0" w:type="auto"/>
            <w:tcBorders>
              <w:bottom w:val="nil"/>
              <w:right w:val="nil"/>
            </w:tcBorders>
            <w:tcMar>
              <w:top w:w="75" w:type="dxa"/>
              <w:left w:w="75" w:type="dxa"/>
              <w:bottom w:w="75" w:type="dxa"/>
              <w:right w:w="75" w:type="dxa"/>
            </w:tcMar>
            <w:hideMark/>
          </w:tcPr>
          <w:p w14:paraId="1AE27C9B" w14:textId="77777777" w:rsidR="00A17C43" w:rsidRPr="00A17C43" w:rsidRDefault="00A17C43" w:rsidP="00A17C43">
            <w:pPr>
              <w:rPr>
                <w:b/>
                <w:bCs/>
              </w:rPr>
            </w:pPr>
            <w:r w:rsidRPr="00A17C43">
              <w:rPr>
                <w:b/>
                <w:bCs/>
              </w:rPr>
              <w:t>&lt;25</w:t>
            </w:r>
          </w:p>
        </w:tc>
        <w:tc>
          <w:tcPr>
            <w:tcW w:w="0" w:type="auto"/>
            <w:tcBorders>
              <w:bottom w:val="nil"/>
              <w:right w:val="nil"/>
            </w:tcBorders>
            <w:tcMar>
              <w:top w:w="75" w:type="dxa"/>
              <w:left w:w="75" w:type="dxa"/>
              <w:bottom w:w="75" w:type="dxa"/>
              <w:right w:w="75" w:type="dxa"/>
            </w:tcMar>
            <w:hideMark/>
          </w:tcPr>
          <w:p w14:paraId="7DD2FFC7" w14:textId="77777777" w:rsidR="00A17C43" w:rsidRPr="00A17C43" w:rsidRDefault="00A17C43" w:rsidP="00A17C43">
            <w:r w:rsidRPr="00A17C43">
              <w:t>643 (56.3)</w:t>
            </w:r>
          </w:p>
        </w:tc>
        <w:tc>
          <w:tcPr>
            <w:tcW w:w="0" w:type="auto"/>
            <w:tcBorders>
              <w:bottom w:val="nil"/>
              <w:right w:val="nil"/>
            </w:tcBorders>
            <w:tcMar>
              <w:top w:w="75" w:type="dxa"/>
              <w:left w:w="75" w:type="dxa"/>
              <w:bottom w:w="75" w:type="dxa"/>
              <w:right w:w="75" w:type="dxa"/>
            </w:tcMar>
            <w:hideMark/>
          </w:tcPr>
          <w:p w14:paraId="22AB66D9" w14:textId="77777777" w:rsidR="00A17C43" w:rsidRPr="00A17C43" w:rsidRDefault="00A17C43" w:rsidP="00A17C43">
            <w:r w:rsidRPr="00A17C43">
              <w:t>398 (59.2)</w:t>
            </w:r>
          </w:p>
        </w:tc>
        <w:tc>
          <w:tcPr>
            <w:tcW w:w="0" w:type="auto"/>
            <w:tcBorders>
              <w:bottom w:val="nil"/>
              <w:right w:val="nil"/>
            </w:tcBorders>
            <w:tcMar>
              <w:top w:w="75" w:type="dxa"/>
              <w:left w:w="75" w:type="dxa"/>
              <w:bottom w:w="75" w:type="dxa"/>
              <w:right w:w="75" w:type="dxa"/>
            </w:tcMar>
            <w:hideMark/>
          </w:tcPr>
          <w:p w14:paraId="24956422" w14:textId="77777777" w:rsidR="00A17C43" w:rsidRPr="00A17C43" w:rsidRDefault="00A17C43" w:rsidP="00A17C43">
            <w:r w:rsidRPr="00A17C43">
              <w:t>473 (39.4)</w:t>
            </w:r>
          </w:p>
        </w:tc>
        <w:tc>
          <w:tcPr>
            <w:tcW w:w="0" w:type="auto"/>
            <w:tcBorders>
              <w:bottom w:val="nil"/>
              <w:right w:val="nil"/>
            </w:tcBorders>
            <w:tcMar>
              <w:top w:w="75" w:type="dxa"/>
              <w:left w:w="75" w:type="dxa"/>
              <w:bottom w:w="75" w:type="dxa"/>
              <w:right w:w="75" w:type="dxa"/>
            </w:tcMar>
            <w:hideMark/>
          </w:tcPr>
          <w:p w14:paraId="122F22E7" w14:textId="77777777" w:rsidR="00A17C43" w:rsidRPr="00A17C43" w:rsidRDefault="00A17C43" w:rsidP="00A17C43">
            <w:r w:rsidRPr="00A17C43">
              <w:t>195 (41.0)</w:t>
            </w:r>
          </w:p>
        </w:tc>
      </w:tr>
      <w:tr w:rsidR="00A17C43" w:rsidRPr="00A17C43" w14:paraId="496F37D9" w14:textId="77777777" w:rsidTr="00A17C43">
        <w:tc>
          <w:tcPr>
            <w:tcW w:w="0" w:type="auto"/>
            <w:tcBorders>
              <w:bottom w:val="nil"/>
              <w:right w:val="nil"/>
            </w:tcBorders>
            <w:tcMar>
              <w:top w:w="75" w:type="dxa"/>
              <w:left w:w="75" w:type="dxa"/>
              <w:bottom w:w="75" w:type="dxa"/>
              <w:right w:w="75" w:type="dxa"/>
            </w:tcMar>
            <w:hideMark/>
          </w:tcPr>
          <w:p w14:paraId="73C703D7" w14:textId="77777777" w:rsidR="00A17C43" w:rsidRPr="00A17C43" w:rsidRDefault="00A17C43" w:rsidP="00A17C43">
            <w:pPr>
              <w:rPr>
                <w:b/>
                <w:bCs/>
              </w:rPr>
            </w:pPr>
            <w:r w:rsidRPr="00A17C43">
              <w:rPr>
                <w:b/>
                <w:bCs/>
              </w:rPr>
              <w:t>≥25</w:t>
            </w:r>
          </w:p>
        </w:tc>
        <w:tc>
          <w:tcPr>
            <w:tcW w:w="0" w:type="auto"/>
            <w:tcBorders>
              <w:bottom w:val="nil"/>
              <w:right w:val="nil"/>
            </w:tcBorders>
            <w:tcMar>
              <w:top w:w="75" w:type="dxa"/>
              <w:left w:w="75" w:type="dxa"/>
              <w:bottom w:w="75" w:type="dxa"/>
              <w:right w:w="75" w:type="dxa"/>
            </w:tcMar>
            <w:hideMark/>
          </w:tcPr>
          <w:p w14:paraId="34EB530E" w14:textId="77777777" w:rsidR="00A17C43" w:rsidRPr="00A17C43" w:rsidRDefault="00A17C43" w:rsidP="00A17C43">
            <w:r w:rsidRPr="00A17C43">
              <w:t>500 (43.7)</w:t>
            </w:r>
          </w:p>
        </w:tc>
        <w:tc>
          <w:tcPr>
            <w:tcW w:w="0" w:type="auto"/>
            <w:tcBorders>
              <w:bottom w:val="nil"/>
              <w:right w:val="nil"/>
            </w:tcBorders>
            <w:tcMar>
              <w:top w:w="75" w:type="dxa"/>
              <w:left w:w="75" w:type="dxa"/>
              <w:bottom w:w="75" w:type="dxa"/>
              <w:right w:w="75" w:type="dxa"/>
            </w:tcMar>
            <w:hideMark/>
          </w:tcPr>
          <w:p w14:paraId="42DE14FB" w14:textId="77777777" w:rsidR="00A17C43" w:rsidRPr="00A17C43" w:rsidRDefault="00A17C43" w:rsidP="00A17C43">
            <w:r w:rsidRPr="00A17C43">
              <w:t>274 (40.8)</w:t>
            </w:r>
          </w:p>
        </w:tc>
        <w:tc>
          <w:tcPr>
            <w:tcW w:w="0" w:type="auto"/>
            <w:tcBorders>
              <w:bottom w:val="nil"/>
              <w:right w:val="nil"/>
            </w:tcBorders>
            <w:tcMar>
              <w:top w:w="75" w:type="dxa"/>
              <w:left w:w="75" w:type="dxa"/>
              <w:bottom w:w="75" w:type="dxa"/>
              <w:right w:w="75" w:type="dxa"/>
            </w:tcMar>
            <w:hideMark/>
          </w:tcPr>
          <w:p w14:paraId="5CD7B34E" w14:textId="77777777" w:rsidR="00A17C43" w:rsidRPr="00A17C43" w:rsidRDefault="00A17C43" w:rsidP="00A17C43">
            <w:r w:rsidRPr="00A17C43">
              <w:t>727 (60.6)</w:t>
            </w:r>
          </w:p>
        </w:tc>
        <w:tc>
          <w:tcPr>
            <w:tcW w:w="0" w:type="auto"/>
            <w:tcBorders>
              <w:bottom w:val="nil"/>
              <w:right w:val="nil"/>
            </w:tcBorders>
            <w:tcMar>
              <w:top w:w="75" w:type="dxa"/>
              <w:left w:w="75" w:type="dxa"/>
              <w:bottom w:w="75" w:type="dxa"/>
              <w:right w:w="75" w:type="dxa"/>
            </w:tcMar>
            <w:hideMark/>
          </w:tcPr>
          <w:p w14:paraId="5A06942C" w14:textId="77777777" w:rsidR="00A17C43" w:rsidRPr="00A17C43" w:rsidRDefault="00A17C43" w:rsidP="00A17C43">
            <w:r w:rsidRPr="00A17C43">
              <w:t>281 (59.0)</w:t>
            </w:r>
          </w:p>
        </w:tc>
      </w:tr>
      <w:tr w:rsidR="00A17C43" w:rsidRPr="00A17C43" w14:paraId="4CAC7651" w14:textId="77777777" w:rsidTr="00A17C43">
        <w:tc>
          <w:tcPr>
            <w:tcW w:w="0" w:type="auto"/>
            <w:tcBorders>
              <w:bottom w:val="nil"/>
              <w:right w:val="nil"/>
            </w:tcBorders>
            <w:tcMar>
              <w:top w:w="75" w:type="dxa"/>
              <w:left w:w="75" w:type="dxa"/>
              <w:bottom w:w="75" w:type="dxa"/>
              <w:right w:w="75" w:type="dxa"/>
            </w:tcMar>
            <w:hideMark/>
          </w:tcPr>
          <w:p w14:paraId="4ABE4DD5" w14:textId="77777777" w:rsidR="00A17C43" w:rsidRPr="00A17C43" w:rsidRDefault="00A17C43" w:rsidP="00A17C43">
            <w:pPr>
              <w:rPr>
                <w:b/>
                <w:bCs/>
              </w:rPr>
            </w:pPr>
            <w:r w:rsidRPr="00A17C43">
              <w:rPr>
                <w:b/>
                <w:bCs/>
              </w:rPr>
              <w:t>Missing</w:t>
            </w:r>
          </w:p>
        </w:tc>
        <w:tc>
          <w:tcPr>
            <w:tcW w:w="0" w:type="auto"/>
            <w:tcBorders>
              <w:bottom w:val="nil"/>
              <w:right w:val="nil"/>
            </w:tcBorders>
            <w:tcMar>
              <w:top w:w="75" w:type="dxa"/>
              <w:left w:w="75" w:type="dxa"/>
              <w:bottom w:w="75" w:type="dxa"/>
              <w:right w:w="75" w:type="dxa"/>
            </w:tcMar>
            <w:hideMark/>
          </w:tcPr>
          <w:p w14:paraId="01BCC198" w14:textId="77777777" w:rsidR="00A17C43" w:rsidRPr="00A17C43" w:rsidRDefault="00A17C43" w:rsidP="00A17C43">
            <w:r w:rsidRPr="00A17C43">
              <w:t>6 (0.5)</w:t>
            </w:r>
          </w:p>
        </w:tc>
        <w:tc>
          <w:tcPr>
            <w:tcW w:w="0" w:type="auto"/>
            <w:tcBorders>
              <w:bottom w:val="nil"/>
              <w:right w:val="nil"/>
            </w:tcBorders>
            <w:tcMar>
              <w:top w:w="75" w:type="dxa"/>
              <w:left w:w="75" w:type="dxa"/>
              <w:bottom w:w="75" w:type="dxa"/>
              <w:right w:w="75" w:type="dxa"/>
            </w:tcMar>
            <w:hideMark/>
          </w:tcPr>
          <w:p w14:paraId="415B9632" w14:textId="77777777" w:rsidR="00A17C43" w:rsidRPr="00A17C43" w:rsidRDefault="00A17C43" w:rsidP="00A17C43">
            <w:r w:rsidRPr="00A17C43">
              <w:t>2 (0.3)</w:t>
            </w:r>
          </w:p>
        </w:tc>
        <w:tc>
          <w:tcPr>
            <w:tcW w:w="0" w:type="auto"/>
            <w:tcBorders>
              <w:bottom w:val="nil"/>
              <w:right w:val="nil"/>
            </w:tcBorders>
            <w:tcMar>
              <w:top w:w="75" w:type="dxa"/>
              <w:left w:w="75" w:type="dxa"/>
              <w:bottom w:w="75" w:type="dxa"/>
              <w:right w:w="75" w:type="dxa"/>
            </w:tcMar>
            <w:hideMark/>
          </w:tcPr>
          <w:p w14:paraId="719DDBEC" w14:textId="77777777" w:rsidR="00A17C43" w:rsidRPr="00A17C43" w:rsidRDefault="00A17C43" w:rsidP="00A17C43">
            <w:r w:rsidRPr="00A17C43">
              <w:t>11 (0.9)</w:t>
            </w:r>
          </w:p>
        </w:tc>
        <w:tc>
          <w:tcPr>
            <w:tcW w:w="0" w:type="auto"/>
            <w:tcBorders>
              <w:bottom w:val="nil"/>
              <w:right w:val="nil"/>
            </w:tcBorders>
            <w:tcMar>
              <w:top w:w="75" w:type="dxa"/>
              <w:left w:w="75" w:type="dxa"/>
              <w:bottom w:w="75" w:type="dxa"/>
              <w:right w:w="75" w:type="dxa"/>
            </w:tcMar>
            <w:hideMark/>
          </w:tcPr>
          <w:p w14:paraId="500AE2D2" w14:textId="77777777" w:rsidR="00A17C43" w:rsidRPr="00A17C43" w:rsidRDefault="00A17C43" w:rsidP="00A17C43">
            <w:r w:rsidRPr="00A17C43">
              <w:t>3 (0.6)</w:t>
            </w:r>
          </w:p>
        </w:tc>
      </w:tr>
      <w:tr w:rsidR="00A17C43" w:rsidRPr="00A17C43" w14:paraId="4E25D6E8" w14:textId="77777777" w:rsidTr="00A17C43">
        <w:tc>
          <w:tcPr>
            <w:tcW w:w="0" w:type="auto"/>
            <w:gridSpan w:val="2"/>
            <w:tcBorders>
              <w:bottom w:val="nil"/>
              <w:right w:val="nil"/>
            </w:tcBorders>
            <w:tcMar>
              <w:top w:w="75" w:type="dxa"/>
              <w:left w:w="75" w:type="dxa"/>
              <w:bottom w:w="75" w:type="dxa"/>
              <w:right w:w="75" w:type="dxa"/>
            </w:tcMar>
            <w:hideMark/>
          </w:tcPr>
          <w:p w14:paraId="0F43EE13" w14:textId="77777777" w:rsidR="00A17C43" w:rsidRPr="00A17C43" w:rsidRDefault="00A17C43" w:rsidP="00A17C43">
            <w:r w:rsidRPr="00A17C43">
              <w:t>Educational Level</w:t>
            </w:r>
          </w:p>
        </w:tc>
        <w:tc>
          <w:tcPr>
            <w:tcW w:w="0" w:type="auto"/>
            <w:tcBorders>
              <w:bottom w:val="nil"/>
              <w:right w:val="nil"/>
            </w:tcBorders>
            <w:tcMar>
              <w:top w:w="75" w:type="dxa"/>
              <w:left w:w="75" w:type="dxa"/>
              <w:bottom w:w="75" w:type="dxa"/>
              <w:right w:w="75" w:type="dxa"/>
            </w:tcMar>
            <w:hideMark/>
          </w:tcPr>
          <w:p w14:paraId="3C1110EA"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5C2BBD1"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AAC46D3" w14:textId="77777777" w:rsidR="00A17C43" w:rsidRPr="00A17C43" w:rsidRDefault="00A17C43" w:rsidP="00A17C43"/>
        </w:tc>
      </w:tr>
      <w:tr w:rsidR="00A17C43" w:rsidRPr="00A17C43" w14:paraId="41200692" w14:textId="77777777" w:rsidTr="00A17C43">
        <w:tc>
          <w:tcPr>
            <w:tcW w:w="0" w:type="auto"/>
            <w:tcBorders>
              <w:bottom w:val="nil"/>
              <w:right w:val="nil"/>
            </w:tcBorders>
            <w:tcMar>
              <w:top w:w="75" w:type="dxa"/>
              <w:left w:w="75" w:type="dxa"/>
              <w:bottom w:w="75" w:type="dxa"/>
              <w:right w:w="75" w:type="dxa"/>
            </w:tcMar>
            <w:hideMark/>
          </w:tcPr>
          <w:p w14:paraId="1CB25C59" w14:textId="77777777" w:rsidR="00A17C43" w:rsidRPr="00A17C43" w:rsidRDefault="00A17C43" w:rsidP="00A17C43">
            <w:pPr>
              <w:rPr>
                <w:b/>
                <w:bCs/>
              </w:rPr>
            </w:pPr>
            <w:r w:rsidRPr="00A17C43">
              <w:rPr>
                <w:b/>
                <w:bCs/>
              </w:rPr>
              <w:t>Low</w:t>
            </w:r>
          </w:p>
        </w:tc>
        <w:tc>
          <w:tcPr>
            <w:tcW w:w="0" w:type="auto"/>
            <w:tcBorders>
              <w:bottom w:val="nil"/>
              <w:right w:val="nil"/>
            </w:tcBorders>
            <w:tcMar>
              <w:top w:w="75" w:type="dxa"/>
              <w:left w:w="75" w:type="dxa"/>
              <w:bottom w:w="75" w:type="dxa"/>
              <w:right w:w="75" w:type="dxa"/>
            </w:tcMar>
            <w:hideMark/>
          </w:tcPr>
          <w:p w14:paraId="018D828D" w14:textId="77777777" w:rsidR="00A17C43" w:rsidRPr="00A17C43" w:rsidRDefault="00A17C43" w:rsidP="00A17C43">
            <w:r w:rsidRPr="00A17C43">
              <w:t>431 (37.7)</w:t>
            </w:r>
          </w:p>
        </w:tc>
        <w:tc>
          <w:tcPr>
            <w:tcW w:w="0" w:type="auto"/>
            <w:tcBorders>
              <w:bottom w:val="nil"/>
              <w:right w:val="nil"/>
            </w:tcBorders>
            <w:tcMar>
              <w:top w:w="75" w:type="dxa"/>
              <w:left w:w="75" w:type="dxa"/>
              <w:bottom w:w="75" w:type="dxa"/>
              <w:right w:w="75" w:type="dxa"/>
            </w:tcMar>
            <w:hideMark/>
          </w:tcPr>
          <w:p w14:paraId="2CD601E3" w14:textId="77777777" w:rsidR="00A17C43" w:rsidRPr="00A17C43" w:rsidRDefault="00A17C43" w:rsidP="00A17C43">
            <w:r w:rsidRPr="00A17C43">
              <w:t>278 (41.4)</w:t>
            </w:r>
          </w:p>
        </w:tc>
        <w:tc>
          <w:tcPr>
            <w:tcW w:w="0" w:type="auto"/>
            <w:tcBorders>
              <w:bottom w:val="nil"/>
              <w:right w:val="nil"/>
            </w:tcBorders>
            <w:tcMar>
              <w:top w:w="75" w:type="dxa"/>
              <w:left w:w="75" w:type="dxa"/>
              <w:bottom w:w="75" w:type="dxa"/>
              <w:right w:w="75" w:type="dxa"/>
            </w:tcMar>
            <w:hideMark/>
          </w:tcPr>
          <w:p w14:paraId="291330D1" w14:textId="77777777" w:rsidR="00A17C43" w:rsidRPr="00A17C43" w:rsidRDefault="00A17C43" w:rsidP="00A17C43">
            <w:r w:rsidRPr="00A17C43">
              <w:t>242 (20.2)</w:t>
            </w:r>
          </w:p>
        </w:tc>
        <w:tc>
          <w:tcPr>
            <w:tcW w:w="0" w:type="auto"/>
            <w:tcBorders>
              <w:bottom w:val="nil"/>
              <w:right w:val="nil"/>
            </w:tcBorders>
            <w:tcMar>
              <w:top w:w="75" w:type="dxa"/>
              <w:left w:w="75" w:type="dxa"/>
              <w:bottom w:w="75" w:type="dxa"/>
              <w:right w:w="75" w:type="dxa"/>
            </w:tcMar>
            <w:hideMark/>
          </w:tcPr>
          <w:p w14:paraId="60448E9D" w14:textId="77777777" w:rsidR="00A17C43" w:rsidRPr="00A17C43" w:rsidRDefault="00A17C43" w:rsidP="00A17C43">
            <w:r w:rsidRPr="00A17C43">
              <w:t>111 (23.3)</w:t>
            </w:r>
          </w:p>
        </w:tc>
      </w:tr>
      <w:tr w:rsidR="00A17C43" w:rsidRPr="00A17C43" w14:paraId="209685EF" w14:textId="77777777" w:rsidTr="00A17C43">
        <w:tc>
          <w:tcPr>
            <w:tcW w:w="0" w:type="auto"/>
            <w:tcBorders>
              <w:bottom w:val="nil"/>
              <w:right w:val="nil"/>
            </w:tcBorders>
            <w:tcMar>
              <w:top w:w="75" w:type="dxa"/>
              <w:left w:w="75" w:type="dxa"/>
              <w:bottom w:w="75" w:type="dxa"/>
              <w:right w:w="75" w:type="dxa"/>
            </w:tcMar>
            <w:hideMark/>
          </w:tcPr>
          <w:p w14:paraId="04A8F5FF" w14:textId="77777777" w:rsidR="00A17C43" w:rsidRPr="00A17C43" w:rsidRDefault="00A17C43" w:rsidP="00A17C43">
            <w:pPr>
              <w:rPr>
                <w:b/>
                <w:bCs/>
              </w:rPr>
            </w:pPr>
            <w:r w:rsidRPr="00A17C43">
              <w:rPr>
                <w:b/>
                <w:bCs/>
              </w:rPr>
              <w:t>Moderate</w:t>
            </w:r>
          </w:p>
        </w:tc>
        <w:tc>
          <w:tcPr>
            <w:tcW w:w="0" w:type="auto"/>
            <w:tcBorders>
              <w:bottom w:val="nil"/>
              <w:right w:val="nil"/>
            </w:tcBorders>
            <w:tcMar>
              <w:top w:w="75" w:type="dxa"/>
              <w:left w:w="75" w:type="dxa"/>
              <w:bottom w:w="75" w:type="dxa"/>
              <w:right w:w="75" w:type="dxa"/>
            </w:tcMar>
            <w:hideMark/>
          </w:tcPr>
          <w:p w14:paraId="60F1DAC7" w14:textId="77777777" w:rsidR="00A17C43" w:rsidRPr="00A17C43" w:rsidRDefault="00A17C43" w:rsidP="00A17C43">
            <w:r w:rsidRPr="00A17C43">
              <w:t>418 (36.6)</w:t>
            </w:r>
          </w:p>
        </w:tc>
        <w:tc>
          <w:tcPr>
            <w:tcW w:w="0" w:type="auto"/>
            <w:tcBorders>
              <w:bottom w:val="nil"/>
              <w:right w:val="nil"/>
            </w:tcBorders>
            <w:tcMar>
              <w:top w:w="75" w:type="dxa"/>
              <w:left w:w="75" w:type="dxa"/>
              <w:bottom w:w="75" w:type="dxa"/>
              <w:right w:w="75" w:type="dxa"/>
            </w:tcMar>
            <w:hideMark/>
          </w:tcPr>
          <w:p w14:paraId="3962E567" w14:textId="77777777" w:rsidR="00A17C43" w:rsidRPr="00A17C43" w:rsidRDefault="00A17C43" w:rsidP="00A17C43">
            <w:r w:rsidRPr="00A17C43">
              <w:t>224 (33.3)</w:t>
            </w:r>
          </w:p>
        </w:tc>
        <w:tc>
          <w:tcPr>
            <w:tcW w:w="0" w:type="auto"/>
            <w:tcBorders>
              <w:bottom w:val="nil"/>
              <w:right w:val="nil"/>
            </w:tcBorders>
            <w:tcMar>
              <w:top w:w="75" w:type="dxa"/>
              <w:left w:w="75" w:type="dxa"/>
              <w:bottom w:w="75" w:type="dxa"/>
              <w:right w:w="75" w:type="dxa"/>
            </w:tcMar>
            <w:hideMark/>
          </w:tcPr>
          <w:p w14:paraId="2207637B" w14:textId="77777777" w:rsidR="00A17C43" w:rsidRPr="00A17C43" w:rsidRDefault="00A17C43" w:rsidP="00A17C43">
            <w:r w:rsidRPr="00A17C43">
              <w:t>615 (51.2)</w:t>
            </w:r>
          </w:p>
        </w:tc>
        <w:tc>
          <w:tcPr>
            <w:tcW w:w="0" w:type="auto"/>
            <w:tcBorders>
              <w:bottom w:val="nil"/>
              <w:right w:val="nil"/>
            </w:tcBorders>
            <w:tcMar>
              <w:top w:w="75" w:type="dxa"/>
              <w:left w:w="75" w:type="dxa"/>
              <w:bottom w:w="75" w:type="dxa"/>
              <w:right w:w="75" w:type="dxa"/>
            </w:tcMar>
            <w:hideMark/>
          </w:tcPr>
          <w:p w14:paraId="10802EF7" w14:textId="77777777" w:rsidR="00A17C43" w:rsidRPr="00A17C43" w:rsidRDefault="00A17C43" w:rsidP="00A17C43">
            <w:r w:rsidRPr="00A17C43">
              <w:t>232 (48.7)</w:t>
            </w:r>
          </w:p>
        </w:tc>
      </w:tr>
      <w:tr w:rsidR="00A17C43" w:rsidRPr="00A17C43" w14:paraId="34877565" w14:textId="77777777" w:rsidTr="00A17C43">
        <w:tc>
          <w:tcPr>
            <w:tcW w:w="0" w:type="auto"/>
            <w:tcBorders>
              <w:bottom w:val="nil"/>
              <w:right w:val="nil"/>
            </w:tcBorders>
            <w:tcMar>
              <w:top w:w="75" w:type="dxa"/>
              <w:left w:w="75" w:type="dxa"/>
              <w:bottom w:w="75" w:type="dxa"/>
              <w:right w:w="75" w:type="dxa"/>
            </w:tcMar>
            <w:hideMark/>
          </w:tcPr>
          <w:p w14:paraId="499CF13F" w14:textId="77777777" w:rsidR="00A17C43" w:rsidRPr="00A17C43" w:rsidRDefault="00A17C43" w:rsidP="00A17C43">
            <w:pPr>
              <w:rPr>
                <w:b/>
                <w:bCs/>
              </w:rPr>
            </w:pPr>
            <w:r w:rsidRPr="00A17C43">
              <w:rPr>
                <w:b/>
                <w:bCs/>
              </w:rPr>
              <w:t>High</w:t>
            </w:r>
          </w:p>
        </w:tc>
        <w:tc>
          <w:tcPr>
            <w:tcW w:w="0" w:type="auto"/>
            <w:tcBorders>
              <w:bottom w:val="nil"/>
              <w:right w:val="nil"/>
            </w:tcBorders>
            <w:tcMar>
              <w:top w:w="75" w:type="dxa"/>
              <w:left w:w="75" w:type="dxa"/>
              <w:bottom w:w="75" w:type="dxa"/>
              <w:right w:w="75" w:type="dxa"/>
            </w:tcMar>
            <w:hideMark/>
          </w:tcPr>
          <w:p w14:paraId="24DFEC68" w14:textId="77777777" w:rsidR="00A17C43" w:rsidRPr="00A17C43" w:rsidRDefault="00A17C43" w:rsidP="00A17C43">
            <w:r w:rsidRPr="00A17C43">
              <w:t>294 (25.7)</w:t>
            </w:r>
          </w:p>
        </w:tc>
        <w:tc>
          <w:tcPr>
            <w:tcW w:w="0" w:type="auto"/>
            <w:tcBorders>
              <w:bottom w:val="nil"/>
              <w:right w:val="nil"/>
            </w:tcBorders>
            <w:tcMar>
              <w:top w:w="75" w:type="dxa"/>
              <w:left w:w="75" w:type="dxa"/>
              <w:bottom w:w="75" w:type="dxa"/>
              <w:right w:w="75" w:type="dxa"/>
            </w:tcMar>
            <w:hideMark/>
          </w:tcPr>
          <w:p w14:paraId="3D7D288C" w14:textId="77777777" w:rsidR="00A17C43" w:rsidRPr="00A17C43" w:rsidRDefault="00A17C43" w:rsidP="00A17C43">
            <w:r w:rsidRPr="00A17C43">
              <w:t>170 (25.3)</w:t>
            </w:r>
          </w:p>
        </w:tc>
        <w:tc>
          <w:tcPr>
            <w:tcW w:w="0" w:type="auto"/>
            <w:tcBorders>
              <w:bottom w:val="nil"/>
              <w:right w:val="nil"/>
            </w:tcBorders>
            <w:tcMar>
              <w:top w:w="75" w:type="dxa"/>
              <w:left w:w="75" w:type="dxa"/>
              <w:bottom w:w="75" w:type="dxa"/>
              <w:right w:w="75" w:type="dxa"/>
            </w:tcMar>
            <w:hideMark/>
          </w:tcPr>
          <w:p w14:paraId="058969BD" w14:textId="77777777" w:rsidR="00A17C43" w:rsidRPr="00A17C43" w:rsidRDefault="00A17C43" w:rsidP="00A17C43">
            <w:r w:rsidRPr="00A17C43">
              <w:t>343 (28.6)</w:t>
            </w:r>
          </w:p>
        </w:tc>
        <w:tc>
          <w:tcPr>
            <w:tcW w:w="0" w:type="auto"/>
            <w:tcBorders>
              <w:bottom w:val="nil"/>
              <w:right w:val="nil"/>
            </w:tcBorders>
            <w:tcMar>
              <w:top w:w="75" w:type="dxa"/>
              <w:left w:w="75" w:type="dxa"/>
              <w:bottom w:w="75" w:type="dxa"/>
              <w:right w:w="75" w:type="dxa"/>
            </w:tcMar>
            <w:hideMark/>
          </w:tcPr>
          <w:p w14:paraId="03AA3A33" w14:textId="77777777" w:rsidR="00A17C43" w:rsidRPr="00A17C43" w:rsidRDefault="00A17C43" w:rsidP="00A17C43">
            <w:r w:rsidRPr="00A17C43">
              <w:t>133 (27.9)</w:t>
            </w:r>
          </w:p>
        </w:tc>
      </w:tr>
      <w:tr w:rsidR="00A17C43" w:rsidRPr="00A17C43" w14:paraId="3AF78DB6" w14:textId="77777777" w:rsidTr="00A17C43">
        <w:tc>
          <w:tcPr>
            <w:tcW w:w="0" w:type="auto"/>
            <w:gridSpan w:val="2"/>
            <w:tcBorders>
              <w:bottom w:val="nil"/>
              <w:right w:val="nil"/>
            </w:tcBorders>
            <w:tcMar>
              <w:top w:w="75" w:type="dxa"/>
              <w:left w:w="75" w:type="dxa"/>
              <w:bottom w:w="75" w:type="dxa"/>
              <w:right w:w="75" w:type="dxa"/>
            </w:tcMar>
            <w:hideMark/>
          </w:tcPr>
          <w:p w14:paraId="4BAF6661" w14:textId="77777777" w:rsidR="00A17C43" w:rsidRPr="00A17C43" w:rsidRDefault="00A17C43" w:rsidP="00A17C43">
            <w:r w:rsidRPr="00A17C43">
              <w:t>Cooking or Fireplace Fume</w:t>
            </w:r>
          </w:p>
        </w:tc>
        <w:tc>
          <w:tcPr>
            <w:tcW w:w="0" w:type="auto"/>
            <w:tcBorders>
              <w:bottom w:val="nil"/>
              <w:right w:val="nil"/>
            </w:tcBorders>
            <w:tcMar>
              <w:top w:w="75" w:type="dxa"/>
              <w:left w:w="75" w:type="dxa"/>
              <w:bottom w:w="75" w:type="dxa"/>
              <w:right w:w="75" w:type="dxa"/>
            </w:tcMar>
            <w:hideMark/>
          </w:tcPr>
          <w:p w14:paraId="22F7640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7C5B472"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6A8209A" w14:textId="77777777" w:rsidR="00A17C43" w:rsidRPr="00A17C43" w:rsidRDefault="00A17C43" w:rsidP="00A17C43"/>
        </w:tc>
      </w:tr>
      <w:tr w:rsidR="00A17C43" w:rsidRPr="00A17C43" w14:paraId="6B8B70B8" w14:textId="77777777" w:rsidTr="00A17C43">
        <w:tc>
          <w:tcPr>
            <w:tcW w:w="0" w:type="auto"/>
            <w:tcBorders>
              <w:bottom w:val="nil"/>
              <w:right w:val="nil"/>
            </w:tcBorders>
            <w:tcMar>
              <w:top w:w="75" w:type="dxa"/>
              <w:left w:w="75" w:type="dxa"/>
              <w:bottom w:w="75" w:type="dxa"/>
              <w:right w:w="75" w:type="dxa"/>
            </w:tcMar>
            <w:hideMark/>
          </w:tcPr>
          <w:p w14:paraId="460449D2" w14:textId="77777777" w:rsidR="00A17C43" w:rsidRPr="00A17C43" w:rsidRDefault="00A17C43" w:rsidP="00A17C43">
            <w:pPr>
              <w:rPr>
                <w:b/>
                <w:bCs/>
              </w:rPr>
            </w:pPr>
            <w:r w:rsidRPr="00A17C43">
              <w:rPr>
                <w:b/>
                <w:bCs/>
              </w:rPr>
              <w:t>No</w:t>
            </w:r>
          </w:p>
        </w:tc>
        <w:tc>
          <w:tcPr>
            <w:tcW w:w="0" w:type="auto"/>
            <w:tcBorders>
              <w:bottom w:val="nil"/>
              <w:right w:val="nil"/>
            </w:tcBorders>
            <w:tcMar>
              <w:top w:w="75" w:type="dxa"/>
              <w:left w:w="75" w:type="dxa"/>
              <w:bottom w:w="75" w:type="dxa"/>
              <w:right w:w="75" w:type="dxa"/>
            </w:tcMar>
            <w:hideMark/>
          </w:tcPr>
          <w:p w14:paraId="2D90DACD" w14:textId="77777777" w:rsidR="00A17C43" w:rsidRPr="00A17C43" w:rsidRDefault="00A17C43" w:rsidP="00A17C43">
            <w:r w:rsidRPr="00A17C43">
              <w:t>1066 (93.3)</w:t>
            </w:r>
          </w:p>
        </w:tc>
        <w:tc>
          <w:tcPr>
            <w:tcW w:w="0" w:type="auto"/>
            <w:tcBorders>
              <w:bottom w:val="nil"/>
              <w:right w:val="nil"/>
            </w:tcBorders>
            <w:tcMar>
              <w:top w:w="75" w:type="dxa"/>
              <w:left w:w="75" w:type="dxa"/>
              <w:bottom w:w="75" w:type="dxa"/>
              <w:right w:w="75" w:type="dxa"/>
            </w:tcMar>
            <w:hideMark/>
          </w:tcPr>
          <w:p w14:paraId="2926B853" w14:textId="77777777" w:rsidR="00A17C43" w:rsidRPr="00A17C43" w:rsidRDefault="00A17C43" w:rsidP="00A17C43">
            <w:r w:rsidRPr="00A17C43">
              <w:t>723 (95.3)</w:t>
            </w:r>
          </w:p>
        </w:tc>
        <w:tc>
          <w:tcPr>
            <w:tcW w:w="0" w:type="auto"/>
            <w:tcBorders>
              <w:bottom w:val="nil"/>
              <w:right w:val="nil"/>
            </w:tcBorders>
            <w:tcMar>
              <w:top w:w="75" w:type="dxa"/>
              <w:left w:w="75" w:type="dxa"/>
              <w:bottom w:w="75" w:type="dxa"/>
              <w:right w:w="75" w:type="dxa"/>
            </w:tcMar>
            <w:hideMark/>
          </w:tcPr>
          <w:p w14:paraId="4D7A176D" w14:textId="77777777" w:rsidR="00A17C43" w:rsidRPr="00A17C43" w:rsidRDefault="00A17C43" w:rsidP="00A17C43">
            <w:r w:rsidRPr="00A17C43">
              <w:t>1127 (93.9)</w:t>
            </w:r>
          </w:p>
        </w:tc>
        <w:tc>
          <w:tcPr>
            <w:tcW w:w="0" w:type="auto"/>
            <w:tcBorders>
              <w:bottom w:val="nil"/>
              <w:right w:val="nil"/>
            </w:tcBorders>
            <w:tcMar>
              <w:top w:w="75" w:type="dxa"/>
              <w:left w:w="75" w:type="dxa"/>
              <w:bottom w:w="75" w:type="dxa"/>
              <w:right w:w="75" w:type="dxa"/>
            </w:tcMar>
            <w:hideMark/>
          </w:tcPr>
          <w:p w14:paraId="5FE1912E" w14:textId="77777777" w:rsidR="00A17C43" w:rsidRPr="00A17C43" w:rsidRDefault="00A17C43" w:rsidP="00A17C43">
            <w:r w:rsidRPr="00A17C43">
              <w:t>432 (94.1)</w:t>
            </w:r>
          </w:p>
        </w:tc>
      </w:tr>
      <w:tr w:rsidR="00A17C43" w:rsidRPr="00A17C43" w14:paraId="3FD99A53" w14:textId="77777777" w:rsidTr="00A17C43">
        <w:tc>
          <w:tcPr>
            <w:tcW w:w="0" w:type="auto"/>
            <w:tcBorders>
              <w:bottom w:val="nil"/>
              <w:right w:val="nil"/>
            </w:tcBorders>
            <w:tcMar>
              <w:top w:w="75" w:type="dxa"/>
              <w:left w:w="75" w:type="dxa"/>
              <w:bottom w:w="75" w:type="dxa"/>
              <w:right w:w="75" w:type="dxa"/>
            </w:tcMar>
            <w:hideMark/>
          </w:tcPr>
          <w:p w14:paraId="5F7028F8" w14:textId="77777777" w:rsidR="00A17C43" w:rsidRPr="00A17C43" w:rsidRDefault="00A17C43" w:rsidP="00A17C43">
            <w:pPr>
              <w:rPr>
                <w:b/>
                <w:bCs/>
              </w:rPr>
            </w:pPr>
            <w:r w:rsidRPr="00A17C43">
              <w:rPr>
                <w:b/>
                <w:bCs/>
              </w:rPr>
              <w:t>Yes</w:t>
            </w:r>
          </w:p>
        </w:tc>
        <w:tc>
          <w:tcPr>
            <w:tcW w:w="0" w:type="auto"/>
            <w:tcBorders>
              <w:bottom w:val="nil"/>
              <w:right w:val="nil"/>
            </w:tcBorders>
            <w:tcMar>
              <w:top w:w="75" w:type="dxa"/>
              <w:left w:w="75" w:type="dxa"/>
              <w:bottom w:w="75" w:type="dxa"/>
              <w:right w:w="75" w:type="dxa"/>
            </w:tcMar>
            <w:hideMark/>
          </w:tcPr>
          <w:p w14:paraId="6CE0A21C" w14:textId="77777777" w:rsidR="00A17C43" w:rsidRPr="00A17C43" w:rsidRDefault="00A17C43" w:rsidP="00A17C43">
            <w:r w:rsidRPr="00A17C43">
              <w:t>77 (6.7)</w:t>
            </w:r>
          </w:p>
        </w:tc>
        <w:tc>
          <w:tcPr>
            <w:tcW w:w="0" w:type="auto"/>
            <w:tcBorders>
              <w:bottom w:val="nil"/>
              <w:right w:val="nil"/>
            </w:tcBorders>
            <w:tcMar>
              <w:top w:w="75" w:type="dxa"/>
              <w:left w:w="75" w:type="dxa"/>
              <w:bottom w:w="75" w:type="dxa"/>
              <w:right w:w="75" w:type="dxa"/>
            </w:tcMar>
            <w:hideMark/>
          </w:tcPr>
          <w:p w14:paraId="00B7FB38" w14:textId="77777777" w:rsidR="00A17C43" w:rsidRPr="00A17C43" w:rsidRDefault="00A17C43" w:rsidP="00A17C43">
            <w:r w:rsidRPr="00A17C43">
              <w:t>36 (4.7)</w:t>
            </w:r>
          </w:p>
        </w:tc>
        <w:tc>
          <w:tcPr>
            <w:tcW w:w="0" w:type="auto"/>
            <w:tcBorders>
              <w:bottom w:val="nil"/>
              <w:right w:val="nil"/>
            </w:tcBorders>
            <w:tcMar>
              <w:top w:w="75" w:type="dxa"/>
              <w:left w:w="75" w:type="dxa"/>
              <w:bottom w:w="75" w:type="dxa"/>
              <w:right w:w="75" w:type="dxa"/>
            </w:tcMar>
            <w:hideMark/>
          </w:tcPr>
          <w:p w14:paraId="2D2D4E50" w14:textId="77777777" w:rsidR="00A17C43" w:rsidRPr="00A17C43" w:rsidRDefault="00A17C43" w:rsidP="00A17C43">
            <w:r w:rsidRPr="00A17C43">
              <w:t>73 (6.1)</w:t>
            </w:r>
          </w:p>
        </w:tc>
        <w:tc>
          <w:tcPr>
            <w:tcW w:w="0" w:type="auto"/>
            <w:tcBorders>
              <w:bottom w:val="nil"/>
              <w:right w:val="nil"/>
            </w:tcBorders>
            <w:tcMar>
              <w:top w:w="75" w:type="dxa"/>
              <w:left w:w="75" w:type="dxa"/>
              <w:bottom w:w="75" w:type="dxa"/>
              <w:right w:w="75" w:type="dxa"/>
            </w:tcMar>
            <w:hideMark/>
          </w:tcPr>
          <w:p w14:paraId="3E222B08" w14:textId="77777777" w:rsidR="00A17C43" w:rsidRPr="00A17C43" w:rsidRDefault="00A17C43" w:rsidP="00A17C43">
            <w:r w:rsidRPr="00A17C43">
              <w:t>27 (5.9)</w:t>
            </w:r>
          </w:p>
        </w:tc>
      </w:tr>
      <w:tr w:rsidR="00A17C43" w:rsidRPr="00A17C43" w14:paraId="0DB59B71" w14:textId="77777777" w:rsidTr="00A17C43">
        <w:tc>
          <w:tcPr>
            <w:tcW w:w="0" w:type="auto"/>
            <w:tcBorders>
              <w:bottom w:val="nil"/>
              <w:right w:val="nil"/>
            </w:tcBorders>
            <w:tcMar>
              <w:top w:w="75" w:type="dxa"/>
              <w:left w:w="75" w:type="dxa"/>
              <w:bottom w:w="75" w:type="dxa"/>
              <w:right w:w="75" w:type="dxa"/>
            </w:tcMar>
            <w:hideMark/>
          </w:tcPr>
          <w:p w14:paraId="1A023E2B" w14:textId="77777777" w:rsidR="00A17C43" w:rsidRPr="00A17C43" w:rsidRDefault="00A17C43" w:rsidP="00A17C43">
            <w:pPr>
              <w:rPr>
                <w:b/>
                <w:bCs/>
              </w:rPr>
            </w:pPr>
            <w:r w:rsidRPr="00A17C43">
              <w:rPr>
                <w:b/>
                <w:bCs/>
              </w:rPr>
              <w:t>Missing</w:t>
            </w:r>
          </w:p>
        </w:tc>
        <w:tc>
          <w:tcPr>
            <w:tcW w:w="0" w:type="auto"/>
            <w:tcBorders>
              <w:bottom w:val="nil"/>
              <w:right w:val="nil"/>
            </w:tcBorders>
            <w:tcMar>
              <w:top w:w="75" w:type="dxa"/>
              <w:left w:w="75" w:type="dxa"/>
              <w:bottom w:w="75" w:type="dxa"/>
              <w:right w:w="75" w:type="dxa"/>
            </w:tcMar>
            <w:hideMark/>
          </w:tcPr>
          <w:p w14:paraId="6317AD31" w14:textId="77777777" w:rsidR="00A17C43" w:rsidRPr="00A17C43" w:rsidRDefault="00A17C43" w:rsidP="00A17C43">
            <w:r w:rsidRPr="00A17C43">
              <w:t>4 (0.3)</w:t>
            </w:r>
          </w:p>
        </w:tc>
        <w:tc>
          <w:tcPr>
            <w:tcW w:w="0" w:type="auto"/>
            <w:tcBorders>
              <w:bottom w:val="nil"/>
              <w:right w:val="nil"/>
            </w:tcBorders>
            <w:tcMar>
              <w:top w:w="75" w:type="dxa"/>
              <w:left w:w="75" w:type="dxa"/>
              <w:bottom w:w="75" w:type="dxa"/>
              <w:right w:w="75" w:type="dxa"/>
            </w:tcMar>
            <w:hideMark/>
          </w:tcPr>
          <w:p w14:paraId="1E5C2C23" w14:textId="77777777" w:rsidR="00A17C43" w:rsidRPr="00A17C43" w:rsidRDefault="00A17C43" w:rsidP="00A17C43">
            <w:r w:rsidRPr="00A17C43">
              <w:t>2 (0.3)</w:t>
            </w:r>
          </w:p>
        </w:tc>
        <w:tc>
          <w:tcPr>
            <w:tcW w:w="0" w:type="auto"/>
            <w:tcBorders>
              <w:bottom w:val="nil"/>
              <w:right w:val="nil"/>
            </w:tcBorders>
            <w:tcMar>
              <w:top w:w="75" w:type="dxa"/>
              <w:left w:w="75" w:type="dxa"/>
              <w:bottom w:w="75" w:type="dxa"/>
              <w:right w:w="75" w:type="dxa"/>
            </w:tcMar>
            <w:hideMark/>
          </w:tcPr>
          <w:p w14:paraId="5115ED71" w14:textId="77777777" w:rsidR="00A17C43" w:rsidRPr="00A17C43" w:rsidRDefault="00A17C43" w:rsidP="00A17C43">
            <w:r w:rsidRPr="00A17C43">
              <w:t>6 (0.5</w:t>
            </w:r>
            <w:r w:rsidRPr="00A17C43">
              <w:rPr>
                <w:rFonts w:ascii="MS Gothic" w:eastAsia="MS Gothic" w:hAnsi="MS Gothic" w:cs="MS Gothic" w:hint="eastAsia"/>
              </w:rPr>
              <w:t>）</w:t>
            </w:r>
          </w:p>
        </w:tc>
        <w:tc>
          <w:tcPr>
            <w:tcW w:w="0" w:type="auto"/>
            <w:tcBorders>
              <w:bottom w:val="nil"/>
              <w:right w:val="nil"/>
            </w:tcBorders>
            <w:tcMar>
              <w:top w:w="75" w:type="dxa"/>
              <w:left w:w="75" w:type="dxa"/>
              <w:bottom w:w="75" w:type="dxa"/>
              <w:right w:w="75" w:type="dxa"/>
            </w:tcMar>
            <w:hideMark/>
          </w:tcPr>
          <w:p w14:paraId="5142E0C4" w14:textId="77777777" w:rsidR="00A17C43" w:rsidRPr="00A17C43" w:rsidRDefault="00A17C43" w:rsidP="00A17C43">
            <w:r w:rsidRPr="00A17C43">
              <w:t>4 (0.8 %)</w:t>
            </w:r>
          </w:p>
        </w:tc>
      </w:tr>
    </w:tbl>
    <w:p w14:paraId="0B190888" w14:textId="77777777" w:rsidR="00A17C43" w:rsidRPr="00A17C43" w:rsidRDefault="00A17C43" w:rsidP="00A17C43">
      <w:r w:rsidRPr="00A17C43">
        <w:t>BMI, body mass index; SD, standard deviation. </w:t>
      </w:r>
      <w:r w:rsidRPr="00A17C43">
        <w:rPr>
          <w:vertAlign w:val="superscript"/>
        </w:rPr>
        <w:t>a</w:t>
      </w:r>
      <w:r w:rsidRPr="00A17C43">
        <w:t> Missing in 12 cases; </w:t>
      </w:r>
      <w:r w:rsidRPr="00A17C43">
        <w:rPr>
          <w:vertAlign w:val="superscript"/>
        </w:rPr>
        <w:t>b</w:t>
      </w:r>
      <w:r w:rsidRPr="00A17C43">
        <w:t> Missing in 7 cases; </w:t>
      </w:r>
      <w:r w:rsidRPr="00A17C43">
        <w:rPr>
          <w:vertAlign w:val="superscript"/>
        </w:rPr>
        <w:t>c</w:t>
      </w:r>
      <w:r w:rsidRPr="00A17C43">
        <w:t> Missing in 2 cases; </w:t>
      </w:r>
      <w:r w:rsidRPr="00A17C43">
        <w:rPr>
          <w:vertAlign w:val="superscript"/>
        </w:rPr>
        <w:t>d</w:t>
      </w:r>
      <w:r w:rsidRPr="00A17C43">
        <w:t> Missing in 1 case; </w:t>
      </w:r>
      <w:r w:rsidRPr="00A17C43">
        <w:rPr>
          <w:vertAlign w:val="superscript"/>
        </w:rPr>
        <w:t>e</w:t>
      </w:r>
      <w:r w:rsidRPr="00A17C43">
        <w:t> Missing in 8 cases; </w:t>
      </w:r>
      <w:r w:rsidRPr="00A17C43">
        <w:rPr>
          <w:vertAlign w:val="superscript"/>
        </w:rPr>
        <w:t>f</w:t>
      </w:r>
      <w:r w:rsidRPr="00A17C43">
        <w:t> Missing in 6 cases; Cases with missing value were included in the analysis only in </w:t>
      </w:r>
      <w:hyperlink r:id="rId520" w:anchor="t0005" w:history="1">
        <w:r w:rsidRPr="00A17C43">
          <w:rPr>
            <w:rStyle w:val="Hyperlink"/>
          </w:rPr>
          <w:t>Table 1</w:t>
        </w:r>
      </w:hyperlink>
      <w:r w:rsidRPr="00A17C43">
        <w:t>.</w:t>
      </w:r>
    </w:p>
    <w:p w14:paraId="5A691203" w14:textId="77777777" w:rsidR="00A17C43" w:rsidRPr="00A17C43" w:rsidRDefault="00A17C43" w:rsidP="00A17C43">
      <w:r w:rsidRPr="00A17C43">
        <w:t>3.2. CT image quality and interobserver agreement</w:t>
      </w:r>
    </w:p>
    <w:p w14:paraId="0BE4D74F" w14:textId="77777777" w:rsidR="00A17C43" w:rsidRPr="00A17C43" w:rsidRDefault="00A17C43" w:rsidP="00A17C43">
      <w:r w:rsidRPr="00A17C43">
        <w:t>The result of image quality was shown in the results part of the supplement. Agreement between readers when assessing emphysema was good in both the Chinese (κ = 0.76; 95 % CI = 0.63–0.89) and the Dutch participants (κ = 0.87, 95 % CI = 0.76–0.97). Similarly, the agreement was good for the severity of CLE (κ</w:t>
      </w:r>
      <w:r w:rsidRPr="00A17C43">
        <w:rPr>
          <w:vertAlign w:val="subscript"/>
        </w:rPr>
        <w:t>w</w:t>
      </w:r>
      <w:r w:rsidRPr="00A17C43">
        <w:t> = 0.77; 95 % CI = 0.67–0.88) and PSE (κ</w:t>
      </w:r>
      <w:r w:rsidRPr="00A17C43">
        <w:rPr>
          <w:vertAlign w:val="subscript"/>
        </w:rPr>
        <w:t>w</w:t>
      </w:r>
      <w:r w:rsidRPr="00A17C43">
        <w:t> = 0.77; 95 % CI = 0.58–0.96) in the Chinese participants, and was comparable for the severity of CLE (κ</w:t>
      </w:r>
      <w:r w:rsidRPr="00A17C43">
        <w:rPr>
          <w:vertAlign w:val="subscript"/>
        </w:rPr>
        <w:t>w</w:t>
      </w:r>
      <w:r w:rsidRPr="00A17C43">
        <w:t> = 0.87; 95 %CI = 0.78–0.96) and PSE (κ</w:t>
      </w:r>
      <w:r w:rsidRPr="00A17C43">
        <w:rPr>
          <w:vertAlign w:val="subscript"/>
        </w:rPr>
        <w:t>w</w:t>
      </w:r>
      <w:r w:rsidRPr="00A17C43">
        <w:t> = 0.84; 95 % CI = 0.66–1.00) in the Dutch participants.</w:t>
      </w:r>
    </w:p>
    <w:p w14:paraId="6524997C" w14:textId="77777777" w:rsidR="00A17C43" w:rsidRPr="00A17C43" w:rsidRDefault="00A17C43" w:rsidP="00A17C43">
      <w:r w:rsidRPr="00A17C43">
        <w:t>3.3. Prevalence, subtype, and severity of emphysema</w:t>
      </w:r>
    </w:p>
    <w:p w14:paraId="48211532" w14:textId="77777777" w:rsidR="00A17C43" w:rsidRPr="00A17C43" w:rsidRDefault="00A17C43" w:rsidP="00A17C43">
      <w:r w:rsidRPr="00A17C43">
        <w:lastRenderedPageBreak/>
        <w:t>Emphysema (at least trace) was present in 672 (58.8 %) Chinese and in 476 (39.7 %) Dutch participants. The prevalence of trace, mild, and moderate, confluent-advanced CLE in the Chinese population was 38.2 %, 11.5 %, 2.8 %, and 2.2 %, respectively (</w:t>
      </w:r>
      <w:hyperlink r:id="rId521" w:anchor="s0100" w:history="1">
        <w:r w:rsidRPr="00A17C43">
          <w:rPr>
            <w:rStyle w:val="Hyperlink"/>
          </w:rPr>
          <w:t>Table S3</w:t>
        </w:r>
      </w:hyperlink>
      <w:r w:rsidRPr="00A17C43">
        <w:t>); by contrast, the prevalence was lower in the Dutch population for the severity levels (24.0 %, 5.8 %, 1.9 % and 1.0 %, respectively; overall </w:t>
      </w:r>
      <w:r w:rsidRPr="00A17C43">
        <w:rPr>
          <w:i/>
          <w:iCs/>
        </w:rPr>
        <w:t>p</w:t>
      </w:r>
      <w:r w:rsidRPr="00A17C43">
        <w:t> &lt; 0.001). The prevalence of emphysema (trace or above) in Chinese current, former and never smokers was 76.2 %, 73.0 % and 50.5 %, respectively; the corresponding prevalence in Dutch participants was 61.2 %, 42.9 % and 27.7 %, respectively (</w:t>
      </w:r>
      <w:hyperlink r:id="rId522" w:anchor="s0100" w:history="1">
        <w:r w:rsidRPr="00A17C43">
          <w:rPr>
            <w:rStyle w:val="Hyperlink"/>
          </w:rPr>
          <w:t>Table S2</w:t>
        </w:r>
      </w:hyperlink>
      <w:r w:rsidRPr="00A17C43">
        <w:t>). When limiting the emphysema threshold to mild or above, the presence of emphysema in Chinese never and ever smokers was 12 % and 39 %, respectively; the corresponding prevalence in Dutch participants was 6 % and 22 %, respectively. CLE was the most common subtype in participants with emphysema in each cohort (93.2 % and 82.6 %, respectively), followed by PSE (6.8 % and 17.4 %, respectively). Among those with emphysema, the proportion of CLE was higher in the Chinese than in the Dutch participants (93.2 % vs 82.6 %, </w:t>
      </w:r>
      <w:r w:rsidRPr="00A17C43">
        <w:rPr>
          <w:i/>
          <w:iCs/>
        </w:rPr>
        <w:t>p</w:t>
      </w:r>
      <w:r w:rsidRPr="00A17C43">
        <w:t> &lt; 0.001) and the severities of CLE or PSE were comparable (</w:t>
      </w:r>
      <w:bookmarkStart w:id="119" w:name="bt0010"/>
      <w:r w:rsidRPr="00A17C43">
        <w:fldChar w:fldCharType="begin"/>
      </w:r>
      <w:r w:rsidRPr="00A17C43">
        <w:instrText>HYPERLINK "https://www.sciencedirect.com/science/article/pii/S0720048X24002195" \l "t0010"</w:instrText>
      </w:r>
      <w:r w:rsidRPr="00A17C43">
        <w:fldChar w:fldCharType="separate"/>
      </w:r>
      <w:r w:rsidRPr="00A17C43">
        <w:rPr>
          <w:rStyle w:val="Hyperlink"/>
        </w:rPr>
        <w:t>Table 2</w:t>
      </w:r>
      <w:r w:rsidRPr="00A17C43">
        <w:fldChar w:fldCharType="end"/>
      </w:r>
      <w:bookmarkEnd w:id="119"/>
      <w:r w:rsidRPr="00A17C43">
        <w:t>). When limiting the emphysema threshold to at least mild, emphysema prevalence (20.6 % vs 15.7 %, </w:t>
      </w:r>
      <w:r w:rsidRPr="00A17C43">
        <w:rPr>
          <w:i/>
          <w:iCs/>
        </w:rPr>
        <w:t>p</w:t>
      </w:r>
      <w:r w:rsidRPr="00A17C43">
        <w:t> = 0.002), and the proportion of CLE (80.4 % vs 55.9 %, </w:t>
      </w:r>
      <w:r w:rsidRPr="00A17C43">
        <w:rPr>
          <w:i/>
          <w:iCs/>
        </w:rPr>
        <w:t>p</w:t>
      </w:r>
      <w:r w:rsidRPr="00A17C43">
        <w:t> &lt; 0.001) in the Chinese was still significantly higher than in the Dutch but no difference was observed for the distribution of severity of CLE or PSE (</w:t>
      </w:r>
      <w:hyperlink r:id="rId523" w:anchor="s0100" w:history="1">
        <w:r w:rsidRPr="00A17C43">
          <w:rPr>
            <w:rStyle w:val="Hyperlink"/>
          </w:rPr>
          <w:t>Table S4</w:t>
        </w:r>
      </w:hyperlink>
      <w:r w:rsidRPr="00A17C43">
        <w:t>).</w:t>
      </w:r>
    </w:p>
    <w:p w14:paraId="3836EF43" w14:textId="77777777" w:rsidR="00A17C43" w:rsidRPr="00A17C43" w:rsidRDefault="00A17C43" w:rsidP="00A17C43">
      <w:r w:rsidRPr="00A17C43">
        <w:t>Table 2. Presence, distribution of subtype and severity of emphysema (≥trace) in participants with emphysema in the Chinese and Dutch cohorts.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40"/>
        <w:gridCol w:w="2260"/>
        <w:gridCol w:w="2028"/>
        <w:gridCol w:w="1287"/>
      </w:tblGrid>
      <w:tr w:rsidR="00A17C43" w:rsidRPr="00A17C43" w14:paraId="02DD3D2C" w14:textId="77777777" w:rsidTr="00A17C43">
        <w:trPr>
          <w:tblHeader/>
        </w:trPr>
        <w:tc>
          <w:tcPr>
            <w:tcW w:w="0" w:type="auto"/>
            <w:tcBorders>
              <w:bottom w:val="single" w:sz="6" w:space="0" w:color="8E8E8E"/>
              <w:right w:val="nil"/>
            </w:tcBorders>
            <w:tcMar>
              <w:top w:w="75" w:type="dxa"/>
              <w:left w:w="75" w:type="dxa"/>
              <w:bottom w:w="75" w:type="dxa"/>
              <w:right w:w="75" w:type="dxa"/>
            </w:tcMar>
            <w:hideMark/>
          </w:tcPr>
          <w:p w14:paraId="2E85BDD9" w14:textId="77777777" w:rsidR="00A17C43" w:rsidRPr="00A17C43" w:rsidRDefault="00A17C43" w:rsidP="00A17C43">
            <w:r w:rsidRPr="00A17C43">
              <w:t>Empty Cell</w:t>
            </w:r>
          </w:p>
        </w:tc>
        <w:tc>
          <w:tcPr>
            <w:tcW w:w="0" w:type="auto"/>
            <w:tcBorders>
              <w:bottom w:val="single" w:sz="6" w:space="0" w:color="8E8E8E"/>
              <w:right w:val="nil"/>
            </w:tcBorders>
            <w:tcMar>
              <w:top w:w="75" w:type="dxa"/>
              <w:left w:w="75" w:type="dxa"/>
              <w:bottom w:w="75" w:type="dxa"/>
              <w:right w:w="75" w:type="dxa"/>
            </w:tcMar>
            <w:hideMark/>
          </w:tcPr>
          <w:p w14:paraId="5BD105DF" w14:textId="77777777" w:rsidR="00A17C43" w:rsidRPr="00A17C43" w:rsidRDefault="00A17C43" w:rsidP="00A17C43">
            <w:pPr>
              <w:rPr>
                <w:b/>
                <w:bCs/>
              </w:rPr>
            </w:pPr>
            <w:r w:rsidRPr="00A17C43">
              <w:rPr>
                <w:b/>
                <w:bCs/>
              </w:rPr>
              <w:t>Chinese Cohort</w:t>
            </w:r>
            <w:r w:rsidRPr="00A17C43">
              <w:rPr>
                <w:b/>
                <w:bCs/>
              </w:rPr>
              <w:br/>
              <w:t>n = 672, n (%)</w:t>
            </w:r>
          </w:p>
        </w:tc>
        <w:tc>
          <w:tcPr>
            <w:tcW w:w="0" w:type="auto"/>
            <w:tcBorders>
              <w:bottom w:val="single" w:sz="6" w:space="0" w:color="8E8E8E"/>
              <w:right w:val="nil"/>
            </w:tcBorders>
            <w:tcMar>
              <w:top w:w="75" w:type="dxa"/>
              <w:left w:w="75" w:type="dxa"/>
              <w:bottom w:w="75" w:type="dxa"/>
              <w:right w:w="75" w:type="dxa"/>
            </w:tcMar>
            <w:hideMark/>
          </w:tcPr>
          <w:p w14:paraId="7CDB2642" w14:textId="77777777" w:rsidR="00A17C43" w:rsidRPr="00A17C43" w:rsidRDefault="00A17C43" w:rsidP="00A17C43">
            <w:pPr>
              <w:rPr>
                <w:b/>
                <w:bCs/>
              </w:rPr>
            </w:pPr>
            <w:r w:rsidRPr="00A17C43">
              <w:rPr>
                <w:b/>
                <w:bCs/>
              </w:rPr>
              <w:t>Dutch Cohort</w:t>
            </w:r>
            <w:r w:rsidRPr="00A17C43">
              <w:rPr>
                <w:b/>
                <w:bCs/>
              </w:rPr>
              <w:br/>
              <w:t>n = 476, n (%)</w:t>
            </w:r>
          </w:p>
        </w:tc>
        <w:tc>
          <w:tcPr>
            <w:tcW w:w="0" w:type="auto"/>
            <w:tcBorders>
              <w:bottom w:val="single" w:sz="6" w:space="0" w:color="8E8E8E"/>
              <w:right w:val="nil"/>
            </w:tcBorders>
            <w:tcMar>
              <w:top w:w="75" w:type="dxa"/>
              <w:left w:w="75" w:type="dxa"/>
              <w:bottom w:w="75" w:type="dxa"/>
              <w:right w:w="75" w:type="dxa"/>
            </w:tcMar>
            <w:hideMark/>
          </w:tcPr>
          <w:p w14:paraId="7E57A18B" w14:textId="77777777" w:rsidR="00A17C43" w:rsidRPr="00A17C43" w:rsidRDefault="00A17C43" w:rsidP="00A17C43">
            <w:pPr>
              <w:rPr>
                <w:b/>
                <w:bCs/>
              </w:rPr>
            </w:pPr>
            <w:r w:rsidRPr="00A17C43">
              <w:rPr>
                <w:b/>
                <w:bCs/>
                <w:i/>
                <w:iCs/>
              </w:rPr>
              <w:t>p</w:t>
            </w:r>
            <w:r w:rsidRPr="00A17C43">
              <w:rPr>
                <w:b/>
                <w:bCs/>
              </w:rPr>
              <w:t> value</w:t>
            </w:r>
          </w:p>
        </w:tc>
      </w:tr>
      <w:tr w:rsidR="00A17C43" w:rsidRPr="00A17C43" w14:paraId="495E2C1A" w14:textId="77777777" w:rsidTr="00A17C43">
        <w:tc>
          <w:tcPr>
            <w:tcW w:w="0" w:type="auto"/>
            <w:gridSpan w:val="2"/>
            <w:tcBorders>
              <w:bottom w:val="nil"/>
              <w:right w:val="nil"/>
            </w:tcBorders>
            <w:tcMar>
              <w:top w:w="75" w:type="dxa"/>
              <w:left w:w="75" w:type="dxa"/>
              <w:bottom w:w="75" w:type="dxa"/>
              <w:right w:w="75" w:type="dxa"/>
            </w:tcMar>
            <w:hideMark/>
          </w:tcPr>
          <w:p w14:paraId="7C807535" w14:textId="77777777" w:rsidR="00A17C43" w:rsidRPr="00A17C43" w:rsidRDefault="00A17C43" w:rsidP="00A17C43">
            <w:r w:rsidRPr="00A17C43">
              <w:t>Predominant subtype of emphysema</w:t>
            </w:r>
          </w:p>
        </w:tc>
        <w:tc>
          <w:tcPr>
            <w:tcW w:w="0" w:type="auto"/>
            <w:tcBorders>
              <w:bottom w:val="nil"/>
              <w:right w:val="nil"/>
            </w:tcBorders>
            <w:tcMar>
              <w:top w:w="75" w:type="dxa"/>
              <w:left w:w="75" w:type="dxa"/>
              <w:bottom w:w="75" w:type="dxa"/>
              <w:right w:w="75" w:type="dxa"/>
            </w:tcMar>
            <w:hideMark/>
          </w:tcPr>
          <w:p w14:paraId="671D633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D755581" w14:textId="77777777" w:rsidR="00A17C43" w:rsidRPr="00A17C43" w:rsidRDefault="00A17C43" w:rsidP="00A17C43">
            <w:r w:rsidRPr="00A17C43">
              <w:t>&lt;0.001 </w:t>
            </w:r>
            <w:r w:rsidRPr="00A17C43">
              <w:rPr>
                <w:vertAlign w:val="superscript"/>
              </w:rPr>
              <w:t>a</w:t>
            </w:r>
          </w:p>
        </w:tc>
      </w:tr>
      <w:tr w:rsidR="00A17C43" w:rsidRPr="00A17C43" w14:paraId="79F76AEC" w14:textId="77777777" w:rsidTr="00A17C43">
        <w:tc>
          <w:tcPr>
            <w:tcW w:w="0" w:type="auto"/>
            <w:tcBorders>
              <w:bottom w:val="nil"/>
              <w:right w:val="nil"/>
            </w:tcBorders>
            <w:tcMar>
              <w:top w:w="75" w:type="dxa"/>
              <w:left w:w="75" w:type="dxa"/>
              <w:bottom w:w="75" w:type="dxa"/>
              <w:right w:w="75" w:type="dxa"/>
            </w:tcMar>
            <w:hideMark/>
          </w:tcPr>
          <w:p w14:paraId="3CCEAD33" w14:textId="77777777" w:rsidR="00A17C43" w:rsidRPr="00A17C43" w:rsidRDefault="00A17C43" w:rsidP="00A17C43">
            <w:pPr>
              <w:rPr>
                <w:b/>
                <w:bCs/>
              </w:rPr>
            </w:pPr>
            <w:r w:rsidRPr="00A17C43">
              <w:rPr>
                <w:b/>
                <w:bCs/>
              </w:rPr>
              <w:t>CLE</w:t>
            </w:r>
          </w:p>
        </w:tc>
        <w:tc>
          <w:tcPr>
            <w:tcW w:w="0" w:type="auto"/>
            <w:tcBorders>
              <w:bottom w:val="nil"/>
              <w:right w:val="nil"/>
            </w:tcBorders>
            <w:tcMar>
              <w:top w:w="75" w:type="dxa"/>
              <w:left w:w="75" w:type="dxa"/>
              <w:bottom w:w="75" w:type="dxa"/>
              <w:right w:w="75" w:type="dxa"/>
            </w:tcMar>
            <w:hideMark/>
          </w:tcPr>
          <w:p w14:paraId="5FD74981" w14:textId="77777777" w:rsidR="00A17C43" w:rsidRPr="00A17C43" w:rsidRDefault="00A17C43" w:rsidP="00A17C43">
            <w:r w:rsidRPr="00A17C43">
              <w:t>626 (93.2)</w:t>
            </w:r>
          </w:p>
        </w:tc>
        <w:tc>
          <w:tcPr>
            <w:tcW w:w="0" w:type="auto"/>
            <w:tcBorders>
              <w:bottom w:val="nil"/>
              <w:right w:val="nil"/>
            </w:tcBorders>
            <w:tcMar>
              <w:top w:w="75" w:type="dxa"/>
              <w:left w:w="75" w:type="dxa"/>
              <w:bottom w:w="75" w:type="dxa"/>
              <w:right w:w="75" w:type="dxa"/>
            </w:tcMar>
            <w:hideMark/>
          </w:tcPr>
          <w:p w14:paraId="612BBABE" w14:textId="77777777" w:rsidR="00A17C43" w:rsidRPr="00A17C43" w:rsidRDefault="00A17C43" w:rsidP="00A17C43">
            <w:r w:rsidRPr="00A17C43">
              <w:t>393 (82.6)</w:t>
            </w:r>
          </w:p>
        </w:tc>
        <w:tc>
          <w:tcPr>
            <w:tcW w:w="0" w:type="auto"/>
            <w:tcBorders>
              <w:bottom w:val="nil"/>
              <w:right w:val="nil"/>
            </w:tcBorders>
            <w:tcMar>
              <w:top w:w="75" w:type="dxa"/>
              <w:left w:w="75" w:type="dxa"/>
              <w:bottom w:w="75" w:type="dxa"/>
              <w:right w:w="75" w:type="dxa"/>
            </w:tcMar>
            <w:hideMark/>
          </w:tcPr>
          <w:p w14:paraId="65A805E7" w14:textId="77777777" w:rsidR="00A17C43" w:rsidRPr="00A17C43" w:rsidRDefault="00A17C43" w:rsidP="00A17C43"/>
        </w:tc>
      </w:tr>
      <w:tr w:rsidR="00A17C43" w:rsidRPr="00A17C43" w14:paraId="1354965A" w14:textId="77777777" w:rsidTr="00A17C43">
        <w:tc>
          <w:tcPr>
            <w:tcW w:w="0" w:type="auto"/>
            <w:tcBorders>
              <w:bottom w:val="nil"/>
              <w:right w:val="nil"/>
            </w:tcBorders>
            <w:tcMar>
              <w:top w:w="75" w:type="dxa"/>
              <w:left w:w="75" w:type="dxa"/>
              <w:bottom w:w="75" w:type="dxa"/>
              <w:right w:w="75" w:type="dxa"/>
            </w:tcMar>
            <w:hideMark/>
          </w:tcPr>
          <w:p w14:paraId="23CDD12E" w14:textId="77777777" w:rsidR="00A17C43" w:rsidRPr="00A17C43" w:rsidRDefault="00A17C43" w:rsidP="00A17C43">
            <w:pPr>
              <w:rPr>
                <w:b/>
                <w:bCs/>
              </w:rPr>
            </w:pPr>
            <w:r w:rsidRPr="00A17C43">
              <w:rPr>
                <w:b/>
                <w:bCs/>
              </w:rPr>
              <w:t>PSE</w:t>
            </w:r>
          </w:p>
        </w:tc>
        <w:tc>
          <w:tcPr>
            <w:tcW w:w="0" w:type="auto"/>
            <w:tcBorders>
              <w:bottom w:val="nil"/>
              <w:right w:val="nil"/>
            </w:tcBorders>
            <w:tcMar>
              <w:top w:w="75" w:type="dxa"/>
              <w:left w:w="75" w:type="dxa"/>
              <w:bottom w:w="75" w:type="dxa"/>
              <w:right w:w="75" w:type="dxa"/>
            </w:tcMar>
            <w:hideMark/>
          </w:tcPr>
          <w:p w14:paraId="29DE857D" w14:textId="77777777" w:rsidR="00A17C43" w:rsidRPr="00A17C43" w:rsidRDefault="00A17C43" w:rsidP="00A17C43">
            <w:r w:rsidRPr="00A17C43">
              <w:t>46 (6.8)</w:t>
            </w:r>
          </w:p>
        </w:tc>
        <w:tc>
          <w:tcPr>
            <w:tcW w:w="0" w:type="auto"/>
            <w:tcBorders>
              <w:bottom w:val="nil"/>
              <w:right w:val="nil"/>
            </w:tcBorders>
            <w:tcMar>
              <w:top w:w="75" w:type="dxa"/>
              <w:left w:w="75" w:type="dxa"/>
              <w:bottom w:w="75" w:type="dxa"/>
              <w:right w:w="75" w:type="dxa"/>
            </w:tcMar>
            <w:hideMark/>
          </w:tcPr>
          <w:p w14:paraId="58B3D397" w14:textId="77777777" w:rsidR="00A17C43" w:rsidRPr="00A17C43" w:rsidRDefault="00A17C43" w:rsidP="00A17C43">
            <w:r w:rsidRPr="00A17C43">
              <w:t>83 (17.4)</w:t>
            </w:r>
          </w:p>
        </w:tc>
        <w:tc>
          <w:tcPr>
            <w:tcW w:w="0" w:type="auto"/>
            <w:tcBorders>
              <w:bottom w:val="nil"/>
              <w:right w:val="nil"/>
            </w:tcBorders>
            <w:tcMar>
              <w:top w:w="75" w:type="dxa"/>
              <w:left w:w="75" w:type="dxa"/>
              <w:bottom w:w="75" w:type="dxa"/>
              <w:right w:w="75" w:type="dxa"/>
            </w:tcMar>
            <w:hideMark/>
          </w:tcPr>
          <w:p w14:paraId="05C93721" w14:textId="77777777" w:rsidR="00A17C43" w:rsidRPr="00A17C43" w:rsidRDefault="00A17C43" w:rsidP="00A17C43"/>
        </w:tc>
      </w:tr>
      <w:tr w:rsidR="00A17C43" w:rsidRPr="00A17C43" w14:paraId="68899E09" w14:textId="77777777" w:rsidTr="00A17C43">
        <w:tc>
          <w:tcPr>
            <w:tcW w:w="0" w:type="auto"/>
            <w:gridSpan w:val="2"/>
            <w:tcBorders>
              <w:bottom w:val="nil"/>
              <w:right w:val="nil"/>
            </w:tcBorders>
            <w:tcMar>
              <w:top w:w="75" w:type="dxa"/>
              <w:left w:w="75" w:type="dxa"/>
              <w:bottom w:w="75" w:type="dxa"/>
              <w:right w:w="75" w:type="dxa"/>
            </w:tcMar>
            <w:hideMark/>
          </w:tcPr>
          <w:p w14:paraId="2F18B85D" w14:textId="77777777" w:rsidR="00A17C43" w:rsidRPr="00A17C43" w:rsidRDefault="00A17C43" w:rsidP="00A17C43">
            <w:r w:rsidRPr="00A17C43">
              <w:t>Severity of CLE</w:t>
            </w:r>
          </w:p>
        </w:tc>
        <w:tc>
          <w:tcPr>
            <w:tcW w:w="0" w:type="auto"/>
            <w:tcBorders>
              <w:bottom w:val="nil"/>
              <w:right w:val="nil"/>
            </w:tcBorders>
            <w:tcMar>
              <w:top w:w="75" w:type="dxa"/>
              <w:left w:w="75" w:type="dxa"/>
              <w:bottom w:w="75" w:type="dxa"/>
              <w:right w:w="75" w:type="dxa"/>
            </w:tcMar>
            <w:hideMark/>
          </w:tcPr>
          <w:p w14:paraId="62658E11"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D080A8C" w14:textId="77777777" w:rsidR="00A17C43" w:rsidRPr="00A17C43" w:rsidRDefault="00A17C43" w:rsidP="00A17C43">
            <w:r w:rsidRPr="00A17C43">
              <w:t>0.47 </w:t>
            </w:r>
            <w:r w:rsidRPr="00A17C43">
              <w:rPr>
                <w:vertAlign w:val="superscript"/>
              </w:rPr>
              <w:t>a</w:t>
            </w:r>
          </w:p>
        </w:tc>
      </w:tr>
      <w:tr w:rsidR="00A17C43" w:rsidRPr="00A17C43" w14:paraId="359DFAE6" w14:textId="77777777" w:rsidTr="00A17C43">
        <w:tc>
          <w:tcPr>
            <w:tcW w:w="0" w:type="auto"/>
            <w:tcBorders>
              <w:bottom w:val="nil"/>
              <w:right w:val="nil"/>
            </w:tcBorders>
            <w:tcMar>
              <w:top w:w="75" w:type="dxa"/>
              <w:left w:w="75" w:type="dxa"/>
              <w:bottom w:w="75" w:type="dxa"/>
              <w:right w:w="75" w:type="dxa"/>
            </w:tcMar>
            <w:hideMark/>
          </w:tcPr>
          <w:p w14:paraId="02809ECF" w14:textId="77777777" w:rsidR="00A17C43" w:rsidRPr="00A17C43" w:rsidRDefault="00A17C43" w:rsidP="00A17C43">
            <w:pPr>
              <w:rPr>
                <w:b/>
                <w:bCs/>
              </w:rPr>
            </w:pPr>
            <w:r w:rsidRPr="00A17C43">
              <w:rPr>
                <w:b/>
                <w:bCs/>
              </w:rPr>
              <w:t>Trace</w:t>
            </w:r>
          </w:p>
        </w:tc>
        <w:tc>
          <w:tcPr>
            <w:tcW w:w="0" w:type="auto"/>
            <w:tcBorders>
              <w:bottom w:val="nil"/>
              <w:right w:val="nil"/>
            </w:tcBorders>
            <w:tcMar>
              <w:top w:w="75" w:type="dxa"/>
              <w:left w:w="75" w:type="dxa"/>
              <w:bottom w:w="75" w:type="dxa"/>
              <w:right w:w="75" w:type="dxa"/>
            </w:tcMar>
            <w:hideMark/>
          </w:tcPr>
          <w:p w14:paraId="1B590F04" w14:textId="77777777" w:rsidR="00A17C43" w:rsidRPr="00A17C43" w:rsidRDefault="00A17C43" w:rsidP="00A17C43">
            <w:r w:rsidRPr="00A17C43">
              <w:t>437 (69.8)</w:t>
            </w:r>
          </w:p>
        </w:tc>
        <w:tc>
          <w:tcPr>
            <w:tcW w:w="0" w:type="auto"/>
            <w:tcBorders>
              <w:bottom w:val="nil"/>
              <w:right w:val="nil"/>
            </w:tcBorders>
            <w:tcMar>
              <w:top w:w="75" w:type="dxa"/>
              <w:left w:w="75" w:type="dxa"/>
              <w:bottom w:w="75" w:type="dxa"/>
              <w:right w:w="75" w:type="dxa"/>
            </w:tcMar>
            <w:hideMark/>
          </w:tcPr>
          <w:p w14:paraId="42A1DF8D" w14:textId="77777777" w:rsidR="00A17C43" w:rsidRPr="00A17C43" w:rsidRDefault="00A17C43" w:rsidP="00A17C43">
            <w:r w:rsidRPr="00A17C43">
              <w:t>288 (73.3)</w:t>
            </w:r>
          </w:p>
        </w:tc>
        <w:tc>
          <w:tcPr>
            <w:tcW w:w="0" w:type="auto"/>
            <w:tcBorders>
              <w:bottom w:val="nil"/>
              <w:right w:val="nil"/>
            </w:tcBorders>
            <w:tcMar>
              <w:top w:w="75" w:type="dxa"/>
              <w:left w:w="75" w:type="dxa"/>
              <w:bottom w:w="75" w:type="dxa"/>
              <w:right w:w="75" w:type="dxa"/>
            </w:tcMar>
            <w:hideMark/>
          </w:tcPr>
          <w:p w14:paraId="5709FF8F" w14:textId="77777777" w:rsidR="00A17C43" w:rsidRPr="00A17C43" w:rsidRDefault="00A17C43" w:rsidP="00A17C43"/>
        </w:tc>
      </w:tr>
      <w:tr w:rsidR="00A17C43" w:rsidRPr="00A17C43" w14:paraId="2628DAE7" w14:textId="77777777" w:rsidTr="00A17C43">
        <w:tc>
          <w:tcPr>
            <w:tcW w:w="0" w:type="auto"/>
            <w:tcBorders>
              <w:bottom w:val="nil"/>
              <w:right w:val="nil"/>
            </w:tcBorders>
            <w:tcMar>
              <w:top w:w="75" w:type="dxa"/>
              <w:left w:w="75" w:type="dxa"/>
              <w:bottom w:w="75" w:type="dxa"/>
              <w:right w:w="75" w:type="dxa"/>
            </w:tcMar>
            <w:hideMark/>
          </w:tcPr>
          <w:p w14:paraId="08AF1D41" w14:textId="77777777" w:rsidR="00A17C43" w:rsidRPr="00A17C43" w:rsidRDefault="00A17C43" w:rsidP="00A17C43">
            <w:pPr>
              <w:rPr>
                <w:b/>
                <w:bCs/>
              </w:rPr>
            </w:pPr>
            <w:r w:rsidRPr="00A17C43">
              <w:rPr>
                <w:b/>
                <w:bCs/>
              </w:rPr>
              <w:t>Mild</w:t>
            </w:r>
          </w:p>
        </w:tc>
        <w:tc>
          <w:tcPr>
            <w:tcW w:w="0" w:type="auto"/>
            <w:tcBorders>
              <w:bottom w:val="nil"/>
              <w:right w:val="nil"/>
            </w:tcBorders>
            <w:tcMar>
              <w:top w:w="75" w:type="dxa"/>
              <w:left w:w="75" w:type="dxa"/>
              <w:bottom w:w="75" w:type="dxa"/>
              <w:right w:w="75" w:type="dxa"/>
            </w:tcMar>
            <w:hideMark/>
          </w:tcPr>
          <w:p w14:paraId="4101F5F8" w14:textId="77777777" w:rsidR="00A17C43" w:rsidRPr="00A17C43" w:rsidRDefault="00A17C43" w:rsidP="00A17C43">
            <w:r w:rsidRPr="00A17C43">
              <w:t>132 (21.1)</w:t>
            </w:r>
          </w:p>
        </w:tc>
        <w:tc>
          <w:tcPr>
            <w:tcW w:w="0" w:type="auto"/>
            <w:tcBorders>
              <w:bottom w:val="nil"/>
              <w:right w:val="nil"/>
            </w:tcBorders>
            <w:tcMar>
              <w:top w:w="75" w:type="dxa"/>
              <w:left w:w="75" w:type="dxa"/>
              <w:bottom w:w="75" w:type="dxa"/>
              <w:right w:w="75" w:type="dxa"/>
            </w:tcMar>
            <w:hideMark/>
          </w:tcPr>
          <w:p w14:paraId="0345FD25" w14:textId="77777777" w:rsidR="00A17C43" w:rsidRPr="00A17C43" w:rsidRDefault="00A17C43" w:rsidP="00A17C43">
            <w:r w:rsidRPr="00A17C43">
              <w:t>70 (17.8)</w:t>
            </w:r>
          </w:p>
        </w:tc>
        <w:tc>
          <w:tcPr>
            <w:tcW w:w="0" w:type="auto"/>
            <w:tcBorders>
              <w:bottom w:val="nil"/>
              <w:right w:val="nil"/>
            </w:tcBorders>
            <w:tcMar>
              <w:top w:w="75" w:type="dxa"/>
              <w:left w:w="75" w:type="dxa"/>
              <w:bottom w:w="75" w:type="dxa"/>
              <w:right w:w="75" w:type="dxa"/>
            </w:tcMar>
            <w:hideMark/>
          </w:tcPr>
          <w:p w14:paraId="2F0D23F3" w14:textId="77777777" w:rsidR="00A17C43" w:rsidRPr="00A17C43" w:rsidRDefault="00A17C43" w:rsidP="00A17C43"/>
        </w:tc>
      </w:tr>
      <w:tr w:rsidR="00A17C43" w:rsidRPr="00A17C43" w14:paraId="6D385C4A" w14:textId="77777777" w:rsidTr="00A17C43">
        <w:tc>
          <w:tcPr>
            <w:tcW w:w="0" w:type="auto"/>
            <w:tcBorders>
              <w:bottom w:val="nil"/>
              <w:right w:val="nil"/>
            </w:tcBorders>
            <w:tcMar>
              <w:top w:w="75" w:type="dxa"/>
              <w:left w:w="75" w:type="dxa"/>
              <w:bottom w:w="75" w:type="dxa"/>
              <w:right w:w="75" w:type="dxa"/>
            </w:tcMar>
            <w:hideMark/>
          </w:tcPr>
          <w:p w14:paraId="08628E30" w14:textId="77777777" w:rsidR="00A17C43" w:rsidRPr="00A17C43" w:rsidRDefault="00A17C43" w:rsidP="00A17C43">
            <w:pPr>
              <w:rPr>
                <w:b/>
                <w:bCs/>
              </w:rPr>
            </w:pPr>
            <w:r w:rsidRPr="00A17C43">
              <w:rPr>
                <w:b/>
                <w:bCs/>
              </w:rPr>
              <w:t>Moderate</w:t>
            </w:r>
          </w:p>
        </w:tc>
        <w:tc>
          <w:tcPr>
            <w:tcW w:w="0" w:type="auto"/>
            <w:tcBorders>
              <w:bottom w:val="nil"/>
              <w:right w:val="nil"/>
            </w:tcBorders>
            <w:tcMar>
              <w:top w:w="75" w:type="dxa"/>
              <w:left w:w="75" w:type="dxa"/>
              <w:bottom w:w="75" w:type="dxa"/>
              <w:right w:w="75" w:type="dxa"/>
            </w:tcMar>
            <w:hideMark/>
          </w:tcPr>
          <w:p w14:paraId="47F578BD" w14:textId="77777777" w:rsidR="00A17C43" w:rsidRPr="00A17C43" w:rsidRDefault="00A17C43" w:rsidP="00A17C43">
            <w:r w:rsidRPr="00A17C43">
              <w:t>32 (5.1)</w:t>
            </w:r>
          </w:p>
        </w:tc>
        <w:tc>
          <w:tcPr>
            <w:tcW w:w="0" w:type="auto"/>
            <w:tcBorders>
              <w:bottom w:val="nil"/>
              <w:right w:val="nil"/>
            </w:tcBorders>
            <w:tcMar>
              <w:top w:w="75" w:type="dxa"/>
              <w:left w:w="75" w:type="dxa"/>
              <w:bottom w:w="75" w:type="dxa"/>
              <w:right w:w="75" w:type="dxa"/>
            </w:tcMar>
            <w:hideMark/>
          </w:tcPr>
          <w:p w14:paraId="2F25D86E" w14:textId="77777777" w:rsidR="00A17C43" w:rsidRPr="00A17C43" w:rsidRDefault="00A17C43" w:rsidP="00A17C43">
            <w:r w:rsidRPr="00A17C43">
              <w:t>23 (5.9)</w:t>
            </w:r>
          </w:p>
        </w:tc>
        <w:tc>
          <w:tcPr>
            <w:tcW w:w="0" w:type="auto"/>
            <w:tcBorders>
              <w:bottom w:val="nil"/>
              <w:right w:val="nil"/>
            </w:tcBorders>
            <w:tcMar>
              <w:top w:w="75" w:type="dxa"/>
              <w:left w:w="75" w:type="dxa"/>
              <w:bottom w:w="75" w:type="dxa"/>
              <w:right w:w="75" w:type="dxa"/>
            </w:tcMar>
            <w:hideMark/>
          </w:tcPr>
          <w:p w14:paraId="59ECD1C5" w14:textId="77777777" w:rsidR="00A17C43" w:rsidRPr="00A17C43" w:rsidRDefault="00A17C43" w:rsidP="00A17C43"/>
        </w:tc>
      </w:tr>
      <w:tr w:rsidR="00A17C43" w:rsidRPr="00A17C43" w14:paraId="248F19DC" w14:textId="77777777" w:rsidTr="00A17C43">
        <w:tc>
          <w:tcPr>
            <w:tcW w:w="0" w:type="auto"/>
            <w:tcBorders>
              <w:bottom w:val="nil"/>
              <w:right w:val="nil"/>
            </w:tcBorders>
            <w:tcMar>
              <w:top w:w="75" w:type="dxa"/>
              <w:left w:w="75" w:type="dxa"/>
              <w:bottom w:w="75" w:type="dxa"/>
              <w:right w:w="75" w:type="dxa"/>
            </w:tcMar>
            <w:hideMark/>
          </w:tcPr>
          <w:p w14:paraId="2639680A" w14:textId="77777777" w:rsidR="00A17C43" w:rsidRPr="00A17C43" w:rsidRDefault="00A17C43" w:rsidP="00A17C43">
            <w:pPr>
              <w:rPr>
                <w:b/>
                <w:bCs/>
              </w:rPr>
            </w:pPr>
            <w:r w:rsidRPr="00A17C43">
              <w:rPr>
                <w:b/>
                <w:bCs/>
              </w:rPr>
              <w:t>Confluent-Advanced</w:t>
            </w:r>
          </w:p>
        </w:tc>
        <w:tc>
          <w:tcPr>
            <w:tcW w:w="0" w:type="auto"/>
            <w:tcBorders>
              <w:bottom w:val="nil"/>
              <w:right w:val="nil"/>
            </w:tcBorders>
            <w:tcMar>
              <w:top w:w="75" w:type="dxa"/>
              <w:left w:w="75" w:type="dxa"/>
              <w:bottom w:w="75" w:type="dxa"/>
              <w:right w:w="75" w:type="dxa"/>
            </w:tcMar>
            <w:hideMark/>
          </w:tcPr>
          <w:p w14:paraId="03590381" w14:textId="77777777" w:rsidR="00A17C43" w:rsidRPr="00A17C43" w:rsidRDefault="00A17C43" w:rsidP="00A17C43">
            <w:r w:rsidRPr="00A17C43">
              <w:t>25 (4.0)</w:t>
            </w:r>
          </w:p>
        </w:tc>
        <w:tc>
          <w:tcPr>
            <w:tcW w:w="0" w:type="auto"/>
            <w:tcBorders>
              <w:bottom w:val="nil"/>
              <w:right w:val="nil"/>
            </w:tcBorders>
            <w:tcMar>
              <w:top w:w="75" w:type="dxa"/>
              <w:left w:w="75" w:type="dxa"/>
              <w:bottom w:w="75" w:type="dxa"/>
              <w:right w:w="75" w:type="dxa"/>
            </w:tcMar>
            <w:hideMark/>
          </w:tcPr>
          <w:p w14:paraId="08E8245D" w14:textId="77777777" w:rsidR="00A17C43" w:rsidRPr="00A17C43" w:rsidRDefault="00A17C43" w:rsidP="00A17C43">
            <w:r w:rsidRPr="00A17C43">
              <w:t>12 (3.1)</w:t>
            </w:r>
          </w:p>
        </w:tc>
        <w:tc>
          <w:tcPr>
            <w:tcW w:w="0" w:type="auto"/>
            <w:tcBorders>
              <w:bottom w:val="nil"/>
              <w:right w:val="nil"/>
            </w:tcBorders>
            <w:tcMar>
              <w:top w:w="75" w:type="dxa"/>
              <w:left w:w="75" w:type="dxa"/>
              <w:bottom w:w="75" w:type="dxa"/>
              <w:right w:w="75" w:type="dxa"/>
            </w:tcMar>
            <w:hideMark/>
          </w:tcPr>
          <w:p w14:paraId="4CC7B59D" w14:textId="77777777" w:rsidR="00A17C43" w:rsidRPr="00A17C43" w:rsidRDefault="00A17C43" w:rsidP="00A17C43"/>
        </w:tc>
      </w:tr>
      <w:tr w:rsidR="00A17C43" w:rsidRPr="00A17C43" w14:paraId="76961216" w14:textId="77777777" w:rsidTr="00A17C43">
        <w:tc>
          <w:tcPr>
            <w:tcW w:w="0" w:type="auto"/>
            <w:gridSpan w:val="2"/>
            <w:tcBorders>
              <w:bottom w:val="nil"/>
              <w:right w:val="nil"/>
            </w:tcBorders>
            <w:tcMar>
              <w:top w:w="75" w:type="dxa"/>
              <w:left w:w="75" w:type="dxa"/>
              <w:bottom w:w="75" w:type="dxa"/>
              <w:right w:w="75" w:type="dxa"/>
            </w:tcMar>
            <w:hideMark/>
          </w:tcPr>
          <w:p w14:paraId="20DFCDE3" w14:textId="77777777" w:rsidR="00A17C43" w:rsidRPr="00A17C43" w:rsidRDefault="00A17C43" w:rsidP="00A17C43">
            <w:r w:rsidRPr="00A17C43">
              <w:t>Severity of PSE</w:t>
            </w:r>
          </w:p>
        </w:tc>
        <w:tc>
          <w:tcPr>
            <w:tcW w:w="0" w:type="auto"/>
            <w:tcBorders>
              <w:bottom w:val="nil"/>
              <w:right w:val="nil"/>
            </w:tcBorders>
            <w:tcMar>
              <w:top w:w="75" w:type="dxa"/>
              <w:left w:w="75" w:type="dxa"/>
              <w:bottom w:w="75" w:type="dxa"/>
              <w:right w:w="75" w:type="dxa"/>
            </w:tcMar>
            <w:hideMark/>
          </w:tcPr>
          <w:p w14:paraId="44EA4373"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A2A5F47" w14:textId="77777777" w:rsidR="00A17C43" w:rsidRPr="00A17C43" w:rsidRDefault="00A17C43" w:rsidP="00A17C43">
            <w:r w:rsidRPr="00A17C43">
              <w:t>&gt;0.99</w:t>
            </w:r>
            <w:r w:rsidRPr="00A17C43">
              <w:rPr>
                <w:b/>
                <w:bCs/>
                <w:vertAlign w:val="superscript"/>
              </w:rPr>
              <w:t>b</w:t>
            </w:r>
          </w:p>
        </w:tc>
      </w:tr>
      <w:tr w:rsidR="00A17C43" w:rsidRPr="00A17C43" w14:paraId="3573226D" w14:textId="77777777" w:rsidTr="00A17C43">
        <w:tc>
          <w:tcPr>
            <w:tcW w:w="0" w:type="auto"/>
            <w:tcBorders>
              <w:bottom w:val="nil"/>
              <w:right w:val="nil"/>
            </w:tcBorders>
            <w:tcMar>
              <w:top w:w="75" w:type="dxa"/>
              <w:left w:w="75" w:type="dxa"/>
              <w:bottom w:w="75" w:type="dxa"/>
              <w:right w:w="75" w:type="dxa"/>
            </w:tcMar>
            <w:hideMark/>
          </w:tcPr>
          <w:p w14:paraId="7640DA63" w14:textId="77777777" w:rsidR="00A17C43" w:rsidRPr="00A17C43" w:rsidRDefault="00A17C43" w:rsidP="00A17C43">
            <w:pPr>
              <w:rPr>
                <w:b/>
                <w:bCs/>
              </w:rPr>
            </w:pPr>
            <w:r w:rsidRPr="00A17C43">
              <w:rPr>
                <w:b/>
                <w:bCs/>
              </w:rPr>
              <w:t>Mild</w:t>
            </w:r>
          </w:p>
        </w:tc>
        <w:tc>
          <w:tcPr>
            <w:tcW w:w="0" w:type="auto"/>
            <w:tcBorders>
              <w:bottom w:val="nil"/>
              <w:right w:val="nil"/>
            </w:tcBorders>
            <w:tcMar>
              <w:top w:w="75" w:type="dxa"/>
              <w:left w:w="75" w:type="dxa"/>
              <w:bottom w:w="75" w:type="dxa"/>
              <w:right w:w="75" w:type="dxa"/>
            </w:tcMar>
            <w:hideMark/>
          </w:tcPr>
          <w:p w14:paraId="310706AB" w14:textId="77777777" w:rsidR="00A17C43" w:rsidRPr="00A17C43" w:rsidRDefault="00A17C43" w:rsidP="00A17C43">
            <w:r w:rsidRPr="00A17C43">
              <w:t>44 (95.7)</w:t>
            </w:r>
          </w:p>
        </w:tc>
        <w:tc>
          <w:tcPr>
            <w:tcW w:w="0" w:type="auto"/>
            <w:tcBorders>
              <w:bottom w:val="nil"/>
              <w:right w:val="nil"/>
            </w:tcBorders>
            <w:tcMar>
              <w:top w:w="75" w:type="dxa"/>
              <w:left w:w="75" w:type="dxa"/>
              <w:bottom w:w="75" w:type="dxa"/>
              <w:right w:w="75" w:type="dxa"/>
            </w:tcMar>
            <w:hideMark/>
          </w:tcPr>
          <w:p w14:paraId="7597ADF4" w14:textId="77777777" w:rsidR="00A17C43" w:rsidRPr="00A17C43" w:rsidRDefault="00A17C43" w:rsidP="00A17C43">
            <w:r w:rsidRPr="00A17C43">
              <w:t>79 (95.2)</w:t>
            </w:r>
          </w:p>
        </w:tc>
        <w:tc>
          <w:tcPr>
            <w:tcW w:w="0" w:type="auto"/>
            <w:tcBorders>
              <w:bottom w:val="nil"/>
              <w:right w:val="nil"/>
            </w:tcBorders>
            <w:tcMar>
              <w:top w:w="75" w:type="dxa"/>
              <w:left w:w="75" w:type="dxa"/>
              <w:bottom w:w="75" w:type="dxa"/>
              <w:right w:w="75" w:type="dxa"/>
            </w:tcMar>
            <w:hideMark/>
          </w:tcPr>
          <w:p w14:paraId="56F94FB1" w14:textId="77777777" w:rsidR="00A17C43" w:rsidRPr="00A17C43" w:rsidRDefault="00A17C43" w:rsidP="00A17C43"/>
        </w:tc>
      </w:tr>
      <w:tr w:rsidR="00A17C43" w:rsidRPr="00A17C43" w14:paraId="32E86E3F" w14:textId="77777777" w:rsidTr="00A17C43">
        <w:tc>
          <w:tcPr>
            <w:tcW w:w="0" w:type="auto"/>
            <w:tcBorders>
              <w:bottom w:val="nil"/>
              <w:right w:val="nil"/>
            </w:tcBorders>
            <w:tcMar>
              <w:top w:w="75" w:type="dxa"/>
              <w:left w:w="75" w:type="dxa"/>
              <w:bottom w:w="75" w:type="dxa"/>
              <w:right w:w="75" w:type="dxa"/>
            </w:tcMar>
            <w:hideMark/>
          </w:tcPr>
          <w:p w14:paraId="1CFC835F" w14:textId="77777777" w:rsidR="00A17C43" w:rsidRPr="00A17C43" w:rsidRDefault="00A17C43" w:rsidP="00A17C43">
            <w:pPr>
              <w:rPr>
                <w:b/>
                <w:bCs/>
              </w:rPr>
            </w:pPr>
            <w:r w:rsidRPr="00A17C43">
              <w:rPr>
                <w:b/>
                <w:bCs/>
              </w:rPr>
              <w:t>Substantial</w:t>
            </w:r>
          </w:p>
        </w:tc>
        <w:tc>
          <w:tcPr>
            <w:tcW w:w="0" w:type="auto"/>
            <w:tcBorders>
              <w:bottom w:val="nil"/>
              <w:right w:val="nil"/>
            </w:tcBorders>
            <w:tcMar>
              <w:top w:w="75" w:type="dxa"/>
              <w:left w:w="75" w:type="dxa"/>
              <w:bottom w:w="75" w:type="dxa"/>
              <w:right w:w="75" w:type="dxa"/>
            </w:tcMar>
            <w:hideMark/>
          </w:tcPr>
          <w:p w14:paraId="1E4889D6" w14:textId="77777777" w:rsidR="00A17C43" w:rsidRPr="00A17C43" w:rsidRDefault="00A17C43" w:rsidP="00A17C43">
            <w:r w:rsidRPr="00A17C43">
              <w:t>2 (4.3)</w:t>
            </w:r>
          </w:p>
        </w:tc>
        <w:tc>
          <w:tcPr>
            <w:tcW w:w="0" w:type="auto"/>
            <w:tcBorders>
              <w:bottom w:val="nil"/>
              <w:right w:val="nil"/>
            </w:tcBorders>
            <w:tcMar>
              <w:top w:w="75" w:type="dxa"/>
              <w:left w:w="75" w:type="dxa"/>
              <w:bottom w:w="75" w:type="dxa"/>
              <w:right w:w="75" w:type="dxa"/>
            </w:tcMar>
            <w:hideMark/>
          </w:tcPr>
          <w:p w14:paraId="5FDCA4AA" w14:textId="77777777" w:rsidR="00A17C43" w:rsidRPr="00A17C43" w:rsidRDefault="00A17C43" w:rsidP="00A17C43">
            <w:r w:rsidRPr="00A17C43">
              <w:t>4 (4.8)</w:t>
            </w:r>
          </w:p>
        </w:tc>
        <w:tc>
          <w:tcPr>
            <w:tcW w:w="0" w:type="auto"/>
            <w:tcBorders>
              <w:bottom w:val="nil"/>
              <w:right w:val="nil"/>
            </w:tcBorders>
            <w:tcMar>
              <w:top w:w="75" w:type="dxa"/>
              <w:left w:w="75" w:type="dxa"/>
              <w:bottom w:w="75" w:type="dxa"/>
              <w:right w:w="75" w:type="dxa"/>
            </w:tcMar>
            <w:hideMark/>
          </w:tcPr>
          <w:p w14:paraId="2EA60A5D" w14:textId="77777777" w:rsidR="00A17C43" w:rsidRPr="00A17C43" w:rsidRDefault="00A17C43" w:rsidP="00A17C43"/>
        </w:tc>
      </w:tr>
    </w:tbl>
    <w:p w14:paraId="19DA4646" w14:textId="77777777" w:rsidR="00A17C43" w:rsidRPr="00A17C43" w:rsidRDefault="00A17C43" w:rsidP="00A17C43">
      <w:r w:rsidRPr="00A17C43">
        <w:t>CLE, </w:t>
      </w:r>
      <w:hyperlink r:id="rId524" w:tooltip="Learn more about centrilobular emphysema from ScienceDirect's AI-generated Topic Pages" w:history="1">
        <w:r w:rsidRPr="00A17C43">
          <w:rPr>
            <w:rStyle w:val="Hyperlink"/>
          </w:rPr>
          <w:t>centrilobular emphysema</w:t>
        </w:r>
      </w:hyperlink>
      <w:r w:rsidRPr="00A17C43">
        <w:t>; PSE, paraseptal emphysema; Confluent-Advanced, confluent or advanced destructive. </w:t>
      </w:r>
      <w:r w:rsidRPr="00A17C43">
        <w:rPr>
          <w:vertAlign w:val="superscript"/>
        </w:rPr>
        <w:t>a</w:t>
      </w:r>
      <w:r w:rsidRPr="00A17C43">
        <w:t> Based on Chi-square testing; </w:t>
      </w:r>
      <w:r w:rsidRPr="00A17C43">
        <w:rPr>
          <w:vertAlign w:val="superscript"/>
        </w:rPr>
        <w:t>b</w:t>
      </w:r>
      <w:r w:rsidRPr="00A17C43">
        <w:t> Based on Fisher’s Exact Testing.</w:t>
      </w:r>
    </w:p>
    <w:p w14:paraId="65C6A7AC" w14:textId="77777777" w:rsidR="00A17C43" w:rsidRPr="00A17C43" w:rsidRDefault="00A17C43" w:rsidP="00A17C43">
      <w:r w:rsidRPr="00A17C43">
        <w:lastRenderedPageBreak/>
        <w:t>3.4. Risk factors for CT-defined emphysema</w:t>
      </w:r>
    </w:p>
    <w:p w14:paraId="111B4CD3" w14:textId="77777777" w:rsidR="00A17C43" w:rsidRPr="00A17C43" w:rsidRDefault="00A17C43" w:rsidP="00A17C43">
      <w:r w:rsidRPr="00A17C43">
        <w:t>3.4.1. Chinese versus Dutch cohort</w:t>
      </w:r>
    </w:p>
    <w:p w14:paraId="5F5EFE3C" w14:textId="77777777" w:rsidR="00A17C43" w:rsidRPr="00A17C43" w:rsidRDefault="00A17C43" w:rsidP="00A17C43">
      <w:r w:rsidRPr="00A17C43">
        <w:t>Participants in the Chinese cohort had two-fold increased odds of emphysema after adjusting for covariates, with an adjusted OR of 2.06 (95 % CI = 1.68–2.53) compared to the Dutch cohort (</w:t>
      </w:r>
      <w:bookmarkStart w:id="120" w:name="bt0015"/>
      <w:r w:rsidRPr="00A17C43">
        <w:fldChar w:fldCharType="begin"/>
      </w:r>
      <w:r w:rsidRPr="00A17C43">
        <w:instrText>HYPERLINK "https://www.sciencedirect.com/science/article/pii/S0720048X24002195" \l "t0015"</w:instrText>
      </w:r>
      <w:r w:rsidRPr="00A17C43">
        <w:fldChar w:fldCharType="separate"/>
      </w:r>
      <w:r w:rsidRPr="00A17C43">
        <w:rPr>
          <w:rStyle w:val="Hyperlink"/>
        </w:rPr>
        <w:t>Table 3</w:t>
      </w:r>
      <w:r w:rsidRPr="00A17C43">
        <w:fldChar w:fldCharType="end"/>
      </w:r>
      <w:r w:rsidRPr="00A17C43">
        <w:t>). After stratification by smoking status, this was only observed in never smokers (2.55, 95 %CI = 1.95–3.35; </w:t>
      </w:r>
      <w:r w:rsidRPr="00A17C43">
        <w:rPr>
          <w:i/>
          <w:iCs/>
        </w:rPr>
        <w:t>p</w:t>
      </w:r>
      <w:r w:rsidRPr="00A17C43">
        <w:t> &lt; 0.001), and not in current smokers (aOR = 1.10; 95 % CI = 0.63–1.90; </w:t>
      </w:r>
      <w:r w:rsidRPr="00A17C43">
        <w:rPr>
          <w:i/>
          <w:iCs/>
        </w:rPr>
        <w:t>p</w:t>
      </w:r>
      <w:r w:rsidRPr="00A17C43">
        <w:t> = 0.75) or former smokers (aOR = 1.58; 95 % CI = 0.93–2.52; </w:t>
      </w:r>
      <w:r w:rsidRPr="00A17C43">
        <w:rPr>
          <w:i/>
          <w:iCs/>
        </w:rPr>
        <w:t>p</w:t>
      </w:r>
      <w:r w:rsidRPr="00A17C43">
        <w:t> = 0.09) (</w:t>
      </w:r>
      <w:bookmarkStart w:id="121" w:name="bt0020"/>
      <w:r w:rsidRPr="00A17C43">
        <w:fldChar w:fldCharType="begin"/>
      </w:r>
      <w:r w:rsidRPr="00A17C43">
        <w:instrText>HYPERLINK "https://www.sciencedirect.com/science/article/pii/S0720048X24002195" \l "t0020"</w:instrText>
      </w:r>
      <w:r w:rsidRPr="00A17C43">
        <w:fldChar w:fldCharType="separate"/>
      </w:r>
      <w:r w:rsidRPr="00A17C43">
        <w:rPr>
          <w:rStyle w:val="Hyperlink"/>
        </w:rPr>
        <w:t>Table 4</w:t>
      </w:r>
      <w:r w:rsidRPr="00A17C43">
        <w:fldChar w:fldCharType="end"/>
      </w:r>
      <w:bookmarkEnd w:id="121"/>
      <w:r w:rsidRPr="00A17C43">
        <w:t>). Meanwhile, the Chinese participants also had higher odds for CLE (</w:t>
      </w:r>
      <w:hyperlink r:id="rId525" w:anchor="s0100" w:history="1">
        <w:r w:rsidRPr="00A17C43">
          <w:rPr>
            <w:rStyle w:val="Hyperlink"/>
          </w:rPr>
          <w:t>Table S5</w:t>
        </w:r>
      </w:hyperlink>
      <w:r w:rsidRPr="00A17C43">
        <w:t>A, S5B) than the Dutch, and after stratification by smoking status, still only Chinese never smokers had the increased odds (</w:t>
      </w:r>
      <w:hyperlink r:id="rId526" w:anchor="s0100" w:history="1">
        <w:r w:rsidRPr="00A17C43">
          <w:rPr>
            <w:rStyle w:val="Hyperlink"/>
          </w:rPr>
          <w:t>Table S6</w:t>
        </w:r>
      </w:hyperlink>
      <w:r w:rsidRPr="00A17C43">
        <w:t>A, S6B) regardless of using the threshold “at least trace” or “at least mild” for emphysema.</w:t>
      </w:r>
    </w:p>
    <w:p w14:paraId="5A4C3DDB" w14:textId="77777777" w:rsidR="00A17C43" w:rsidRPr="00A17C43" w:rsidRDefault="00A17C43" w:rsidP="00A17C43">
      <w:r w:rsidRPr="00A17C43">
        <w:t>Table 3. Associations between participant characteristics and emphysema (≥trace).</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697"/>
        <w:gridCol w:w="570"/>
        <w:gridCol w:w="1095"/>
        <w:gridCol w:w="852"/>
        <w:gridCol w:w="1354"/>
        <w:gridCol w:w="1095"/>
        <w:gridCol w:w="852"/>
      </w:tblGrid>
      <w:tr w:rsidR="00A17C43" w:rsidRPr="00A17C43" w14:paraId="74E47B9C" w14:textId="77777777" w:rsidTr="00A17C43">
        <w:trPr>
          <w:tblHeader/>
        </w:trPr>
        <w:tc>
          <w:tcPr>
            <w:tcW w:w="0" w:type="auto"/>
            <w:tcBorders>
              <w:bottom w:val="nil"/>
              <w:right w:val="nil"/>
            </w:tcBorders>
            <w:tcMar>
              <w:top w:w="75" w:type="dxa"/>
              <w:left w:w="75" w:type="dxa"/>
              <w:bottom w:w="75" w:type="dxa"/>
              <w:right w:w="75" w:type="dxa"/>
            </w:tcMar>
            <w:hideMark/>
          </w:tcPr>
          <w:p w14:paraId="39EDD047" w14:textId="77777777" w:rsidR="00A17C43" w:rsidRPr="00A17C43" w:rsidRDefault="00A17C43" w:rsidP="00A17C43">
            <w:pPr>
              <w:rPr>
                <w:b/>
                <w:bCs/>
              </w:rPr>
            </w:pPr>
            <w:r w:rsidRPr="00A17C43">
              <w:rPr>
                <w:b/>
                <w:bCs/>
              </w:rPr>
              <w:t>Characteristics</w:t>
            </w:r>
          </w:p>
        </w:tc>
        <w:tc>
          <w:tcPr>
            <w:tcW w:w="0" w:type="auto"/>
            <w:tcBorders>
              <w:bottom w:val="nil"/>
              <w:right w:val="nil"/>
            </w:tcBorders>
            <w:tcMar>
              <w:top w:w="75" w:type="dxa"/>
              <w:left w:w="75" w:type="dxa"/>
              <w:bottom w:w="75" w:type="dxa"/>
              <w:right w:w="75" w:type="dxa"/>
            </w:tcMar>
            <w:hideMark/>
          </w:tcPr>
          <w:p w14:paraId="735C05D6" w14:textId="77777777" w:rsidR="00A17C43" w:rsidRPr="00A17C43" w:rsidRDefault="00A17C43" w:rsidP="00A17C43">
            <w:pPr>
              <w:rPr>
                <w:b/>
                <w:bCs/>
              </w:rPr>
            </w:pPr>
            <w:r w:rsidRPr="00A17C43">
              <w:rPr>
                <w:b/>
                <w:bCs/>
              </w:rPr>
              <w:t>OR</w:t>
            </w:r>
          </w:p>
        </w:tc>
        <w:tc>
          <w:tcPr>
            <w:tcW w:w="0" w:type="auto"/>
            <w:tcBorders>
              <w:bottom w:val="nil"/>
              <w:right w:val="nil"/>
            </w:tcBorders>
            <w:tcMar>
              <w:top w:w="75" w:type="dxa"/>
              <w:left w:w="75" w:type="dxa"/>
              <w:bottom w:w="75" w:type="dxa"/>
              <w:right w:w="75" w:type="dxa"/>
            </w:tcMar>
            <w:hideMark/>
          </w:tcPr>
          <w:p w14:paraId="2C58DEFA" w14:textId="77777777" w:rsidR="00A17C43" w:rsidRPr="00A17C43" w:rsidRDefault="00A17C43" w:rsidP="00A17C43">
            <w:pPr>
              <w:rPr>
                <w:b/>
                <w:bCs/>
              </w:rPr>
            </w:pPr>
            <w:r w:rsidRPr="00A17C43">
              <w:rPr>
                <w:b/>
                <w:bCs/>
              </w:rPr>
              <w:t>95 %CI</w:t>
            </w:r>
          </w:p>
        </w:tc>
        <w:tc>
          <w:tcPr>
            <w:tcW w:w="0" w:type="auto"/>
            <w:tcBorders>
              <w:bottom w:val="nil"/>
              <w:right w:val="nil"/>
            </w:tcBorders>
            <w:tcMar>
              <w:top w:w="75" w:type="dxa"/>
              <w:left w:w="75" w:type="dxa"/>
              <w:bottom w:w="75" w:type="dxa"/>
              <w:right w:w="75" w:type="dxa"/>
            </w:tcMar>
            <w:hideMark/>
          </w:tcPr>
          <w:p w14:paraId="686ED696" w14:textId="77777777" w:rsidR="00A17C43" w:rsidRPr="00A17C43" w:rsidRDefault="00A17C43" w:rsidP="00A17C43">
            <w:pPr>
              <w:rPr>
                <w:b/>
                <w:bCs/>
              </w:rPr>
            </w:pPr>
            <w:r w:rsidRPr="00A17C43">
              <w:rPr>
                <w:b/>
                <w:bCs/>
                <w:i/>
                <w:iCs/>
              </w:rPr>
              <w:t>p</w:t>
            </w:r>
            <w:r w:rsidRPr="00A17C43">
              <w:rPr>
                <w:b/>
                <w:bCs/>
              </w:rPr>
              <w:t> value</w:t>
            </w:r>
          </w:p>
        </w:tc>
        <w:tc>
          <w:tcPr>
            <w:tcW w:w="0" w:type="auto"/>
            <w:tcBorders>
              <w:bottom w:val="nil"/>
              <w:right w:val="nil"/>
            </w:tcBorders>
            <w:tcMar>
              <w:top w:w="75" w:type="dxa"/>
              <w:left w:w="75" w:type="dxa"/>
              <w:bottom w:w="75" w:type="dxa"/>
              <w:right w:w="75" w:type="dxa"/>
            </w:tcMar>
            <w:hideMark/>
          </w:tcPr>
          <w:p w14:paraId="7F2B3A6A" w14:textId="77777777" w:rsidR="00A17C43" w:rsidRPr="00A17C43" w:rsidRDefault="00A17C43" w:rsidP="00A17C43">
            <w:pPr>
              <w:rPr>
                <w:b/>
                <w:bCs/>
              </w:rPr>
            </w:pPr>
            <w:r w:rsidRPr="00A17C43">
              <w:rPr>
                <w:b/>
                <w:bCs/>
              </w:rPr>
              <w:t>Adjusted OR</w:t>
            </w:r>
          </w:p>
        </w:tc>
        <w:tc>
          <w:tcPr>
            <w:tcW w:w="0" w:type="auto"/>
            <w:tcBorders>
              <w:bottom w:val="nil"/>
              <w:right w:val="nil"/>
            </w:tcBorders>
            <w:tcMar>
              <w:top w:w="75" w:type="dxa"/>
              <w:left w:w="75" w:type="dxa"/>
              <w:bottom w:w="75" w:type="dxa"/>
              <w:right w:w="75" w:type="dxa"/>
            </w:tcMar>
            <w:hideMark/>
          </w:tcPr>
          <w:p w14:paraId="386CF35D" w14:textId="77777777" w:rsidR="00A17C43" w:rsidRPr="00A17C43" w:rsidRDefault="00A17C43" w:rsidP="00A17C43">
            <w:pPr>
              <w:rPr>
                <w:b/>
                <w:bCs/>
              </w:rPr>
            </w:pPr>
            <w:r w:rsidRPr="00A17C43">
              <w:rPr>
                <w:b/>
                <w:bCs/>
              </w:rPr>
              <w:t>95 %CI</w:t>
            </w:r>
          </w:p>
        </w:tc>
        <w:tc>
          <w:tcPr>
            <w:tcW w:w="0" w:type="auto"/>
            <w:tcBorders>
              <w:bottom w:val="nil"/>
              <w:right w:val="nil"/>
            </w:tcBorders>
            <w:tcMar>
              <w:top w:w="75" w:type="dxa"/>
              <w:left w:w="75" w:type="dxa"/>
              <w:bottom w:w="75" w:type="dxa"/>
              <w:right w:w="75" w:type="dxa"/>
            </w:tcMar>
            <w:hideMark/>
          </w:tcPr>
          <w:p w14:paraId="46C0FE31" w14:textId="77777777" w:rsidR="00A17C43" w:rsidRPr="00A17C43" w:rsidRDefault="00A17C43" w:rsidP="00A17C43">
            <w:pPr>
              <w:rPr>
                <w:b/>
                <w:bCs/>
              </w:rPr>
            </w:pPr>
            <w:r w:rsidRPr="00A17C43">
              <w:rPr>
                <w:b/>
                <w:bCs/>
                <w:i/>
                <w:iCs/>
              </w:rPr>
              <w:t>p</w:t>
            </w:r>
            <w:r w:rsidRPr="00A17C43">
              <w:rPr>
                <w:b/>
                <w:bCs/>
              </w:rPr>
              <w:t> value</w:t>
            </w:r>
          </w:p>
        </w:tc>
      </w:tr>
      <w:tr w:rsidR="00A17C43" w:rsidRPr="00A17C43" w14:paraId="67AD62CD" w14:textId="77777777" w:rsidTr="00A17C43">
        <w:tc>
          <w:tcPr>
            <w:tcW w:w="0" w:type="auto"/>
            <w:tcBorders>
              <w:bottom w:val="nil"/>
              <w:right w:val="nil"/>
            </w:tcBorders>
            <w:tcMar>
              <w:top w:w="75" w:type="dxa"/>
              <w:left w:w="75" w:type="dxa"/>
              <w:bottom w:w="75" w:type="dxa"/>
              <w:right w:w="75" w:type="dxa"/>
            </w:tcMar>
            <w:hideMark/>
          </w:tcPr>
          <w:p w14:paraId="7C66F964" w14:textId="77777777" w:rsidR="00A17C43" w:rsidRPr="00A17C43" w:rsidRDefault="00A17C43" w:rsidP="00A17C43">
            <w:r w:rsidRPr="00A17C43">
              <w:t>Cohort</w:t>
            </w:r>
          </w:p>
        </w:tc>
        <w:tc>
          <w:tcPr>
            <w:tcW w:w="0" w:type="auto"/>
            <w:tcBorders>
              <w:bottom w:val="nil"/>
              <w:right w:val="nil"/>
            </w:tcBorders>
            <w:tcMar>
              <w:top w:w="75" w:type="dxa"/>
              <w:left w:w="75" w:type="dxa"/>
              <w:bottom w:w="75" w:type="dxa"/>
              <w:right w:w="75" w:type="dxa"/>
            </w:tcMar>
            <w:hideMark/>
          </w:tcPr>
          <w:p w14:paraId="157A7CEC"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7172C80"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F12D7E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0F1BBF8"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4C4E71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0E260EE" w14:textId="77777777" w:rsidR="00A17C43" w:rsidRPr="00A17C43" w:rsidRDefault="00A17C43" w:rsidP="00A17C43"/>
        </w:tc>
      </w:tr>
      <w:tr w:rsidR="00A17C43" w:rsidRPr="00A17C43" w14:paraId="0F4ACE54" w14:textId="77777777" w:rsidTr="00A17C43">
        <w:tc>
          <w:tcPr>
            <w:tcW w:w="0" w:type="auto"/>
            <w:tcBorders>
              <w:bottom w:val="nil"/>
              <w:right w:val="nil"/>
            </w:tcBorders>
            <w:tcMar>
              <w:top w:w="75" w:type="dxa"/>
              <w:left w:w="75" w:type="dxa"/>
              <w:bottom w:w="75" w:type="dxa"/>
              <w:right w:w="75" w:type="dxa"/>
            </w:tcMar>
            <w:hideMark/>
          </w:tcPr>
          <w:p w14:paraId="01B4323C" w14:textId="77777777" w:rsidR="00A17C43" w:rsidRPr="00A17C43" w:rsidRDefault="00A17C43" w:rsidP="00A17C43">
            <w:r w:rsidRPr="00A17C43">
              <w:t>Dutch</w:t>
            </w:r>
          </w:p>
        </w:tc>
        <w:tc>
          <w:tcPr>
            <w:tcW w:w="0" w:type="auto"/>
            <w:tcBorders>
              <w:bottom w:val="nil"/>
              <w:right w:val="nil"/>
            </w:tcBorders>
            <w:tcMar>
              <w:top w:w="75" w:type="dxa"/>
              <w:left w:w="75" w:type="dxa"/>
              <w:bottom w:w="75" w:type="dxa"/>
              <w:right w:w="75" w:type="dxa"/>
            </w:tcMar>
            <w:hideMark/>
          </w:tcPr>
          <w:p w14:paraId="78F7E084"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586D150D"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BCD7042"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3587A54"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3459C72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339E673" w14:textId="77777777" w:rsidR="00A17C43" w:rsidRPr="00A17C43" w:rsidRDefault="00A17C43" w:rsidP="00A17C43"/>
        </w:tc>
      </w:tr>
      <w:tr w:rsidR="00A17C43" w:rsidRPr="00A17C43" w14:paraId="08BD5AC7" w14:textId="77777777" w:rsidTr="00A17C43">
        <w:tc>
          <w:tcPr>
            <w:tcW w:w="0" w:type="auto"/>
            <w:tcBorders>
              <w:bottom w:val="nil"/>
              <w:right w:val="nil"/>
            </w:tcBorders>
            <w:tcMar>
              <w:top w:w="75" w:type="dxa"/>
              <w:left w:w="75" w:type="dxa"/>
              <w:bottom w:w="75" w:type="dxa"/>
              <w:right w:w="75" w:type="dxa"/>
            </w:tcMar>
            <w:hideMark/>
          </w:tcPr>
          <w:p w14:paraId="43DA2C6E" w14:textId="77777777" w:rsidR="00A17C43" w:rsidRPr="00A17C43" w:rsidRDefault="00A17C43" w:rsidP="00A17C43">
            <w:r w:rsidRPr="00A17C43">
              <w:t>Chinese</w:t>
            </w:r>
          </w:p>
        </w:tc>
        <w:tc>
          <w:tcPr>
            <w:tcW w:w="0" w:type="auto"/>
            <w:tcBorders>
              <w:bottom w:val="nil"/>
              <w:right w:val="nil"/>
            </w:tcBorders>
            <w:tcMar>
              <w:top w:w="75" w:type="dxa"/>
              <w:left w:w="75" w:type="dxa"/>
              <w:bottom w:w="75" w:type="dxa"/>
              <w:right w:w="75" w:type="dxa"/>
            </w:tcMar>
            <w:hideMark/>
          </w:tcPr>
          <w:p w14:paraId="23E74F7B" w14:textId="77777777" w:rsidR="00A17C43" w:rsidRPr="00A17C43" w:rsidRDefault="00A17C43" w:rsidP="00A17C43">
            <w:r w:rsidRPr="00A17C43">
              <w:t>2.17</w:t>
            </w:r>
          </w:p>
        </w:tc>
        <w:tc>
          <w:tcPr>
            <w:tcW w:w="0" w:type="auto"/>
            <w:tcBorders>
              <w:bottom w:val="nil"/>
              <w:right w:val="nil"/>
            </w:tcBorders>
            <w:tcMar>
              <w:top w:w="75" w:type="dxa"/>
              <w:left w:w="75" w:type="dxa"/>
              <w:bottom w:w="75" w:type="dxa"/>
              <w:right w:w="75" w:type="dxa"/>
            </w:tcMar>
            <w:hideMark/>
          </w:tcPr>
          <w:p w14:paraId="7BE0DB26" w14:textId="77777777" w:rsidR="00A17C43" w:rsidRPr="00A17C43" w:rsidRDefault="00A17C43" w:rsidP="00A17C43">
            <w:r w:rsidRPr="00A17C43">
              <w:t>1.84–2.56</w:t>
            </w:r>
          </w:p>
        </w:tc>
        <w:tc>
          <w:tcPr>
            <w:tcW w:w="0" w:type="auto"/>
            <w:tcBorders>
              <w:bottom w:val="nil"/>
              <w:right w:val="nil"/>
            </w:tcBorders>
            <w:tcMar>
              <w:top w:w="75" w:type="dxa"/>
              <w:left w:w="75" w:type="dxa"/>
              <w:bottom w:w="75" w:type="dxa"/>
              <w:right w:w="75" w:type="dxa"/>
            </w:tcMar>
            <w:hideMark/>
          </w:tcPr>
          <w:p w14:paraId="7C444D38"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63534677" w14:textId="77777777" w:rsidR="00A17C43" w:rsidRPr="00A17C43" w:rsidRDefault="00A17C43" w:rsidP="00A17C43">
            <w:r w:rsidRPr="00A17C43">
              <w:t>2.06</w:t>
            </w:r>
          </w:p>
        </w:tc>
        <w:tc>
          <w:tcPr>
            <w:tcW w:w="0" w:type="auto"/>
            <w:tcBorders>
              <w:bottom w:val="nil"/>
              <w:right w:val="nil"/>
            </w:tcBorders>
            <w:tcMar>
              <w:top w:w="75" w:type="dxa"/>
              <w:left w:w="75" w:type="dxa"/>
              <w:bottom w:w="75" w:type="dxa"/>
              <w:right w:w="75" w:type="dxa"/>
            </w:tcMar>
            <w:hideMark/>
          </w:tcPr>
          <w:p w14:paraId="0CC33D71" w14:textId="77777777" w:rsidR="00A17C43" w:rsidRPr="00A17C43" w:rsidRDefault="00A17C43" w:rsidP="00A17C43">
            <w:r w:rsidRPr="00A17C43">
              <w:t>1.68–2.53</w:t>
            </w:r>
          </w:p>
        </w:tc>
        <w:tc>
          <w:tcPr>
            <w:tcW w:w="0" w:type="auto"/>
            <w:tcBorders>
              <w:bottom w:val="nil"/>
              <w:right w:val="nil"/>
            </w:tcBorders>
            <w:tcMar>
              <w:top w:w="75" w:type="dxa"/>
              <w:left w:w="75" w:type="dxa"/>
              <w:bottom w:w="75" w:type="dxa"/>
              <w:right w:w="75" w:type="dxa"/>
            </w:tcMar>
            <w:hideMark/>
          </w:tcPr>
          <w:p w14:paraId="3918D558" w14:textId="77777777" w:rsidR="00A17C43" w:rsidRPr="00A17C43" w:rsidRDefault="00A17C43" w:rsidP="00A17C43">
            <w:r w:rsidRPr="00A17C43">
              <w:t>&lt;0.001</w:t>
            </w:r>
          </w:p>
        </w:tc>
      </w:tr>
      <w:tr w:rsidR="00A17C43" w:rsidRPr="00A17C43" w14:paraId="17E4D027" w14:textId="77777777" w:rsidTr="00A17C43">
        <w:tc>
          <w:tcPr>
            <w:tcW w:w="0" w:type="auto"/>
            <w:tcBorders>
              <w:bottom w:val="nil"/>
              <w:right w:val="nil"/>
            </w:tcBorders>
            <w:tcMar>
              <w:top w:w="75" w:type="dxa"/>
              <w:left w:w="75" w:type="dxa"/>
              <w:bottom w:w="75" w:type="dxa"/>
              <w:right w:w="75" w:type="dxa"/>
            </w:tcMar>
            <w:hideMark/>
          </w:tcPr>
          <w:p w14:paraId="6350348C" w14:textId="77777777" w:rsidR="00A17C43" w:rsidRPr="00A17C43" w:rsidRDefault="00A17C43" w:rsidP="00A17C43">
            <w:r w:rsidRPr="00A17C43">
              <w:t>Age (per 10 years increase)</w:t>
            </w:r>
          </w:p>
        </w:tc>
        <w:tc>
          <w:tcPr>
            <w:tcW w:w="0" w:type="auto"/>
            <w:tcBorders>
              <w:bottom w:val="nil"/>
              <w:right w:val="nil"/>
            </w:tcBorders>
            <w:tcMar>
              <w:top w:w="75" w:type="dxa"/>
              <w:left w:w="75" w:type="dxa"/>
              <w:bottom w:w="75" w:type="dxa"/>
              <w:right w:w="75" w:type="dxa"/>
            </w:tcMar>
            <w:hideMark/>
          </w:tcPr>
          <w:p w14:paraId="16FCB7CD" w14:textId="77777777" w:rsidR="00A17C43" w:rsidRPr="00A17C43" w:rsidRDefault="00A17C43" w:rsidP="00A17C43">
            <w:r w:rsidRPr="00A17C43">
              <w:t>1.63</w:t>
            </w:r>
          </w:p>
        </w:tc>
        <w:tc>
          <w:tcPr>
            <w:tcW w:w="0" w:type="auto"/>
            <w:tcBorders>
              <w:bottom w:val="nil"/>
              <w:right w:val="nil"/>
            </w:tcBorders>
            <w:tcMar>
              <w:top w:w="75" w:type="dxa"/>
              <w:left w:w="75" w:type="dxa"/>
              <w:bottom w:w="75" w:type="dxa"/>
              <w:right w:w="75" w:type="dxa"/>
            </w:tcMar>
            <w:hideMark/>
          </w:tcPr>
          <w:p w14:paraId="7823FE3F" w14:textId="77777777" w:rsidR="00A17C43" w:rsidRPr="00A17C43" w:rsidRDefault="00A17C43" w:rsidP="00A17C43">
            <w:r w:rsidRPr="00A17C43">
              <w:t>1.45–1.83</w:t>
            </w:r>
          </w:p>
        </w:tc>
        <w:tc>
          <w:tcPr>
            <w:tcW w:w="0" w:type="auto"/>
            <w:tcBorders>
              <w:bottom w:val="nil"/>
              <w:right w:val="nil"/>
            </w:tcBorders>
            <w:tcMar>
              <w:top w:w="75" w:type="dxa"/>
              <w:left w:w="75" w:type="dxa"/>
              <w:bottom w:w="75" w:type="dxa"/>
              <w:right w:w="75" w:type="dxa"/>
            </w:tcMar>
            <w:hideMark/>
          </w:tcPr>
          <w:p w14:paraId="17DDC1BB"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315DECBD" w14:textId="77777777" w:rsidR="00A17C43" w:rsidRPr="00A17C43" w:rsidRDefault="00A17C43" w:rsidP="00A17C43">
            <w:r w:rsidRPr="00A17C43">
              <w:t>1.46</w:t>
            </w:r>
          </w:p>
        </w:tc>
        <w:tc>
          <w:tcPr>
            <w:tcW w:w="0" w:type="auto"/>
            <w:tcBorders>
              <w:bottom w:val="nil"/>
              <w:right w:val="nil"/>
            </w:tcBorders>
            <w:tcMar>
              <w:top w:w="75" w:type="dxa"/>
              <w:left w:w="75" w:type="dxa"/>
              <w:bottom w:w="75" w:type="dxa"/>
              <w:right w:w="75" w:type="dxa"/>
            </w:tcMar>
            <w:hideMark/>
          </w:tcPr>
          <w:p w14:paraId="7B4FE546" w14:textId="77777777" w:rsidR="00A17C43" w:rsidRPr="00A17C43" w:rsidRDefault="00A17C43" w:rsidP="00A17C43">
            <w:r w:rsidRPr="00A17C43">
              <w:t>1.29–1.66</w:t>
            </w:r>
          </w:p>
        </w:tc>
        <w:tc>
          <w:tcPr>
            <w:tcW w:w="0" w:type="auto"/>
            <w:tcBorders>
              <w:bottom w:val="nil"/>
              <w:right w:val="nil"/>
            </w:tcBorders>
            <w:tcMar>
              <w:top w:w="75" w:type="dxa"/>
              <w:left w:w="75" w:type="dxa"/>
              <w:bottom w:w="75" w:type="dxa"/>
              <w:right w:w="75" w:type="dxa"/>
            </w:tcMar>
            <w:hideMark/>
          </w:tcPr>
          <w:p w14:paraId="431BADBC" w14:textId="77777777" w:rsidR="00A17C43" w:rsidRPr="00A17C43" w:rsidRDefault="00A17C43" w:rsidP="00A17C43">
            <w:r w:rsidRPr="00A17C43">
              <w:t>&lt;0.001</w:t>
            </w:r>
          </w:p>
        </w:tc>
      </w:tr>
      <w:tr w:rsidR="00A17C43" w:rsidRPr="00A17C43" w14:paraId="58D819DE" w14:textId="77777777" w:rsidTr="00A17C43">
        <w:tc>
          <w:tcPr>
            <w:tcW w:w="0" w:type="auto"/>
            <w:tcBorders>
              <w:bottom w:val="nil"/>
              <w:right w:val="nil"/>
            </w:tcBorders>
            <w:tcMar>
              <w:top w:w="75" w:type="dxa"/>
              <w:left w:w="75" w:type="dxa"/>
              <w:bottom w:w="75" w:type="dxa"/>
              <w:right w:w="75" w:type="dxa"/>
            </w:tcMar>
            <w:hideMark/>
          </w:tcPr>
          <w:p w14:paraId="40122D41" w14:textId="77777777" w:rsidR="00A17C43" w:rsidRPr="00A17C43" w:rsidRDefault="00A17C43" w:rsidP="00A17C43">
            <w:r w:rsidRPr="00A17C43">
              <w:t>Sex</w:t>
            </w:r>
          </w:p>
        </w:tc>
        <w:tc>
          <w:tcPr>
            <w:tcW w:w="0" w:type="auto"/>
            <w:tcBorders>
              <w:bottom w:val="nil"/>
              <w:right w:val="nil"/>
            </w:tcBorders>
            <w:tcMar>
              <w:top w:w="75" w:type="dxa"/>
              <w:left w:w="75" w:type="dxa"/>
              <w:bottom w:w="75" w:type="dxa"/>
              <w:right w:w="75" w:type="dxa"/>
            </w:tcMar>
            <w:hideMark/>
          </w:tcPr>
          <w:p w14:paraId="145EDC3A"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63346BC"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82D4D7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D01F71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F7223C6"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8D32FA7" w14:textId="77777777" w:rsidR="00A17C43" w:rsidRPr="00A17C43" w:rsidRDefault="00A17C43" w:rsidP="00A17C43"/>
        </w:tc>
      </w:tr>
      <w:tr w:rsidR="00A17C43" w:rsidRPr="00A17C43" w14:paraId="7F2A6467" w14:textId="77777777" w:rsidTr="00A17C43">
        <w:tc>
          <w:tcPr>
            <w:tcW w:w="0" w:type="auto"/>
            <w:tcBorders>
              <w:bottom w:val="nil"/>
              <w:right w:val="nil"/>
            </w:tcBorders>
            <w:tcMar>
              <w:top w:w="75" w:type="dxa"/>
              <w:left w:w="75" w:type="dxa"/>
              <w:bottom w:w="75" w:type="dxa"/>
              <w:right w:w="75" w:type="dxa"/>
            </w:tcMar>
            <w:hideMark/>
          </w:tcPr>
          <w:p w14:paraId="756551C1" w14:textId="77777777" w:rsidR="00A17C43" w:rsidRPr="00A17C43" w:rsidRDefault="00A17C43" w:rsidP="00A17C43">
            <w:r w:rsidRPr="00A17C43">
              <w:t>Women</w:t>
            </w:r>
          </w:p>
        </w:tc>
        <w:tc>
          <w:tcPr>
            <w:tcW w:w="0" w:type="auto"/>
            <w:tcBorders>
              <w:bottom w:val="nil"/>
              <w:right w:val="nil"/>
            </w:tcBorders>
            <w:tcMar>
              <w:top w:w="75" w:type="dxa"/>
              <w:left w:w="75" w:type="dxa"/>
              <w:bottom w:w="75" w:type="dxa"/>
              <w:right w:w="75" w:type="dxa"/>
            </w:tcMar>
            <w:hideMark/>
          </w:tcPr>
          <w:p w14:paraId="4AFE5FD6"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1BAF5F00"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1DC36B4"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82B579A"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61CCA255"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027C8C98" w14:textId="77777777" w:rsidR="00A17C43" w:rsidRPr="00A17C43" w:rsidRDefault="00A17C43" w:rsidP="00A17C43"/>
        </w:tc>
      </w:tr>
      <w:tr w:rsidR="00A17C43" w:rsidRPr="00A17C43" w14:paraId="643FDD87" w14:textId="77777777" w:rsidTr="00A17C43">
        <w:tc>
          <w:tcPr>
            <w:tcW w:w="0" w:type="auto"/>
            <w:tcBorders>
              <w:bottom w:val="nil"/>
              <w:right w:val="nil"/>
            </w:tcBorders>
            <w:tcMar>
              <w:top w:w="75" w:type="dxa"/>
              <w:left w:w="75" w:type="dxa"/>
              <w:bottom w:w="75" w:type="dxa"/>
              <w:right w:w="75" w:type="dxa"/>
            </w:tcMar>
            <w:hideMark/>
          </w:tcPr>
          <w:p w14:paraId="185AC4AD" w14:textId="77777777" w:rsidR="00A17C43" w:rsidRPr="00A17C43" w:rsidRDefault="00A17C43" w:rsidP="00A17C43">
            <w:r w:rsidRPr="00A17C43">
              <w:t>Men</w:t>
            </w:r>
          </w:p>
        </w:tc>
        <w:tc>
          <w:tcPr>
            <w:tcW w:w="0" w:type="auto"/>
            <w:tcBorders>
              <w:bottom w:val="nil"/>
              <w:right w:val="nil"/>
            </w:tcBorders>
            <w:tcMar>
              <w:top w:w="75" w:type="dxa"/>
              <w:left w:w="75" w:type="dxa"/>
              <w:bottom w:w="75" w:type="dxa"/>
              <w:right w:w="75" w:type="dxa"/>
            </w:tcMar>
            <w:hideMark/>
          </w:tcPr>
          <w:p w14:paraId="6D37D1A0" w14:textId="77777777" w:rsidR="00A17C43" w:rsidRPr="00A17C43" w:rsidRDefault="00A17C43" w:rsidP="00A17C43">
            <w:r w:rsidRPr="00A17C43">
              <w:t>2.21</w:t>
            </w:r>
          </w:p>
        </w:tc>
        <w:tc>
          <w:tcPr>
            <w:tcW w:w="0" w:type="auto"/>
            <w:tcBorders>
              <w:bottom w:val="nil"/>
              <w:right w:val="nil"/>
            </w:tcBorders>
            <w:tcMar>
              <w:top w:w="75" w:type="dxa"/>
              <w:left w:w="75" w:type="dxa"/>
              <w:bottom w:w="75" w:type="dxa"/>
              <w:right w:w="75" w:type="dxa"/>
            </w:tcMar>
            <w:hideMark/>
          </w:tcPr>
          <w:p w14:paraId="1171CA7C" w14:textId="77777777" w:rsidR="00A17C43" w:rsidRPr="00A17C43" w:rsidRDefault="00A17C43" w:rsidP="00A17C43">
            <w:r w:rsidRPr="00A17C43">
              <w:t>1.87–2.62</w:t>
            </w:r>
          </w:p>
        </w:tc>
        <w:tc>
          <w:tcPr>
            <w:tcW w:w="0" w:type="auto"/>
            <w:tcBorders>
              <w:bottom w:val="nil"/>
              <w:right w:val="nil"/>
            </w:tcBorders>
            <w:tcMar>
              <w:top w:w="75" w:type="dxa"/>
              <w:left w:w="75" w:type="dxa"/>
              <w:bottom w:w="75" w:type="dxa"/>
              <w:right w:w="75" w:type="dxa"/>
            </w:tcMar>
            <w:hideMark/>
          </w:tcPr>
          <w:p w14:paraId="5571A520"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03D8B1AB" w14:textId="77777777" w:rsidR="00A17C43" w:rsidRPr="00A17C43" w:rsidRDefault="00A17C43" w:rsidP="00A17C43">
            <w:r w:rsidRPr="00A17C43">
              <w:t>1.59</w:t>
            </w:r>
          </w:p>
        </w:tc>
        <w:tc>
          <w:tcPr>
            <w:tcW w:w="0" w:type="auto"/>
            <w:tcBorders>
              <w:bottom w:val="nil"/>
              <w:right w:val="nil"/>
            </w:tcBorders>
            <w:tcMar>
              <w:top w:w="75" w:type="dxa"/>
              <w:left w:w="75" w:type="dxa"/>
              <w:bottom w:w="75" w:type="dxa"/>
              <w:right w:w="75" w:type="dxa"/>
            </w:tcMar>
            <w:hideMark/>
          </w:tcPr>
          <w:p w14:paraId="2B2495F5" w14:textId="77777777" w:rsidR="00A17C43" w:rsidRPr="00A17C43" w:rsidRDefault="00A17C43" w:rsidP="00A17C43">
            <w:r w:rsidRPr="00A17C43">
              <w:t>1.32–1.93</w:t>
            </w:r>
          </w:p>
        </w:tc>
        <w:tc>
          <w:tcPr>
            <w:tcW w:w="0" w:type="auto"/>
            <w:tcBorders>
              <w:bottom w:val="nil"/>
              <w:right w:val="nil"/>
            </w:tcBorders>
            <w:tcMar>
              <w:top w:w="75" w:type="dxa"/>
              <w:left w:w="75" w:type="dxa"/>
              <w:bottom w:w="75" w:type="dxa"/>
              <w:right w:w="75" w:type="dxa"/>
            </w:tcMar>
            <w:hideMark/>
          </w:tcPr>
          <w:p w14:paraId="3599B19E" w14:textId="77777777" w:rsidR="00A17C43" w:rsidRPr="00A17C43" w:rsidRDefault="00A17C43" w:rsidP="00A17C43">
            <w:r w:rsidRPr="00A17C43">
              <w:t>&lt;0.001</w:t>
            </w:r>
          </w:p>
        </w:tc>
      </w:tr>
      <w:tr w:rsidR="00A17C43" w:rsidRPr="00A17C43" w14:paraId="10C4F3FE" w14:textId="77777777" w:rsidTr="00A17C43">
        <w:tc>
          <w:tcPr>
            <w:tcW w:w="0" w:type="auto"/>
            <w:tcBorders>
              <w:bottom w:val="nil"/>
              <w:right w:val="nil"/>
            </w:tcBorders>
            <w:tcMar>
              <w:top w:w="75" w:type="dxa"/>
              <w:left w:w="75" w:type="dxa"/>
              <w:bottom w:w="75" w:type="dxa"/>
              <w:right w:w="75" w:type="dxa"/>
            </w:tcMar>
            <w:hideMark/>
          </w:tcPr>
          <w:p w14:paraId="012269CD" w14:textId="77777777" w:rsidR="00A17C43" w:rsidRPr="00A17C43" w:rsidRDefault="00A17C43" w:rsidP="00A17C43">
            <w:r w:rsidRPr="00A17C43">
              <w:t>Smoking status</w:t>
            </w:r>
          </w:p>
        </w:tc>
        <w:tc>
          <w:tcPr>
            <w:tcW w:w="0" w:type="auto"/>
            <w:tcBorders>
              <w:bottom w:val="nil"/>
              <w:right w:val="nil"/>
            </w:tcBorders>
            <w:tcMar>
              <w:top w:w="75" w:type="dxa"/>
              <w:left w:w="75" w:type="dxa"/>
              <w:bottom w:w="75" w:type="dxa"/>
              <w:right w:w="75" w:type="dxa"/>
            </w:tcMar>
            <w:hideMark/>
          </w:tcPr>
          <w:p w14:paraId="20418436"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C79E1F0"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ADD7CC2"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5E07E206"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F76E388"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F03D310" w14:textId="77777777" w:rsidR="00A17C43" w:rsidRPr="00A17C43" w:rsidRDefault="00A17C43" w:rsidP="00A17C43">
            <w:r w:rsidRPr="00A17C43">
              <w:t>&lt;0.001</w:t>
            </w:r>
          </w:p>
        </w:tc>
      </w:tr>
      <w:tr w:rsidR="00A17C43" w:rsidRPr="00A17C43" w14:paraId="2CD31022" w14:textId="77777777" w:rsidTr="00A17C43">
        <w:tc>
          <w:tcPr>
            <w:tcW w:w="0" w:type="auto"/>
            <w:tcBorders>
              <w:bottom w:val="nil"/>
              <w:right w:val="nil"/>
            </w:tcBorders>
            <w:tcMar>
              <w:top w:w="75" w:type="dxa"/>
              <w:left w:w="75" w:type="dxa"/>
              <w:bottom w:w="75" w:type="dxa"/>
              <w:right w:w="75" w:type="dxa"/>
            </w:tcMar>
            <w:hideMark/>
          </w:tcPr>
          <w:p w14:paraId="6ED10F51" w14:textId="77777777" w:rsidR="00A17C43" w:rsidRPr="00A17C43" w:rsidRDefault="00A17C43" w:rsidP="00A17C43">
            <w:r w:rsidRPr="00A17C43">
              <w:t>Never</w:t>
            </w:r>
          </w:p>
        </w:tc>
        <w:tc>
          <w:tcPr>
            <w:tcW w:w="0" w:type="auto"/>
            <w:tcBorders>
              <w:bottom w:val="nil"/>
              <w:right w:val="nil"/>
            </w:tcBorders>
            <w:tcMar>
              <w:top w:w="75" w:type="dxa"/>
              <w:left w:w="75" w:type="dxa"/>
              <w:bottom w:w="75" w:type="dxa"/>
              <w:right w:w="75" w:type="dxa"/>
            </w:tcMar>
            <w:hideMark/>
          </w:tcPr>
          <w:p w14:paraId="65459188"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38ECF908"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61A6D96"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EEB10D8"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AF22A53"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74E95BB" w14:textId="77777777" w:rsidR="00A17C43" w:rsidRPr="00A17C43" w:rsidRDefault="00A17C43" w:rsidP="00A17C43"/>
        </w:tc>
      </w:tr>
      <w:tr w:rsidR="00A17C43" w:rsidRPr="00A17C43" w14:paraId="56E5BF64" w14:textId="77777777" w:rsidTr="00A17C43">
        <w:tc>
          <w:tcPr>
            <w:tcW w:w="0" w:type="auto"/>
            <w:tcBorders>
              <w:bottom w:val="nil"/>
              <w:right w:val="nil"/>
            </w:tcBorders>
            <w:tcMar>
              <w:top w:w="75" w:type="dxa"/>
              <w:left w:w="75" w:type="dxa"/>
              <w:bottom w:w="75" w:type="dxa"/>
              <w:right w:w="75" w:type="dxa"/>
            </w:tcMar>
            <w:hideMark/>
          </w:tcPr>
          <w:p w14:paraId="381EC317" w14:textId="77777777" w:rsidR="00A17C43" w:rsidRPr="00A17C43" w:rsidRDefault="00A17C43" w:rsidP="00A17C43">
            <w:r w:rsidRPr="00A17C43">
              <w:t>Former</w:t>
            </w:r>
          </w:p>
        </w:tc>
        <w:tc>
          <w:tcPr>
            <w:tcW w:w="0" w:type="auto"/>
            <w:tcBorders>
              <w:bottom w:val="nil"/>
              <w:right w:val="nil"/>
            </w:tcBorders>
            <w:tcMar>
              <w:top w:w="75" w:type="dxa"/>
              <w:left w:w="75" w:type="dxa"/>
              <w:bottom w:w="75" w:type="dxa"/>
              <w:right w:w="75" w:type="dxa"/>
            </w:tcMar>
            <w:hideMark/>
          </w:tcPr>
          <w:p w14:paraId="0F2F21ED" w14:textId="77777777" w:rsidR="00A17C43" w:rsidRPr="00A17C43" w:rsidRDefault="00A17C43" w:rsidP="00A17C43">
            <w:r w:rsidRPr="00A17C43">
              <w:t>1.28</w:t>
            </w:r>
          </w:p>
        </w:tc>
        <w:tc>
          <w:tcPr>
            <w:tcW w:w="0" w:type="auto"/>
            <w:tcBorders>
              <w:bottom w:val="nil"/>
              <w:right w:val="nil"/>
            </w:tcBorders>
            <w:tcMar>
              <w:top w:w="75" w:type="dxa"/>
              <w:left w:w="75" w:type="dxa"/>
              <w:bottom w:w="75" w:type="dxa"/>
              <w:right w:w="75" w:type="dxa"/>
            </w:tcMar>
            <w:hideMark/>
          </w:tcPr>
          <w:p w14:paraId="1E352909" w14:textId="77777777" w:rsidR="00A17C43" w:rsidRPr="00A17C43" w:rsidRDefault="00A17C43" w:rsidP="00A17C43">
            <w:r w:rsidRPr="00A17C43">
              <w:t>1.06–1.54</w:t>
            </w:r>
          </w:p>
        </w:tc>
        <w:tc>
          <w:tcPr>
            <w:tcW w:w="0" w:type="auto"/>
            <w:tcBorders>
              <w:bottom w:val="nil"/>
              <w:right w:val="nil"/>
            </w:tcBorders>
            <w:tcMar>
              <w:top w:w="75" w:type="dxa"/>
              <w:left w:w="75" w:type="dxa"/>
              <w:bottom w:w="75" w:type="dxa"/>
              <w:right w:w="75" w:type="dxa"/>
            </w:tcMar>
            <w:hideMark/>
          </w:tcPr>
          <w:p w14:paraId="787410FD" w14:textId="77777777" w:rsidR="00A17C43" w:rsidRPr="00A17C43" w:rsidRDefault="00A17C43" w:rsidP="00A17C43">
            <w:r w:rsidRPr="00A17C43">
              <w:t>0.010</w:t>
            </w:r>
          </w:p>
        </w:tc>
        <w:tc>
          <w:tcPr>
            <w:tcW w:w="0" w:type="auto"/>
            <w:tcBorders>
              <w:bottom w:val="nil"/>
              <w:right w:val="nil"/>
            </w:tcBorders>
            <w:tcMar>
              <w:top w:w="75" w:type="dxa"/>
              <w:left w:w="75" w:type="dxa"/>
              <w:bottom w:w="75" w:type="dxa"/>
              <w:right w:w="75" w:type="dxa"/>
            </w:tcMar>
            <w:hideMark/>
          </w:tcPr>
          <w:p w14:paraId="17BCA822" w14:textId="77777777" w:rsidR="00A17C43" w:rsidRPr="00A17C43" w:rsidRDefault="00A17C43" w:rsidP="00A17C43">
            <w:r w:rsidRPr="00A17C43">
              <w:t>1.58</w:t>
            </w:r>
          </w:p>
        </w:tc>
        <w:tc>
          <w:tcPr>
            <w:tcW w:w="0" w:type="auto"/>
            <w:tcBorders>
              <w:bottom w:val="nil"/>
              <w:right w:val="nil"/>
            </w:tcBorders>
            <w:tcMar>
              <w:top w:w="75" w:type="dxa"/>
              <w:left w:w="75" w:type="dxa"/>
              <w:bottom w:w="75" w:type="dxa"/>
              <w:right w:w="75" w:type="dxa"/>
            </w:tcMar>
            <w:hideMark/>
          </w:tcPr>
          <w:p w14:paraId="3B8ADB52" w14:textId="77777777" w:rsidR="00A17C43" w:rsidRPr="00A17C43" w:rsidRDefault="00A17C43" w:rsidP="00A17C43">
            <w:r w:rsidRPr="00A17C43">
              <w:t>1.26–1.99</w:t>
            </w:r>
          </w:p>
        </w:tc>
        <w:tc>
          <w:tcPr>
            <w:tcW w:w="0" w:type="auto"/>
            <w:tcBorders>
              <w:bottom w:val="nil"/>
              <w:right w:val="nil"/>
            </w:tcBorders>
            <w:tcMar>
              <w:top w:w="75" w:type="dxa"/>
              <w:left w:w="75" w:type="dxa"/>
              <w:bottom w:w="75" w:type="dxa"/>
              <w:right w:w="75" w:type="dxa"/>
            </w:tcMar>
            <w:hideMark/>
          </w:tcPr>
          <w:p w14:paraId="590CB0C1" w14:textId="77777777" w:rsidR="00A17C43" w:rsidRPr="00A17C43" w:rsidRDefault="00A17C43" w:rsidP="00A17C43">
            <w:r w:rsidRPr="00A17C43">
              <w:t>&lt;0.001</w:t>
            </w:r>
          </w:p>
        </w:tc>
      </w:tr>
      <w:tr w:rsidR="00A17C43" w:rsidRPr="00A17C43" w14:paraId="3ED6DC24" w14:textId="77777777" w:rsidTr="00A17C43">
        <w:tc>
          <w:tcPr>
            <w:tcW w:w="0" w:type="auto"/>
            <w:tcBorders>
              <w:bottom w:val="nil"/>
              <w:right w:val="nil"/>
            </w:tcBorders>
            <w:tcMar>
              <w:top w:w="75" w:type="dxa"/>
              <w:left w:w="75" w:type="dxa"/>
              <w:bottom w:w="75" w:type="dxa"/>
              <w:right w:w="75" w:type="dxa"/>
            </w:tcMar>
            <w:hideMark/>
          </w:tcPr>
          <w:p w14:paraId="46EC5304" w14:textId="77777777" w:rsidR="00A17C43" w:rsidRPr="00A17C43" w:rsidRDefault="00A17C43" w:rsidP="00A17C43">
            <w:r w:rsidRPr="00A17C43">
              <w:t>Current</w:t>
            </w:r>
          </w:p>
        </w:tc>
        <w:tc>
          <w:tcPr>
            <w:tcW w:w="0" w:type="auto"/>
            <w:tcBorders>
              <w:bottom w:val="nil"/>
              <w:right w:val="nil"/>
            </w:tcBorders>
            <w:tcMar>
              <w:top w:w="75" w:type="dxa"/>
              <w:left w:w="75" w:type="dxa"/>
              <w:bottom w:w="75" w:type="dxa"/>
              <w:right w:w="75" w:type="dxa"/>
            </w:tcMar>
            <w:hideMark/>
          </w:tcPr>
          <w:p w14:paraId="7339ABAC" w14:textId="77777777" w:rsidR="00A17C43" w:rsidRPr="00A17C43" w:rsidRDefault="00A17C43" w:rsidP="00A17C43">
            <w:r w:rsidRPr="00A17C43">
              <w:t>3.30</w:t>
            </w:r>
          </w:p>
        </w:tc>
        <w:tc>
          <w:tcPr>
            <w:tcW w:w="0" w:type="auto"/>
            <w:tcBorders>
              <w:bottom w:val="nil"/>
              <w:right w:val="nil"/>
            </w:tcBorders>
            <w:tcMar>
              <w:top w:w="75" w:type="dxa"/>
              <w:left w:w="75" w:type="dxa"/>
              <w:bottom w:w="75" w:type="dxa"/>
              <w:right w:w="75" w:type="dxa"/>
            </w:tcMar>
            <w:hideMark/>
          </w:tcPr>
          <w:p w14:paraId="067BE2EB" w14:textId="77777777" w:rsidR="00A17C43" w:rsidRPr="00A17C43" w:rsidRDefault="00A17C43" w:rsidP="00A17C43">
            <w:r w:rsidRPr="00A17C43">
              <w:t>2.61–4.17</w:t>
            </w:r>
          </w:p>
        </w:tc>
        <w:tc>
          <w:tcPr>
            <w:tcW w:w="0" w:type="auto"/>
            <w:tcBorders>
              <w:bottom w:val="nil"/>
              <w:right w:val="nil"/>
            </w:tcBorders>
            <w:tcMar>
              <w:top w:w="75" w:type="dxa"/>
              <w:left w:w="75" w:type="dxa"/>
              <w:bottom w:w="75" w:type="dxa"/>
              <w:right w:w="75" w:type="dxa"/>
            </w:tcMar>
            <w:hideMark/>
          </w:tcPr>
          <w:p w14:paraId="59BD078B"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43D745D9" w14:textId="77777777" w:rsidR="00A17C43" w:rsidRPr="00A17C43" w:rsidRDefault="00A17C43" w:rsidP="00A17C43">
            <w:r w:rsidRPr="00A17C43">
              <w:t>2.78</w:t>
            </w:r>
          </w:p>
        </w:tc>
        <w:tc>
          <w:tcPr>
            <w:tcW w:w="0" w:type="auto"/>
            <w:tcBorders>
              <w:bottom w:val="nil"/>
              <w:right w:val="nil"/>
            </w:tcBorders>
            <w:tcMar>
              <w:top w:w="75" w:type="dxa"/>
              <w:left w:w="75" w:type="dxa"/>
              <w:bottom w:w="75" w:type="dxa"/>
              <w:right w:w="75" w:type="dxa"/>
            </w:tcMar>
            <w:hideMark/>
          </w:tcPr>
          <w:p w14:paraId="349F7451" w14:textId="77777777" w:rsidR="00A17C43" w:rsidRPr="00A17C43" w:rsidRDefault="00A17C43" w:rsidP="00A17C43">
            <w:r w:rsidRPr="00A17C43">
              <w:t>2.13–3.64</w:t>
            </w:r>
          </w:p>
        </w:tc>
        <w:tc>
          <w:tcPr>
            <w:tcW w:w="0" w:type="auto"/>
            <w:tcBorders>
              <w:bottom w:val="nil"/>
              <w:right w:val="nil"/>
            </w:tcBorders>
            <w:tcMar>
              <w:top w:w="75" w:type="dxa"/>
              <w:left w:w="75" w:type="dxa"/>
              <w:bottom w:w="75" w:type="dxa"/>
              <w:right w:w="75" w:type="dxa"/>
            </w:tcMar>
            <w:hideMark/>
          </w:tcPr>
          <w:p w14:paraId="643E2323" w14:textId="77777777" w:rsidR="00A17C43" w:rsidRPr="00A17C43" w:rsidRDefault="00A17C43" w:rsidP="00A17C43">
            <w:r w:rsidRPr="00A17C43">
              <w:t>&lt;0.001</w:t>
            </w:r>
          </w:p>
        </w:tc>
      </w:tr>
      <w:tr w:rsidR="00A17C43" w:rsidRPr="00A17C43" w14:paraId="099ACAA3" w14:textId="77777777" w:rsidTr="00A17C43">
        <w:tc>
          <w:tcPr>
            <w:tcW w:w="0" w:type="auto"/>
            <w:tcBorders>
              <w:bottom w:val="nil"/>
              <w:right w:val="nil"/>
            </w:tcBorders>
            <w:tcMar>
              <w:top w:w="75" w:type="dxa"/>
              <w:left w:w="75" w:type="dxa"/>
              <w:bottom w:w="75" w:type="dxa"/>
              <w:right w:w="75" w:type="dxa"/>
            </w:tcMar>
            <w:hideMark/>
          </w:tcPr>
          <w:p w14:paraId="53C83688" w14:textId="77777777" w:rsidR="00A17C43" w:rsidRPr="00A17C43" w:rsidRDefault="00A17C43" w:rsidP="00A17C43">
            <w:r w:rsidRPr="00A17C43">
              <w:t>Passive smoking</w:t>
            </w:r>
          </w:p>
        </w:tc>
        <w:tc>
          <w:tcPr>
            <w:tcW w:w="0" w:type="auto"/>
            <w:tcBorders>
              <w:bottom w:val="nil"/>
              <w:right w:val="nil"/>
            </w:tcBorders>
            <w:tcMar>
              <w:top w:w="75" w:type="dxa"/>
              <w:left w:w="75" w:type="dxa"/>
              <w:bottom w:w="75" w:type="dxa"/>
              <w:right w:w="75" w:type="dxa"/>
            </w:tcMar>
            <w:hideMark/>
          </w:tcPr>
          <w:p w14:paraId="42E0D6F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6A4DB70"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D83399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E464BB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9D4C710"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2E58137" w14:textId="77777777" w:rsidR="00A17C43" w:rsidRPr="00A17C43" w:rsidRDefault="00A17C43" w:rsidP="00A17C43"/>
        </w:tc>
      </w:tr>
      <w:tr w:rsidR="00A17C43" w:rsidRPr="00A17C43" w14:paraId="1C0AF636" w14:textId="77777777" w:rsidTr="00A17C43">
        <w:tc>
          <w:tcPr>
            <w:tcW w:w="0" w:type="auto"/>
            <w:tcBorders>
              <w:bottom w:val="nil"/>
              <w:right w:val="nil"/>
            </w:tcBorders>
            <w:tcMar>
              <w:top w:w="75" w:type="dxa"/>
              <w:left w:w="75" w:type="dxa"/>
              <w:bottom w:w="75" w:type="dxa"/>
              <w:right w:w="75" w:type="dxa"/>
            </w:tcMar>
            <w:hideMark/>
          </w:tcPr>
          <w:p w14:paraId="125C96C6" w14:textId="77777777" w:rsidR="00A17C43" w:rsidRPr="00A17C43" w:rsidRDefault="00A17C43" w:rsidP="00A17C43">
            <w:r w:rsidRPr="00A17C43">
              <w:t>No</w:t>
            </w:r>
          </w:p>
        </w:tc>
        <w:tc>
          <w:tcPr>
            <w:tcW w:w="0" w:type="auto"/>
            <w:tcBorders>
              <w:bottom w:val="nil"/>
              <w:right w:val="nil"/>
            </w:tcBorders>
            <w:tcMar>
              <w:top w:w="75" w:type="dxa"/>
              <w:left w:w="75" w:type="dxa"/>
              <w:bottom w:w="75" w:type="dxa"/>
              <w:right w:w="75" w:type="dxa"/>
            </w:tcMar>
            <w:hideMark/>
          </w:tcPr>
          <w:p w14:paraId="0510EF51"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75B9B18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FDD0765"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D71AF19"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5D56F9DE"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CBCA4CB" w14:textId="77777777" w:rsidR="00A17C43" w:rsidRPr="00A17C43" w:rsidRDefault="00A17C43" w:rsidP="00A17C43"/>
        </w:tc>
      </w:tr>
      <w:tr w:rsidR="00A17C43" w:rsidRPr="00A17C43" w14:paraId="2D48BF75" w14:textId="77777777" w:rsidTr="00A17C43">
        <w:tc>
          <w:tcPr>
            <w:tcW w:w="0" w:type="auto"/>
            <w:tcBorders>
              <w:bottom w:val="nil"/>
              <w:right w:val="nil"/>
            </w:tcBorders>
            <w:tcMar>
              <w:top w:w="75" w:type="dxa"/>
              <w:left w:w="75" w:type="dxa"/>
              <w:bottom w:w="75" w:type="dxa"/>
              <w:right w:w="75" w:type="dxa"/>
            </w:tcMar>
            <w:hideMark/>
          </w:tcPr>
          <w:p w14:paraId="6B942FD6" w14:textId="77777777" w:rsidR="00A17C43" w:rsidRPr="00A17C43" w:rsidRDefault="00A17C43" w:rsidP="00A17C43">
            <w:r w:rsidRPr="00A17C43">
              <w:t>Yes</w:t>
            </w:r>
          </w:p>
        </w:tc>
        <w:tc>
          <w:tcPr>
            <w:tcW w:w="0" w:type="auto"/>
            <w:tcBorders>
              <w:bottom w:val="nil"/>
              <w:right w:val="nil"/>
            </w:tcBorders>
            <w:tcMar>
              <w:top w:w="75" w:type="dxa"/>
              <w:left w:w="75" w:type="dxa"/>
              <w:bottom w:w="75" w:type="dxa"/>
              <w:right w:w="75" w:type="dxa"/>
            </w:tcMar>
            <w:hideMark/>
          </w:tcPr>
          <w:p w14:paraId="2EFC03C1" w14:textId="77777777" w:rsidR="00A17C43" w:rsidRPr="00A17C43" w:rsidRDefault="00A17C43" w:rsidP="00A17C43">
            <w:r w:rsidRPr="00A17C43">
              <w:t>1.65</w:t>
            </w:r>
          </w:p>
        </w:tc>
        <w:tc>
          <w:tcPr>
            <w:tcW w:w="0" w:type="auto"/>
            <w:tcBorders>
              <w:bottom w:val="nil"/>
              <w:right w:val="nil"/>
            </w:tcBorders>
            <w:tcMar>
              <w:top w:w="75" w:type="dxa"/>
              <w:left w:w="75" w:type="dxa"/>
              <w:bottom w:w="75" w:type="dxa"/>
              <w:right w:w="75" w:type="dxa"/>
            </w:tcMar>
            <w:hideMark/>
          </w:tcPr>
          <w:p w14:paraId="1528C2E1" w14:textId="77777777" w:rsidR="00A17C43" w:rsidRPr="00A17C43" w:rsidRDefault="00A17C43" w:rsidP="00A17C43">
            <w:r w:rsidRPr="00A17C43">
              <w:t>1.39–1.97</w:t>
            </w:r>
          </w:p>
        </w:tc>
        <w:tc>
          <w:tcPr>
            <w:tcW w:w="0" w:type="auto"/>
            <w:tcBorders>
              <w:bottom w:val="nil"/>
              <w:right w:val="nil"/>
            </w:tcBorders>
            <w:tcMar>
              <w:top w:w="75" w:type="dxa"/>
              <w:left w:w="75" w:type="dxa"/>
              <w:bottom w:w="75" w:type="dxa"/>
              <w:right w:w="75" w:type="dxa"/>
            </w:tcMar>
            <w:hideMark/>
          </w:tcPr>
          <w:p w14:paraId="57C8FB51"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545E3A80" w14:textId="77777777" w:rsidR="00A17C43" w:rsidRPr="00A17C43" w:rsidRDefault="00A17C43" w:rsidP="00A17C43">
            <w:r w:rsidRPr="00A17C43">
              <w:t>1.18</w:t>
            </w:r>
          </w:p>
        </w:tc>
        <w:tc>
          <w:tcPr>
            <w:tcW w:w="0" w:type="auto"/>
            <w:tcBorders>
              <w:bottom w:val="nil"/>
              <w:right w:val="nil"/>
            </w:tcBorders>
            <w:tcMar>
              <w:top w:w="75" w:type="dxa"/>
              <w:left w:w="75" w:type="dxa"/>
              <w:bottom w:w="75" w:type="dxa"/>
              <w:right w:w="75" w:type="dxa"/>
            </w:tcMar>
            <w:hideMark/>
          </w:tcPr>
          <w:p w14:paraId="3DF725CE" w14:textId="77777777" w:rsidR="00A17C43" w:rsidRPr="00A17C43" w:rsidRDefault="00A17C43" w:rsidP="00A17C43">
            <w:r w:rsidRPr="00A17C43">
              <w:t>0.97–1.44</w:t>
            </w:r>
          </w:p>
        </w:tc>
        <w:tc>
          <w:tcPr>
            <w:tcW w:w="0" w:type="auto"/>
            <w:tcBorders>
              <w:bottom w:val="nil"/>
              <w:right w:val="nil"/>
            </w:tcBorders>
            <w:tcMar>
              <w:top w:w="75" w:type="dxa"/>
              <w:left w:w="75" w:type="dxa"/>
              <w:bottom w:w="75" w:type="dxa"/>
              <w:right w:w="75" w:type="dxa"/>
            </w:tcMar>
            <w:hideMark/>
          </w:tcPr>
          <w:p w14:paraId="4D72197D" w14:textId="77777777" w:rsidR="00A17C43" w:rsidRPr="00A17C43" w:rsidRDefault="00A17C43" w:rsidP="00A17C43">
            <w:r w:rsidRPr="00A17C43">
              <w:t>0.10</w:t>
            </w:r>
          </w:p>
        </w:tc>
      </w:tr>
      <w:tr w:rsidR="00A17C43" w:rsidRPr="00A17C43" w14:paraId="1DEE7FDE" w14:textId="77777777" w:rsidTr="00A17C43">
        <w:tc>
          <w:tcPr>
            <w:tcW w:w="0" w:type="auto"/>
            <w:tcBorders>
              <w:bottom w:val="nil"/>
              <w:right w:val="nil"/>
            </w:tcBorders>
            <w:tcMar>
              <w:top w:w="75" w:type="dxa"/>
              <w:left w:w="75" w:type="dxa"/>
              <w:bottom w:w="75" w:type="dxa"/>
              <w:right w:w="75" w:type="dxa"/>
            </w:tcMar>
            <w:hideMark/>
          </w:tcPr>
          <w:p w14:paraId="5AE5A652" w14:textId="77777777" w:rsidR="00A17C43" w:rsidRPr="00A17C43" w:rsidRDefault="00A17C43" w:rsidP="00A17C43">
            <w:r w:rsidRPr="00A17C43">
              <w:t>BMI (kg/m</w:t>
            </w:r>
            <w:r w:rsidRPr="00A17C43">
              <w:rPr>
                <w:vertAlign w:val="superscript"/>
              </w:rPr>
              <w:t>2</w:t>
            </w:r>
            <w:r w:rsidRPr="00A17C43">
              <w:t>)</w:t>
            </w:r>
          </w:p>
        </w:tc>
        <w:tc>
          <w:tcPr>
            <w:tcW w:w="0" w:type="auto"/>
            <w:tcBorders>
              <w:bottom w:val="nil"/>
              <w:right w:val="nil"/>
            </w:tcBorders>
            <w:tcMar>
              <w:top w:w="75" w:type="dxa"/>
              <w:left w:w="75" w:type="dxa"/>
              <w:bottom w:w="75" w:type="dxa"/>
              <w:right w:w="75" w:type="dxa"/>
            </w:tcMar>
            <w:hideMark/>
          </w:tcPr>
          <w:p w14:paraId="372A882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5B7383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0F52260"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273488EE"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575D3F3"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450E1AD" w14:textId="77777777" w:rsidR="00A17C43" w:rsidRPr="00A17C43" w:rsidRDefault="00A17C43" w:rsidP="00A17C43">
            <w:r w:rsidRPr="00A17C43">
              <w:t>&lt;0.001</w:t>
            </w:r>
          </w:p>
        </w:tc>
      </w:tr>
      <w:tr w:rsidR="00A17C43" w:rsidRPr="00A17C43" w14:paraId="41488D3B" w14:textId="77777777" w:rsidTr="00A17C43">
        <w:tc>
          <w:tcPr>
            <w:tcW w:w="0" w:type="auto"/>
            <w:tcBorders>
              <w:bottom w:val="nil"/>
              <w:right w:val="nil"/>
            </w:tcBorders>
            <w:tcMar>
              <w:top w:w="75" w:type="dxa"/>
              <w:left w:w="75" w:type="dxa"/>
              <w:bottom w:w="75" w:type="dxa"/>
              <w:right w:w="75" w:type="dxa"/>
            </w:tcMar>
            <w:hideMark/>
          </w:tcPr>
          <w:p w14:paraId="61AC2F34" w14:textId="77777777" w:rsidR="00A17C43" w:rsidRPr="00A17C43" w:rsidRDefault="00A17C43" w:rsidP="00A17C43">
            <w:r w:rsidRPr="00A17C43">
              <w:lastRenderedPageBreak/>
              <w:t>&lt;25</w:t>
            </w:r>
          </w:p>
        </w:tc>
        <w:tc>
          <w:tcPr>
            <w:tcW w:w="0" w:type="auto"/>
            <w:tcBorders>
              <w:bottom w:val="nil"/>
              <w:right w:val="nil"/>
            </w:tcBorders>
            <w:tcMar>
              <w:top w:w="75" w:type="dxa"/>
              <w:left w:w="75" w:type="dxa"/>
              <w:bottom w:w="75" w:type="dxa"/>
              <w:right w:w="75" w:type="dxa"/>
            </w:tcMar>
            <w:hideMark/>
          </w:tcPr>
          <w:p w14:paraId="259BC9A4"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649353B2"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2FEB992"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121CAB8"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086A9C90"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D04EEC2" w14:textId="77777777" w:rsidR="00A17C43" w:rsidRPr="00A17C43" w:rsidRDefault="00A17C43" w:rsidP="00A17C43"/>
        </w:tc>
      </w:tr>
      <w:tr w:rsidR="00A17C43" w:rsidRPr="00A17C43" w14:paraId="0C58AA4E" w14:textId="77777777" w:rsidTr="00A17C43">
        <w:tc>
          <w:tcPr>
            <w:tcW w:w="0" w:type="auto"/>
            <w:tcBorders>
              <w:bottom w:val="nil"/>
              <w:right w:val="nil"/>
            </w:tcBorders>
            <w:tcMar>
              <w:top w:w="75" w:type="dxa"/>
              <w:left w:w="75" w:type="dxa"/>
              <w:bottom w:w="75" w:type="dxa"/>
              <w:right w:w="75" w:type="dxa"/>
            </w:tcMar>
            <w:hideMark/>
          </w:tcPr>
          <w:p w14:paraId="175EED1F" w14:textId="77777777" w:rsidR="00A17C43" w:rsidRPr="00A17C43" w:rsidRDefault="00A17C43" w:rsidP="00A17C43">
            <w:r w:rsidRPr="00A17C43">
              <w:t>≥25</w:t>
            </w:r>
          </w:p>
        </w:tc>
        <w:tc>
          <w:tcPr>
            <w:tcW w:w="0" w:type="auto"/>
            <w:tcBorders>
              <w:bottom w:val="nil"/>
              <w:right w:val="nil"/>
            </w:tcBorders>
            <w:tcMar>
              <w:top w:w="75" w:type="dxa"/>
              <w:left w:w="75" w:type="dxa"/>
              <w:bottom w:w="75" w:type="dxa"/>
              <w:right w:w="75" w:type="dxa"/>
            </w:tcMar>
            <w:hideMark/>
          </w:tcPr>
          <w:p w14:paraId="2FBB8C30" w14:textId="77777777" w:rsidR="00A17C43" w:rsidRPr="00A17C43" w:rsidRDefault="00A17C43" w:rsidP="00A17C43">
            <w:r w:rsidRPr="00A17C43">
              <w:t>0.73</w:t>
            </w:r>
          </w:p>
        </w:tc>
        <w:tc>
          <w:tcPr>
            <w:tcW w:w="0" w:type="auto"/>
            <w:tcBorders>
              <w:bottom w:val="nil"/>
              <w:right w:val="nil"/>
            </w:tcBorders>
            <w:tcMar>
              <w:top w:w="75" w:type="dxa"/>
              <w:left w:w="75" w:type="dxa"/>
              <w:bottom w:w="75" w:type="dxa"/>
              <w:right w:w="75" w:type="dxa"/>
            </w:tcMar>
            <w:hideMark/>
          </w:tcPr>
          <w:p w14:paraId="48FDE3AE" w14:textId="77777777" w:rsidR="00A17C43" w:rsidRPr="00A17C43" w:rsidRDefault="00A17C43" w:rsidP="00A17C43">
            <w:r w:rsidRPr="00A17C43">
              <w:t>0.62–0.86</w:t>
            </w:r>
          </w:p>
        </w:tc>
        <w:tc>
          <w:tcPr>
            <w:tcW w:w="0" w:type="auto"/>
            <w:tcBorders>
              <w:bottom w:val="nil"/>
              <w:right w:val="nil"/>
            </w:tcBorders>
            <w:tcMar>
              <w:top w:w="75" w:type="dxa"/>
              <w:left w:w="75" w:type="dxa"/>
              <w:bottom w:w="75" w:type="dxa"/>
              <w:right w:w="75" w:type="dxa"/>
            </w:tcMar>
            <w:hideMark/>
          </w:tcPr>
          <w:p w14:paraId="4F1466AC" w14:textId="77777777" w:rsidR="00A17C43" w:rsidRPr="00A17C43" w:rsidRDefault="00A17C43" w:rsidP="00A17C43">
            <w:r w:rsidRPr="00A17C43">
              <w:t>0.001</w:t>
            </w:r>
          </w:p>
        </w:tc>
        <w:tc>
          <w:tcPr>
            <w:tcW w:w="0" w:type="auto"/>
            <w:tcBorders>
              <w:bottom w:val="nil"/>
              <w:right w:val="nil"/>
            </w:tcBorders>
            <w:tcMar>
              <w:top w:w="75" w:type="dxa"/>
              <w:left w:w="75" w:type="dxa"/>
              <w:bottom w:w="75" w:type="dxa"/>
              <w:right w:w="75" w:type="dxa"/>
            </w:tcMar>
            <w:hideMark/>
          </w:tcPr>
          <w:p w14:paraId="5CB3B3DE" w14:textId="77777777" w:rsidR="00A17C43" w:rsidRPr="00A17C43" w:rsidRDefault="00A17C43" w:rsidP="00A17C43">
            <w:r w:rsidRPr="00A17C43">
              <w:t>0.73</w:t>
            </w:r>
          </w:p>
        </w:tc>
        <w:tc>
          <w:tcPr>
            <w:tcW w:w="0" w:type="auto"/>
            <w:tcBorders>
              <w:bottom w:val="nil"/>
              <w:right w:val="nil"/>
            </w:tcBorders>
            <w:tcMar>
              <w:top w:w="75" w:type="dxa"/>
              <w:left w:w="75" w:type="dxa"/>
              <w:bottom w:w="75" w:type="dxa"/>
              <w:right w:w="75" w:type="dxa"/>
            </w:tcMar>
            <w:hideMark/>
          </w:tcPr>
          <w:p w14:paraId="75082E40" w14:textId="77777777" w:rsidR="00A17C43" w:rsidRPr="00A17C43" w:rsidRDefault="00A17C43" w:rsidP="00A17C43">
            <w:r w:rsidRPr="00A17C43">
              <w:t>0.61–0.87</w:t>
            </w:r>
          </w:p>
        </w:tc>
        <w:tc>
          <w:tcPr>
            <w:tcW w:w="0" w:type="auto"/>
            <w:tcBorders>
              <w:bottom w:val="nil"/>
              <w:right w:val="nil"/>
            </w:tcBorders>
            <w:tcMar>
              <w:top w:w="75" w:type="dxa"/>
              <w:left w:w="75" w:type="dxa"/>
              <w:bottom w:w="75" w:type="dxa"/>
              <w:right w:w="75" w:type="dxa"/>
            </w:tcMar>
            <w:hideMark/>
          </w:tcPr>
          <w:p w14:paraId="55E34EF3" w14:textId="77777777" w:rsidR="00A17C43" w:rsidRPr="00A17C43" w:rsidRDefault="00A17C43" w:rsidP="00A17C43">
            <w:r w:rsidRPr="00A17C43">
              <w:t>&lt;0.001</w:t>
            </w:r>
          </w:p>
        </w:tc>
      </w:tr>
      <w:tr w:rsidR="00A17C43" w:rsidRPr="00A17C43" w14:paraId="389CE5A0" w14:textId="77777777" w:rsidTr="00A17C43">
        <w:tc>
          <w:tcPr>
            <w:tcW w:w="0" w:type="auto"/>
            <w:tcBorders>
              <w:bottom w:val="nil"/>
              <w:right w:val="nil"/>
            </w:tcBorders>
            <w:tcMar>
              <w:top w:w="75" w:type="dxa"/>
              <w:left w:w="75" w:type="dxa"/>
              <w:bottom w:w="75" w:type="dxa"/>
              <w:right w:w="75" w:type="dxa"/>
            </w:tcMar>
            <w:hideMark/>
          </w:tcPr>
          <w:p w14:paraId="408A26A3" w14:textId="77777777" w:rsidR="00A17C43" w:rsidRPr="00A17C43" w:rsidRDefault="00A17C43" w:rsidP="00A17C43">
            <w:r w:rsidRPr="00A17C43">
              <w:t>Educational level</w:t>
            </w:r>
          </w:p>
        </w:tc>
        <w:tc>
          <w:tcPr>
            <w:tcW w:w="0" w:type="auto"/>
            <w:tcBorders>
              <w:bottom w:val="nil"/>
              <w:right w:val="nil"/>
            </w:tcBorders>
            <w:tcMar>
              <w:top w:w="75" w:type="dxa"/>
              <w:left w:w="75" w:type="dxa"/>
              <w:bottom w:w="75" w:type="dxa"/>
              <w:right w:w="75" w:type="dxa"/>
            </w:tcMar>
            <w:hideMark/>
          </w:tcPr>
          <w:p w14:paraId="0EF90CD1"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36D59FD"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521EAE5"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513D1E92"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0CA968A"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6FDFB41" w14:textId="77777777" w:rsidR="00A17C43" w:rsidRPr="00A17C43" w:rsidRDefault="00A17C43" w:rsidP="00A17C43">
            <w:r w:rsidRPr="00A17C43">
              <w:t>0.13</w:t>
            </w:r>
          </w:p>
        </w:tc>
      </w:tr>
      <w:tr w:rsidR="00A17C43" w:rsidRPr="00A17C43" w14:paraId="39C5222E" w14:textId="77777777" w:rsidTr="00A17C43">
        <w:tc>
          <w:tcPr>
            <w:tcW w:w="0" w:type="auto"/>
            <w:tcBorders>
              <w:bottom w:val="nil"/>
              <w:right w:val="nil"/>
            </w:tcBorders>
            <w:tcMar>
              <w:top w:w="75" w:type="dxa"/>
              <w:left w:w="75" w:type="dxa"/>
              <w:bottom w:w="75" w:type="dxa"/>
              <w:right w:w="75" w:type="dxa"/>
            </w:tcMar>
            <w:hideMark/>
          </w:tcPr>
          <w:p w14:paraId="7621EC03" w14:textId="77777777" w:rsidR="00A17C43" w:rsidRPr="00A17C43" w:rsidRDefault="00A17C43" w:rsidP="00A17C43">
            <w:r w:rsidRPr="00A17C43">
              <w:t>Low</w:t>
            </w:r>
          </w:p>
        </w:tc>
        <w:tc>
          <w:tcPr>
            <w:tcW w:w="0" w:type="auto"/>
            <w:tcBorders>
              <w:bottom w:val="nil"/>
              <w:right w:val="nil"/>
            </w:tcBorders>
            <w:tcMar>
              <w:top w:w="75" w:type="dxa"/>
              <w:left w:w="75" w:type="dxa"/>
              <w:bottom w:w="75" w:type="dxa"/>
              <w:right w:w="75" w:type="dxa"/>
            </w:tcMar>
            <w:hideMark/>
          </w:tcPr>
          <w:p w14:paraId="0E681479"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49E6104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A0BD8C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388015D"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23A93A08"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E24184E" w14:textId="77777777" w:rsidR="00A17C43" w:rsidRPr="00A17C43" w:rsidRDefault="00A17C43" w:rsidP="00A17C43"/>
        </w:tc>
      </w:tr>
      <w:tr w:rsidR="00A17C43" w:rsidRPr="00A17C43" w14:paraId="04A10F0E" w14:textId="77777777" w:rsidTr="00A17C43">
        <w:tc>
          <w:tcPr>
            <w:tcW w:w="0" w:type="auto"/>
            <w:tcBorders>
              <w:bottom w:val="nil"/>
              <w:right w:val="nil"/>
            </w:tcBorders>
            <w:tcMar>
              <w:top w:w="75" w:type="dxa"/>
              <w:left w:w="75" w:type="dxa"/>
              <w:bottom w:w="75" w:type="dxa"/>
              <w:right w:w="75" w:type="dxa"/>
            </w:tcMar>
            <w:hideMark/>
          </w:tcPr>
          <w:p w14:paraId="5ABD213E" w14:textId="77777777" w:rsidR="00A17C43" w:rsidRPr="00A17C43" w:rsidRDefault="00A17C43" w:rsidP="00A17C43">
            <w:r w:rsidRPr="00A17C43">
              <w:t>Moderate</w:t>
            </w:r>
          </w:p>
        </w:tc>
        <w:tc>
          <w:tcPr>
            <w:tcW w:w="0" w:type="auto"/>
            <w:tcBorders>
              <w:bottom w:val="nil"/>
              <w:right w:val="nil"/>
            </w:tcBorders>
            <w:tcMar>
              <w:top w:w="75" w:type="dxa"/>
              <w:left w:w="75" w:type="dxa"/>
              <w:bottom w:w="75" w:type="dxa"/>
              <w:right w:w="75" w:type="dxa"/>
            </w:tcMar>
            <w:hideMark/>
          </w:tcPr>
          <w:p w14:paraId="24B11BE5" w14:textId="77777777" w:rsidR="00A17C43" w:rsidRPr="00A17C43" w:rsidRDefault="00A17C43" w:rsidP="00A17C43">
            <w:r w:rsidRPr="00A17C43">
              <w:t>0.58</w:t>
            </w:r>
          </w:p>
        </w:tc>
        <w:tc>
          <w:tcPr>
            <w:tcW w:w="0" w:type="auto"/>
            <w:tcBorders>
              <w:bottom w:val="nil"/>
              <w:right w:val="nil"/>
            </w:tcBorders>
            <w:tcMar>
              <w:top w:w="75" w:type="dxa"/>
              <w:left w:w="75" w:type="dxa"/>
              <w:bottom w:w="75" w:type="dxa"/>
              <w:right w:w="75" w:type="dxa"/>
            </w:tcMar>
            <w:hideMark/>
          </w:tcPr>
          <w:p w14:paraId="3987E7E6" w14:textId="77777777" w:rsidR="00A17C43" w:rsidRPr="00A17C43" w:rsidRDefault="00A17C43" w:rsidP="00A17C43">
            <w:r w:rsidRPr="00A17C43">
              <w:t>0.47–0.70</w:t>
            </w:r>
          </w:p>
        </w:tc>
        <w:tc>
          <w:tcPr>
            <w:tcW w:w="0" w:type="auto"/>
            <w:tcBorders>
              <w:bottom w:val="nil"/>
              <w:right w:val="nil"/>
            </w:tcBorders>
            <w:tcMar>
              <w:top w:w="75" w:type="dxa"/>
              <w:left w:w="75" w:type="dxa"/>
              <w:bottom w:w="75" w:type="dxa"/>
              <w:right w:w="75" w:type="dxa"/>
            </w:tcMar>
            <w:hideMark/>
          </w:tcPr>
          <w:p w14:paraId="2DD835E0"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5A97AB9D" w14:textId="77777777" w:rsidR="00A17C43" w:rsidRPr="00A17C43" w:rsidRDefault="00A17C43" w:rsidP="00A17C43">
            <w:r w:rsidRPr="00A17C43">
              <w:t>0.80</w:t>
            </w:r>
          </w:p>
        </w:tc>
        <w:tc>
          <w:tcPr>
            <w:tcW w:w="0" w:type="auto"/>
            <w:tcBorders>
              <w:bottom w:val="nil"/>
              <w:right w:val="nil"/>
            </w:tcBorders>
            <w:tcMar>
              <w:top w:w="75" w:type="dxa"/>
              <w:left w:w="75" w:type="dxa"/>
              <w:bottom w:w="75" w:type="dxa"/>
              <w:right w:w="75" w:type="dxa"/>
            </w:tcMar>
            <w:hideMark/>
          </w:tcPr>
          <w:p w14:paraId="079F8CB1" w14:textId="77777777" w:rsidR="00A17C43" w:rsidRPr="00A17C43" w:rsidRDefault="00A17C43" w:rsidP="00A17C43">
            <w:r w:rsidRPr="00A17C43">
              <w:t>0.65–0.99</w:t>
            </w:r>
          </w:p>
        </w:tc>
        <w:tc>
          <w:tcPr>
            <w:tcW w:w="0" w:type="auto"/>
            <w:tcBorders>
              <w:bottom w:val="nil"/>
              <w:right w:val="nil"/>
            </w:tcBorders>
            <w:tcMar>
              <w:top w:w="75" w:type="dxa"/>
              <w:left w:w="75" w:type="dxa"/>
              <w:bottom w:w="75" w:type="dxa"/>
              <w:right w:w="75" w:type="dxa"/>
            </w:tcMar>
            <w:hideMark/>
          </w:tcPr>
          <w:p w14:paraId="0EE50FEF" w14:textId="77777777" w:rsidR="00A17C43" w:rsidRPr="00A17C43" w:rsidRDefault="00A17C43" w:rsidP="00A17C43">
            <w:r w:rsidRPr="00A17C43">
              <w:t>0.044</w:t>
            </w:r>
          </w:p>
        </w:tc>
      </w:tr>
      <w:tr w:rsidR="00A17C43" w:rsidRPr="00A17C43" w14:paraId="1FBCD1C4" w14:textId="77777777" w:rsidTr="00A17C43">
        <w:tc>
          <w:tcPr>
            <w:tcW w:w="0" w:type="auto"/>
            <w:tcBorders>
              <w:bottom w:val="nil"/>
              <w:right w:val="nil"/>
            </w:tcBorders>
            <w:tcMar>
              <w:top w:w="75" w:type="dxa"/>
              <w:left w:w="75" w:type="dxa"/>
              <w:bottom w:w="75" w:type="dxa"/>
              <w:right w:w="75" w:type="dxa"/>
            </w:tcMar>
            <w:hideMark/>
          </w:tcPr>
          <w:p w14:paraId="31CB4DA6" w14:textId="77777777" w:rsidR="00A17C43" w:rsidRPr="00A17C43" w:rsidRDefault="00A17C43" w:rsidP="00A17C43">
            <w:r w:rsidRPr="00A17C43">
              <w:t>High</w:t>
            </w:r>
          </w:p>
        </w:tc>
        <w:tc>
          <w:tcPr>
            <w:tcW w:w="0" w:type="auto"/>
            <w:tcBorders>
              <w:bottom w:val="nil"/>
              <w:right w:val="nil"/>
            </w:tcBorders>
            <w:tcMar>
              <w:top w:w="75" w:type="dxa"/>
              <w:left w:w="75" w:type="dxa"/>
              <w:bottom w:w="75" w:type="dxa"/>
              <w:right w:w="75" w:type="dxa"/>
            </w:tcMar>
            <w:hideMark/>
          </w:tcPr>
          <w:p w14:paraId="5F6EB0AB" w14:textId="77777777" w:rsidR="00A17C43" w:rsidRPr="00A17C43" w:rsidRDefault="00A17C43" w:rsidP="00A17C43">
            <w:r w:rsidRPr="00A17C43">
              <w:t>0.66</w:t>
            </w:r>
          </w:p>
        </w:tc>
        <w:tc>
          <w:tcPr>
            <w:tcW w:w="0" w:type="auto"/>
            <w:tcBorders>
              <w:bottom w:val="nil"/>
              <w:right w:val="nil"/>
            </w:tcBorders>
            <w:tcMar>
              <w:top w:w="75" w:type="dxa"/>
              <w:left w:w="75" w:type="dxa"/>
              <w:bottom w:w="75" w:type="dxa"/>
              <w:right w:w="75" w:type="dxa"/>
            </w:tcMar>
            <w:hideMark/>
          </w:tcPr>
          <w:p w14:paraId="347C8862" w14:textId="77777777" w:rsidR="00A17C43" w:rsidRPr="00A17C43" w:rsidRDefault="00A17C43" w:rsidP="00A17C43">
            <w:r w:rsidRPr="00A17C43">
              <w:t>0.53–0.82</w:t>
            </w:r>
          </w:p>
        </w:tc>
        <w:tc>
          <w:tcPr>
            <w:tcW w:w="0" w:type="auto"/>
            <w:tcBorders>
              <w:bottom w:val="nil"/>
              <w:right w:val="nil"/>
            </w:tcBorders>
            <w:tcMar>
              <w:top w:w="75" w:type="dxa"/>
              <w:left w:w="75" w:type="dxa"/>
              <w:bottom w:w="75" w:type="dxa"/>
              <w:right w:w="75" w:type="dxa"/>
            </w:tcMar>
            <w:hideMark/>
          </w:tcPr>
          <w:p w14:paraId="2888DF89"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25F44CA2" w14:textId="77777777" w:rsidR="00A17C43" w:rsidRPr="00A17C43" w:rsidRDefault="00A17C43" w:rsidP="00A17C43">
            <w:r w:rsidRPr="00A17C43">
              <w:t>0.88</w:t>
            </w:r>
          </w:p>
        </w:tc>
        <w:tc>
          <w:tcPr>
            <w:tcW w:w="0" w:type="auto"/>
            <w:tcBorders>
              <w:bottom w:val="nil"/>
              <w:right w:val="nil"/>
            </w:tcBorders>
            <w:tcMar>
              <w:top w:w="75" w:type="dxa"/>
              <w:left w:w="75" w:type="dxa"/>
              <w:bottom w:w="75" w:type="dxa"/>
              <w:right w:w="75" w:type="dxa"/>
            </w:tcMar>
            <w:hideMark/>
          </w:tcPr>
          <w:p w14:paraId="282CAFBB" w14:textId="77777777" w:rsidR="00A17C43" w:rsidRPr="00A17C43" w:rsidRDefault="00A17C43" w:rsidP="00A17C43">
            <w:r w:rsidRPr="00A17C43">
              <w:t>0.69–1.12</w:t>
            </w:r>
          </w:p>
        </w:tc>
        <w:tc>
          <w:tcPr>
            <w:tcW w:w="0" w:type="auto"/>
            <w:tcBorders>
              <w:bottom w:val="nil"/>
              <w:right w:val="nil"/>
            </w:tcBorders>
            <w:tcMar>
              <w:top w:w="75" w:type="dxa"/>
              <w:left w:w="75" w:type="dxa"/>
              <w:bottom w:w="75" w:type="dxa"/>
              <w:right w:w="75" w:type="dxa"/>
            </w:tcMar>
            <w:hideMark/>
          </w:tcPr>
          <w:p w14:paraId="555E5A58" w14:textId="77777777" w:rsidR="00A17C43" w:rsidRPr="00A17C43" w:rsidRDefault="00A17C43" w:rsidP="00A17C43">
            <w:r w:rsidRPr="00A17C43">
              <w:t>0.29</w:t>
            </w:r>
          </w:p>
        </w:tc>
      </w:tr>
      <w:tr w:rsidR="00A17C43" w:rsidRPr="00A17C43" w14:paraId="672143AF" w14:textId="77777777" w:rsidTr="00A17C43">
        <w:tc>
          <w:tcPr>
            <w:tcW w:w="0" w:type="auto"/>
            <w:tcBorders>
              <w:bottom w:val="nil"/>
              <w:right w:val="nil"/>
            </w:tcBorders>
            <w:tcMar>
              <w:top w:w="75" w:type="dxa"/>
              <w:left w:w="75" w:type="dxa"/>
              <w:bottom w:w="75" w:type="dxa"/>
              <w:right w:w="75" w:type="dxa"/>
            </w:tcMar>
            <w:hideMark/>
          </w:tcPr>
          <w:p w14:paraId="29C7FFFB" w14:textId="77777777" w:rsidR="00A17C43" w:rsidRPr="00A17C43" w:rsidRDefault="00A17C43" w:rsidP="00A17C43">
            <w:r w:rsidRPr="00A17C43">
              <w:t>Cooking or fireplace fume</w:t>
            </w:r>
          </w:p>
        </w:tc>
        <w:tc>
          <w:tcPr>
            <w:tcW w:w="0" w:type="auto"/>
            <w:tcBorders>
              <w:bottom w:val="nil"/>
              <w:right w:val="nil"/>
            </w:tcBorders>
            <w:tcMar>
              <w:top w:w="75" w:type="dxa"/>
              <w:left w:w="75" w:type="dxa"/>
              <w:bottom w:w="75" w:type="dxa"/>
              <w:right w:w="75" w:type="dxa"/>
            </w:tcMar>
            <w:hideMark/>
          </w:tcPr>
          <w:p w14:paraId="78B4075D"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D8B6A0E"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8706AE2"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BC14B1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16AE69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D1DB122" w14:textId="77777777" w:rsidR="00A17C43" w:rsidRPr="00A17C43" w:rsidRDefault="00A17C43" w:rsidP="00A17C43"/>
        </w:tc>
      </w:tr>
      <w:tr w:rsidR="00A17C43" w:rsidRPr="00A17C43" w14:paraId="6D8E9CCC" w14:textId="77777777" w:rsidTr="00A17C43">
        <w:tc>
          <w:tcPr>
            <w:tcW w:w="0" w:type="auto"/>
            <w:tcBorders>
              <w:bottom w:val="nil"/>
              <w:right w:val="nil"/>
            </w:tcBorders>
            <w:tcMar>
              <w:top w:w="75" w:type="dxa"/>
              <w:left w:w="75" w:type="dxa"/>
              <w:bottom w:w="75" w:type="dxa"/>
              <w:right w:w="75" w:type="dxa"/>
            </w:tcMar>
            <w:hideMark/>
          </w:tcPr>
          <w:p w14:paraId="022E84B8" w14:textId="77777777" w:rsidR="00A17C43" w:rsidRPr="00A17C43" w:rsidRDefault="00A17C43" w:rsidP="00A17C43">
            <w:r w:rsidRPr="00A17C43">
              <w:t>No</w:t>
            </w:r>
          </w:p>
        </w:tc>
        <w:tc>
          <w:tcPr>
            <w:tcW w:w="0" w:type="auto"/>
            <w:tcBorders>
              <w:bottom w:val="nil"/>
              <w:right w:val="nil"/>
            </w:tcBorders>
            <w:tcMar>
              <w:top w:w="75" w:type="dxa"/>
              <w:left w:w="75" w:type="dxa"/>
              <w:bottom w:w="75" w:type="dxa"/>
              <w:right w:w="75" w:type="dxa"/>
            </w:tcMar>
            <w:hideMark/>
          </w:tcPr>
          <w:p w14:paraId="4DA628C9"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7A778BB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7382DD8"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1439834"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3932C97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C6804D7" w14:textId="77777777" w:rsidR="00A17C43" w:rsidRPr="00A17C43" w:rsidRDefault="00A17C43" w:rsidP="00A17C43"/>
        </w:tc>
      </w:tr>
      <w:tr w:rsidR="00A17C43" w:rsidRPr="00A17C43" w14:paraId="79E20A50" w14:textId="77777777" w:rsidTr="00A17C43">
        <w:tc>
          <w:tcPr>
            <w:tcW w:w="0" w:type="auto"/>
            <w:tcBorders>
              <w:bottom w:val="nil"/>
              <w:right w:val="nil"/>
            </w:tcBorders>
            <w:tcMar>
              <w:top w:w="75" w:type="dxa"/>
              <w:left w:w="75" w:type="dxa"/>
              <w:bottom w:w="75" w:type="dxa"/>
              <w:right w:w="75" w:type="dxa"/>
            </w:tcMar>
            <w:hideMark/>
          </w:tcPr>
          <w:p w14:paraId="13221F25" w14:textId="77777777" w:rsidR="00A17C43" w:rsidRPr="00A17C43" w:rsidRDefault="00A17C43" w:rsidP="00A17C43">
            <w:r w:rsidRPr="00A17C43">
              <w:t>Yes</w:t>
            </w:r>
          </w:p>
        </w:tc>
        <w:tc>
          <w:tcPr>
            <w:tcW w:w="0" w:type="auto"/>
            <w:tcBorders>
              <w:bottom w:val="nil"/>
              <w:right w:val="nil"/>
            </w:tcBorders>
            <w:tcMar>
              <w:top w:w="75" w:type="dxa"/>
              <w:left w:w="75" w:type="dxa"/>
              <w:bottom w:w="75" w:type="dxa"/>
              <w:right w:w="75" w:type="dxa"/>
            </w:tcMar>
            <w:hideMark/>
          </w:tcPr>
          <w:p w14:paraId="1F118A9C" w14:textId="77777777" w:rsidR="00A17C43" w:rsidRPr="00A17C43" w:rsidRDefault="00A17C43" w:rsidP="00A17C43">
            <w:r w:rsidRPr="00A17C43">
              <w:t>1.56</w:t>
            </w:r>
          </w:p>
        </w:tc>
        <w:tc>
          <w:tcPr>
            <w:tcW w:w="0" w:type="auto"/>
            <w:tcBorders>
              <w:bottom w:val="nil"/>
              <w:right w:val="nil"/>
            </w:tcBorders>
            <w:tcMar>
              <w:top w:w="75" w:type="dxa"/>
              <w:left w:w="75" w:type="dxa"/>
              <w:bottom w:w="75" w:type="dxa"/>
              <w:right w:w="75" w:type="dxa"/>
            </w:tcMar>
            <w:hideMark/>
          </w:tcPr>
          <w:p w14:paraId="7EFF570A" w14:textId="77777777" w:rsidR="00A17C43" w:rsidRPr="00A17C43" w:rsidRDefault="00A17C43" w:rsidP="00A17C43">
            <w:r w:rsidRPr="00A17C43">
              <w:t>1.12–2.19</w:t>
            </w:r>
          </w:p>
        </w:tc>
        <w:tc>
          <w:tcPr>
            <w:tcW w:w="0" w:type="auto"/>
            <w:tcBorders>
              <w:bottom w:val="nil"/>
              <w:right w:val="nil"/>
            </w:tcBorders>
            <w:tcMar>
              <w:top w:w="75" w:type="dxa"/>
              <w:left w:w="75" w:type="dxa"/>
              <w:bottom w:w="75" w:type="dxa"/>
              <w:right w:w="75" w:type="dxa"/>
            </w:tcMar>
            <w:hideMark/>
          </w:tcPr>
          <w:p w14:paraId="24BB08B4" w14:textId="77777777" w:rsidR="00A17C43" w:rsidRPr="00A17C43" w:rsidRDefault="00A17C43" w:rsidP="00A17C43">
            <w:r w:rsidRPr="00A17C43">
              <w:t>0.009</w:t>
            </w:r>
          </w:p>
        </w:tc>
        <w:tc>
          <w:tcPr>
            <w:tcW w:w="0" w:type="auto"/>
            <w:tcBorders>
              <w:bottom w:val="nil"/>
              <w:right w:val="nil"/>
            </w:tcBorders>
            <w:tcMar>
              <w:top w:w="75" w:type="dxa"/>
              <w:left w:w="75" w:type="dxa"/>
              <w:bottom w:w="75" w:type="dxa"/>
              <w:right w:w="75" w:type="dxa"/>
            </w:tcMar>
            <w:hideMark/>
          </w:tcPr>
          <w:p w14:paraId="3649B4C9" w14:textId="77777777" w:rsidR="00A17C43" w:rsidRPr="00A17C43" w:rsidRDefault="00A17C43" w:rsidP="00A17C43">
            <w:r w:rsidRPr="00A17C43">
              <w:t>1.31</w:t>
            </w:r>
          </w:p>
        </w:tc>
        <w:tc>
          <w:tcPr>
            <w:tcW w:w="0" w:type="auto"/>
            <w:tcBorders>
              <w:bottom w:val="nil"/>
              <w:right w:val="nil"/>
            </w:tcBorders>
            <w:tcMar>
              <w:top w:w="75" w:type="dxa"/>
              <w:left w:w="75" w:type="dxa"/>
              <w:bottom w:w="75" w:type="dxa"/>
              <w:right w:w="75" w:type="dxa"/>
            </w:tcMar>
            <w:hideMark/>
          </w:tcPr>
          <w:p w14:paraId="44A9633A" w14:textId="77777777" w:rsidR="00A17C43" w:rsidRPr="00A17C43" w:rsidRDefault="00A17C43" w:rsidP="00A17C43">
            <w:r w:rsidRPr="00A17C43">
              <w:t>0.91–1.89</w:t>
            </w:r>
          </w:p>
        </w:tc>
        <w:tc>
          <w:tcPr>
            <w:tcW w:w="0" w:type="auto"/>
            <w:tcBorders>
              <w:bottom w:val="nil"/>
              <w:right w:val="nil"/>
            </w:tcBorders>
            <w:tcMar>
              <w:top w:w="75" w:type="dxa"/>
              <w:left w:w="75" w:type="dxa"/>
              <w:bottom w:w="75" w:type="dxa"/>
              <w:right w:w="75" w:type="dxa"/>
            </w:tcMar>
            <w:hideMark/>
          </w:tcPr>
          <w:p w14:paraId="31508A9A" w14:textId="77777777" w:rsidR="00A17C43" w:rsidRPr="00A17C43" w:rsidRDefault="00A17C43" w:rsidP="00A17C43">
            <w:r w:rsidRPr="00A17C43">
              <w:t>0.15</w:t>
            </w:r>
          </w:p>
        </w:tc>
      </w:tr>
    </w:tbl>
    <w:p w14:paraId="6FB28D21" w14:textId="77777777" w:rsidR="00A17C43" w:rsidRPr="00A17C43" w:rsidRDefault="00A17C43" w:rsidP="00A17C43">
      <w:r w:rsidRPr="00A17C43">
        <w:t>95% CI, 95% confidence interval; BMI, body mass index; OR, odds ratio.</w:t>
      </w:r>
    </w:p>
    <w:p w14:paraId="2FDD24C0" w14:textId="77777777" w:rsidR="00A17C43" w:rsidRPr="00A17C43" w:rsidRDefault="00A17C43" w:rsidP="00A17C43">
      <w:r w:rsidRPr="00A17C43">
        <w:t>Table 4. Multivariable associations between participant characteristics and emphysema (≥trace), stratified by smoking status.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771"/>
        <w:gridCol w:w="1439"/>
        <w:gridCol w:w="809"/>
        <w:gridCol w:w="1439"/>
        <w:gridCol w:w="809"/>
        <w:gridCol w:w="1439"/>
        <w:gridCol w:w="809"/>
      </w:tblGrid>
      <w:tr w:rsidR="00A17C43" w:rsidRPr="00A17C43" w14:paraId="19694AC9" w14:textId="77777777" w:rsidTr="00A17C43">
        <w:trPr>
          <w:tblHeader/>
        </w:trPr>
        <w:tc>
          <w:tcPr>
            <w:tcW w:w="0" w:type="auto"/>
            <w:tcBorders>
              <w:bottom w:val="nil"/>
              <w:right w:val="nil"/>
            </w:tcBorders>
            <w:tcMar>
              <w:top w:w="75" w:type="dxa"/>
              <w:left w:w="75" w:type="dxa"/>
              <w:bottom w:w="75" w:type="dxa"/>
              <w:right w:w="75" w:type="dxa"/>
            </w:tcMar>
            <w:vAlign w:val="center"/>
            <w:hideMark/>
          </w:tcPr>
          <w:p w14:paraId="51D793AB" w14:textId="77777777" w:rsidR="00A17C43" w:rsidRPr="00A17C43" w:rsidRDefault="00A17C43" w:rsidP="00A17C43">
            <w:pPr>
              <w:rPr>
                <w:b/>
                <w:bCs/>
              </w:rPr>
            </w:pPr>
            <w:r w:rsidRPr="00A17C43">
              <w:rPr>
                <w:b/>
                <w:bCs/>
              </w:rPr>
              <w:t>Variables</w:t>
            </w:r>
          </w:p>
        </w:tc>
        <w:tc>
          <w:tcPr>
            <w:tcW w:w="0" w:type="auto"/>
            <w:gridSpan w:val="2"/>
            <w:tcBorders>
              <w:bottom w:val="nil"/>
              <w:right w:val="nil"/>
            </w:tcBorders>
            <w:tcMar>
              <w:top w:w="75" w:type="dxa"/>
              <w:left w:w="75" w:type="dxa"/>
              <w:bottom w:w="75" w:type="dxa"/>
              <w:right w:w="75" w:type="dxa"/>
            </w:tcMar>
            <w:vAlign w:val="center"/>
            <w:hideMark/>
          </w:tcPr>
          <w:p w14:paraId="5648F09E" w14:textId="77777777" w:rsidR="00A17C43" w:rsidRPr="00A17C43" w:rsidRDefault="00A17C43" w:rsidP="00A17C43">
            <w:pPr>
              <w:rPr>
                <w:b/>
                <w:bCs/>
              </w:rPr>
            </w:pPr>
            <w:r w:rsidRPr="00A17C43">
              <w:rPr>
                <w:b/>
                <w:bCs/>
              </w:rPr>
              <w:t>Current Smokers (n = 439)</w:t>
            </w:r>
          </w:p>
        </w:tc>
        <w:tc>
          <w:tcPr>
            <w:tcW w:w="0" w:type="auto"/>
            <w:gridSpan w:val="2"/>
            <w:tcBorders>
              <w:bottom w:val="nil"/>
              <w:right w:val="nil"/>
            </w:tcBorders>
            <w:tcMar>
              <w:top w:w="75" w:type="dxa"/>
              <w:left w:w="75" w:type="dxa"/>
              <w:bottom w:w="75" w:type="dxa"/>
              <w:right w:w="75" w:type="dxa"/>
            </w:tcMar>
            <w:vAlign w:val="center"/>
            <w:hideMark/>
          </w:tcPr>
          <w:p w14:paraId="4743D403" w14:textId="77777777" w:rsidR="00A17C43" w:rsidRPr="00A17C43" w:rsidRDefault="00A17C43" w:rsidP="00A17C43">
            <w:pPr>
              <w:rPr>
                <w:b/>
                <w:bCs/>
              </w:rPr>
            </w:pPr>
            <w:r w:rsidRPr="00A17C43">
              <w:rPr>
                <w:b/>
                <w:bCs/>
              </w:rPr>
              <w:t>Former smokers (n=686)</w:t>
            </w:r>
          </w:p>
        </w:tc>
        <w:tc>
          <w:tcPr>
            <w:tcW w:w="0" w:type="auto"/>
            <w:gridSpan w:val="2"/>
            <w:tcBorders>
              <w:bottom w:val="nil"/>
              <w:right w:val="nil"/>
            </w:tcBorders>
            <w:tcMar>
              <w:top w:w="75" w:type="dxa"/>
              <w:left w:w="75" w:type="dxa"/>
              <w:bottom w:w="75" w:type="dxa"/>
              <w:right w:w="75" w:type="dxa"/>
            </w:tcMar>
            <w:vAlign w:val="center"/>
            <w:hideMark/>
          </w:tcPr>
          <w:p w14:paraId="10293F2D" w14:textId="77777777" w:rsidR="00A17C43" w:rsidRPr="00A17C43" w:rsidRDefault="00A17C43" w:rsidP="00A17C43">
            <w:pPr>
              <w:rPr>
                <w:b/>
                <w:bCs/>
              </w:rPr>
            </w:pPr>
            <w:r w:rsidRPr="00A17C43">
              <w:rPr>
                <w:b/>
                <w:bCs/>
              </w:rPr>
              <w:t>Former smokers (n=686)</w:t>
            </w:r>
          </w:p>
        </w:tc>
      </w:tr>
      <w:tr w:rsidR="00A17C43" w:rsidRPr="00A17C43" w14:paraId="5AFC2A9F" w14:textId="77777777" w:rsidTr="00A17C43">
        <w:trPr>
          <w:tblHeader/>
        </w:trPr>
        <w:tc>
          <w:tcPr>
            <w:tcW w:w="0" w:type="auto"/>
            <w:tcBorders>
              <w:bottom w:val="nil"/>
              <w:right w:val="nil"/>
            </w:tcBorders>
            <w:tcMar>
              <w:top w:w="75" w:type="dxa"/>
              <w:left w:w="75" w:type="dxa"/>
              <w:bottom w:w="75" w:type="dxa"/>
              <w:right w:w="75" w:type="dxa"/>
            </w:tcMar>
            <w:hideMark/>
          </w:tcPr>
          <w:p w14:paraId="7766C5A7" w14:textId="77777777" w:rsidR="00A17C43" w:rsidRPr="00A17C43" w:rsidRDefault="00A17C43" w:rsidP="00A17C43">
            <w:r w:rsidRPr="00A17C43">
              <w:t>Empty Cell</w:t>
            </w:r>
          </w:p>
        </w:tc>
        <w:tc>
          <w:tcPr>
            <w:tcW w:w="0" w:type="auto"/>
            <w:tcBorders>
              <w:bottom w:val="nil"/>
              <w:right w:val="nil"/>
            </w:tcBorders>
            <w:tcMar>
              <w:top w:w="75" w:type="dxa"/>
              <w:left w:w="75" w:type="dxa"/>
              <w:bottom w:w="75" w:type="dxa"/>
              <w:right w:w="75" w:type="dxa"/>
            </w:tcMar>
            <w:hideMark/>
          </w:tcPr>
          <w:p w14:paraId="3CB98032" w14:textId="77777777" w:rsidR="00A17C43" w:rsidRPr="00A17C43" w:rsidRDefault="00A17C43" w:rsidP="00A17C43">
            <w:pPr>
              <w:rPr>
                <w:b/>
                <w:bCs/>
              </w:rPr>
            </w:pPr>
            <w:r w:rsidRPr="00A17C43">
              <w:rPr>
                <w:b/>
                <w:bCs/>
              </w:rPr>
              <w:t>Adjusted OR (95 %CI)</w:t>
            </w:r>
          </w:p>
        </w:tc>
        <w:tc>
          <w:tcPr>
            <w:tcW w:w="0" w:type="auto"/>
            <w:tcBorders>
              <w:bottom w:val="nil"/>
              <w:right w:val="nil"/>
            </w:tcBorders>
            <w:tcMar>
              <w:top w:w="75" w:type="dxa"/>
              <w:left w:w="75" w:type="dxa"/>
              <w:bottom w:w="75" w:type="dxa"/>
              <w:right w:w="75" w:type="dxa"/>
            </w:tcMar>
            <w:hideMark/>
          </w:tcPr>
          <w:p w14:paraId="3377C0A0" w14:textId="77777777" w:rsidR="00A17C43" w:rsidRPr="00A17C43" w:rsidRDefault="00A17C43" w:rsidP="00A17C43">
            <w:pPr>
              <w:rPr>
                <w:b/>
                <w:bCs/>
              </w:rPr>
            </w:pPr>
            <w:r w:rsidRPr="00A17C43">
              <w:rPr>
                <w:b/>
                <w:bCs/>
                <w:i/>
                <w:iCs/>
              </w:rPr>
              <w:t>p</w:t>
            </w:r>
            <w:r w:rsidRPr="00A17C43">
              <w:rPr>
                <w:b/>
                <w:bCs/>
              </w:rPr>
              <w:t> value</w:t>
            </w:r>
          </w:p>
        </w:tc>
        <w:tc>
          <w:tcPr>
            <w:tcW w:w="0" w:type="auto"/>
            <w:tcBorders>
              <w:bottom w:val="nil"/>
              <w:right w:val="nil"/>
            </w:tcBorders>
            <w:tcMar>
              <w:top w:w="75" w:type="dxa"/>
              <w:left w:w="75" w:type="dxa"/>
              <w:bottom w:w="75" w:type="dxa"/>
              <w:right w:w="75" w:type="dxa"/>
            </w:tcMar>
            <w:hideMark/>
          </w:tcPr>
          <w:p w14:paraId="14259863" w14:textId="77777777" w:rsidR="00A17C43" w:rsidRPr="00A17C43" w:rsidRDefault="00A17C43" w:rsidP="00A17C43">
            <w:pPr>
              <w:rPr>
                <w:b/>
                <w:bCs/>
              </w:rPr>
            </w:pPr>
            <w:r w:rsidRPr="00A17C43">
              <w:rPr>
                <w:b/>
                <w:bCs/>
              </w:rPr>
              <w:t>Adjusted OR (95 %CI)</w:t>
            </w:r>
          </w:p>
        </w:tc>
        <w:tc>
          <w:tcPr>
            <w:tcW w:w="0" w:type="auto"/>
            <w:tcBorders>
              <w:bottom w:val="nil"/>
              <w:right w:val="nil"/>
            </w:tcBorders>
            <w:tcMar>
              <w:top w:w="75" w:type="dxa"/>
              <w:left w:w="75" w:type="dxa"/>
              <w:bottom w:w="75" w:type="dxa"/>
              <w:right w:w="75" w:type="dxa"/>
            </w:tcMar>
            <w:hideMark/>
          </w:tcPr>
          <w:p w14:paraId="0153D4C7" w14:textId="77777777" w:rsidR="00A17C43" w:rsidRPr="00A17C43" w:rsidRDefault="00A17C43" w:rsidP="00A17C43">
            <w:pPr>
              <w:rPr>
                <w:b/>
                <w:bCs/>
              </w:rPr>
            </w:pPr>
            <w:r w:rsidRPr="00A17C43">
              <w:rPr>
                <w:b/>
                <w:bCs/>
                <w:i/>
                <w:iCs/>
              </w:rPr>
              <w:t>p</w:t>
            </w:r>
            <w:r w:rsidRPr="00A17C43">
              <w:rPr>
                <w:b/>
                <w:bCs/>
              </w:rPr>
              <w:t> value</w:t>
            </w:r>
          </w:p>
        </w:tc>
        <w:tc>
          <w:tcPr>
            <w:tcW w:w="0" w:type="auto"/>
            <w:tcBorders>
              <w:bottom w:val="nil"/>
              <w:right w:val="nil"/>
            </w:tcBorders>
            <w:tcMar>
              <w:top w:w="75" w:type="dxa"/>
              <w:left w:w="75" w:type="dxa"/>
              <w:bottom w:w="75" w:type="dxa"/>
              <w:right w:w="75" w:type="dxa"/>
            </w:tcMar>
            <w:hideMark/>
          </w:tcPr>
          <w:p w14:paraId="08167C5C" w14:textId="77777777" w:rsidR="00A17C43" w:rsidRPr="00A17C43" w:rsidRDefault="00A17C43" w:rsidP="00A17C43">
            <w:pPr>
              <w:rPr>
                <w:b/>
                <w:bCs/>
              </w:rPr>
            </w:pPr>
            <w:r w:rsidRPr="00A17C43">
              <w:rPr>
                <w:b/>
                <w:bCs/>
              </w:rPr>
              <w:t>Adjusted OR (95 %CI)</w:t>
            </w:r>
          </w:p>
        </w:tc>
        <w:tc>
          <w:tcPr>
            <w:tcW w:w="0" w:type="auto"/>
            <w:tcBorders>
              <w:bottom w:val="nil"/>
              <w:right w:val="nil"/>
            </w:tcBorders>
            <w:tcMar>
              <w:top w:w="75" w:type="dxa"/>
              <w:left w:w="75" w:type="dxa"/>
              <w:bottom w:w="75" w:type="dxa"/>
              <w:right w:w="75" w:type="dxa"/>
            </w:tcMar>
            <w:hideMark/>
          </w:tcPr>
          <w:p w14:paraId="61AD9363" w14:textId="77777777" w:rsidR="00A17C43" w:rsidRPr="00A17C43" w:rsidRDefault="00A17C43" w:rsidP="00A17C43">
            <w:pPr>
              <w:rPr>
                <w:b/>
                <w:bCs/>
              </w:rPr>
            </w:pPr>
            <w:r w:rsidRPr="00A17C43">
              <w:rPr>
                <w:b/>
                <w:bCs/>
                <w:i/>
                <w:iCs/>
              </w:rPr>
              <w:t>p</w:t>
            </w:r>
            <w:r w:rsidRPr="00A17C43">
              <w:rPr>
                <w:b/>
                <w:bCs/>
              </w:rPr>
              <w:t> value</w:t>
            </w:r>
          </w:p>
        </w:tc>
      </w:tr>
      <w:tr w:rsidR="00A17C43" w:rsidRPr="00A17C43" w14:paraId="71773D22" w14:textId="77777777" w:rsidTr="00A17C43">
        <w:tc>
          <w:tcPr>
            <w:tcW w:w="0" w:type="auto"/>
            <w:tcBorders>
              <w:bottom w:val="nil"/>
              <w:right w:val="nil"/>
            </w:tcBorders>
            <w:tcMar>
              <w:top w:w="75" w:type="dxa"/>
              <w:left w:w="75" w:type="dxa"/>
              <w:bottom w:w="75" w:type="dxa"/>
              <w:right w:w="75" w:type="dxa"/>
            </w:tcMar>
            <w:hideMark/>
          </w:tcPr>
          <w:p w14:paraId="16FBFC44" w14:textId="77777777" w:rsidR="00A17C43" w:rsidRPr="00A17C43" w:rsidRDefault="00A17C43" w:rsidP="00A17C43">
            <w:r w:rsidRPr="00A17C43">
              <w:t>Cohort</w:t>
            </w:r>
          </w:p>
        </w:tc>
        <w:tc>
          <w:tcPr>
            <w:tcW w:w="0" w:type="auto"/>
            <w:tcBorders>
              <w:bottom w:val="nil"/>
              <w:right w:val="nil"/>
            </w:tcBorders>
            <w:tcMar>
              <w:top w:w="75" w:type="dxa"/>
              <w:left w:w="75" w:type="dxa"/>
              <w:bottom w:w="75" w:type="dxa"/>
              <w:right w:w="75" w:type="dxa"/>
            </w:tcMar>
            <w:hideMark/>
          </w:tcPr>
          <w:p w14:paraId="5C0982C2"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3EA464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D982BD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1D80EDC"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8BEE9B5"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F18B225" w14:textId="77777777" w:rsidR="00A17C43" w:rsidRPr="00A17C43" w:rsidRDefault="00A17C43" w:rsidP="00A17C43"/>
        </w:tc>
      </w:tr>
      <w:tr w:rsidR="00A17C43" w:rsidRPr="00A17C43" w14:paraId="4B11EA0E" w14:textId="77777777" w:rsidTr="00A17C43">
        <w:tc>
          <w:tcPr>
            <w:tcW w:w="0" w:type="auto"/>
            <w:tcBorders>
              <w:bottom w:val="nil"/>
              <w:right w:val="nil"/>
            </w:tcBorders>
            <w:tcMar>
              <w:top w:w="75" w:type="dxa"/>
              <w:left w:w="75" w:type="dxa"/>
              <w:bottom w:w="75" w:type="dxa"/>
              <w:right w:w="75" w:type="dxa"/>
            </w:tcMar>
            <w:hideMark/>
          </w:tcPr>
          <w:p w14:paraId="06713FC2" w14:textId="77777777" w:rsidR="00A17C43" w:rsidRPr="00A17C43" w:rsidRDefault="00A17C43" w:rsidP="00A17C43">
            <w:r w:rsidRPr="00A17C43">
              <w:t>Dutch</w:t>
            </w:r>
          </w:p>
        </w:tc>
        <w:tc>
          <w:tcPr>
            <w:tcW w:w="0" w:type="auto"/>
            <w:tcBorders>
              <w:bottom w:val="nil"/>
              <w:right w:val="nil"/>
            </w:tcBorders>
            <w:tcMar>
              <w:top w:w="75" w:type="dxa"/>
              <w:left w:w="75" w:type="dxa"/>
              <w:bottom w:w="75" w:type="dxa"/>
              <w:right w:w="75" w:type="dxa"/>
            </w:tcMar>
            <w:hideMark/>
          </w:tcPr>
          <w:p w14:paraId="41A7B970"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5A81CDDC"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0C35866"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212314FA"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9E87F14"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47600E50" w14:textId="77777777" w:rsidR="00A17C43" w:rsidRPr="00A17C43" w:rsidRDefault="00A17C43" w:rsidP="00A17C43"/>
        </w:tc>
      </w:tr>
      <w:tr w:rsidR="00A17C43" w:rsidRPr="00A17C43" w14:paraId="7BBB6D54" w14:textId="77777777" w:rsidTr="00A17C43">
        <w:tc>
          <w:tcPr>
            <w:tcW w:w="0" w:type="auto"/>
            <w:tcBorders>
              <w:bottom w:val="nil"/>
              <w:right w:val="nil"/>
            </w:tcBorders>
            <w:tcMar>
              <w:top w:w="75" w:type="dxa"/>
              <w:left w:w="75" w:type="dxa"/>
              <w:bottom w:w="75" w:type="dxa"/>
              <w:right w:w="75" w:type="dxa"/>
            </w:tcMar>
            <w:hideMark/>
          </w:tcPr>
          <w:p w14:paraId="094CF082" w14:textId="77777777" w:rsidR="00A17C43" w:rsidRPr="00A17C43" w:rsidRDefault="00A17C43" w:rsidP="00A17C43">
            <w:r w:rsidRPr="00A17C43">
              <w:t>Chinese</w:t>
            </w:r>
          </w:p>
        </w:tc>
        <w:tc>
          <w:tcPr>
            <w:tcW w:w="0" w:type="auto"/>
            <w:tcBorders>
              <w:bottom w:val="nil"/>
              <w:right w:val="nil"/>
            </w:tcBorders>
            <w:tcMar>
              <w:top w:w="75" w:type="dxa"/>
              <w:left w:w="75" w:type="dxa"/>
              <w:bottom w:w="75" w:type="dxa"/>
              <w:right w:w="75" w:type="dxa"/>
            </w:tcMar>
            <w:hideMark/>
          </w:tcPr>
          <w:p w14:paraId="67B36166" w14:textId="77777777" w:rsidR="00A17C43" w:rsidRPr="00A17C43" w:rsidRDefault="00A17C43" w:rsidP="00A17C43">
            <w:r w:rsidRPr="00A17C43">
              <w:t>1.10 (0.63–1.90)</w:t>
            </w:r>
          </w:p>
        </w:tc>
        <w:tc>
          <w:tcPr>
            <w:tcW w:w="0" w:type="auto"/>
            <w:tcBorders>
              <w:bottom w:val="nil"/>
              <w:right w:val="nil"/>
            </w:tcBorders>
            <w:tcMar>
              <w:top w:w="75" w:type="dxa"/>
              <w:left w:w="75" w:type="dxa"/>
              <w:bottom w:w="75" w:type="dxa"/>
              <w:right w:w="75" w:type="dxa"/>
            </w:tcMar>
            <w:hideMark/>
          </w:tcPr>
          <w:p w14:paraId="67AC6C68" w14:textId="77777777" w:rsidR="00A17C43" w:rsidRPr="00A17C43" w:rsidRDefault="00A17C43" w:rsidP="00A17C43">
            <w:r w:rsidRPr="00A17C43">
              <w:t>0.75</w:t>
            </w:r>
          </w:p>
        </w:tc>
        <w:tc>
          <w:tcPr>
            <w:tcW w:w="0" w:type="auto"/>
            <w:tcBorders>
              <w:bottom w:val="nil"/>
              <w:right w:val="nil"/>
            </w:tcBorders>
            <w:tcMar>
              <w:top w:w="75" w:type="dxa"/>
              <w:left w:w="75" w:type="dxa"/>
              <w:bottom w:w="75" w:type="dxa"/>
              <w:right w:w="75" w:type="dxa"/>
            </w:tcMar>
            <w:hideMark/>
          </w:tcPr>
          <w:p w14:paraId="5CC7B044" w14:textId="77777777" w:rsidR="00A17C43" w:rsidRPr="00A17C43" w:rsidRDefault="00A17C43" w:rsidP="00A17C43">
            <w:r w:rsidRPr="00A17C43">
              <w:t>1.58 (0.93–2.52)</w:t>
            </w:r>
          </w:p>
        </w:tc>
        <w:tc>
          <w:tcPr>
            <w:tcW w:w="0" w:type="auto"/>
            <w:tcBorders>
              <w:bottom w:val="nil"/>
              <w:right w:val="nil"/>
            </w:tcBorders>
            <w:tcMar>
              <w:top w:w="75" w:type="dxa"/>
              <w:left w:w="75" w:type="dxa"/>
              <w:bottom w:w="75" w:type="dxa"/>
              <w:right w:w="75" w:type="dxa"/>
            </w:tcMar>
            <w:hideMark/>
          </w:tcPr>
          <w:p w14:paraId="73C1FC6A" w14:textId="77777777" w:rsidR="00A17C43" w:rsidRPr="00A17C43" w:rsidRDefault="00A17C43" w:rsidP="00A17C43">
            <w:r w:rsidRPr="00A17C43">
              <w:t>0.09</w:t>
            </w:r>
          </w:p>
        </w:tc>
        <w:tc>
          <w:tcPr>
            <w:tcW w:w="0" w:type="auto"/>
            <w:tcBorders>
              <w:bottom w:val="nil"/>
              <w:right w:val="nil"/>
            </w:tcBorders>
            <w:tcMar>
              <w:top w:w="75" w:type="dxa"/>
              <w:left w:w="75" w:type="dxa"/>
              <w:bottom w:w="75" w:type="dxa"/>
              <w:right w:w="75" w:type="dxa"/>
            </w:tcMar>
            <w:hideMark/>
          </w:tcPr>
          <w:p w14:paraId="73FD54EF" w14:textId="77777777" w:rsidR="00A17C43" w:rsidRPr="00A17C43" w:rsidRDefault="00A17C43" w:rsidP="00A17C43">
            <w:r w:rsidRPr="00A17C43">
              <w:t>2.55 (1.95–3.35)</w:t>
            </w:r>
          </w:p>
        </w:tc>
        <w:tc>
          <w:tcPr>
            <w:tcW w:w="0" w:type="auto"/>
            <w:tcBorders>
              <w:bottom w:val="nil"/>
              <w:right w:val="nil"/>
            </w:tcBorders>
            <w:tcMar>
              <w:top w:w="75" w:type="dxa"/>
              <w:left w:w="75" w:type="dxa"/>
              <w:bottom w:w="75" w:type="dxa"/>
              <w:right w:w="75" w:type="dxa"/>
            </w:tcMar>
            <w:hideMark/>
          </w:tcPr>
          <w:p w14:paraId="58B03A5A" w14:textId="77777777" w:rsidR="00A17C43" w:rsidRPr="00A17C43" w:rsidRDefault="00A17C43" w:rsidP="00A17C43">
            <w:r w:rsidRPr="00A17C43">
              <w:t>&lt;0.001</w:t>
            </w:r>
          </w:p>
        </w:tc>
      </w:tr>
      <w:tr w:rsidR="00A17C43" w:rsidRPr="00A17C43" w14:paraId="5B1F196B" w14:textId="77777777" w:rsidTr="00A17C43">
        <w:tc>
          <w:tcPr>
            <w:tcW w:w="0" w:type="auto"/>
            <w:tcBorders>
              <w:bottom w:val="nil"/>
              <w:right w:val="nil"/>
            </w:tcBorders>
            <w:tcMar>
              <w:top w:w="75" w:type="dxa"/>
              <w:left w:w="75" w:type="dxa"/>
              <w:bottom w:w="75" w:type="dxa"/>
              <w:right w:w="75" w:type="dxa"/>
            </w:tcMar>
            <w:hideMark/>
          </w:tcPr>
          <w:p w14:paraId="605E192A" w14:textId="77777777" w:rsidR="00A17C43" w:rsidRPr="00A17C43" w:rsidRDefault="00A17C43" w:rsidP="00A17C43">
            <w:r w:rsidRPr="00A17C43">
              <w:t>Age (per 10 years increase)</w:t>
            </w:r>
          </w:p>
        </w:tc>
        <w:tc>
          <w:tcPr>
            <w:tcW w:w="0" w:type="auto"/>
            <w:tcBorders>
              <w:bottom w:val="nil"/>
              <w:right w:val="nil"/>
            </w:tcBorders>
            <w:tcMar>
              <w:top w:w="75" w:type="dxa"/>
              <w:left w:w="75" w:type="dxa"/>
              <w:bottom w:w="75" w:type="dxa"/>
              <w:right w:w="75" w:type="dxa"/>
            </w:tcMar>
            <w:hideMark/>
          </w:tcPr>
          <w:p w14:paraId="14F83E98" w14:textId="77777777" w:rsidR="00A17C43" w:rsidRPr="00A17C43" w:rsidRDefault="00A17C43" w:rsidP="00A17C43">
            <w:r w:rsidRPr="00A17C43">
              <w:t>1.70 (1.20–2.39)</w:t>
            </w:r>
          </w:p>
        </w:tc>
        <w:tc>
          <w:tcPr>
            <w:tcW w:w="0" w:type="auto"/>
            <w:tcBorders>
              <w:bottom w:val="nil"/>
              <w:right w:val="nil"/>
            </w:tcBorders>
            <w:tcMar>
              <w:top w:w="75" w:type="dxa"/>
              <w:left w:w="75" w:type="dxa"/>
              <w:bottom w:w="75" w:type="dxa"/>
              <w:right w:w="75" w:type="dxa"/>
            </w:tcMar>
            <w:hideMark/>
          </w:tcPr>
          <w:p w14:paraId="12861AFF" w14:textId="77777777" w:rsidR="00A17C43" w:rsidRPr="00A17C43" w:rsidRDefault="00A17C43" w:rsidP="00A17C43">
            <w:r w:rsidRPr="00A17C43">
              <w:t>0.003</w:t>
            </w:r>
          </w:p>
        </w:tc>
        <w:tc>
          <w:tcPr>
            <w:tcW w:w="0" w:type="auto"/>
            <w:tcBorders>
              <w:bottom w:val="nil"/>
              <w:right w:val="nil"/>
            </w:tcBorders>
            <w:tcMar>
              <w:top w:w="75" w:type="dxa"/>
              <w:left w:w="75" w:type="dxa"/>
              <w:bottom w:w="75" w:type="dxa"/>
              <w:right w:w="75" w:type="dxa"/>
            </w:tcMar>
            <w:hideMark/>
          </w:tcPr>
          <w:p w14:paraId="3DC670F1" w14:textId="77777777" w:rsidR="00A17C43" w:rsidRPr="00A17C43" w:rsidRDefault="00A17C43" w:rsidP="00A17C43">
            <w:r w:rsidRPr="00A17C43">
              <w:t>1.57 (1.22–2.01)</w:t>
            </w:r>
          </w:p>
        </w:tc>
        <w:tc>
          <w:tcPr>
            <w:tcW w:w="0" w:type="auto"/>
            <w:tcBorders>
              <w:bottom w:val="nil"/>
              <w:right w:val="nil"/>
            </w:tcBorders>
            <w:tcMar>
              <w:top w:w="75" w:type="dxa"/>
              <w:left w:w="75" w:type="dxa"/>
              <w:bottom w:w="75" w:type="dxa"/>
              <w:right w:w="75" w:type="dxa"/>
            </w:tcMar>
            <w:hideMark/>
          </w:tcPr>
          <w:p w14:paraId="00E7B242"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53AE463F" w14:textId="77777777" w:rsidR="00A17C43" w:rsidRPr="00A17C43" w:rsidRDefault="00A17C43" w:rsidP="00A17C43">
            <w:r w:rsidRPr="00A17C43">
              <w:t>1.38 (1.16–1.64)</w:t>
            </w:r>
          </w:p>
        </w:tc>
        <w:tc>
          <w:tcPr>
            <w:tcW w:w="0" w:type="auto"/>
            <w:tcBorders>
              <w:bottom w:val="nil"/>
              <w:right w:val="nil"/>
            </w:tcBorders>
            <w:tcMar>
              <w:top w:w="75" w:type="dxa"/>
              <w:left w:w="75" w:type="dxa"/>
              <w:bottom w:w="75" w:type="dxa"/>
              <w:right w:w="75" w:type="dxa"/>
            </w:tcMar>
            <w:hideMark/>
          </w:tcPr>
          <w:p w14:paraId="5FC9C889" w14:textId="77777777" w:rsidR="00A17C43" w:rsidRPr="00A17C43" w:rsidRDefault="00A17C43" w:rsidP="00A17C43">
            <w:r w:rsidRPr="00A17C43">
              <w:t>&lt;0.001</w:t>
            </w:r>
          </w:p>
        </w:tc>
      </w:tr>
      <w:tr w:rsidR="00A17C43" w:rsidRPr="00A17C43" w14:paraId="3C78D6E0" w14:textId="77777777" w:rsidTr="00A17C43">
        <w:tc>
          <w:tcPr>
            <w:tcW w:w="0" w:type="auto"/>
            <w:tcBorders>
              <w:bottom w:val="nil"/>
              <w:right w:val="nil"/>
            </w:tcBorders>
            <w:tcMar>
              <w:top w:w="75" w:type="dxa"/>
              <w:left w:w="75" w:type="dxa"/>
              <w:bottom w:w="75" w:type="dxa"/>
              <w:right w:w="75" w:type="dxa"/>
            </w:tcMar>
            <w:hideMark/>
          </w:tcPr>
          <w:p w14:paraId="531EFC0E" w14:textId="77777777" w:rsidR="00A17C43" w:rsidRPr="00A17C43" w:rsidRDefault="00A17C43" w:rsidP="00A17C43">
            <w:r w:rsidRPr="00A17C43">
              <w:t>Sex</w:t>
            </w:r>
          </w:p>
        </w:tc>
        <w:tc>
          <w:tcPr>
            <w:tcW w:w="0" w:type="auto"/>
            <w:tcBorders>
              <w:bottom w:val="nil"/>
              <w:right w:val="nil"/>
            </w:tcBorders>
            <w:tcMar>
              <w:top w:w="75" w:type="dxa"/>
              <w:left w:w="75" w:type="dxa"/>
              <w:bottom w:w="75" w:type="dxa"/>
              <w:right w:w="75" w:type="dxa"/>
            </w:tcMar>
            <w:hideMark/>
          </w:tcPr>
          <w:p w14:paraId="66B88B4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0C4666E"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99A6DE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4778FAF"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9D01913"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F5EA1FB" w14:textId="77777777" w:rsidR="00A17C43" w:rsidRPr="00A17C43" w:rsidRDefault="00A17C43" w:rsidP="00A17C43"/>
        </w:tc>
      </w:tr>
      <w:tr w:rsidR="00A17C43" w:rsidRPr="00A17C43" w14:paraId="01D06321" w14:textId="77777777" w:rsidTr="00A17C43">
        <w:tc>
          <w:tcPr>
            <w:tcW w:w="0" w:type="auto"/>
            <w:tcBorders>
              <w:bottom w:val="nil"/>
              <w:right w:val="nil"/>
            </w:tcBorders>
            <w:tcMar>
              <w:top w:w="75" w:type="dxa"/>
              <w:left w:w="75" w:type="dxa"/>
              <w:bottom w:w="75" w:type="dxa"/>
              <w:right w:w="75" w:type="dxa"/>
            </w:tcMar>
            <w:hideMark/>
          </w:tcPr>
          <w:p w14:paraId="02D82E2A" w14:textId="77777777" w:rsidR="00A17C43" w:rsidRPr="00A17C43" w:rsidRDefault="00A17C43" w:rsidP="00A17C43">
            <w:r w:rsidRPr="00A17C43">
              <w:t>Women</w:t>
            </w:r>
          </w:p>
        </w:tc>
        <w:tc>
          <w:tcPr>
            <w:tcW w:w="0" w:type="auto"/>
            <w:tcBorders>
              <w:bottom w:val="nil"/>
              <w:right w:val="nil"/>
            </w:tcBorders>
            <w:tcMar>
              <w:top w:w="75" w:type="dxa"/>
              <w:left w:w="75" w:type="dxa"/>
              <w:bottom w:w="75" w:type="dxa"/>
              <w:right w:w="75" w:type="dxa"/>
            </w:tcMar>
            <w:hideMark/>
          </w:tcPr>
          <w:p w14:paraId="3A6FAC1E"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692AD0D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A9AC610"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0EAD1441"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0EEBD2F"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01DC7710" w14:textId="77777777" w:rsidR="00A17C43" w:rsidRPr="00A17C43" w:rsidRDefault="00A17C43" w:rsidP="00A17C43"/>
        </w:tc>
      </w:tr>
      <w:tr w:rsidR="00A17C43" w:rsidRPr="00A17C43" w14:paraId="695FE9CC" w14:textId="77777777" w:rsidTr="00A17C43">
        <w:tc>
          <w:tcPr>
            <w:tcW w:w="0" w:type="auto"/>
            <w:tcBorders>
              <w:bottom w:val="nil"/>
              <w:right w:val="nil"/>
            </w:tcBorders>
            <w:tcMar>
              <w:top w:w="75" w:type="dxa"/>
              <w:left w:w="75" w:type="dxa"/>
              <w:bottom w:w="75" w:type="dxa"/>
              <w:right w:w="75" w:type="dxa"/>
            </w:tcMar>
            <w:hideMark/>
          </w:tcPr>
          <w:p w14:paraId="327792F4" w14:textId="77777777" w:rsidR="00A17C43" w:rsidRPr="00A17C43" w:rsidRDefault="00A17C43" w:rsidP="00A17C43">
            <w:r w:rsidRPr="00A17C43">
              <w:lastRenderedPageBreak/>
              <w:t>Men</w:t>
            </w:r>
          </w:p>
        </w:tc>
        <w:tc>
          <w:tcPr>
            <w:tcW w:w="0" w:type="auto"/>
            <w:tcBorders>
              <w:bottom w:val="nil"/>
              <w:right w:val="nil"/>
            </w:tcBorders>
            <w:tcMar>
              <w:top w:w="75" w:type="dxa"/>
              <w:left w:w="75" w:type="dxa"/>
              <w:bottom w:w="75" w:type="dxa"/>
              <w:right w:w="75" w:type="dxa"/>
            </w:tcMar>
            <w:hideMark/>
          </w:tcPr>
          <w:p w14:paraId="304D5A54" w14:textId="77777777" w:rsidR="00A17C43" w:rsidRPr="00A17C43" w:rsidRDefault="00A17C43" w:rsidP="00A17C43">
            <w:r w:rsidRPr="00A17C43">
              <w:t>1.12 (0.64–1.96)</w:t>
            </w:r>
          </w:p>
        </w:tc>
        <w:tc>
          <w:tcPr>
            <w:tcW w:w="0" w:type="auto"/>
            <w:tcBorders>
              <w:bottom w:val="nil"/>
              <w:right w:val="nil"/>
            </w:tcBorders>
            <w:tcMar>
              <w:top w:w="75" w:type="dxa"/>
              <w:left w:w="75" w:type="dxa"/>
              <w:bottom w:w="75" w:type="dxa"/>
              <w:right w:w="75" w:type="dxa"/>
            </w:tcMar>
            <w:hideMark/>
          </w:tcPr>
          <w:p w14:paraId="228F037C" w14:textId="77777777" w:rsidR="00A17C43" w:rsidRPr="00A17C43" w:rsidRDefault="00A17C43" w:rsidP="00A17C43">
            <w:r w:rsidRPr="00A17C43">
              <w:t>0.69</w:t>
            </w:r>
          </w:p>
        </w:tc>
        <w:tc>
          <w:tcPr>
            <w:tcW w:w="0" w:type="auto"/>
            <w:tcBorders>
              <w:bottom w:val="nil"/>
              <w:right w:val="nil"/>
            </w:tcBorders>
            <w:tcMar>
              <w:top w:w="75" w:type="dxa"/>
              <w:left w:w="75" w:type="dxa"/>
              <w:bottom w:w="75" w:type="dxa"/>
              <w:right w:w="75" w:type="dxa"/>
            </w:tcMar>
            <w:hideMark/>
          </w:tcPr>
          <w:p w14:paraId="63858403" w14:textId="77777777" w:rsidR="00A17C43" w:rsidRPr="00A17C43" w:rsidRDefault="00A17C43" w:rsidP="00A17C43">
            <w:r w:rsidRPr="00A17C43">
              <w:t>1.96 (1.38–2.79)</w:t>
            </w:r>
          </w:p>
        </w:tc>
        <w:tc>
          <w:tcPr>
            <w:tcW w:w="0" w:type="auto"/>
            <w:tcBorders>
              <w:bottom w:val="nil"/>
              <w:right w:val="nil"/>
            </w:tcBorders>
            <w:tcMar>
              <w:top w:w="75" w:type="dxa"/>
              <w:left w:w="75" w:type="dxa"/>
              <w:bottom w:w="75" w:type="dxa"/>
              <w:right w:w="75" w:type="dxa"/>
            </w:tcMar>
            <w:hideMark/>
          </w:tcPr>
          <w:p w14:paraId="14264A5F"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1BFFEBD7" w14:textId="77777777" w:rsidR="00A17C43" w:rsidRPr="00A17C43" w:rsidRDefault="00A17C43" w:rsidP="00A17C43">
            <w:r w:rsidRPr="00A17C43">
              <w:t>1.71 (1.29–2.27)</w:t>
            </w:r>
          </w:p>
        </w:tc>
        <w:tc>
          <w:tcPr>
            <w:tcW w:w="0" w:type="auto"/>
            <w:tcBorders>
              <w:bottom w:val="nil"/>
              <w:right w:val="nil"/>
            </w:tcBorders>
            <w:tcMar>
              <w:top w:w="75" w:type="dxa"/>
              <w:left w:w="75" w:type="dxa"/>
              <w:bottom w:w="75" w:type="dxa"/>
              <w:right w:w="75" w:type="dxa"/>
            </w:tcMar>
            <w:hideMark/>
          </w:tcPr>
          <w:p w14:paraId="44075BF7" w14:textId="77777777" w:rsidR="00A17C43" w:rsidRPr="00A17C43" w:rsidRDefault="00A17C43" w:rsidP="00A17C43">
            <w:r w:rsidRPr="00A17C43">
              <w:t>&lt;0.001</w:t>
            </w:r>
          </w:p>
        </w:tc>
      </w:tr>
      <w:tr w:rsidR="00A17C43" w:rsidRPr="00A17C43" w14:paraId="0A4E85BB" w14:textId="77777777" w:rsidTr="00A17C43">
        <w:tc>
          <w:tcPr>
            <w:tcW w:w="0" w:type="auto"/>
            <w:tcBorders>
              <w:bottom w:val="nil"/>
              <w:right w:val="nil"/>
            </w:tcBorders>
            <w:tcMar>
              <w:top w:w="75" w:type="dxa"/>
              <w:left w:w="75" w:type="dxa"/>
              <w:bottom w:w="75" w:type="dxa"/>
              <w:right w:w="75" w:type="dxa"/>
            </w:tcMar>
            <w:hideMark/>
          </w:tcPr>
          <w:p w14:paraId="1F991380" w14:textId="77777777" w:rsidR="00A17C43" w:rsidRPr="00A17C43" w:rsidRDefault="00A17C43" w:rsidP="00A17C43">
            <w:r w:rsidRPr="00A17C43">
              <w:t>Passive smoking</w:t>
            </w:r>
          </w:p>
        </w:tc>
        <w:tc>
          <w:tcPr>
            <w:tcW w:w="0" w:type="auto"/>
            <w:tcBorders>
              <w:bottom w:val="nil"/>
              <w:right w:val="nil"/>
            </w:tcBorders>
            <w:tcMar>
              <w:top w:w="75" w:type="dxa"/>
              <w:left w:w="75" w:type="dxa"/>
              <w:bottom w:w="75" w:type="dxa"/>
              <w:right w:w="75" w:type="dxa"/>
            </w:tcMar>
            <w:hideMark/>
          </w:tcPr>
          <w:p w14:paraId="4E8DC78D"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02D52F3"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5D40F3D"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35984A1"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C41FCC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A8BA53A" w14:textId="77777777" w:rsidR="00A17C43" w:rsidRPr="00A17C43" w:rsidRDefault="00A17C43" w:rsidP="00A17C43"/>
        </w:tc>
      </w:tr>
      <w:tr w:rsidR="00A17C43" w:rsidRPr="00A17C43" w14:paraId="5AA178CD" w14:textId="77777777" w:rsidTr="00A17C43">
        <w:tc>
          <w:tcPr>
            <w:tcW w:w="0" w:type="auto"/>
            <w:tcBorders>
              <w:bottom w:val="nil"/>
              <w:right w:val="nil"/>
            </w:tcBorders>
            <w:tcMar>
              <w:top w:w="75" w:type="dxa"/>
              <w:left w:w="75" w:type="dxa"/>
              <w:bottom w:w="75" w:type="dxa"/>
              <w:right w:w="75" w:type="dxa"/>
            </w:tcMar>
            <w:hideMark/>
          </w:tcPr>
          <w:p w14:paraId="016CFA61" w14:textId="77777777" w:rsidR="00A17C43" w:rsidRPr="00A17C43" w:rsidRDefault="00A17C43" w:rsidP="00A17C43">
            <w:r w:rsidRPr="00A17C43">
              <w:t>No</w:t>
            </w:r>
          </w:p>
        </w:tc>
        <w:tc>
          <w:tcPr>
            <w:tcW w:w="0" w:type="auto"/>
            <w:tcBorders>
              <w:bottom w:val="nil"/>
              <w:right w:val="nil"/>
            </w:tcBorders>
            <w:tcMar>
              <w:top w:w="75" w:type="dxa"/>
              <w:left w:w="75" w:type="dxa"/>
              <w:bottom w:w="75" w:type="dxa"/>
              <w:right w:w="75" w:type="dxa"/>
            </w:tcMar>
            <w:hideMark/>
          </w:tcPr>
          <w:p w14:paraId="4CCE0B7E"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179BB9B8"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C3077B9"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7A6DD0AA"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61EB0F81"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11BEAA8C" w14:textId="77777777" w:rsidR="00A17C43" w:rsidRPr="00A17C43" w:rsidRDefault="00A17C43" w:rsidP="00A17C43"/>
        </w:tc>
      </w:tr>
      <w:tr w:rsidR="00A17C43" w:rsidRPr="00A17C43" w14:paraId="6E0EEF8D" w14:textId="77777777" w:rsidTr="00A17C43">
        <w:tc>
          <w:tcPr>
            <w:tcW w:w="0" w:type="auto"/>
            <w:tcBorders>
              <w:bottom w:val="nil"/>
              <w:right w:val="nil"/>
            </w:tcBorders>
            <w:tcMar>
              <w:top w:w="75" w:type="dxa"/>
              <w:left w:w="75" w:type="dxa"/>
              <w:bottom w:w="75" w:type="dxa"/>
              <w:right w:w="75" w:type="dxa"/>
            </w:tcMar>
            <w:hideMark/>
          </w:tcPr>
          <w:p w14:paraId="7FA4364C" w14:textId="77777777" w:rsidR="00A17C43" w:rsidRPr="00A17C43" w:rsidRDefault="00A17C43" w:rsidP="00A17C43">
            <w:r w:rsidRPr="00A17C43">
              <w:t>Yes</w:t>
            </w:r>
          </w:p>
        </w:tc>
        <w:tc>
          <w:tcPr>
            <w:tcW w:w="0" w:type="auto"/>
            <w:tcBorders>
              <w:bottom w:val="nil"/>
              <w:right w:val="nil"/>
            </w:tcBorders>
            <w:tcMar>
              <w:top w:w="75" w:type="dxa"/>
              <w:left w:w="75" w:type="dxa"/>
              <w:bottom w:w="75" w:type="dxa"/>
              <w:right w:w="75" w:type="dxa"/>
            </w:tcMar>
            <w:hideMark/>
          </w:tcPr>
          <w:p w14:paraId="59C3FC0A" w14:textId="77777777" w:rsidR="00A17C43" w:rsidRPr="00A17C43" w:rsidRDefault="00A17C43" w:rsidP="00A17C43">
            <w:r w:rsidRPr="00A17C43">
              <w:t>0.83 (0.52–1.31)</w:t>
            </w:r>
          </w:p>
        </w:tc>
        <w:tc>
          <w:tcPr>
            <w:tcW w:w="0" w:type="auto"/>
            <w:tcBorders>
              <w:bottom w:val="nil"/>
              <w:right w:val="nil"/>
            </w:tcBorders>
            <w:tcMar>
              <w:top w:w="75" w:type="dxa"/>
              <w:left w:w="75" w:type="dxa"/>
              <w:bottom w:w="75" w:type="dxa"/>
              <w:right w:w="75" w:type="dxa"/>
            </w:tcMar>
            <w:hideMark/>
          </w:tcPr>
          <w:p w14:paraId="4EA90457" w14:textId="77777777" w:rsidR="00A17C43" w:rsidRPr="00A17C43" w:rsidRDefault="00A17C43" w:rsidP="00A17C43">
            <w:r w:rsidRPr="00A17C43">
              <w:t>0.42</w:t>
            </w:r>
          </w:p>
        </w:tc>
        <w:tc>
          <w:tcPr>
            <w:tcW w:w="0" w:type="auto"/>
            <w:tcBorders>
              <w:bottom w:val="nil"/>
              <w:right w:val="nil"/>
            </w:tcBorders>
            <w:tcMar>
              <w:top w:w="75" w:type="dxa"/>
              <w:left w:w="75" w:type="dxa"/>
              <w:bottom w:w="75" w:type="dxa"/>
              <w:right w:w="75" w:type="dxa"/>
            </w:tcMar>
            <w:hideMark/>
          </w:tcPr>
          <w:p w14:paraId="45186F59" w14:textId="77777777" w:rsidR="00A17C43" w:rsidRPr="00A17C43" w:rsidRDefault="00A17C43" w:rsidP="00A17C43">
            <w:r w:rsidRPr="00A17C43">
              <w:t>1.54 (1.05–2.27)</w:t>
            </w:r>
          </w:p>
        </w:tc>
        <w:tc>
          <w:tcPr>
            <w:tcW w:w="0" w:type="auto"/>
            <w:tcBorders>
              <w:bottom w:val="nil"/>
              <w:right w:val="nil"/>
            </w:tcBorders>
            <w:tcMar>
              <w:top w:w="75" w:type="dxa"/>
              <w:left w:w="75" w:type="dxa"/>
              <w:bottom w:w="75" w:type="dxa"/>
              <w:right w:w="75" w:type="dxa"/>
            </w:tcMar>
            <w:hideMark/>
          </w:tcPr>
          <w:p w14:paraId="557478D4" w14:textId="77777777" w:rsidR="00A17C43" w:rsidRPr="00A17C43" w:rsidRDefault="00A17C43" w:rsidP="00A17C43">
            <w:r w:rsidRPr="00A17C43">
              <w:t>0.03</w:t>
            </w:r>
          </w:p>
        </w:tc>
        <w:tc>
          <w:tcPr>
            <w:tcW w:w="0" w:type="auto"/>
            <w:tcBorders>
              <w:bottom w:val="nil"/>
              <w:right w:val="nil"/>
            </w:tcBorders>
            <w:tcMar>
              <w:top w:w="75" w:type="dxa"/>
              <w:left w:w="75" w:type="dxa"/>
              <w:bottom w:w="75" w:type="dxa"/>
              <w:right w:w="75" w:type="dxa"/>
            </w:tcMar>
            <w:hideMark/>
          </w:tcPr>
          <w:p w14:paraId="704C5280" w14:textId="77777777" w:rsidR="00A17C43" w:rsidRPr="00A17C43" w:rsidRDefault="00A17C43" w:rsidP="00A17C43">
            <w:r w:rsidRPr="00A17C43">
              <w:t>1.09 (0.83–1.42)</w:t>
            </w:r>
          </w:p>
        </w:tc>
        <w:tc>
          <w:tcPr>
            <w:tcW w:w="0" w:type="auto"/>
            <w:tcBorders>
              <w:bottom w:val="nil"/>
              <w:right w:val="nil"/>
            </w:tcBorders>
            <w:tcMar>
              <w:top w:w="75" w:type="dxa"/>
              <w:left w:w="75" w:type="dxa"/>
              <w:bottom w:w="75" w:type="dxa"/>
              <w:right w:w="75" w:type="dxa"/>
            </w:tcMar>
            <w:hideMark/>
          </w:tcPr>
          <w:p w14:paraId="3B05F183" w14:textId="77777777" w:rsidR="00A17C43" w:rsidRPr="00A17C43" w:rsidRDefault="00A17C43" w:rsidP="00A17C43">
            <w:r w:rsidRPr="00A17C43">
              <w:t>0.55</w:t>
            </w:r>
          </w:p>
        </w:tc>
      </w:tr>
      <w:tr w:rsidR="00A17C43" w:rsidRPr="00A17C43" w14:paraId="72895D08" w14:textId="77777777" w:rsidTr="00A17C43">
        <w:tc>
          <w:tcPr>
            <w:tcW w:w="0" w:type="auto"/>
            <w:tcBorders>
              <w:bottom w:val="nil"/>
              <w:right w:val="nil"/>
            </w:tcBorders>
            <w:tcMar>
              <w:top w:w="75" w:type="dxa"/>
              <w:left w:w="75" w:type="dxa"/>
              <w:bottom w:w="75" w:type="dxa"/>
              <w:right w:w="75" w:type="dxa"/>
            </w:tcMar>
            <w:hideMark/>
          </w:tcPr>
          <w:p w14:paraId="4E08E092" w14:textId="77777777" w:rsidR="00A17C43" w:rsidRPr="00A17C43" w:rsidRDefault="00A17C43" w:rsidP="00A17C43">
            <w:r w:rsidRPr="00A17C43">
              <w:t>Quit smoking years</w:t>
            </w:r>
          </w:p>
        </w:tc>
        <w:tc>
          <w:tcPr>
            <w:tcW w:w="0" w:type="auto"/>
            <w:tcBorders>
              <w:bottom w:val="nil"/>
              <w:right w:val="nil"/>
            </w:tcBorders>
            <w:tcMar>
              <w:top w:w="75" w:type="dxa"/>
              <w:left w:w="75" w:type="dxa"/>
              <w:bottom w:w="75" w:type="dxa"/>
              <w:right w:w="75" w:type="dxa"/>
            </w:tcMar>
            <w:hideMark/>
          </w:tcPr>
          <w:p w14:paraId="459C0DB1" w14:textId="77777777" w:rsidR="00A17C43" w:rsidRPr="00A17C43" w:rsidRDefault="00A17C43" w:rsidP="00A17C43">
            <w:r w:rsidRPr="00A17C43">
              <w:t>–</w:t>
            </w:r>
          </w:p>
        </w:tc>
        <w:tc>
          <w:tcPr>
            <w:tcW w:w="0" w:type="auto"/>
            <w:tcBorders>
              <w:bottom w:val="nil"/>
              <w:right w:val="nil"/>
            </w:tcBorders>
            <w:tcMar>
              <w:top w:w="75" w:type="dxa"/>
              <w:left w:w="75" w:type="dxa"/>
              <w:bottom w:w="75" w:type="dxa"/>
              <w:right w:w="75" w:type="dxa"/>
            </w:tcMar>
            <w:hideMark/>
          </w:tcPr>
          <w:p w14:paraId="0EC6122D"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FB3F7C7" w14:textId="77777777" w:rsidR="00A17C43" w:rsidRPr="00A17C43" w:rsidRDefault="00A17C43" w:rsidP="00A17C43">
            <w:r w:rsidRPr="00A17C43">
              <w:t>0.99 (0.97–1.00)</w:t>
            </w:r>
          </w:p>
        </w:tc>
        <w:tc>
          <w:tcPr>
            <w:tcW w:w="0" w:type="auto"/>
            <w:tcBorders>
              <w:bottom w:val="nil"/>
              <w:right w:val="nil"/>
            </w:tcBorders>
            <w:tcMar>
              <w:top w:w="75" w:type="dxa"/>
              <w:left w:w="75" w:type="dxa"/>
              <w:bottom w:w="75" w:type="dxa"/>
              <w:right w:w="75" w:type="dxa"/>
            </w:tcMar>
            <w:hideMark/>
          </w:tcPr>
          <w:p w14:paraId="16356650" w14:textId="77777777" w:rsidR="00A17C43" w:rsidRPr="00A17C43" w:rsidRDefault="00A17C43" w:rsidP="00A17C43">
            <w:r w:rsidRPr="00A17C43">
              <w:t>0.14</w:t>
            </w:r>
          </w:p>
        </w:tc>
        <w:tc>
          <w:tcPr>
            <w:tcW w:w="0" w:type="auto"/>
            <w:tcBorders>
              <w:bottom w:val="nil"/>
              <w:right w:val="nil"/>
            </w:tcBorders>
            <w:tcMar>
              <w:top w:w="75" w:type="dxa"/>
              <w:left w:w="75" w:type="dxa"/>
              <w:bottom w:w="75" w:type="dxa"/>
              <w:right w:w="75" w:type="dxa"/>
            </w:tcMar>
            <w:hideMark/>
          </w:tcPr>
          <w:p w14:paraId="19A2B673" w14:textId="77777777" w:rsidR="00A17C43" w:rsidRPr="00A17C43" w:rsidRDefault="00A17C43" w:rsidP="00A17C43">
            <w:r w:rsidRPr="00A17C43">
              <w:t>–</w:t>
            </w:r>
          </w:p>
        </w:tc>
        <w:tc>
          <w:tcPr>
            <w:tcW w:w="0" w:type="auto"/>
            <w:tcBorders>
              <w:bottom w:val="nil"/>
              <w:right w:val="nil"/>
            </w:tcBorders>
            <w:tcMar>
              <w:top w:w="75" w:type="dxa"/>
              <w:left w:w="75" w:type="dxa"/>
              <w:bottom w:w="75" w:type="dxa"/>
              <w:right w:w="75" w:type="dxa"/>
            </w:tcMar>
            <w:hideMark/>
          </w:tcPr>
          <w:p w14:paraId="123E13C6" w14:textId="77777777" w:rsidR="00A17C43" w:rsidRPr="00A17C43" w:rsidRDefault="00A17C43" w:rsidP="00A17C43"/>
        </w:tc>
      </w:tr>
      <w:tr w:rsidR="00A17C43" w:rsidRPr="00A17C43" w14:paraId="1986E2C7" w14:textId="77777777" w:rsidTr="00A17C43">
        <w:tc>
          <w:tcPr>
            <w:tcW w:w="0" w:type="auto"/>
            <w:tcBorders>
              <w:bottom w:val="nil"/>
              <w:right w:val="nil"/>
            </w:tcBorders>
            <w:tcMar>
              <w:top w:w="75" w:type="dxa"/>
              <w:left w:w="75" w:type="dxa"/>
              <w:bottom w:w="75" w:type="dxa"/>
              <w:right w:w="75" w:type="dxa"/>
            </w:tcMar>
            <w:hideMark/>
          </w:tcPr>
          <w:p w14:paraId="1AC2EE66" w14:textId="77777777" w:rsidR="00A17C43" w:rsidRPr="00A17C43" w:rsidRDefault="00A17C43" w:rsidP="00A17C43">
            <w:r w:rsidRPr="00A17C43">
              <w:t>Pack years</w:t>
            </w:r>
          </w:p>
        </w:tc>
        <w:tc>
          <w:tcPr>
            <w:tcW w:w="0" w:type="auto"/>
            <w:tcBorders>
              <w:bottom w:val="nil"/>
              <w:right w:val="nil"/>
            </w:tcBorders>
            <w:tcMar>
              <w:top w:w="75" w:type="dxa"/>
              <w:left w:w="75" w:type="dxa"/>
              <w:bottom w:w="75" w:type="dxa"/>
              <w:right w:w="75" w:type="dxa"/>
            </w:tcMar>
            <w:hideMark/>
          </w:tcPr>
          <w:p w14:paraId="43408783" w14:textId="77777777" w:rsidR="00A17C43" w:rsidRPr="00A17C43" w:rsidRDefault="00A17C43" w:rsidP="00A17C43">
            <w:r w:rsidRPr="00A17C43">
              <w:t>1.04 (1.02–1.06)</w:t>
            </w:r>
          </w:p>
        </w:tc>
        <w:tc>
          <w:tcPr>
            <w:tcW w:w="0" w:type="auto"/>
            <w:tcBorders>
              <w:bottom w:val="nil"/>
              <w:right w:val="nil"/>
            </w:tcBorders>
            <w:tcMar>
              <w:top w:w="75" w:type="dxa"/>
              <w:left w:w="75" w:type="dxa"/>
              <w:bottom w:w="75" w:type="dxa"/>
              <w:right w:w="75" w:type="dxa"/>
            </w:tcMar>
            <w:hideMark/>
          </w:tcPr>
          <w:p w14:paraId="1D9B78DF" w14:textId="77777777" w:rsidR="00A17C43" w:rsidRPr="00A17C43" w:rsidRDefault="00A17C43" w:rsidP="00A17C43">
            <w:r w:rsidRPr="00A17C43">
              <w:t>&lt;0.001</w:t>
            </w:r>
          </w:p>
        </w:tc>
        <w:tc>
          <w:tcPr>
            <w:tcW w:w="0" w:type="auto"/>
            <w:tcBorders>
              <w:bottom w:val="nil"/>
              <w:right w:val="nil"/>
            </w:tcBorders>
            <w:tcMar>
              <w:top w:w="75" w:type="dxa"/>
              <w:left w:w="75" w:type="dxa"/>
              <w:bottom w:w="75" w:type="dxa"/>
              <w:right w:w="75" w:type="dxa"/>
            </w:tcMar>
            <w:hideMark/>
          </w:tcPr>
          <w:p w14:paraId="7078B30A" w14:textId="77777777" w:rsidR="00A17C43" w:rsidRPr="00A17C43" w:rsidRDefault="00A17C43" w:rsidP="00A17C43">
            <w:r w:rsidRPr="00A17C43">
              <w:t>–</w:t>
            </w:r>
          </w:p>
        </w:tc>
        <w:tc>
          <w:tcPr>
            <w:tcW w:w="0" w:type="auto"/>
            <w:tcBorders>
              <w:bottom w:val="nil"/>
              <w:right w:val="nil"/>
            </w:tcBorders>
            <w:tcMar>
              <w:top w:w="75" w:type="dxa"/>
              <w:left w:w="75" w:type="dxa"/>
              <w:bottom w:w="75" w:type="dxa"/>
              <w:right w:w="75" w:type="dxa"/>
            </w:tcMar>
            <w:hideMark/>
          </w:tcPr>
          <w:p w14:paraId="6179710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AF2170D" w14:textId="77777777" w:rsidR="00A17C43" w:rsidRPr="00A17C43" w:rsidRDefault="00A17C43" w:rsidP="00A17C43">
            <w:r w:rsidRPr="00A17C43">
              <w:t>–</w:t>
            </w:r>
          </w:p>
        </w:tc>
        <w:tc>
          <w:tcPr>
            <w:tcW w:w="0" w:type="auto"/>
            <w:tcBorders>
              <w:bottom w:val="nil"/>
              <w:right w:val="nil"/>
            </w:tcBorders>
            <w:tcMar>
              <w:top w:w="75" w:type="dxa"/>
              <w:left w:w="75" w:type="dxa"/>
              <w:bottom w:w="75" w:type="dxa"/>
              <w:right w:w="75" w:type="dxa"/>
            </w:tcMar>
            <w:hideMark/>
          </w:tcPr>
          <w:p w14:paraId="046B0AB8" w14:textId="77777777" w:rsidR="00A17C43" w:rsidRPr="00A17C43" w:rsidRDefault="00A17C43" w:rsidP="00A17C43"/>
        </w:tc>
      </w:tr>
      <w:tr w:rsidR="00A17C43" w:rsidRPr="00A17C43" w14:paraId="778FA2F4" w14:textId="77777777" w:rsidTr="00A17C43">
        <w:tc>
          <w:tcPr>
            <w:tcW w:w="0" w:type="auto"/>
            <w:tcBorders>
              <w:bottom w:val="nil"/>
              <w:right w:val="nil"/>
            </w:tcBorders>
            <w:tcMar>
              <w:top w:w="75" w:type="dxa"/>
              <w:left w:w="75" w:type="dxa"/>
              <w:bottom w:w="75" w:type="dxa"/>
              <w:right w:w="75" w:type="dxa"/>
            </w:tcMar>
            <w:hideMark/>
          </w:tcPr>
          <w:p w14:paraId="66B6AD07" w14:textId="77777777" w:rsidR="00A17C43" w:rsidRPr="00A17C43" w:rsidRDefault="00A17C43" w:rsidP="00A17C43">
            <w:r w:rsidRPr="00A17C43">
              <w:t>BMI (kg/m</w:t>
            </w:r>
            <w:r w:rsidRPr="00A17C43">
              <w:rPr>
                <w:vertAlign w:val="superscript"/>
              </w:rPr>
              <w:t>2</w:t>
            </w:r>
            <w:r w:rsidRPr="00A17C43">
              <w:t>)</w:t>
            </w:r>
          </w:p>
        </w:tc>
        <w:tc>
          <w:tcPr>
            <w:tcW w:w="0" w:type="auto"/>
            <w:tcBorders>
              <w:bottom w:val="nil"/>
              <w:right w:val="nil"/>
            </w:tcBorders>
            <w:tcMar>
              <w:top w:w="75" w:type="dxa"/>
              <w:left w:w="75" w:type="dxa"/>
              <w:bottom w:w="75" w:type="dxa"/>
              <w:right w:w="75" w:type="dxa"/>
            </w:tcMar>
            <w:hideMark/>
          </w:tcPr>
          <w:p w14:paraId="0918E35A"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AD6A633"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7B2B65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E09E9D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D5CCCD3"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2C2A8DD3" w14:textId="77777777" w:rsidR="00A17C43" w:rsidRPr="00A17C43" w:rsidRDefault="00A17C43" w:rsidP="00A17C43"/>
        </w:tc>
      </w:tr>
      <w:tr w:rsidR="00A17C43" w:rsidRPr="00A17C43" w14:paraId="5D939009" w14:textId="77777777" w:rsidTr="00A17C43">
        <w:tc>
          <w:tcPr>
            <w:tcW w:w="0" w:type="auto"/>
            <w:tcBorders>
              <w:bottom w:val="nil"/>
              <w:right w:val="nil"/>
            </w:tcBorders>
            <w:tcMar>
              <w:top w:w="75" w:type="dxa"/>
              <w:left w:w="75" w:type="dxa"/>
              <w:bottom w:w="75" w:type="dxa"/>
              <w:right w:w="75" w:type="dxa"/>
            </w:tcMar>
            <w:hideMark/>
          </w:tcPr>
          <w:p w14:paraId="5C6B5988" w14:textId="77777777" w:rsidR="00A17C43" w:rsidRPr="00A17C43" w:rsidRDefault="00A17C43" w:rsidP="00A17C43">
            <w:r w:rsidRPr="00A17C43">
              <w:t>&lt;25</w:t>
            </w:r>
          </w:p>
        </w:tc>
        <w:tc>
          <w:tcPr>
            <w:tcW w:w="0" w:type="auto"/>
            <w:tcBorders>
              <w:bottom w:val="nil"/>
              <w:right w:val="nil"/>
            </w:tcBorders>
            <w:tcMar>
              <w:top w:w="75" w:type="dxa"/>
              <w:left w:w="75" w:type="dxa"/>
              <w:bottom w:w="75" w:type="dxa"/>
              <w:right w:w="75" w:type="dxa"/>
            </w:tcMar>
            <w:hideMark/>
          </w:tcPr>
          <w:p w14:paraId="1D56B004"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21AB5BBA"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5EAB2FB"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57E11ACD"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71CE1F95"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0B9E93AA" w14:textId="77777777" w:rsidR="00A17C43" w:rsidRPr="00A17C43" w:rsidRDefault="00A17C43" w:rsidP="00A17C43"/>
        </w:tc>
      </w:tr>
      <w:tr w:rsidR="00A17C43" w:rsidRPr="00A17C43" w14:paraId="3B9810F0" w14:textId="77777777" w:rsidTr="00A17C43">
        <w:tc>
          <w:tcPr>
            <w:tcW w:w="0" w:type="auto"/>
            <w:tcBorders>
              <w:bottom w:val="nil"/>
              <w:right w:val="nil"/>
            </w:tcBorders>
            <w:tcMar>
              <w:top w:w="75" w:type="dxa"/>
              <w:left w:w="75" w:type="dxa"/>
              <w:bottom w:w="75" w:type="dxa"/>
              <w:right w:w="75" w:type="dxa"/>
            </w:tcMar>
            <w:hideMark/>
          </w:tcPr>
          <w:p w14:paraId="01099AB7" w14:textId="77777777" w:rsidR="00A17C43" w:rsidRPr="00A17C43" w:rsidRDefault="00A17C43" w:rsidP="00A17C43">
            <w:r w:rsidRPr="00A17C43">
              <w:t>≥25</w:t>
            </w:r>
          </w:p>
        </w:tc>
        <w:tc>
          <w:tcPr>
            <w:tcW w:w="0" w:type="auto"/>
            <w:tcBorders>
              <w:bottom w:val="nil"/>
              <w:right w:val="nil"/>
            </w:tcBorders>
            <w:tcMar>
              <w:top w:w="75" w:type="dxa"/>
              <w:left w:w="75" w:type="dxa"/>
              <w:bottom w:w="75" w:type="dxa"/>
              <w:right w:w="75" w:type="dxa"/>
            </w:tcMar>
            <w:hideMark/>
          </w:tcPr>
          <w:p w14:paraId="6881121B" w14:textId="77777777" w:rsidR="00A17C43" w:rsidRPr="00A17C43" w:rsidRDefault="00A17C43" w:rsidP="00A17C43">
            <w:r w:rsidRPr="00A17C43">
              <w:t>0.53 (0.33–0.84)</w:t>
            </w:r>
          </w:p>
        </w:tc>
        <w:tc>
          <w:tcPr>
            <w:tcW w:w="0" w:type="auto"/>
            <w:tcBorders>
              <w:bottom w:val="nil"/>
              <w:right w:val="nil"/>
            </w:tcBorders>
            <w:tcMar>
              <w:top w:w="75" w:type="dxa"/>
              <w:left w:w="75" w:type="dxa"/>
              <w:bottom w:w="75" w:type="dxa"/>
              <w:right w:w="75" w:type="dxa"/>
            </w:tcMar>
            <w:hideMark/>
          </w:tcPr>
          <w:p w14:paraId="3AA0756B" w14:textId="77777777" w:rsidR="00A17C43" w:rsidRPr="00A17C43" w:rsidRDefault="00A17C43" w:rsidP="00A17C43">
            <w:r w:rsidRPr="00A17C43">
              <w:t>0.007</w:t>
            </w:r>
          </w:p>
        </w:tc>
        <w:tc>
          <w:tcPr>
            <w:tcW w:w="0" w:type="auto"/>
            <w:tcBorders>
              <w:bottom w:val="nil"/>
              <w:right w:val="nil"/>
            </w:tcBorders>
            <w:tcMar>
              <w:top w:w="75" w:type="dxa"/>
              <w:left w:w="75" w:type="dxa"/>
              <w:bottom w:w="75" w:type="dxa"/>
              <w:right w:w="75" w:type="dxa"/>
            </w:tcMar>
            <w:hideMark/>
          </w:tcPr>
          <w:p w14:paraId="38C5667C" w14:textId="77777777" w:rsidR="00A17C43" w:rsidRPr="00A17C43" w:rsidRDefault="00A17C43" w:rsidP="00A17C43">
            <w:r w:rsidRPr="00A17C43">
              <w:t>0.73 (0.51–0.98)</w:t>
            </w:r>
          </w:p>
        </w:tc>
        <w:tc>
          <w:tcPr>
            <w:tcW w:w="0" w:type="auto"/>
            <w:tcBorders>
              <w:bottom w:val="nil"/>
              <w:right w:val="nil"/>
            </w:tcBorders>
            <w:tcMar>
              <w:top w:w="75" w:type="dxa"/>
              <w:left w:w="75" w:type="dxa"/>
              <w:bottom w:w="75" w:type="dxa"/>
              <w:right w:w="75" w:type="dxa"/>
            </w:tcMar>
            <w:hideMark/>
          </w:tcPr>
          <w:p w14:paraId="07F96A02" w14:textId="77777777" w:rsidR="00A17C43" w:rsidRPr="00A17C43" w:rsidRDefault="00A17C43" w:rsidP="00A17C43">
            <w:r w:rsidRPr="00A17C43">
              <w:t>0.068</w:t>
            </w:r>
          </w:p>
        </w:tc>
        <w:tc>
          <w:tcPr>
            <w:tcW w:w="0" w:type="auto"/>
            <w:tcBorders>
              <w:bottom w:val="nil"/>
              <w:right w:val="nil"/>
            </w:tcBorders>
            <w:tcMar>
              <w:top w:w="75" w:type="dxa"/>
              <w:left w:w="75" w:type="dxa"/>
              <w:bottom w:w="75" w:type="dxa"/>
              <w:right w:w="75" w:type="dxa"/>
            </w:tcMar>
            <w:hideMark/>
          </w:tcPr>
          <w:p w14:paraId="066482BB" w14:textId="77777777" w:rsidR="00A17C43" w:rsidRPr="00A17C43" w:rsidRDefault="00A17C43" w:rsidP="00A17C43">
            <w:r w:rsidRPr="00A17C43">
              <w:t>0.75 (0.60–0.96)</w:t>
            </w:r>
          </w:p>
        </w:tc>
        <w:tc>
          <w:tcPr>
            <w:tcW w:w="0" w:type="auto"/>
            <w:tcBorders>
              <w:bottom w:val="nil"/>
              <w:right w:val="nil"/>
            </w:tcBorders>
            <w:tcMar>
              <w:top w:w="75" w:type="dxa"/>
              <w:left w:w="75" w:type="dxa"/>
              <w:bottom w:w="75" w:type="dxa"/>
              <w:right w:w="75" w:type="dxa"/>
            </w:tcMar>
            <w:hideMark/>
          </w:tcPr>
          <w:p w14:paraId="58F7F5A8" w14:textId="77777777" w:rsidR="00A17C43" w:rsidRPr="00A17C43" w:rsidRDefault="00A17C43" w:rsidP="00A17C43">
            <w:r w:rsidRPr="00A17C43">
              <w:t>0.02</w:t>
            </w:r>
          </w:p>
        </w:tc>
      </w:tr>
      <w:tr w:rsidR="00A17C43" w:rsidRPr="00A17C43" w14:paraId="70BB7D48" w14:textId="77777777" w:rsidTr="00A17C43">
        <w:tc>
          <w:tcPr>
            <w:tcW w:w="0" w:type="auto"/>
            <w:tcBorders>
              <w:bottom w:val="nil"/>
              <w:right w:val="nil"/>
            </w:tcBorders>
            <w:tcMar>
              <w:top w:w="75" w:type="dxa"/>
              <w:left w:w="75" w:type="dxa"/>
              <w:bottom w:w="75" w:type="dxa"/>
              <w:right w:w="75" w:type="dxa"/>
            </w:tcMar>
            <w:hideMark/>
          </w:tcPr>
          <w:p w14:paraId="53CE9809" w14:textId="77777777" w:rsidR="00A17C43" w:rsidRPr="00A17C43" w:rsidRDefault="00A17C43" w:rsidP="00A17C43">
            <w:r w:rsidRPr="00A17C43">
              <w:t>Educational level</w:t>
            </w:r>
          </w:p>
        </w:tc>
        <w:tc>
          <w:tcPr>
            <w:tcW w:w="0" w:type="auto"/>
            <w:tcBorders>
              <w:bottom w:val="nil"/>
              <w:right w:val="nil"/>
            </w:tcBorders>
            <w:tcMar>
              <w:top w:w="75" w:type="dxa"/>
              <w:left w:w="75" w:type="dxa"/>
              <w:bottom w:w="75" w:type="dxa"/>
              <w:right w:w="75" w:type="dxa"/>
            </w:tcMar>
            <w:hideMark/>
          </w:tcPr>
          <w:p w14:paraId="37AB6ABC"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62A837E" w14:textId="77777777" w:rsidR="00A17C43" w:rsidRPr="00A17C43" w:rsidRDefault="00A17C43" w:rsidP="00A17C43">
            <w:r w:rsidRPr="00A17C43">
              <w:t>0.13</w:t>
            </w:r>
          </w:p>
        </w:tc>
        <w:tc>
          <w:tcPr>
            <w:tcW w:w="0" w:type="auto"/>
            <w:tcBorders>
              <w:bottom w:val="nil"/>
              <w:right w:val="nil"/>
            </w:tcBorders>
            <w:tcMar>
              <w:top w:w="75" w:type="dxa"/>
              <w:left w:w="75" w:type="dxa"/>
              <w:bottom w:w="75" w:type="dxa"/>
              <w:right w:w="75" w:type="dxa"/>
            </w:tcMar>
            <w:hideMark/>
          </w:tcPr>
          <w:p w14:paraId="68034067"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FCAA222" w14:textId="77777777" w:rsidR="00A17C43" w:rsidRPr="00A17C43" w:rsidRDefault="00A17C43" w:rsidP="00A17C43">
            <w:r w:rsidRPr="00A17C43">
              <w:t>0.21</w:t>
            </w:r>
          </w:p>
        </w:tc>
        <w:tc>
          <w:tcPr>
            <w:tcW w:w="0" w:type="auto"/>
            <w:tcBorders>
              <w:bottom w:val="nil"/>
              <w:right w:val="nil"/>
            </w:tcBorders>
            <w:tcMar>
              <w:top w:w="75" w:type="dxa"/>
              <w:left w:w="75" w:type="dxa"/>
              <w:bottom w:w="75" w:type="dxa"/>
              <w:right w:w="75" w:type="dxa"/>
            </w:tcMar>
            <w:hideMark/>
          </w:tcPr>
          <w:p w14:paraId="7BBACFB5"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8BF5F65" w14:textId="77777777" w:rsidR="00A17C43" w:rsidRPr="00A17C43" w:rsidRDefault="00A17C43" w:rsidP="00A17C43">
            <w:r w:rsidRPr="00A17C43">
              <w:t>0.93</w:t>
            </w:r>
          </w:p>
        </w:tc>
      </w:tr>
      <w:tr w:rsidR="00A17C43" w:rsidRPr="00A17C43" w14:paraId="7AF5CB04" w14:textId="77777777" w:rsidTr="00A17C43">
        <w:tc>
          <w:tcPr>
            <w:tcW w:w="0" w:type="auto"/>
            <w:tcBorders>
              <w:bottom w:val="nil"/>
              <w:right w:val="nil"/>
            </w:tcBorders>
            <w:tcMar>
              <w:top w:w="75" w:type="dxa"/>
              <w:left w:w="75" w:type="dxa"/>
              <w:bottom w:w="75" w:type="dxa"/>
              <w:right w:w="75" w:type="dxa"/>
            </w:tcMar>
            <w:hideMark/>
          </w:tcPr>
          <w:p w14:paraId="63C219F5" w14:textId="77777777" w:rsidR="00A17C43" w:rsidRPr="00A17C43" w:rsidRDefault="00A17C43" w:rsidP="00A17C43">
            <w:r w:rsidRPr="00A17C43">
              <w:t>Low</w:t>
            </w:r>
          </w:p>
        </w:tc>
        <w:tc>
          <w:tcPr>
            <w:tcW w:w="0" w:type="auto"/>
            <w:tcBorders>
              <w:bottom w:val="nil"/>
              <w:right w:val="nil"/>
            </w:tcBorders>
            <w:tcMar>
              <w:top w:w="75" w:type="dxa"/>
              <w:left w:w="75" w:type="dxa"/>
              <w:bottom w:w="75" w:type="dxa"/>
              <w:right w:w="75" w:type="dxa"/>
            </w:tcMar>
            <w:hideMark/>
          </w:tcPr>
          <w:p w14:paraId="286AADF0"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1F9F932D"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7DDE7A9"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270D0EB8"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3AFA77E5"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35D657DF" w14:textId="77777777" w:rsidR="00A17C43" w:rsidRPr="00A17C43" w:rsidRDefault="00A17C43" w:rsidP="00A17C43"/>
        </w:tc>
      </w:tr>
      <w:tr w:rsidR="00A17C43" w:rsidRPr="00A17C43" w14:paraId="0C02EFAC" w14:textId="77777777" w:rsidTr="00A17C43">
        <w:tc>
          <w:tcPr>
            <w:tcW w:w="0" w:type="auto"/>
            <w:tcBorders>
              <w:bottom w:val="nil"/>
              <w:right w:val="nil"/>
            </w:tcBorders>
            <w:tcMar>
              <w:top w:w="75" w:type="dxa"/>
              <w:left w:w="75" w:type="dxa"/>
              <w:bottom w:w="75" w:type="dxa"/>
              <w:right w:w="75" w:type="dxa"/>
            </w:tcMar>
            <w:hideMark/>
          </w:tcPr>
          <w:p w14:paraId="427A63D2" w14:textId="77777777" w:rsidR="00A17C43" w:rsidRPr="00A17C43" w:rsidRDefault="00A17C43" w:rsidP="00A17C43">
            <w:r w:rsidRPr="00A17C43">
              <w:t>Moderate</w:t>
            </w:r>
          </w:p>
        </w:tc>
        <w:tc>
          <w:tcPr>
            <w:tcW w:w="0" w:type="auto"/>
            <w:tcBorders>
              <w:bottom w:val="nil"/>
              <w:right w:val="nil"/>
            </w:tcBorders>
            <w:tcMar>
              <w:top w:w="75" w:type="dxa"/>
              <w:left w:w="75" w:type="dxa"/>
              <w:bottom w:w="75" w:type="dxa"/>
              <w:right w:w="75" w:type="dxa"/>
            </w:tcMar>
            <w:hideMark/>
          </w:tcPr>
          <w:p w14:paraId="6C54436E" w14:textId="77777777" w:rsidR="00A17C43" w:rsidRPr="00A17C43" w:rsidRDefault="00A17C43" w:rsidP="00A17C43">
            <w:r w:rsidRPr="00A17C43">
              <w:t>0.65 (0.39–1.10)</w:t>
            </w:r>
          </w:p>
        </w:tc>
        <w:tc>
          <w:tcPr>
            <w:tcW w:w="0" w:type="auto"/>
            <w:tcBorders>
              <w:bottom w:val="nil"/>
              <w:right w:val="nil"/>
            </w:tcBorders>
            <w:tcMar>
              <w:top w:w="75" w:type="dxa"/>
              <w:left w:w="75" w:type="dxa"/>
              <w:bottom w:w="75" w:type="dxa"/>
              <w:right w:w="75" w:type="dxa"/>
            </w:tcMar>
            <w:hideMark/>
          </w:tcPr>
          <w:p w14:paraId="77ABD27C" w14:textId="77777777" w:rsidR="00A17C43" w:rsidRPr="00A17C43" w:rsidRDefault="00A17C43" w:rsidP="00A17C43">
            <w:r w:rsidRPr="00A17C43">
              <w:t>0.11</w:t>
            </w:r>
          </w:p>
        </w:tc>
        <w:tc>
          <w:tcPr>
            <w:tcW w:w="0" w:type="auto"/>
            <w:tcBorders>
              <w:bottom w:val="nil"/>
              <w:right w:val="nil"/>
            </w:tcBorders>
            <w:tcMar>
              <w:top w:w="75" w:type="dxa"/>
              <w:left w:w="75" w:type="dxa"/>
              <w:bottom w:w="75" w:type="dxa"/>
              <w:right w:w="75" w:type="dxa"/>
            </w:tcMar>
            <w:hideMark/>
          </w:tcPr>
          <w:p w14:paraId="15B6E53F" w14:textId="77777777" w:rsidR="00A17C43" w:rsidRPr="00A17C43" w:rsidRDefault="00A17C43" w:rsidP="00A17C43">
            <w:r w:rsidRPr="00A17C43">
              <w:t>0.70 (0.47–1.05)</w:t>
            </w:r>
          </w:p>
        </w:tc>
        <w:tc>
          <w:tcPr>
            <w:tcW w:w="0" w:type="auto"/>
            <w:tcBorders>
              <w:bottom w:val="nil"/>
              <w:right w:val="nil"/>
            </w:tcBorders>
            <w:tcMar>
              <w:top w:w="75" w:type="dxa"/>
              <w:left w:w="75" w:type="dxa"/>
              <w:bottom w:w="75" w:type="dxa"/>
              <w:right w:w="75" w:type="dxa"/>
            </w:tcMar>
            <w:hideMark/>
          </w:tcPr>
          <w:p w14:paraId="248561A7" w14:textId="77777777" w:rsidR="00A17C43" w:rsidRPr="00A17C43" w:rsidRDefault="00A17C43" w:rsidP="00A17C43">
            <w:r w:rsidRPr="00A17C43">
              <w:t>0.08</w:t>
            </w:r>
          </w:p>
        </w:tc>
        <w:tc>
          <w:tcPr>
            <w:tcW w:w="0" w:type="auto"/>
            <w:tcBorders>
              <w:bottom w:val="nil"/>
              <w:right w:val="nil"/>
            </w:tcBorders>
            <w:tcMar>
              <w:top w:w="75" w:type="dxa"/>
              <w:left w:w="75" w:type="dxa"/>
              <w:bottom w:w="75" w:type="dxa"/>
              <w:right w:w="75" w:type="dxa"/>
            </w:tcMar>
            <w:hideMark/>
          </w:tcPr>
          <w:p w14:paraId="2C000D40" w14:textId="77777777" w:rsidR="00A17C43" w:rsidRPr="00A17C43" w:rsidRDefault="00A17C43" w:rsidP="00A17C43">
            <w:r w:rsidRPr="00A17C43">
              <w:t>0.95 (0.68–1.23)</w:t>
            </w:r>
          </w:p>
        </w:tc>
        <w:tc>
          <w:tcPr>
            <w:tcW w:w="0" w:type="auto"/>
            <w:tcBorders>
              <w:bottom w:val="nil"/>
              <w:right w:val="nil"/>
            </w:tcBorders>
            <w:tcMar>
              <w:top w:w="75" w:type="dxa"/>
              <w:left w:w="75" w:type="dxa"/>
              <w:bottom w:w="75" w:type="dxa"/>
              <w:right w:w="75" w:type="dxa"/>
            </w:tcMar>
            <w:hideMark/>
          </w:tcPr>
          <w:p w14:paraId="190911F7" w14:textId="77777777" w:rsidR="00A17C43" w:rsidRPr="00A17C43" w:rsidRDefault="00A17C43" w:rsidP="00A17C43">
            <w:r w:rsidRPr="00A17C43">
              <w:t>0.73</w:t>
            </w:r>
          </w:p>
        </w:tc>
      </w:tr>
      <w:tr w:rsidR="00A17C43" w:rsidRPr="00A17C43" w14:paraId="3D611891" w14:textId="77777777" w:rsidTr="00A17C43">
        <w:tc>
          <w:tcPr>
            <w:tcW w:w="0" w:type="auto"/>
            <w:tcBorders>
              <w:bottom w:val="nil"/>
              <w:right w:val="nil"/>
            </w:tcBorders>
            <w:tcMar>
              <w:top w:w="75" w:type="dxa"/>
              <w:left w:w="75" w:type="dxa"/>
              <w:bottom w:w="75" w:type="dxa"/>
              <w:right w:w="75" w:type="dxa"/>
            </w:tcMar>
            <w:hideMark/>
          </w:tcPr>
          <w:p w14:paraId="67B16323" w14:textId="77777777" w:rsidR="00A17C43" w:rsidRPr="00A17C43" w:rsidRDefault="00A17C43" w:rsidP="00A17C43">
            <w:r w:rsidRPr="00A17C43">
              <w:t>High</w:t>
            </w:r>
          </w:p>
        </w:tc>
        <w:tc>
          <w:tcPr>
            <w:tcW w:w="0" w:type="auto"/>
            <w:tcBorders>
              <w:bottom w:val="nil"/>
              <w:right w:val="nil"/>
            </w:tcBorders>
            <w:tcMar>
              <w:top w:w="75" w:type="dxa"/>
              <w:left w:w="75" w:type="dxa"/>
              <w:bottom w:w="75" w:type="dxa"/>
              <w:right w:w="75" w:type="dxa"/>
            </w:tcMar>
            <w:hideMark/>
          </w:tcPr>
          <w:p w14:paraId="1B3524C3" w14:textId="77777777" w:rsidR="00A17C43" w:rsidRPr="00A17C43" w:rsidRDefault="00A17C43" w:rsidP="00A17C43">
            <w:r w:rsidRPr="00A17C43">
              <w:t>1.09 (0.58–2.05)</w:t>
            </w:r>
          </w:p>
        </w:tc>
        <w:tc>
          <w:tcPr>
            <w:tcW w:w="0" w:type="auto"/>
            <w:tcBorders>
              <w:bottom w:val="nil"/>
              <w:right w:val="nil"/>
            </w:tcBorders>
            <w:tcMar>
              <w:top w:w="75" w:type="dxa"/>
              <w:left w:w="75" w:type="dxa"/>
              <w:bottom w:w="75" w:type="dxa"/>
              <w:right w:w="75" w:type="dxa"/>
            </w:tcMar>
            <w:hideMark/>
          </w:tcPr>
          <w:p w14:paraId="60D007A8" w14:textId="77777777" w:rsidR="00A17C43" w:rsidRPr="00A17C43" w:rsidRDefault="00A17C43" w:rsidP="00A17C43">
            <w:r w:rsidRPr="00A17C43">
              <w:t>0.79</w:t>
            </w:r>
          </w:p>
        </w:tc>
        <w:tc>
          <w:tcPr>
            <w:tcW w:w="0" w:type="auto"/>
            <w:tcBorders>
              <w:bottom w:val="nil"/>
              <w:right w:val="nil"/>
            </w:tcBorders>
            <w:tcMar>
              <w:top w:w="75" w:type="dxa"/>
              <w:left w:w="75" w:type="dxa"/>
              <w:bottom w:w="75" w:type="dxa"/>
              <w:right w:w="75" w:type="dxa"/>
            </w:tcMar>
            <w:hideMark/>
          </w:tcPr>
          <w:p w14:paraId="27C2A86D" w14:textId="77777777" w:rsidR="00A17C43" w:rsidRPr="00A17C43" w:rsidRDefault="00A17C43" w:rsidP="00A17C43">
            <w:r w:rsidRPr="00A17C43">
              <w:t>0.75 (0.47–1.18)</w:t>
            </w:r>
          </w:p>
        </w:tc>
        <w:tc>
          <w:tcPr>
            <w:tcW w:w="0" w:type="auto"/>
            <w:tcBorders>
              <w:bottom w:val="nil"/>
              <w:right w:val="nil"/>
            </w:tcBorders>
            <w:tcMar>
              <w:top w:w="75" w:type="dxa"/>
              <w:left w:w="75" w:type="dxa"/>
              <w:bottom w:w="75" w:type="dxa"/>
              <w:right w:w="75" w:type="dxa"/>
            </w:tcMar>
            <w:hideMark/>
          </w:tcPr>
          <w:p w14:paraId="71C422C1" w14:textId="77777777" w:rsidR="00A17C43" w:rsidRPr="00A17C43" w:rsidRDefault="00A17C43" w:rsidP="00A17C43">
            <w:r w:rsidRPr="00A17C43">
              <w:t>0.21</w:t>
            </w:r>
          </w:p>
        </w:tc>
        <w:tc>
          <w:tcPr>
            <w:tcW w:w="0" w:type="auto"/>
            <w:tcBorders>
              <w:bottom w:val="nil"/>
              <w:right w:val="nil"/>
            </w:tcBorders>
            <w:tcMar>
              <w:top w:w="75" w:type="dxa"/>
              <w:left w:w="75" w:type="dxa"/>
              <w:bottom w:w="75" w:type="dxa"/>
              <w:right w:w="75" w:type="dxa"/>
            </w:tcMar>
            <w:hideMark/>
          </w:tcPr>
          <w:p w14:paraId="0C76390F" w14:textId="77777777" w:rsidR="00A17C43" w:rsidRPr="00A17C43" w:rsidRDefault="00A17C43" w:rsidP="00A17C43">
            <w:r w:rsidRPr="00A17C43">
              <w:t>0.95 (0.69–1.32)</w:t>
            </w:r>
          </w:p>
        </w:tc>
        <w:tc>
          <w:tcPr>
            <w:tcW w:w="0" w:type="auto"/>
            <w:tcBorders>
              <w:bottom w:val="nil"/>
              <w:right w:val="nil"/>
            </w:tcBorders>
            <w:tcMar>
              <w:top w:w="75" w:type="dxa"/>
              <w:left w:w="75" w:type="dxa"/>
              <w:bottom w:w="75" w:type="dxa"/>
              <w:right w:w="75" w:type="dxa"/>
            </w:tcMar>
            <w:hideMark/>
          </w:tcPr>
          <w:p w14:paraId="2E779A24" w14:textId="77777777" w:rsidR="00A17C43" w:rsidRPr="00A17C43" w:rsidRDefault="00A17C43" w:rsidP="00A17C43">
            <w:r w:rsidRPr="00A17C43">
              <w:t>0.76</w:t>
            </w:r>
          </w:p>
        </w:tc>
      </w:tr>
      <w:tr w:rsidR="00A17C43" w:rsidRPr="00A17C43" w14:paraId="2E9B2DAD" w14:textId="77777777" w:rsidTr="00A17C43">
        <w:tc>
          <w:tcPr>
            <w:tcW w:w="0" w:type="auto"/>
            <w:gridSpan w:val="2"/>
            <w:tcBorders>
              <w:bottom w:val="nil"/>
              <w:right w:val="nil"/>
            </w:tcBorders>
            <w:tcMar>
              <w:top w:w="75" w:type="dxa"/>
              <w:left w:w="75" w:type="dxa"/>
              <w:bottom w:w="75" w:type="dxa"/>
              <w:right w:w="75" w:type="dxa"/>
            </w:tcMar>
            <w:hideMark/>
          </w:tcPr>
          <w:p w14:paraId="50F84313" w14:textId="77777777" w:rsidR="00A17C43" w:rsidRPr="00A17C43" w:rsidRDefault="00A17C43" w:rsidP="00A17C43">
            <w:r w:rsidRPr="00A17C43">
              <w:t>Cooking or fireplace fume exposure</w:t>
            </w:r>
          </w:p>
        </w:tc>
        <w:tc>
          <w:tcPr>
            <w:tcW w:w="0" w:type="auto"/>
            <w:tcBorders>
              <w:bottom w:val="nil"/>
              <w:right w:val="nil"/>
            </w:tcBorders>
            <w:tcMar>
              <w:top w:w="75" w:type="dxa"/>
              <w:left w:w="75" w:type="dxa"/>
              <w:bottom w:w="75" w:type="dxa"/>
              <w:right w:w="75" w:type="dxa"/>
            </w:tcMar>
            <w:hideMark/>
          </w:tcPr>
          <w:p w14:paraId="5F3205E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D19F64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80A60A2"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1129E1F9"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0ECECD00" w14:textId="77777777" w:rsidR="00A17C43" w:rsidRPr="00A17C43" w:rsidRDefault="00A17C43" w:rsidP="00A17C43"/>
        </w:tc>
      </w:tr>
      <w:tr w:rsidR="00A17C43" w:rsidRPr="00A17C43" w14:paraId="6D6109EA" w14:textId="77777777" w:rsidTr="00A17C43">
        <w:tc>
          <w:tcPr>
            <w:tcW w:w="0" w:type="auto"/>
            <w:tcBorders>
              <w:bottom w:val="nil"/>
              <w:right w:val="nil"/>
            </w:tcBorders>
            <w:tcMar>
              <w:top w:w="75" w:type="dxa"/>
              <w:left w:w="75" w:type="dxa"/>
              <w:bottom w:w="75" w:type="dxa"/>
              <w:right w:w="75" w:type="dxa"/>
            </w:tcMar>
            <w:hideMark/>
          </w:tcPr>
          <w:p w14:paraId="123413ED" w14:textId="77777777" w:rsidR="00A17C43" w:rsidRPr="00A17C43" w:rsidRDefault="00A17C43" w:rsidP="00A17C43">
            <w:r w:rsidRPr="00A17C43">
              <w:t>No</w:t>
            </w:r>
          </w:p>
        </w:tc>
        <w:tc>
          <w:tcPr>
            <w:tcW w:w="0" w:type="auto"/>
            <w:tcBorders>
              <w:bottom w:val="nil"/>
              <w:right w:val="nil"/>
            </w:tcBorders>
            <w:tcMar>
              <w:top w:w="75" w:type="dxa"/>
              <w:left w:w="75" w:type="dxa"/>
              <w:bottom w:w="75" w:type="dxa"/>
              <w:right w:w="75" w:type="dxa"/>
            </w:tcMar>
            <w:hideMark/>
          </w:tcPr>
          <w:p w14:paraId="72ED28E9"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0F476D3B"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42362A34"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32FDE874" w14:textId="77777777" w:rsidR="00A17C43" w:rsidRPr="00A17C43" w:rsidRDefault="00A17C43" w:rsidP="00A17C43"/>
        </w:tc>
        <w:tc>
          <w:tcPr>
            <w:tcW w:w="0" w:type="auto"/>
            <w:tcBorders>
              <w:bottom w:val="nil"/>
              <w:right w:val="nil"/>
            </w:tcBorders>
            <w:tcMar>
              <w:top w:w="75" w:type="dxa"/>
              <w:left w:w="75" w:type="dxa"/>
              <w:bottom w:w="75" w:type="dxa"/>
              <w:right w:w="75" w:type="dxa"/>
            </w:tcMar>
            <w:hideMark/>
          </w:tcPr>
          <w:p w14:paraId="51CB82A1" w14:textId="77777777" w:rsidR="00A17C43" w:rsidRPr="00A17C43" w:rsidRDefault="00A17C43" w:rsidP="00A17C43">
            <w:r w:rsidRPr="00A17C43">
              <w:t>1</w:t>
            </w:r>
          </w:p>
        </w:tc>
        <w:tc>
          <w:tcPr>
            <w:tcW w:w="0" w:type="auto"/>
            <w:tcBorders>
              <w:bottom w:val="nil"/>
              <w:right w:val="nil"/>
            </w:tcBorders>
            <w:tcMar>
              <w:top w:w="75" w:type="dxa"/>
              <w:left w:w="75" w:type="dxa"/>
              <w:bottom w:w="75" w:type="dxa"/>
              <w:right w:w="75" w:type="dxa"/>
            </w:tcMar>
            <w:hideMark/>
          </w:tcPr>
          <w:p w14:paraId="075F4830" w14:textId="77777777" w:rsidR="00A17C43" w:rsidRPr="00A17C43" w:rsidRDefault="00A17C43" w:rsidP="00A17C43"/>
        </w:tc>
      </w:tr>
      <w:tr w:rsidR="00A17C43" w:rsidRPr="00A17C43" w14:paraId="15F8EBFD" w14:textId="77777777" w:rsidTr="00A17C43">
        <w:tc>
          <w:tcPr>
            <w:tcW w:w="0" w:type="auto"/>
            <w:tcBorders>
              <w:bottom w:val="nil"/>
              <w:right w:val="nil"/>
            </w:tcBorders>
            <w:tcMar>
              <w:top w:w="75" w:type="dxa"/>
              <w:left w:w="75" w:type="dxa"/>
              <w:bottom w:w="75" w:type="dxa"/>
              <w:right w:w="75" w:type="dxa"/>
            </w:tcMar>
            <w:hideMark/>
          </w:tcPr>
          <w:p w14:paraId="3EC643DA" w14:textId="77777777" w:rsidR="00A17C43" w:rsidRPr="00A17C43" w:rsidRDefault="00A17C43" w:rsidP="00A17C43">
            <w:r w:rsidRPr="00A17C43">
              <w:lastRenderedPageBreak/>
              <w:t>Yes</w:t>
            </w:r>
          </w:p>
        </w:tc>
        <w:tc>
          <w:tcPr>
            <w:tcW w:w="0" w:type="auto"/>
            <w:tcBorders>
              <w:bottom w:val="nil"/>
              <w:right w:val="nil"/>
            </w:tcBorders>
            <w:tcMar>
              <w:top w:w="75" w:type="dxa"/>
              <w:left w:w="75" w:type="dxa"/>
              <w:bottom w:w="75" w:type="dxa"/>
              <w:right w:w="75" w:type="dxa"/>
            </w:tcMar>
            <w:hideMark/>
          </w:tcPr>
          <w:p w14:paraId="5725E71F" w14:textId="77777777" w:rsidR="00A17C43" w:rsidRPr="00A17C43" w:rsidRDefault="00A17C43" w:rsidP="00A17C43">
            <w:r w:rsidRPr="00A17C43">
              <w:t>1.06 (0.50–2.25)</w:t>
            </w:r>
          </w:p>
        </w:tc>
        <w:tc>
          <w:tcPr>
            <w:tcW w:w="0" w:type="auto"/>
            <w:tcBorders>
              <w:bottom w:val="nil"/>
              <w:right w:val="nil"/>
            </w:tcBorders>
            <w:tcMar>
              <w:top w:w="75" w:type="dxa"/>
              <w:left w:w="75" w:type="dxa"/>
              <w:bottom w:w="75" w:type="dxa"/>
              <w:right w:w="75" w:type="dxa"/>
            </w:tcMar>
            <w:hideMark/>
          </w:tcPr>
          <w:p w14:paraId="642083CD" w14:textId="77777777" w:rsidR="00A17C43" w:rsidRPr="00A17C43" w:rsidRDefault="00A17C43" w:rsidP="00A17C43">
            <w:r w:rsidRPr="00A17C43">
              <w:t>0.88</w:t>
            </w:r>
          </w:p>
        </w:tc>
        <w:tc>
          <w:tcPr>
            <w:tcW w:w="0" w:type="auto"/>
            <w:tcBorders>
              <w:bottom w:val="nil"/>
              <w:right w:val="nil"/>
            </w:tcBorders>
            <w:tcMar>
              <w:top w:w="75" w:type="dxa"/>
              <w:left w:w="75" w:type="dxa"/>
              <w:bottom w:w="75" w:type="dxa"/>
              <w:right w:w="75" w:type="dxa"/>
            </w:tcMar>
            <w:hideMark/>
          </w:tcPr>
          <w:p w14:paraId="4E6D2CC2" w14:textId="77777777" w:rsidR="00A17C43" w:rsidRPr="00A17C43" w:rsidRDefault="00A17C43" w:rsidP="00A17C43">
            <w:r w:rsidRPr="00A17C43">
              <w:t>1.42 (0.74–2.70)</w:t>
            </w:r>
          </w:p>
        </w:tc>
        <w:tc>
          <w:tcPr>
            <w:tcW w:w="0" w:type="auto"/>
            <w:tcBorders>
              <w:bottom w:val="nil"/>
              <w:right w:val="nil"/>
            </w:tcBorders>
            <w:tcMar>
              <w:top w:w="75" w:type="dxa"/>
              <w:left w:w="75" w:type="dxa"/>
              <w:bottom w:w="75" w:type="dxa"/>
              <w:right w:w="75" w:type="dxa"/>
            </w:tcMar>
            <w:hideMark/>
          </w:tcPr>
          <w:p w14:paraId="4D5AEDC9" w14:textId="77777777" w:rsidR="00A17C43" w:rsidRPr="00A17C43" w:rsidRDefault="00A17C43" w:rsidP="00A17C43">
            <w:r w:rsidRPr="00A17C43">
              <w:t>0.31</w:t>
            </w:r>
          </w:p>
        </w:tc>
        <w:tc>
          <w:tcPr>
            <w:tcW w:w="0" w:type="auto"/>
            <w:tcBorders>
              <w:bottom w:val="nil"/>
              <w:right w:val="nil"/>
            </w:tcBorders>
            <w:tcMar>
              <w:top w:w="75" w:type="dxa"/>
              <w:left w:w="75" w:type="dxa"/>
              <w:bottom w:w="75" w:type="dxa"/>
              <w:right w:w="75" w:type="dxa"/>
            </w:tcMar>
            <w:hideMark/>
          </w:tcPr>
          <w:p w14:paraId="346113A8" w14:textId="77777777" w:rsidR="00A17C43" w:rsidRPr="00A17C43" w:rsidRDefault="00A17C43" w:rsidP="00A17C43">
            <w:r w:rsidRPr="00A17C43">
              <w:t>1.42 (0.82–2.46)</w:t>
            </w:r>
          </w:p>
        </w:tc>
        <w:tc>
          <w:tcPr>
            <w:tcW w:w="0" w:type="auto"/>
            <w:tcBorders>
              <w:bottom w:val="nil"/>
              <w:right w:val="nil"/>
            </w:tcBorders>
            <w:tcMar>
              <w:top w:w="75" w:type="dxa"/>
              <w:left w:w="75" w:type="dxa"/>
              <w:bottom w:w="75" w:type="dxa"/>
              <w:right w:w="75" w:type="dxa"/>
            </w:tcMar>
            <w:hideMark/>
          </w:tcPr>
          <w:p w14:paraId="0B3BF37E" w14:textId="77777777" w:rsidR="00A17C43" w:rsidRPr="00A17C43" w:rsidRDefault="00A17C43" w:rsidP="00A17C43">
            <w:r w:rsidRPr="00A17C43">
              <w:t>0.21</w:t>
            </w:r>
          </w:p>
        </w:tc>
      </w:tr>
    </w:tbl>
    <w:p w14:paraId="0981F9C4" w14:textId="77777777" w:rsidR="00A17C43" w:rsidRPr="00A17C43" w:rsidRDefault="00A17C43" w:rsidP="00A17C43">
      <w:r w:rsidRPr="00A17C43">
        <w:t>95%CI, 95% confidence interval; BMI, body mass index; OR, odds ratio. Pack years or quit smoking years was adjusted among current and former smokers, respectively.</w:t>
      </w:r>
    </w:p>
    <w:p w14:paraId="5A579829" w14:textId="77777777" w:rsidR="00A17C43" w:rsidRPr="00A17C43" w:rsidRDefault="00A17C43" w:rsidP="00A17C43">
      <w:r w:rsidRPr="00A17C43">
        <w:t>3.4.2. Chinese and Dutch cohort</w:t>
      </w:r>
    </w:p>
    <w:p w14:paraId="6D75536E" w14:textId="77777777" w:rsidR="00A17C43" w:rsidRPr="00A17C43" w:rsidRDefault="00A17C43" w:rsidP="00A17C43">
      <w:r w:rsidRPr="00A17C43">
        <w:t>Overall, when combining participants from both cohorts, participants with emphysema were typically older (aOR = 1.46 per 10 years of age increase, 95 % CI = 1.29–1.66), male (aOR = 1.59; 95 % CI = 1.32–1.93), and current smokers (aOR = 2.78; 95 % CI = 2.13–3.64) or former smokers (aOR = 1.58; 95 % CI = 1.26–1.99) compared to participants without emphysema; they also had lower BMI (aOR = 0.73; 95 % CI = 0.61–0.87 for BMI ≥ 25 kg/m</w:t>
      </w:r>
      <w:r w:rsidRPr="00A17C43">
        <w:rPr>
          <w:vertAlign w:val="superscript"/>
        </w:rPr>
        <w:t>2</w:t>
      </w:r>
      <w:r w:rsidRPr="00A17C43">
        <w:t>). We found no evidence for an association with emphysema for cooking or fireplace fume (aOR = 1.31; 95 % CI = 0.91–1.89, </w:t>
      </w:r>
      <w:r w:rsidRPr="00A17C43">
        <w:rPr>
          <w:i/>
          <w:iCs/>
        </w:rPr>
        <w:t>p</w:t>
      </w:r>
      <w:r w:rsidRPr="00A17C43">
        <w:t> = 0.15), passive smoking (aOR = 1.18; 95 % CI = 0.97–1.44, </w:t>
      </w:r>
      <w:r w:rsidRPr="00A17C43">
        <w:rPr>
          <w:i/>
          <w:iCs/>
        </w:rPr>
        <w:t>p</w:t>
      </w:r>
      <w:r w:rsidRPr="00A17C43">
        <w:t> = 0.10) or educational level (Overall </w:t>
      </w:r>
      <w:r w:rsidRPr="00A17C43">
        <w:rPr>
          <w:i/>
          <w:iCs/>
        </w:rPr>
        <w:t>p</w:t>
      </w:r>
      <w:r w:rsidRPr="00A17C43">
        <w:t> = 0.13; </w:t>
      </w:r>
      <w:hyperlink r:id="rId527" w:anchor="t0015" w:history="1">
        <w:r w:rsidRPr="00A17C43">
          <w:rPr>
            <w:rStyle w:val="Hyperlink"/>
          </w:rPr>
          <w:t>Table 3</w:t>
        </w:r>
      </w:hyperlink>
      <w:bookmarkEnd w:id="120"/>
      <w:r w:rsidRPr="00A17C43">
        <w:t>). When limiting the emphysema threshold to mild or above (</w:t>
      </w:r>
      <w:hyperlink r:id="rId528" w:anchor="s0100" w:history="1">
        <w:r w:rsidRPr="00A17C43">
          <w:rPr>
            <w:rStyle w:val="Hyperlink"/>
          </w:rPr>
          <w:t>Table S5</w:t>
        </w:r>
      </w:hyperlink>
      <w:r w:rsidRPr="00A17C43">
        <w:t>B), the risk factors associated with CLE remained the same.</w:t>
      </w:r>
    </w:p>
    <w:p w14:paraId="490E8A70" w14:textId="77777777" w:rsidR="00A17C43" w:rsidRPr="00A17C43" w:rsidRDefault="00A17C43" w:rsidP="00A17C43">
      <w:r w:rsidRPr="00A17C43">
        <w:t>3.4.3. Never smokers by cohort</w:t>
      </w:r>
    </w:p>
    <w:p w14:paraId="4DE1BEAE" w14:textId="77777777" w:rsidR="00A17C43" w:rsidRPr="00A17C43" w:rsidRDefault="00A17C43" w:rsidP="00A17C43">
      <w:r w:rsidRPr="00A17C43">
        <w:t>After stratifying never smokers by national cohort, increasing age (aOR = 1.59; 95 % CI = 1.25–2.02 vs 1.26; 95 % CI = 0.97–1.64 [</w:t>
      </w:r>
      <w:r w:rsidRPr="00A17C43">
        <w:rPr>
          <w:i/>
          <w:iCs/>
        </w:rPr>
        <w:t>p</w:t>
      </w:r>
      <w:r w:rsidRPr="00A17C43">
        <w:t> = 0.08, per 10 year increase]) and male sex (aOR = 1.50; 95 % CI = 1.02–2.22 vs 1.93, 95 % CI = 1.26–2.96) were associated with increased odds of emphysema with comparable magnitudes in the Chinese and Dutch participants (</w:t>
      </w:r>
      <w:hyperlink r:id="rId529" w:anchor="f0010" w:history="1">
        <w:r w:rsidRPr="00A17C43">
          <w:rPr>
            <w:rStyle w:val="Hyperlink"/>
          </w:rPr>
          <w:t>Fig. 2</w:t>
        </w:r>
      </w:hyperlink>
      <w:r w:rsidRPr="00A17C43">
        <w:t>). The aOR was increased for cooking/fireplace fumes exposure in both cohorts in never smokers, but this was not significant. Likewise, passive smoking was not associated with emphysema in never smokers in any of the two populations despite the high passive smoking prevalence in the Chinese (35.4 % vs 15.5 %). When stratifying all participants by national cohort (</w:t>
      </w:r>
      <w:hyperlink r:id="rId530" w:anchor="s0100" w:history="1">
        <w:r w:rsidRPr="00A17C43">
          <w:rPr>
            <w:rStyle w:val="Hyperlink"/>
          </w:rPr>
          <w:t>Table S7</w:t>
        </w:r>
      </w:hyperlink>
      <w:bookmarkEnd w:id="118"/>
      <w:r w:rsidRPr="00A17C43">
        <w:t>), the risk factors associated with emphysema remained the same with comparable magnitudes in all the Chinese and Dutch participants.</w:t>
      </w:r>
    </w:p>
    <w:p w14:paraId="685D0ACD" w14:textId="77A5D5CD" w:rsidR="00A17C43" w:rsidRPr="00A17C43" w:rsidRDefault="00A17C43" w:rsidP="00A17C43"/>
    <w:p w14:paraId="54744266" w14:textId="77777777" w:rsidR="00A17C43" w:rsidRPr="00A17C43" w:rsidRDefault="00A17C43" w:rsidP="00A17C43">
      <w:pPr>
        <w:numPr>
          <w:ilvl w:val="0"/>
          <w:numId w:val="21"/>
        </w:numPr>
      </w:pPr>
      <w:hyperlink r:id="rId531" w:tgtFrame="_blank" w:tooltip="Download high-res image (432KB)" w:history="1">
        <w:r w:rsidRPr="00A17C43">
          <w:rPr>
            <w:rStyle w:val="Hyperlink"/>
          </w:rPr>
          <w:t>Download: Download high-res image (432KB)</w:t>
        </w:r>
      </w:hyperlink>
    </w:p>
    <w:p w14:paraId="0B241A6D" w14:textId="77777777" w:rsidR="00A17C43" w:rsidRPr="00A17C43" w:rsidRDefault="00A17C43" w:rsidP="00A17C43">
      <w:pPr>
        <w:numPr>
          <w:ilvl w:val="0"/>
          <w:numId w:val="21"/>
        </w:numPr>
      </w:pPr>
      <w:hyperlink r:id="rId532" w:tgtFrame="_blank" w:tooltip="Download full-size image" w:history="1">
        <w:r w:rsidRPr="00A17C43">
          <w:rPr>
            <w:rStyle w:val="Hyperlink"/>
          </w:rPr>
          <w:t>Download: Download full-size image</w:t>
        </w:r>
      </w:hyperlink>
    </w:p>
    <w:p w14:paraId="03167323" w14:textId="77777777" w:rsidR="00A17C43" w:rsidRPr="00A17C43" w:rsidRDefault="00A17C43" w:rsidP="00A17C43">
      <w:r w:rsidRPr="00A17C43">
        <w:t>Fig. 2. Multivariable </w:t>
      </w:r>
      <w:hyperlink r:id="rId533" w:tooltip="Learn more about logistic regression analysis from ScienceDirect's AI-generated Topic Pages" w:history="1">
        <w:r w:rsidRPr="00A17C43">
          <w:rPr>
            <w:rStyle w:val="Hyperlink"/>
          </w:rPr>
          <w:t>logistic regression analysis</w:t>
        </w:r>
      </w:hyperlink>
      <w:r w:rsidRPr="00A17C43">
        <w:t> of risk factors for </w:t>
      </w:r>
      <w:hyperlink r:id="rId534" w:tooltip="Learn more about emphysema from ScienceDirect's AI-generated Topic Pages" w:history="1">
        <w:r w:rsidRPr="00A17C43">
          <w:rPr>
            <w:rStyle w:val="Hyperlink"/>
          </w:rPr>
          <w:t>emphysema</w:t>
        </w:r>
      </w:hyperlink>
      <w:r w:rsidRPr="00A17C43">
        <w:t> (≥trace) in never smokers, stratified by national cohort. Note: </w:t>
      </w:r>
      <w:hyperlink r:id="rId535" w:tooltip="Learn more about BMI from ScienceDirect's AI-generated Topic Pages" w:history="1">
        <w:r w:rsidRPr="00A17C43">
          <w:rPr>
            <w:rStyle w:val="Hyperlink"/>
          </w:rPr>
          <w:t>BMI</w:t>
        </w:r>
      </w:hyperlink>
      <w:r w:rsidRPr="00A17C43">
        <w:t>, body mass index; NA, not applicable; OR, odds ratio.</w:t>
      </w:r>
    </w:p>
    <w:p w14:paraId="0F4BA749" w14:textId="0863EC6D" w:rsidR="00A17C43" w:rsidRPr="00A17C43" w:rsidRDefault="00A17C43" w:rsidP="00A17C43"/>
    <w:p w14:paraId="645D5D62" w14:textId="77777777" w:rsidR="00A17C43" w:rsidRPr="00A17C43" w:rsidRDefault="00A17C43" w:rsidP="00A17C43">
      <w:pPr>
        <w:numPr>
          <w:ilvl w:val="0"/>
          <w:numId w:val="22"/>
        </w:numPr>
      </w:pPr>
      <w:hyperlink r:id="rId536" w:tgtFrame="_blank" w:tooltip="Download high-res image (658KB)" w:history="1">
        <w:r w:rsidRPr="00A17C43">
          <w:rPr>
            <w:rStyle w:val="Hyperlink"/>
          </w:rPr>
          <w:t>Download: Download high-res image (658KB)</w:t>
        </w:r>
      </w:hyperlink>
    </w:p>
    <w:p w14:paraId="6CD45C7B" w14:textId="77777777" w:rsidR="00A17C43" w:rsidRPr="00A17C43" w:rsidRDefault="00A17C43" w:rsidP="00A17C43">
      <w:pPr>
        <w:numPr>
          <w:ilvl w:val="0"/>
          <w:numId w:val="22"/>
        </w:numPr>
      </w:pPr>
      <w:hyperlink r:id="rId537" w:tgtFrame="_blank" w:tooltip="Download full-size image" w:history="1">
        <w:r w:rsidRPr="00A17C43">
          <w:rPr>
            <w:rStyle w:val="Hyperlink"/>
          </w:rPr>
          <w:t>Download: Download full-size image</w:t>
        </w:r>
      </w:hyperlink>
    </w:p>
    <w:p w14:paraId="29ECB965" w14:textId="77777777" w:rsidR="00A17C43" w:rsidRPr="00A17C43" w:rsidRDefault="00A17C43" w:rsidP="00A17C43">
      <w:r w:rsidRPr="00A17C43">
        <w:lastRenderedPageBreak/>
        <w:t>Fig. 3. Examples CT images of </w:t>
      </w:r>
      <w:hyperlink r:id="rId538" w:tooltip="Learn more about emphysema from ScienceDirect's AI-generated Topic Pages" w:history="1">
        <w:r w:rsidRPr="00A17C43">
          <w:rPr>
            <w:rStyle w:val="Hyperlink"/>
          </w:rPr>
          <w:t>emphysema</w:t>
        </w:r>
      </w:hyperlink>
      <w:r w:rsidRPr="00A17C43">
        <w:t> classification. a. Trace CLE shows minimal centrilobular lucencies, occupying &lt; 0.5 % of upper lung zone. b. Mild CLE shows scattered centrilobular lucencies, separated by large regions of normal lung, involving an estimated 0.5 %-5% of upper lung zone. </w:t>
      </w:r>
      <w:hyperlink r:id="rId539" w:anchor="f0015" w:history="1">
        <w:r w:rsidRPr="00A17C43">
          <w:rPr>
            <w:rStyle w:val="Hyperlink"/>
          </w:rPr>
          <w:t>Fig. 3</w:t>
        </w:r>
      </w:hyperlink>
      <w:r w:rsidRPr="00A17C43">
        <w:t>c. Moderate CLE shows many well-defined centrilobular lucencies that occupy more than 5 % of upper lung zone. </w:t>
      </w:r>
      <w:hyperlink r:id="rId540" w:anchor="f0015" w:history="1">
        <w:r w:rsidRPr="00A17C43">
          <w:rPr>
            <w:rStyle w:val="Hyperlink"/>
          </w:rPr>
          <w:t>Fig. 3</w:t>
        </w:r>
      </w:hyperlink>
      <w:r w:rsidRPr="00A17C43">
        <w:t>d. Confluent CLE shows coalescent centrilobular or lobular lucencies, including multiple regions of lucencies that span several secondary pulmonary lobules. 3e. Advanced destructive </w:t>
      </w:r>
      <w:hyperlink r:id="rId541" w:tooltip="Learn more about emphysema from ScienceDirect's AI-generated Topic Pages" w:history="1">
        <w:r w:rsidRPr="00A17C43">
          <w:rPr>
            <w:rStyle w:val="Hyperlink"/>
          </w:rPr>
          <w:t>emphysema</w:t>
        </w:r>
      </w:hyperlink>
      <w:r w:rsidRPr="00A17C43">
        <w:t> shows hyperexpansion of secondary pulmonary lobules with distortion of pulmonary architecture. PSE is also seen along the pleural margin of right and left lungs. </w:t>
      </w:r>
      <w:hyperlink r:id="rId542" w:anchor="f0015" w:history="1">
        <w:r w:rsidRPr="00A17C43">
          <w:rPr>
            <w:rStyle w:val="Hyperlink"/>
          </w:rPr>
          <w:t>Fig. 3</w:t>
        </w:r>
      </w:hyperlink>
      <w:r w:rsidRPr="00A17C43">
        <w:t>f. Mild PSE shows subpleural foci of low attenuation (mainly &lt; 1 cm) separated by intact interlobular septa along the mediastinum. CLE is also seen upper lobes of both lungs. </w:t>
      </w:r>
      <w:hyperlink r:id="rId543" w:anchor="f0015" w:history="1">
        <w:r w:rsidRPr="00A17C43">
          <w:rPr>
            <w:rStyle w:val="Hyperlink"/>
          </w:rPr>
          <w:t>Fig. 3</w:t>
        </w:r>
      </w:hyperlink>
      <w:r w:rsidRPr="00A17C43">
        <w:t>g. Substantial PSE shows numerous large (mainly &gt; 1 cm) juxta pleural cysts like lucencies or bullae along the chest wall and mediastinal pleural margins. The images shown here use the minimum intensity projection with 10 mm thickness (WW:400HU, WC: −850HU).</w:t>
      </w:r>
    </w:p>
    <w:p w14:paraId="799121F1" w14:textId="77777777" w:rsidR="00A17C43" w:rsidRPr="00A17C43" w:rsidRDefault="00A17C43" w:rsidP="00A17C43">
      <w:r w:rsidRPr="00A17C43">
        <w:t>We included 1143 Chinese participants and 1200 Dutch participants. In a post hoc power analysis, the power to detect a difference in emphysema prevalence (at least mild) between the two countries is 0.88 when two tails and an alpha value of 0.05 were applied.</w:t>
      </w:r>
    </w:p>
    <w:p w14:paraId="4FD01AFA" w14:textId="77777777" w:rsidR="00A17C43" w:rsidRPr="00A17C43" w:rsidRDefault="00A17C43" w:rsidP="00A17C43">
      <w:r w:rsidRPr="00A17C43">
        <w:t>4. Discussion</w:t>
      </w:r>
    </w:p>
    <w:p w14:paraId="7DA7CF8B" w14:textId="77777777" w:rsidR="00A17C43" w:rsidRPr="00A17C43" w:rsidRDefault="00A17C43" w:rsidP="00A17C43">
      <w:r w:rsidRPr="00A17C43">
        <w:t>In this study of general populations, the Chinese and Dutch population had a similar socio-demographics and smoking distribution as compared to other previously reported Chinese and Dutch cohorts respectively </w:t>
      </w:r>
      <w:hyperlink r:id="rId544" w:anchor="b0115" w:history="1">
        <w:r w:rsidRPr="00A17C43">
          <w:rPr>
            <w:rStyle w:val="Hyperlink"/>
          </w:rPr>
          <w:t>[23]</w:t>
        </w:r>
      </w:hyperlink>
      <w:r w:rsidRPr="00A17C43">
        <w:t>, </w:t>
      </w:r>
      <w:hyperlink r:id="rId545" w:anchor="b0120" w:history="1">
        <w:r w:rsidRPr="00A17C43">
          <w:rPr>
            <w:rStyle w:val="Hyperlink"/>
          </w:rPr>
          <w:t>[24]</w:t>
        </w:r>
      </w:hyperlink>
      <w:r w:rsidRPr="00A17C43">
        <w:t>, </w:t>
      </w:r>
      <w:hyperlink r:id="rId546" w:anchor="b0125" w:history="1">
        <w:r w:rsidRPr="00A17C43">
          <w:rPr>
            <w:rStyle w:val="Hyperlink"/>
          </w:rPr>
          <w:t>[25]</w:t>
        </w:r>
      </w:hyperlink>
      <w:r w:rsidRPr="00A17C43">
        <w:t>, </w:t>
      </w:r>
      <w:hyperlink r:id="rId547" w:anchor="b0130" w:history="1">
        <w:r w:rsidRPr="00A17C43">
          <w:rPr>
            <w:rStyle w:val="Hyperlink"/>
          </w:rPr>
          <w:t>[26]</w:t>
        </w:r>
      </w:hyperlink>
      <w:r w:rsidRPr="00A17C43">
        <w:t>, we found that the Chinese had a higher prevalence of visual emphysema on LDCT than the Dutch. However, this was only seen in never smokers. Among never smokers, increasing age, and male sex were associated with the presence of emphysema in both cohorts, but fumes exposure and passive smoking were not. Finally, although the CLE subtype was more common in the Chinese than in the Dutch population, the severity of CLE and PSE were comparable.</w:t>
      </w:r>
    </w:p>
    <w:p w14:paraId="29D208D3" w14:textId="77777777" w:rsidR="00A17C43" w:rsidRPr="00A17C43" w:rsidRDefault="00A17C43" w:rsidP="00A17C43">
      <w:r w:rsidRPr="00A17C43">
        <w:t>In total, 12 % of the Chinese never smokers had at least mild emphysema, which is consistent with the prevalence reported in Canadian never smokers (11 %) </w:t>
      </w:r>
      <w:hyperlink r:id="rId548" w:anchor="b0135" w:history="1">
        <w:r w:rsidRPr="00A17C43">
          <w:rPr>
            <w:rStyle w:val="Hyperlink"/>
          </w:rPr>
          <w:t>[27]</w:t>
        </w:r>
      </w:hyperlink>
      <w:r w:rsidRPr="00A17C43">
        <w:t>; Whereas in Chinese ever smokers, 39 % had at least mild emphysema, and this is consistent with the rate in the </w:t>
      </w:r>
      <w:hyperlink r:id="rId549" w:tooltip="Learn more about COPD from ScienceDirect's AI-generated Topic Pages" w:history="1">
        <w:r w:rsidRPr="00A17C43">
          <w:rPr>
            <w:rStyle w:val="Hyperlink"/>
          </w:rPr>
          <w:t>COPD</w:t>
        </w:r>
      </w:hyperlink>
      <w:r w:rsidRPr="00A17C43">
        <w:t> Gene study in a US population (42 %) </w:t>
      </w:r>
      <w:hyperlink r:id="rId550" w:anchor="b0140" w:history="1">
        <w:r w:rsidRPr="00A17C43">
          <w:rPr>
            <w:rStyle w:val="Hyperlink"/>
          </w:rPr>
          <w:t>[28]</w:t>
        </w:r>
      </w:hyperlink>
      <w:r w:rsidRPr="00A17C43">
        <w:t>, </w:t>
      </w:r>
      <w:hyperlink r:id="rId551" w:anchor="b0145" w:history="1">
        <w:r w:rsidRPr="00A17C43">
          <w:rPr>
            <w:rStyle w:val="Hyperlink"/>
          </w:rPr>
          <w:t>[29]</w:t>
        </w:r>
      </w:hyperlink>
      <w:r w:rsidRPr="00A17C43">
        <w:t>, while 22 % of our Dutch ever smokers had at least mild emphysema. This lower prevalence could be explained by the lower pack years, and fewer men in the Dutch population. The prevalence of emphysema and each emphysema severity level in Chinese was higher than in the Dutch which was associated with older age, more men, greater current smoking rate, pack years and lower BMI in the Chinese population.</w:t>
      </w:r>
    </w:p>
    <w:p w14:paraId="79A94DE8" w14:textId="77777777" w:rsidR="00A17C43" w:rsidRPr="00A17C43" w:rsidRDefault="00A17C43" w:rsidP="00A17C43">
      <w:r w:rsidRPr="00A17C43">
        <w:t>However, after adjusting for multiple confounders, the Chinese had a two-fold increased odds for emphysema compared with the Dutch. The increased threshold for emphysema definition had only a minor impact on the higher odds for the Chinese population (≥trace CLE: aOR = 2.19; 95 % CI = 1.77– 2.70; ≥ mild CLE: aOR = 1.58; 95 % CI = 1.15–2.17). When stratified by smoking status, only Chinese never smokers had an increased odds compared to the Dutch. We therefore hypothesised that other unmeasured risk factors must account for the difference in emphysema prevalence between the two populations. A well-recognised difference is the higher outdoor air pollution in northern China than in the Netherlands (mean </w:t>
      </w:r>
      <w:hyperlink r:id="rId552" w:tooltip="Learn more about particulate matter from ScienceDirect's AI-generated Topic Pages" w:history="1">
        <w:r w:rsidRPr="00A17C43">
          <w:rPr>
            <w:rStyle w:val="Hyperlink"/>
          </w:rPr>
          <w:t>particulate matter</w:t>
        </w:r>
      </w:hyperlink>
      <w:r w:rsidRPr="00A17C43">
        <w:t> 2.5: 95 vs 16 μg/m</w:t>
      </w:r>
      <w:r w:rsidRPr="00A17C43">
        <w:rPr>
          <w:vertAlign w:val="superscript"/>
        </w:rPr>
        <w:t>3</w:t>
      </w:r>
      <w:r w:rsidRPr="00A17C43">
        <w:t>) </w:t>
      </w:r>
      <w:hyperlink r:id="rId553" w:anchor="b0150" w:history="1">
        <w:r w:rsidRPr="00A17C43">
          <w:rPr>
            <w:rStyle w:val="Hyperlink"/>
          </w:rPr>
          <w:t>[30]</w:t>
        </w:r>
      </w:hyperlink>
      <w:r w:rsidRPr="00A17C43">
        <w:t>, </w:t>
      </w:r>
      <w:hyperlink r:id="rId554" w:anchor="b0155" w:history="1">
        <w:r w:rsidRPr="00A17C43">
          <w:rPr>
            <w:rStyle w:val="Hyperlink"/>
          </w:rPr>
          <w:t>[31]</w:t>
        </w:r>
      </w:hyperlink>
      <w:r w:rsidRPr="00A17C43">
        <w:t>. Previous studies have shown that air pollution not only contributes to a higher incidence of emphysema but also becomes an increasingly major risk for emphysema in low-to middle-income countries </w:t>
      </w:r>
      <w:hyperlink r:id="rId555" w:anchor="b0160" w:history="1">
        <w:r w:rsidRPr="00A17C43">
          <w:rPr>
            <w:rStyle w:val="Hyperlink"/>
          </w:rPr>
          <w:t>[32]</w:t>
        </w:r>
      </w:hyperlink>
      <w:r w:rsidRPr="00A17C43">
        <w:t>, </w:t>
      </w:r>
      <w:hyperlink r:id="rId556" w:anchor="b0165" w:history="1">
        <w:r w:rsidRPr="00A17C43">
          <w:rPr>
            <w:rStyle w:val="Hyperlink"/>
          </w:rPr>
          <w:t>[33]</w:t>
        </w:r>
      </w:hyperlink>
      <w:r w:rsidRPr="00A17C43">
        <w:t>. Another explanation might be related to </w:t>
      </w:r>
      <w:hyperlink r:id="rId557" w:tooltip="Learn more about genetic risk factors from ScienceDirect's AI-generated Topic Pages" w:history="1">
        <w:r w:rsidRPr="00A17C43">
          <w:rPr>
            <w:rStyle w:val="Hyperlink"/>
          </w:rPr>
          <w:t>genetic risk factors</w:t>
        </w:r>
      </w:hyperlink>
      <w:r w:rsidRPr="00A17C43">
        <w:t> such as the glutathione S-transferase theta 1 which is a </w:t>
      </w:r>
      <w:hyperlink r:id="rId558" w:tooltip="Learn more about diagnostic marker from ScienceDirect's AI-generated Topic Pages" w:history="1">
        <w:r w:rsidRPr="00A17C43">
          <w:rPr>
            <w:rStyle w:val="Hyperlink"/>
          </w:rPr>
          <w:t>diagnostic marker</w:t>
        </w:r>
      </w:hyperlink>
      <w:r w:rsidRPr="00A17C43">
        <w:t> of </w:t>
      </w:r>
      <w:hyperlink r:id="rId559" w:tooltip="Learn more about COPD from ScienceDirect's AI-generated Topic Pages" w:history="1">
        <w:r w:rsidRPr="00A17C43">
          <w:rPr>
            <w:rStyle w:val="Hyperlink"/>
          </w:rPr>
          <w:t>COPD</w:t>
        </w:r>
      </w:hyperlink>
      <w:r w:rsidRPr="00A17C43">
        <w:t> </w:t>
      </w:r>
      <w:hyperlink r:id="rId560" w:anchor="b0170" w:history="1">
        <w:r w:rsidRPr="00A17C43">
          <w:rPr>
            <w:rStyle w:val="Hyperlink"/>
          </w:rPr>
          <w:t>[34]</w:t>
        </w:r>
      </w:hyperlink>
      <w:r w:rsidRPr="00A17C43">
        <w:t xml:space="preserve"> and shows a high association with increased COPD </w:t>
      </w:r>
      <w:r w:rsidRPr="00A17C43">
        <w:lastRenderedPageBreak/>
        <w:t>susceptibility only in Asians but not in Caucasian populations </w:t>
      </w:r>
      <w:hyperlink r:id="rId561" w:anchor="b0175" w:history="1">
        <w:r w:rsidRPr="00A17C43">
          <w:rPr>
            <w:rStyle w:val="Hyperlink"/>
          </w:rPr>
          <w:t>[35]</w:t>
        </w:r>
      </w:hyperlink>
      <w:r w:rsidRPr="00A17C43">
        <w:t>. Contrary to never smokers, we observed no difference in emphysema prevalence in smokers between the two populations. Likely, this is caused by the overwhelming effect of smoking on emphysema prevalence, which covers any effect of other risk factors that could have resulted in a small difference between these two populations. Our study showed that older age, male sex, smoking status, and low BMI in the overall population were associated with emphysema on LDCT. This is consistent with earlier reports that these are risk factors for emphysema or COPD </w:t>
      </w:r>
      <w:hyperlink r:id="rId562" w:anchor="b0180" w:history="1">
        <w:r w:rsidRPr="00A17C43">
          <w:rPr>
            <w:rStyle w:val="Hyperlink"/>
          </w:rPr>
          <w:t>[36]</w:t>
        </w:r>
      </w:hyperlink>
      <w:r w:rsidRPr="00A17C43">
        <w:t>, </w:t>
      </w:r>
      <w:hyperlink r:id="rId563" w:anchor="b0185" w:history="1">
        <w:r w:rsidRPr="00A17C43">
          <w:rPr>
            <w:rStyle w:val="Hyperlink"/>
          </w:rPr>
          <w:t>[37]</w:t>
        </w:r>
      </w:hyperlink>
      <w:r w:rsidRPr="00A17C43">
        <w:t>. We did not detect a significant association between passive smoking exposure and emphysema in either the overall combined cohorts or the stratified cohorts. A previous study reported that passive smoking was associated with increased odds of COPD (OR = 1.18; 95 % CI = 1.01–1.39) only when the exposure duration is at least 20 h/week </w:t>
      </w:r>
      <w:hyperlink r:id="rId564" w:anchor="b0190" w:history="1">
        <w:r w:rsidRPr="00A17C43">
          <w:rPr>
            <w:rStyle w:val="Hyperlink"/>
          </w:rPr>
          <w:t>[38]</w:t>
        </w:r>
      </w:hyperlink>
      <w:r w:rsidRPr="00A17C43">
        <w:t>. Passive smoking in our Chinese cohort was defined as positive only when the exposure duration was ≥ 15 mins/week. The lower cut-off applying for exposure may have led to the nonsignificant result. Though insignificant probably due to the lack of power, we observed a higher odds for cooking/fireplace fume exposure and emphysema in our study (OR = 1.31; 95 % CI = 0.91–1.89 in all participants; OR = 1.42; 95 % CI = 0.82–2.46 in never smokers). Previous findings showed that poor ventilation in the kitchen is associated with COPD (OR = 1.28; 95 % CI = 1.14–1.43) </w:t>
      </w:r>
      <w:hyperlink r:id="rId565" w:anchor="b0130" w:history="1">
        <w:r w:rsidRPr="00A17C43">
          <w:rPr>
            <w:rStyle w:val="Hyperlink"/>
          </w:rPr>
          <w:t>[26]</w:t>
        </w:r>
      </w:hyperlink>
      <w:r w:rsidRPr="00A17C43">
        <w:t>. Furthermore, among the Chinese and Dutch never smokers, increasing age and male sex were associated with an increased odds of emphysema, consistent with the finding for COPD risk among Korean never smokers </w:t>
      </w:r>
      <w:hyperlink r:id="rId566" w:anchor="b0195" w:history="1">
        <w:r w:rsidRPr="00A17C43">
          <w:rPr>
            <w:rStyle w:val="Hyperlink"/>
          </w:rPr>
          <w:t>[39]</w:t>
        </w:r>
      </w:hyperlink>
      <w:r w:rsidRPr="00A17C43">
        <w:t>. Meanwhile, Age and sex two risk factors were present at similar effect sizes for emphysema in the Chinese and the Dutch population. The ORs of males for emphysema in the Chinese never smokers was 1.50 (95 % CI = 1.02–2.22), which is comparable to the odds of 1.40 (95 % CI = 1.21–1.63) for COPD reported in a Chinese large-scale and population-based study </w:t>
      </w:r>
      <w:hyperlink r:id="rId567" w:anchor="b0200" w:history="1">
        <w:r w:rsidRPr="00A17C43">
          <w:rPr>
            <w:rStyle w:val="Hyperlink"/>
          </w:rPr>
          <w:t>[40]</w:t>
        </w:r>
      </w:hyperlink>
      <w:r w:rsidRPr="00A17C43">
        <w:t>.</w:t>
      </w:r>
    </w:p>
    <w:p w14:paraId="6F1EB384" w14:textId="77777777" w:rsidR="00A17C43" w:rsidRPr="00A17C43" w:rsidRDefault="00A17C43" w:rsidP="00A17C43">
      <w:r w:rsidRPr="00A17C43">
        <w:t>Importantly, current smokers in our study had 2.5-fold increased odds of emphysema, reminding us of the importance of smoking in emphysema formation and supporting the necessity of </w:t>
      </w:r>
      <w:hyperlink r:id="rId568" w:tooltip="Learn more about smoking cessation from ScienceDirect's AI-generated Topic Pages" w:history="1">
        <w:r w:rsidRPr="00A17C43">
          <w:rPr>
            <w:rStyle w:val="Hyperlink"/>
          </w:rPr>
          <w:t>smoking cessation</w:t>
        </w:r>
      </w:hyperlink>
      <w:r w:rsidRPr="00A17C43">
        <w:t>. Chest CT is more sensitive than </w:t>
      </w:r>
      <w:hyperlink r:id="rId569" w:tooltip="Learn more about pulmonary function test from ScienceDirect's AI-generated Topic Pages" w:history="1">
        <w:r w:rsidRPr="00A17C43">
          <w:rPr>
            <w:rStyle w:val="Hyperlink"/>
          </w:rPr>
          <w:t>pulmonary function test</w:t>
        </w:r>
      </w:hyperlink>
      <w:r w:rsidRPr="00A17C43">
        <w:t> in detecting emphysema and underdiagnose of emphysema was common in </w:t>
      </w:r>
      <w:hyperlink r:id="rId570" w:tooltip="Learn more about primary healthcare from ScienceDirect's AI-generated Topic Pages" w:history="1">
        <w:r w:rsidRPr="00A17C43">
          <w:rPr>
            <w:rStyle w:val="Hyperlink"/>
          </w:rPr>
          <w:t>primary healthcare</w:t>
        </w:r>
      </w:hyperlink>
      <w:hyperlink r:id="rId571" w:anchor="b0205" w:history="1">
        <w:r w:rsidRPr="00A17C43">
          <w:rPr>
            <w:rStyle w:val="Hyperlink"/>
          </w:rPr>
          <w:t>[41]</w:t>
        </w:r>
      </w:hyperlink>
      <w:r w:rsidRPr="00A17C43">
        <w:t>. Our findings show that CT screening for lung cancer provides an additional opportunity for emphysema detection. Meanwhile, it reminds clinicians of the need to consider screening older, male participants with low BMI, which could decrease the chance of emphysema underdiagnosis. A recent </w:t>
      </w:r>
      <w:hyperlink r:id="rId572" w:tooltip="Learn more about systematic review from ScienceDirect's AI-generated Topic Pages" w:history="1">
        <w:r w:rsidRPr="00A17C43">
          <w:rPr>
            <w:rStyle w:val="Hyperlink"/>
          </w:rPr>
          <w:t>systematic review</w:t>
        </w:r>
      </w:hyperlink>
      <w:r w:rsidRPr="00A17C43">
        <w:t> and </w:t>
      </w:r>
      <w:r w:rsidRPr="00A17C43">
        <w:rPr>
          <w:i/>
          <w:iCs/>
        </w:rPr>
        <w:t>meta</w:t>
      </w:r>
      <w:r w:rsidRPr="00A17C43">
        <w:t>-analysis showed that CT-defined emphysema was associated with a higher odds ratio (OR, 2.3) of lung cancer, and this association increased with emphysema severity (OR, 2.5–4.5 for trace to severe emphysema) </w:t>
      </w:r>
      <w:hyperlink r:id="rId573" w:anchor="b0015" w:history="1">
        <w:r w:rsidRPr="00A17C43">
          <w:rPr>
            <w:rStyle w:val="Hyperlink"/>
          </w:rPr>
          <w:t>[3]</w:t>
        </w:r>
      </w:hyperlink>
      <w:r w:rsidRPr="00A17C43">
        <w:t>. Given the high prevalence of CT-defined emphysema in the general population, we will evaluate the association of emphysema and lung cancer in future studies, especially among never smokers. At least trace emphysema was set as a threshold for the presence of emphysema based on the Fleischner Society guideline. Considering the impact of image noise on the assessment of trace emphysema, at least mild emphysema was also set as another threshold. The results were similar, which demonstrated the stability of our conclusion. For the CT image quality, the HU deviation and HU standard deviation of air in our two cohorts are slightly higher than the requirements in the phantom (≤6 HU for HU deviation and ≤ 20 HU for HU standard deviation) </w:t>
      </w:r>
      <w:hyperlink r:id="rId574" w:anchor="b0210" w:history="1">
        <w:r w:rsidRPr="00A17C43">
          <w:rPr>
            <w:rStyle w:val="Hyperlink"/>
          </w:rPr>
          <w:t>[42]</w:t>
        </w:r>
      </w:hyperlink>
      <w:r w:rsidRPr="00A17C43">
        <w:t>. However, these available requirements for lung density are applicable for quantitative CT assessments of emphysema, and our visual assessment of emphysema is less sensitive to image noise than quantitative assessment </w:t>
      </w:r>
      <w:hyperlink r:id="rId575" w:anchor="b0040" w:history="1">
        <w:r w:rsidRPr="00A17C43">
          <w:rPr>
            <w:rStyle w:val="Hyperlink"/>
          </w:rPr>
          <w:t>[8]</w:t>
        </w:r>
      </w:hyperlink>
      <w:r w:rsidRPr="00A17C43">
        <w:t>. Therefore, we expect limited impact on our results.</w:t>
      </w:r>
    </w:p>
    <w:p w14:paraId="07D9C113" w14:textId="77777777" w:rsidR="00A17C43" w:rsidRPr="00A17C43" w:rsidRDefault="00A17C43" w:rsidP="00A17C43">
      <w:r w:rsidRPr="00A17C43">
        <w:t>Our study has some limitations. First</w:t>
      </w:r>
      <w:r w:rsidRPr="00A17C43">
        <w:rPr>
          <w:u w:val="single"/>
        </w:rPr>
        <w:t>,</w:t>
      </w:r>
      <w:r w:rsidRPr="00A17C43">
        <w:t xml:space="preserve"> only one radiologist performed the emphysema assessment; however, the interobserver agreements with two other readers were good to very good, which helps to mitigate this concern. Second, we might have an unfair comparison between the two cohorts. On the one hand, we collected some characteristics (i.e., passive smoking, fireplace fume exposure) for Dutch participants several years before the CT scan, making it possible that some will have shifted </w:t>
      </w:r>
      <w:r w:rsidRPr="00A17C43">
        <w:lastRenderedPageBreak/>
        <w:t>from the smoking status group. On the other hand, the definition of variables like smoking status and passive smoking differed slightly between the Chinese and Dutch cohorts. We expect that a small proportion of misclassification of participants has a limited impact on the effect estimation for emphysema risk. Third, occupational exposures were not available in both cohorts, while this might be a confounding factor for emphysema that needed to be adjusted for. Considering that ORs of occupational exposure for emphysema reported in a Chinese Biobank and Dutch Lifeline </w:t>
      </w:r>
      <w:hyperlink r:id="rId576" w:tooltip="Learn more about cohort studies from ScienceDirect's AI-generated Topic Pages" w:history="1">
        <w:r w:rsidRPr="00A17C43">
          <w:rPr>
            <w:rStyle w:val="Hyperlink"/>
          </w:rPr>
          <w:t>cohort studies</w:t>
        </w:r>
      </w:hyperlink>
      <w:r w:rsidRPr="00A17C43">
        <w:t> are comparable </w:t>
      </w:r>
      <w:hyperlink r:id="rId577" w:anchor="b0215" w:history="1">
        <w:r w:rsidRPr="00A17C43">
          <w:rPr>
            <w:rStyle w:val="Hyperlink"/>
          </w:rPr>
          <w:t>[43]</w:t>
        </w:r>
      </w:hyperlink>
      <w:r w:rsidRPr="00A17C43">
        <w:t>, </w:t>
      </w:r>
      <w:hyperlink r:id="rId578" w:anchor="b0220" w:history="1">
        <w:r w:rsidRPr="00A17C43">
          <w:rPr>
            <w:rStyle w:val="Hyperlink"/>
          </w:rPr>
          <w:t>[44]</w:t>
        </w:r>
      </w:hyperlink>
      <w:r w:rsidRPr="00A17C43">
        <w:t>, it might have a limited impact on our results. Fourth, though we adjusted for the most relevant confounders based on previous studies, there might be other unmeasured cohort-related differences that were not included in the model. Further research is needed to fully understand the high prevalence of CT-defined emphysema in Chinese never smokers. Fifth, our study included a consecutive series of participants both in Chinese and Dutch single-center cohorts and thus it is uncertain to what extent this is representative of the whole Chinese and Dutch general population. It may limit the general applicability of results and conclusions. Sixth, the number of participants with ADE of CLE was relatively small (n = 8), so we merged it with confluent severity. Seventh, air pollution data was not available in these two cohorts. However, the data from published studies was used to investigate the potential reason for the emphysema prevalence difference between the two cohorts.</w:t>
      </w:r>
    </w:p>
    <w:p w14:paraId="47D09B97" w14:textId="77777777" w:rsidR="00A17C43" w:rsidRPr="00A17C43" w:rsidRDefault="00A17C43" w:rsidP="00A17C43">
      <w:r w:rsidRPr="00A17C43">
        <w:t>5. Conclusions</w:t>
      </w:r>
    </w:p>
    <w:p w14:paraId="28EDD7B5" w14:textId="77777777" w:rsidR="00A17C43" w:rsidRPr="00A17C43" w:rsidRDefault="00A17C43" w:rsidP="00A17C43">
      <w:r w:rsidRPr="00A17C43">
        <w:t>In conclusion, the Chinese have a higher prevalence of CT-defined emphysema than the Dutch in a sample of a general population, with higher odds of emphysema only among Chinese never smokers. These findings underscore that factors other than smoking, age, and sex play a key role in emphysema formation, with outdoor air pollution being a hypothetical candidate. Considering the potentially important role of non-smoking factors in emphysema formation, future studies should now focus on elucidating other risk factors, like air pollution, that could contribute to the high prevalence of CT-defined emphysema in Chinese never smokers to help prevent the disease.</w:t>
      </w:r>
    </w:p>
    <w:p w14:paraId="0F4B371A" w14:textId="77777777" w:rsidR="00A82DFC" w:rsidRPr="00A82DFC" w:rsidRDefault="00A82DFC" w:rsidP="00A82DFC">
      <w:r w:rsidRPr="00A82DFC">
        <w:t>Abstract</w:t>
      </w:r>
    </w:p>
    <w:p w14:paraId="538D8935" w14:textId="77777777" w:rsidR="00A82DFC" w:rsidRPr="00A82DFC" w:rsidRDefault="00A82DFC" w:rsidP="00A82DFC">
      <w:hyperlink r:id="rId579" w:tooltip="Learn more about Pneumomediastinum from ScienceDirect's AI-generated Topic Pages" w:history="1">
        <w:r w:rsidRPr="00A82DFC">
          <w:rPr>
            <w:rStyle w:val="Hyperlink"/>
          </w:rPr>
          <w:t>Pneumomediastinum</w:t>
        </w:r>
      </w:hyperlink>
      <w:r w:rsidRPr="00A82DFC">
        <w:t> denotes the presence of gas within the mediastinum and generally occurs by leakage of air from an aerated viscus that traverses or abuts the mediastinal plane. The Macklin effect has been described in several veterinary studies and describes gas tracking along the perivascular interstitium following alveolar rupture causing interstitial </w:t>
      </w:r>
      <w:hyperlink r:id="rId580" w:tooltip="Learn more about emphysema from ScienceDirect's AI-generated Topic Pages" w:history="1">
        <w:r w:rsidRPr="00A82DFC">
          <w:rPr>
            <w:rStyle w:val="Hyperlink"/>
          </w:rPr>
          <w:t>emphysema</w:t>
        </w:r>
      </w:hyperlink>
      <w:r w:rsidRPr="00A82DFC">
        <w:t>, pneumomediastinum and subsequently cervical </w:t>
      </w:r>
      <w:hyperlink r:id="rId581" w:tooltip="Learn more about subcutaneous emphysema from ScienceDirect's AI-generated Topic Pages" w:history="1">
        <w:r w:rsidRPr="00A82DFC">
          <w:rPr>
            <w:rStyle w:val="Hyperlink"/>
          </w:rPr>
          <w:t>subcutaneous emphysema</w:t>
        </w:r>
      </w:hyperlink>
      <w:r w:rsidRPr="00A82DFC">
        <w:t>. This retrospective case series describes incidental spontaneous pulmonary interstitial emphysema, pneumomediastinum and cervical subcutaneous emphysema secondary to the Macklin effect in </w:t>
      </w:r>
      <w:hyperlink r:id="rId582" w:tooltip="Learn more about dogs from ScienceDirect's AI-generated Topic Pages" w:history="1">
        <w:r w:rsidRPr="00A82DFC">
          <w:rPr>
            <w:rStyle w:val="Hyperlink"/>
          </w:rPr>
          <w:t>dogs</w:t>
        </w:r>
      </w:hyperlink>
      <w:r w:rsidRPr="00A82DFC">
        <w:t> with no related clinical signs. Twelve dogs were identified from the author’s institution, of which 75 % were Sighthounds (Greyhounds, Whippets or Lurchers). Pulmonary interstitial emphysema had a predominantly paravascular distribution, although in some cases a parabronchial distribution was also identified. We conclude that incidental pulmonary interstitial emphysema, pneumomediastinum and secondary cervical subcutaneous emphysema can be incidental, presumed secondary to the Macklin effect and that Sighthound breeds may be overrepresented.</w:t>
      </w:r>
    </w:p>
    <w:p w14:paraId="20BB2EA0" w14:textId="77777777" w:rsidR="00A82DFC" w:rsidRPr="00A82DFC" w:rsidRDefault="00A82DFC" w:rsidP="00A82DFC">
      <w:r w:rsidRPr="00A82DFC">
        <w:t>Introduction</w:t>
      </w:r>
    </w:p>
    <w:p w14:paraId="47F880D3" w14:textId="77777777" w:rsidR="00A82DFC" w:rsidRPr="00A82DFC" w:rsidRDefault="00A82DFC" w:rsidP="00A82DFC">
      <w:hyperlink r:id="rId583" w:tooltip="Learn more about Pneumomediastinum from ScienceDirect's AI-generated Topic Pages" w:history="1">
        <w:r w:rsidRPr="00A82DFC">
          <w:rPr>
            <w:rStyle w:val="Hyperlink"/>
          </w:rPr>
          <w:t>Pneumomediastinum</w:t>
        </w:r>
      </w:hyperlink>
      <w:r w:rsidRPr="00A82DFC">
        <w:t> denotes the presence of gas within the mediastinum and generally occurs by leakage of air from an aerated viscus that traverses or abuts the mediastinal plane (oesophagus, laryngotracheal or alveolar) (</w:t>
      </w:r>
      <w:hyperlink r:id="rId584" w:anchor="bib12" w:history="1">
        <w:r w:rsidRPr="00A82DFC">
          <w:rPr>
            <w:rStyle w:val="Hyperlink"/>
          </w:rPr>
          <w:t>Russel et al., 2018</w:t>
        </w:r>
      </w:hyperlink>
      <w:r w:rsidRPr="00A82DFC">
        <w:t xml:space="preserve">). It can be classified as spontaneous (where no inciting cause is identified) or secondary. The pathophysiological basis underlying </w:t>
      </w:r>
      <w:r w:rsidRPr="00A82DFC">
        <w:lastRenderedPageBreak/>
        <w:t>pneumomediastinum secondary to alveolar rupture was first demonstrated experimentally by Macklin and Macklin in 1944, the so called ‘Macklin Effect’ (</w:t>
      </w:r>
      <w:hyperlink r:id="rId585" w:anchor="bib10" w:history="1">
        <w:r w:rsidRPr="00A82DFC">
          <w:rPr>
            <w:rStyle w:val="Hyperlink"/>
          </w:rPr>
          <w:t>Macklin and Macklin, 1944</w:t>
        </w:r>
      </w:hyperlink>
      <w:r w:rsidRPr="00A82DFC">
        <w:t>). It is postulated to occur secondary to gas tracking along the perivascular interstium following alveolar rupture and multiple secondary inciting causes are described (</w:t>
      </w:r>
      <w:hyperlink r:id="rId586" w:anchor="bib5" w:history="1">
        <w:r w:rsidRPr="00A82DFC">
          <w:rPr>
            <w:rStyle w:val="Hyperlink"/>
          </w:rPr>
          <w:t>CO, 1964</w:t>
        </w:r>
      </w:hyperlink>
      <w:r w:rsidRPr="00A82DFC">
        <w:t>, </w:t>
      </w:r>
      <w:hyperlink r:id="rId587" w:anchor="bib9" w:history="1">
        <w:r w:rsidRPr="00A82DFC">
          <w:rPr>
            <w:rStyle w:val="Hyperlink"/>
          </w:rPr>
          <w:t>Macia et al., 2007</w:t>
        </w:r>
      </w:hyperlink>
      <w:r w:rsidRPr="00A82DFC">
        <w:t>, </w:t>
      </w:r>
      <w:hyperlink r:id="rId588" w:anchor="bib4" w:history="1">
        <w:r w:rsidRPr="00A82DFC">
          <w:rPr>
            <w:rStyle w:val="Hyperlink"/>
          </w:rPr>
          <w:t>Carzolio-Trujillo et al., 2016</w:t>
        </w:r>
      </w:hyperlink>
      <w:r w:rsidRPr="00A82DFC">
        <w:t>, </w:t>
      </w:r>
      <w:hyperlink r:id="rId589" w:anchor="bib6" w:history="1">
        <w:r w:rsidRPr="00A82DFC">
          <w:rPr>
            <w:rStyle w:val="Hyperlink"/>
          </w:rPr>
          <w:t>Colin Gc et al., 2012</w:t>
        </w:r>
      </w:hyperlink>
      <w:r w:rsidRPr="00A82DFC">
        <w:t>, </w:t>
      </w:r>
      <w:hyperlink r:id="rId590" w:anchor="bib13" w:history="1">
        <w:r w:rsidRPr="00A82DFC">
          <w:rPr>
            <w:rStyle w:val="Hyperlink"/>
          </w:rPr>
          <w:t>Sakai et al., 2006</w:t>
        </w:r>
      </w:hyperlink>
      <w:r w:rsidRPr="00A82DFC">
        <w:t>, </w:t>
      </w:r>
      <w:hyperlink r:id="rId591" w:anchor="bib16" w:history="1">
        <w:r w:rsidRPr="00A82DFC">
          <w:rPr>
            <w:rStyle w:val="Hyperlink"/>
          </w:rPr>
          <w:t>Wintermark and Schynder, 2001</w:t>
        </w:r>
      </w:hyperlink>
      <w:r w:rsidRPr="00A82DFC">
        <w:t>).</w:t>
      </w:r>
    </w:p>
    <w:p w14:paraId="2372EA2F" w14:textId="77777777" w:rsidR="00A82DFC" w:rsidRPr="00A82DFC" w:rsidRDefault="00A82DFC" w:rsidP="00A82DFC">
      <w:r w:rsidRPr="00A82DFC">
        <w:t>The Macklin effect has been described in several veterinary studies (</w:t>
      </w:r>
      <w:hyperlink r:id="rId592" w:anchor="bib1" w:history="1">
        <w:r w:rsidRPr="00A82DFC">
          <w:rPr>
            <w:rStyle w:val="Hyperlink"/>
          </w:rPr>
          <w:t>Agut et al., 2015</w:t>
        </w:r>
      </w:hyperlink>
      <w:r w:rsidRPr="00A82DFC">
        <w:t>; </w:t>
      </w:r>
      <w:hyperlink r:id="rId593" w:anchor="bib3" w:history="1">
        <w:r w:rsidRPr="00A82DFC">
          <w:rPr>
            <w:rStyle w:val="Hyperlink"/>
          </w:rPr>
          <w:t>Broek, 1986</w:t>
        </w:r>
      </w:hyperlink>
      <w:r w:rsidRPr="00A82DFC">
        <w:t>; </w:t>
      </w:r>
      <w:hyperlink r:id="rId594" w:anchor="bib7" w:history="1">
        <w:r w:rsidRPr="00A82DFC">
          <w:rPr>
            <w:rStyle w:val="Hyperlink"/>
          </w:rPr>
          <w:t>Jones et al., 1975</w:t>
        </w:r>
      </w:hyperlink>
      <w:r w:rsidRPr="00A82DFC">
        <w:t>; </w:t>
      </w:r>
      <w:hyperlink r:id="rId595" w:anchor="bib8" w:history="1">
        <w:r w:rsidRPr="00A82DFC">
          <w:rPr>
            <w:rStyle w:val="Hyperlink"/>
          </w:rPr>
          <w:t>Kuo et al., 2021</w:t>
        </w:r>
      </w:hyperlink>
      <w:r w:rsidRPr="00A82DFC">
        <w:t>; </w:t>
      </w:r>
      <w:hyperlink r:id="rId596" w:anchor="bib14" w:history="1">
        <w:r w:rsidRPr="00A82DFC">
          <w:rPr>
            <w:rStyle w:val="Hyperlink"/>
          </w:rPr>
          <w:t>Thomas and Syring, 2013</w:t>
        </w:r>
      </w:hyperlink>
      <w:r w:rsidRPr="00A82DFC">
        <w:t>; </w:t>
      </w:r>
      <w:hyperlink r:id="rId597" w:anchor="bib15" w:history="1">
        <w:r w:rsidRPr="00A82DFC">
          <w:rPr>
            <w:rStyle w:val="Hyperlink"/>
          </w:rPr>
          <w:t>Weissenbacher-Lang et al., 2017</w:t>
        </w:r>
      </w:hyperlink>
      <w:r w:rsidRPr="00A82DFC">
        <w:t>; </w:t>
      </w:r>
      <w:hyperlink r:id="rId598" w:anchor="bib2" w:history="1">
        <w:r w:rsidRPr="00A82DFC">
          <w:rPr>
            <w:rStyle w:val="Hyperlink"/>
          </w:rPr>
          <w:t>Bertolini et al., 2009</w:t>
        </w:r>
      </w:hyperlink>
      <w:r w:rsidRPr="00A82DFC">
        <w:t>). </w:t>
      </w:r>
      <w:hyperlink r:id="rId599" w:anchor="bib2" w:history="1">
        <w:r w:rsidRPr="00A82DFC">
          <w:rPr>
            <w:rStyle w:val="Hyperlink"/>
          </w:rPr>
          <w:t>Bertolini et al. (2009)</w:t>
        </w:r>
      </w:hyperlink>
      <w:r w:rsidRPr="00A82DFC">
        <w:t> and </w:t>
      </w:r>
      <w:hyperlink r:id="rId600" w:anchor="bib1" w:history="1">
        <w:r w:rsidRPr="00A82DFC">
          <w:rPr>
            <w:rStyle w:val="Hyperlink"/>
          </w:rPr>
          <w:t>Agut et al. (2015)</w:t>
        </w:r>
      </w:hyperlink>
      <w:r w:rsidRPr="00A82DFC">
        <w:t> describe pulmonary interstitial </w:t>
      </w:r>
      <w:hyperlink r:id="rId601" w:tooltip="Learn more about emphysema from ScienceDirect's AI-generated Topic Pages" w:history="1">
        <w:r w:rsidRPr="00A82DFC">
          <w:rPr>
            <w:rStyle w:val="Hyperlink"/>
          </w:rPr>
          <w:t>emphysema</w:t>
        </w:r>
      </w:hyperlink>
      <w:r w:rsidRPr="00A82DFC">
        <w:t> (PIE) secondary to severe </w:t>
      </w:r>
      <w:hyperlink r:id="rId602" w:tooltip="Learn more about respiratory disease from ScienceDirect's AI-generated Topic Pages" w:history="1">
        <w:r w:rsidRPr="00A82DFC">
          <w:rPr>
            <w:rStyle w:val="Hyperlink"/>
          </w:rPr>
          <w:t>respiratory disease</w:t>
        </w:r>
      </w:hyperlink>
      <w:r w:rsidRPr="00A82DFC">
        <w:t>. Other secondary causes have also been reported in </w:t>
      </w:r>
      <w:hyperlink r:id="rId603" w:tooltip="Learn more about dogs from ScienceDirect's AI-generated Topic Pages" w:history="1">
        <w:r w:rsidRPr="00A82DFC">
          <w:rPr>
            <w:rStyle w:val="Hyperlink"/>
          </w:rPr>
          <w:t>dogs</w:t>
        </w:r>
      </w:hyperlink>
      <w:r w:rsidRPr="00A82DFC">
        <w:t>, the most frequently reported being </w:t>
      </w:r>
      <w:hyperlink r:id="rId604" w:tooltip="Learn more about thoracic trauma from ScienceDirect's AI-generated Topic Pages" w:history="1">
        <w:r w:rsidRPr="00A82DFC">
          <w:rPr>
            <w:rStyle w:val="Hyperlink"/>
          </w:rPr>
          <w:t>thoracic trauma</w:t>
        </w:r>
      </w:hyperlink>
      <w:r w:rsidRPr="00A82DFC">
        <w:t> (</w:t>
      </w:r>
      <w:hyperlink r:id="rId605" w:anchor="bib3" w:history="1">
        <w:r w:rsidRPr="00A82DFC">
          <w:rPr>
            <w:rStyle w:val="Hyperlink"/>
          </w:rPr>
          <w:t>van den Broek, 1986</w:t>
        </w:r>
      </w:hyperlink>
      <w:r w:rsidRPr="00A82DFC">
        <w:t>). However, in the same study, at least 4 cases presented with pneumomediastinum of unknown etiology (</w:t>
      </w:r>
      <w:hyperlink r:id="rId606" w:anchor="bib3" w:history="1">
        <w:r w:rsidRPr="00A82DFC">
          <w:rPr>
            <w:rStyle w:val="Hyperlink"/>
          </w:rPr>
          <w:t>van den Broek, 1986</w:t>
        </w:r>
      </w:hyperlink>
      <w:r w:rsidRPr="00A82DFC">
        <w:t>). A small case series by </w:t>
      </w:r>
      <w:hyperlink r:id="rId607" w:anchor="bib7" w:history="1">
        <w:r w:rsidRPr="00A82DFC">
          <w:rPr>
            <w:rStyle w:val="Hyperlink"/>
          </w:rPr>
          <w:t>Jones et al. (1975)</w:t>
        </w:r>
      </w:hyperlink>
      <w:r w:rsidRPr="00A82DFC">
        <w:t> describes spontaneous pneumomediastinum in the racing </w:t>
      </w:r>
      <w:hyperlink r:id="rId608" w:tooltip="Learn more about greyhound from ScienceDirect's AI-generated Topic Pages" w:history="1">
        <w:r w:rsidRPr="00A82DFC">
          <w:rPr>
            <w:rStyle w:val="Hyperlink"/>
          </w:rPr>
          <w:t>greyhound</w:t>
        </w:r>
      </w:hyperlink>
      <w:r w:rsidRPr="00A82DFC">
        <w:t> in the </w:t>
      </w:r>
      <w:hyperlink r:id="rId609" w:tooltip="Learn more about absence from ScienceDirect's AI-generated Topic Pages" w:history="1">
        <w:r w:rsidRPr="00A82DFC">
          <w:rPr>
            <w:rStyle w:val="Hyperlink"/>
          </w:rPr>
          <w:t>absence</w:t>
        </w:r>
      </w:hyperlink>
      <w:r w:rsidRPr="00A82DFC">
        <w:t> of </w:t>
      </w:r>
      <w:hyperlink r:id="rId610" w:tooltip="Learn more about respiratory obstruction from ScienceDirect's AI-generated Topic Pages" w:history="1">
        <w:r w:rsidRPr="00A82DFC">
          <w:rPr>
            <w:rStyle w:val="Hyperlink"/>
          </w:rPr>
          <w:t>respiratory obstruction</w:t>
        </w:r>
      </w:hyperlink>
      <w:r w:rsidRPr="00A82DFC">
        <w:t>, evidence of primary respiratory disease or any condition that would cause reduced capillary pressure.</w:t>
      </w:r>
    </w:p>
    <w:p w14:paraId="0A8EC426" w14:textId="77777777" w:rsidR="00A82DFC" w:rsidRPr="00A82DFC" w:rsidRDefault="00A82DFC" w:rsidP="00A82DFC">
      <w:r w:rsidRPr="00A82DFC">
        <w:t>Anecdotally we have observed spontaneous interstitial emphysema (IE) and pneumomediastinum, presumed secondary to a Macklin effect in Sighthounds and other dogs with no clinical signs during thoracic CT examination, providing support to the findings of </w:t>
      </w:r>
      <w:hyperlink r:id="rId611" w:anchor="bib7" w:history="1">
        <w:r w:rsidRPr="00A82DFC">
          <w:rPr>
            <w:rStyle w:val="Hyperlink"/>
          </w:rPr>
          <w:t>Jones et al. (1975)</w:t>
        </w:r>
      </w:hyperlink>
      <w:r w:rsidRPr="00A82DFC">
        <w:t>. The aim of this retrospective, descriptive case series is to report the clinical and CT imaging findings of spontaneous PIE and pneumomediastinum in a population of dogs at our institution.</w:t>
      </w:r>
    </w:p>
    <w:p w14:paraId="2207ACB0" w14:textId="77777777" w:rsidR="00A82DFC" w:rsidRPr="00A82DFC" w:rsidRDefault="00A82DFC" w:rsidP="00A82DFC">
      <w:r w:rsidRPr="00A82DFC">
        <w:t>Methods</w:t>
      </w:r>
    </w:p>
    <w:p w14:paraId="1B78AF56" w14:textId="77777777" w:rsidR="00A82DFC" w:rsidRPr="00A82DFC" w:rsidRDefault="00A82DFC" w:rsidP="00A82DFC">
      <w:r w:rsidRPr="00A82DFC">
        <w:t>This study was a retrospective, single center, case series. Ethical approval was granted from the University of Liverpool (RETH 000765 and RETH1438).The database at the Small Animal Teaching Hospital, University of Liverpool (Neston, UK) was searched for </w:t>
      </w:r>
      <w:hyperlink r:id="rId612" w:tooltip="Learn more about dogs from ScienceDirect's AI-generated Topic Pages" w:history="1">
        <w:r w:rsidRPr="00A82DFC">
          <w:rPr>
            <w:rStyle w:val="Hyperlink"/>
          </w:rPr>
          <w:t>dogs</w:t>
        </w:r>
      </w:hyperlink>
      <w:r w:rsidRPr="00A82DFC">
        <w:t> with </w:t>
      </w:r>
      <w:hyperlink r:id="rId613" w:tooltip="Learn more about pneumomediastinum from ScienceDirect's AI-generated Topic Pages" w:history="1">
        <w:r w:rsidRPr="00A82DFC">
          <w:rPr>
            <w:rStyle w:val="Hyperlink"/>
          </w:rPr>
          <w:t>pneumomediastinum</w:t>
        </w:r>
      </w:hyperlink>
      <w:r w:rsidRPr="00A82DFC">
        <w:t>. Inclusion criteria were a thoracic CT examination and a final diagnosis of presumed spontaneous pneumomediastinum. Patients with any secondary cause for pneumomediastinum were excluded. For all included dogs, the following data was recorded; Breed, gender, neuter status, age, weight, presenting clinical signs, physical examination and hematology and biochemistry. Anaesthesia records were assessed to determine if the patient was sedated or anesthetized and if the patient was manually ventilated.</w:t>
      </w:r>
    </w:p>
    <w:p w14:paraId="7FEB3015" w14:textId="77777777" w:rsidR="00A82DFC" w:rsidRPr="00A82DFC" w:rsidRDefault="00A82DFC" w:rsidP="00A82DFC">
      <w:r w:rsidRPr="00A82DFC">
        <w:t>All images were acquired between July 2016 and April 2023 with an 80-slice CT scanner (Aquilon Prime 80; Toshiba Medical Systems) using a standard institution protocol (Typical parameters: helical acquisition, 1.0 mm slice thickness, 120 KVp, 50mAs, spiral pitch factor 0.825, convolution kernel FC51). All patients were placed in </w:t>
      </w:r>
      <w:hyperlink r:id="rId614" w:tooltip="Learn more about sternal recumbency from ScienceDirect's AI-generated Topic Pages" w:history="1">
        <w:r w:rsidRPr="00A82DFC">
          <w:rPr>
            <w:rStyle w:val="Hyperlink"/>
          </w:rPr>
          <w:t>sternal recumbency</w:t>
        </w:r>
      </w:hyperlink>
      <w:r w:rsidRPr="00A82DFC">
        <w:t> and were either sedated or anesthetized at the discretion of the attending anesthesia clinician.</w:t>
      </w:r>
    </w:p>
    <w:p w14:paraId="7CA09E85" w14:textId="77777777" w:rsidR="00A82DFC" w:rsidRPr="00A82DFC" w:rsidRDefault="00A82DFC" w:rsidP="00A82DFC">
      <w:r w:rsidRPr="00A82DFC">
        <w:t>Two board-certified (DipECVDI) imaging specialists reviewed the CT images independently using both lung and soft tissue reconstructions using proprietary imaging viewing software (Carestream, Philips) for the following features: Evidence of pneumomediastinum, cervical extension (free gas adjacent to the trachea, oesophagus or carotid sheath structures or in the subcutaneous tissues), evidence of </w:t>
      </w:r>
      <w:hyperlink r:id="rId615" w:tooltip="Learn more about PIE from ScienceDirect's AI-generated Topic Pages" w:history="1">
        <w:r w:rsidRPr="00A82DFC">
          <w:rPr>
            <w:rStyle w:val="Hyperlink"/>
          </w:rPr>
          <w:t>PIE</w:t>
        </w:r>
      </w:hyperlink>
      <w:r w:rsidRPr="00A82DFC">
        <w:t>, distribution of interstitial emphysema (paravascular or parabronchial), anatomical distribution and evidence of any other pulmonary pathology. If any discrepancy between readers was noted, final classification was made by consensus.</w:t>
      </w:r>
    </w:p>
    <w:p w14:paraId="38EE4F20" w14:textId="77777777" w:rsidR="00A82DFC" w:rsidRPr="00A82DFC" w:rsidRDefault="00A82DFC" w:rsidP="00A82DFC">
      <w:r w:rsidRPr="00A82DFC">
        <w:t>Results</w:t>
      </w:r>
    </w:p>
    <w:p w14:paraId="295E4D60" w14:textId="77777777" w:rsidR="00A82DFC" w:rsidRPr="00A82DFC" w:rsidRDefault="00A82DFC" w:rsidP="00A82DFC">
      <w:r w:rsidRPr="00A82DFC">
        <w:lastRenderedPageBreak/>
        <w:t>A total of 12 dogs met the inclusion criteria. 9/12 (75 %) were classified as Sighthounds (Greyhound, Whippet or Lurcher). The most common breed was the Whippet 4/12(33 %), followed by the </w:t>
      </w:r>
      <w:hyperlink r:id="rId616" w:tooltip="Learn more about Greyhound from ScienceDirect's AI-generated Topic Pages" w:history="1">
        <w:r w:rsidRPr="00A82DFC">
          <w:rPr>
            <w:rStyle w:val="Hyperlink"/>
          </w:rPr>
          <w:t>Greyhound</w:t>
        </w:r>
      </w:hyperlink>
      <w:r w:rsidRPr="00A82DFC">
        <w:t> 3/12 (25 %) and with one each of the following breeds: Dalmatian, Alaskan Malamute, Boxer and Lurcher. 10/12 (83 %) of the cases were male and 2/12 cases were female (17 %). 50 % of the male patients were neutered and 100 % of the female patients were neutered. The mean age was 86 months. The median weight 21.4 kg.</w:t>
      </w:r>
    </w:p>
    <w:p w14:paraId="21CB320B" w14:textId="77777777" w:rsidR="00A82DFC" w:rsidRPr="00A82DFC" w:rsidRDefault="00A82DFC" w:rsidP="00A82DFC">
      <w:r w:rsidRPr="00A82DFC">
        <w:t>Clinical presentation varied among patients with the most common presenting complaint, </w:t>
      </w:r>
      <w:hyperlink r:id="rId617" w:tooltip="Learn more about pyrexia from ScienceDirect's AI-generated Topic Pages" w:history="1">
        <w:r w:rsidRPr="00A82DFC">
          <w:rPr>
            <w:rStyle w:val="Hyperlink"/>
          </w:rPr>
          <w:t>pyrexia</w:t>
        </w:r>
      </w:hyperlink>
      <w:r w:rsidRPr="00A82DFC">
        <w:t> of unknown origin in 4/12 (33 %), followed by repeat staging or re-staging for neoplasia in 3/12 (25 %). One case each presented for weight loss, lethargy, exercise intolerance, vomiting/melena and acute onset of collapse.</w:t>
      </w:r>
    </w:p>
    <w:p w14:paraId="0B4BA57E" w14:textId="77777777" w:rsidR="00A82DFC" w:rsidRPr="00A82DFC" w:rsidRDefault="00A82DFC" w:rsidP="00A82DFC">
      <w:r w:rsidRPr="00A82DFC">
        <w:t>10/12 of the cases (83 %) were sedated for CT with 2/12 (17 %) examined under general anesthesia. No case received IPPV during CT examination.</w:t>
      </w:r>
    </w:p>
    <w:p w14:paraId="70188FEA" w14:textId="77777777" w:rsidR="00A82DFC" w:rsidRPr="00A82DFC" w:rsidRDefault="00A82DFC" w:rsidP="00A82DFC">
      <w:r w:rsidRPr="00A82DFC">
        <w:t>Imaging findings</w:t>
      </w:r>
    </w:p>
    <w:p w14:paraId="7955E63C" w14:textId="77777777" w:rsidR="00A82DFC" w:rsidRPr="00A82DFC" w:rsidRDefault="00A82DFC" w:rsidP="00A82DFC">
      <w:r w:rsidRPr="00A82DFC">
        <w:t>In 12/12 (100 %) cases PIE was noted. In 9/12 (75 %) of these cases, gas extended into the mediastinum (pneumomediastinum). Four out of 12 cases had cervical extension.</w:t>
      </w:r>
    </w:p>
    <w:p w14:paraId="6F6E9117" w14:textId="77777777" w:rsidR="00A82DFC" w:rsidRPr="00A82DFC" w:rsidRDefault="00A82DFC" w:rsidP="00A82DFC">
      <w:r w:rsidRPr="00A82DFC">
        <w:t>In 12/12 (100 %) of cases the distribution of PIE was paravascular (</w:t>
      </w:r>
      <w:bookmarkStart w:id="122" w:name="bfig0005"/>
      <w:r w:rsidRPr="00A82DFC">
        <w:fldChar w:fldCharType="begin"/>
      </w:r>
      <w:r w:rsidRPr="00A82DFC">
        <w:instrText>HYPERLINK "https://www.sciencedirect.com/science/article/pii/S1090023324000972" \l "fig0005"</w:instrText>
      </w:r>
      <w:r w:rsidRPr="00A82DFC">
        <w:fldChar w:fldCharType="separate"/>
      </w:r>
      <w:r w:rsidRPr="00A82DFC">
        <w:rPr>
          <w:rStyle w:val="Hyperlink"/>
        </w:rPr>
        <w:t>Fig. 1</w:t>
      </w:r>
      <w:r w:rsidRPr="00A82DFC">
        <w:fldChar w:fldCharType="end"/>
      </w:r>
      <w:r w:rsidRPr="00A82DFC">
        <w:t>). In only 4/12 cases (16.7 %) was parabronchial PIE identified (</w:t>
      </w:r>
      <w:hyperlink r:id="rId618" w:anchor="fig0005" w:history="1">
        <w:r w:rsidRPr="00A82DFC">
          <w:rPr>
            <w:rStyle w:val="Hyperlink"/>
          </w:rPr>
          <w:t>Fig. 1</w:t>
        </w:r>
      </w:hyperlink>
      <w:bookmarkEnd w:id="122"/>
      <w:r w:rsidRPr="00A82DFC">
        <w:t>).</w:t>
      </w:r>
    </w:p>
    <w:p w14:paraId="7FC124F3" w14:textId="0DE50558" w:rsidR="00A82DFC" w:rsidRPr="00A82DFC" w:rsidRDefault="00A82DFC" w:rsidP="00A82DFC"/>
    <w:p w14:paraId="2FB37963" w14:textId="77777777" w:rsidR="00A82DFC" w:rsidRPr="00A82DFC" w:rsidRDefault="00A82DFC" w:rsidP="00A82DFC">
      <w:pPr>
        <w:numPr>
          <w:ilvl w:val="0"/>
          <w:numId w:val="23"/>
        </w:numPr>
      </w:pPr>
      <w:hyperlink r:id="rId619" w:tgtFrame="_blank" w:tooltip="Download high-res image (174KB)" w:history="1">
        <w:r w:rsidRPr="00A82DFC">
          <w:rPr>
            <w:rStyle w:val="Hyperlink"/>
          </w:rPr>
          <w:t>Download: Download high-res image (174KB)</w:t>
        </w:r>
      </w:hyperlink>
    </w:p>
    <w:p w14:paraId="13448F3A" w14:textId="77777777" w:rsidR="00A82DFC" w:rsidRPr="00A82DFC" w:rsidRDefault="00A82DFC" w:rsidP="00A82DFC">
      <w:pPr>
        <w:numPr>
          <w:ilvl w:val="0"/>
          <w:numId w:val="23"/>
        </w:numPr>
      </w:pPr>
      <w:hyperlink r:id="rId620" w:tgtFrame="_blank" w:tooltip="Download full-size image" w:history="1">
        <w:r w:rsidRPr="00A82DFC">
          <w:rPr>
            <w:rStyle w:val="Hyperlink"/>
          </w:rPr>
          <w:t>Download: Download full-size image</w:t>
        </w:r>
      </w:hyperlink>
    </w:p>
    <w:p w14:paraId="483769C1" w14:textId="77777777" w:rsidR="00A82DFC" w:rsidRPr="00A82DFC" w:rsidRDefault="00A82DFC" w:rsidP="00A82DFC">
      <w:r w:rsidRPr="00A82DFC">
        <w:t>Fig. 1. Pre-contrast </w:t>
      </w:r>
      <w:hyperlink r:id="rId621" w:tooltip="Learn more about computed tomography from ScienceDirect's AI-generated Topic Pages" w:history="1">
        <w:r w:rsidRPr="00A82DFC">
          <w:rPr>
            <w:rStyle w:val="Hyperlink"/>
          </w:rPr>
          <w:t>computed tomography</w:t>
        </w:r>
      </w:hyperlink>
      <w:r w:rsidRPr="00A82DFC">
        <w:t> images in lung reconstruction from a dog demonstrating evidence of cervical emphysema (Panel A – black arrowhead), parabronchial (Panel B – white arrow) and paravascular (Panel B – white arrowhead) pulmonary interstitial emphysema in the right caudal lung lobe.</w:t>
      </w:r>
    </w:p>
    <w:p w14:paraId="10E0E81C" w14:textId="77777777" w:rsidR="00A82DFC" w:rsidRPr="00A82DFC" w:rsidRDefault="00A82DFC" w:rsidP="00A82DFC">
      <w:r w:rsidRPr="00A82DFC">
        <w:t>No case was identified with other pulmonary pathology, evidence of tracheal or </w:t>
      </w:r>
      <w:hyperlink r:id="rId622" w:tooltip="Learn more about oesophageal injury from ScienceDirect's AI-generated Topic Pages" w:history="1">
        <w:r w:rsidRPr="00A82DFC">
          <w:rPr>
            <w:rStyle w:val="Hyperlink"/>
          </w:rPr>
          <w:t>oesophageal injury</w:t>
        </w:r>
      </w:hyperlink>
      <w:r w:rsidRPr="00A82DFC">
        <w:t>. None of the patients had clinical signs associated with pneumomediastinum.</w:t>
      </w:r>
    </w:p>
    <w:p w14:paraId="1F35293B" w14:textId="77777777" w:rsidR="00A82DFC" w:rsidRPr="00A82DFC" w:rsidRDefault="00A82DFC" w:rsidP="00A82DFC">
      <w:r w:rsidRPr="00A82DFC">
        <w:t>Discussion</w:t>
      </w:r>
    </w:p>
    <w:p w14:paraId="557B729B" w14:textId="77777777" w:rsidR="00A82DFC" w:rsidRPr="00A82DFC" w:rsidRDefault="00A82DFC" w:rsidP="00A82DFC">
      <w:r w:rsidRPr="00A82DFC">
        <w:lastRenderedPageBreak/>
        <w:t>In this case series, we have presented 12 cases of presumed PIE and pneumomediastinum with no radiological evidence of an inciting cause. In this series, Sighthounds were overrepresented making up 75 % of the included cases. In humans, spontaneous pneumomediastinum is reported to occur more frequently in young, previously healthy, tall, thin, males (14:3 compared to females) (</w:t>
      </w:r>
      <w:hyperlink r:id="rId623" w:anchor="bib4" w:history="1">
        <w:r w:rsidRPr="00A82DFC">
          <w:rPr>
            <w:rStyle w:val="Hyperlink"/>
          </w:rPr>
          <w:t>Carzolio-Trujillo et al., 2016</w:t>
        </w:r>
      </w:hyperlink>
      <w:r w:rsidRPr="00A82DFC">
        <w:t>). Many </w:t>
      </w:r>
      <w:hyperlink r:id="rId624" w:tooltip="Learn more about risk factors from ScienceDirect's AI-generated Topic Pages" w:history="1">
        <w:r w:rsidRPr="00A82DFC">
          <w:rPr>
            <w:rStyle w:val="Hyperlink"/>
          </w:rPr>
          <w:t>risk factors</w:t>
        </w:r>
      </w:hyperlink>
      <w:r w:rsidRPr="00A82DFC">
        <w:t> for pneumomediastinum are reported, including blunt trauma, acute asthma, </w:t>
      </w:r>
      <w:hyperlink r:id="rId625" w:tooltip="Learn more about respiratory infection from ScienceDirect's AI-generated Topic Pages" w:history="1">
        <w:r w:rsidRPr="00A82DFC">
          <w:rPr>
            <w:rStyle w:val="Hyperlink"/>
          </w:rPr>
          <w:t>respiratory infection</w:t>
        </w:r>
      </w:hyperlink>
      <w:r w:rsidRPr="00A82DFC">
        <w:t>, </w:t>
      </w:r>
      <w:hyperlink r:id="rId626" w:tooltip="Learn more about childbirth from ScienceDirect's AI-generated Topic Pages" w:history="1">
        <w:r w:rsidRPr="00A82DFC">
          <w:rPr>
            <w:rStyle w:val="Hyperlink"/>
          </w:rPr>
          <w:t>childbirth</w:t>
        </w:r>
      </w:hyperlink>
      <w:r w:rsidRPr="00A82DFC">
        <w:t>, positive pressure ventilation, Valsalva maneuvers, </w:t>
      </w:r>
      <w:hyperlink r:id="rId627" w:tooltip="Learn more about physical activity from ScienceDirect's AI-generated Topic Pages" w:history="1">
        <w:r w:rsidRPr="00A82DFC">
          <w:rPr>
            <w:rStyle w:val="Hyperlink"/>
          </w:rPr>
          <w:t>physical activity</w:t>
        </w:r>
      </w:hyperlink>
      <w:r w:rsidRPr="00A82DFC">
        <w:t>, smoking, cocaine consumption and others. However, in 51 % of cases the triggering factor remains unknown (</w:t>
      </w:r>
      <w:hyperlink r:id="rId628" w:anchor="bib4" w:history="1">
        <w:r w:rsidRPr="00A82DFC">
          <w:rPr>
            <w:rStyle w:val="Hyperlink"/>
          </w:rPr>
          <w:t>Carzolio-Trujillo et al., 2016</w:t>
        </w:r>
      </w:hyperlink>
      <w:r w:rsidRPr="00A82DFC">
        <w:t>). Of these risk factors, physical activity is the only parallel that can be feasibly extrapolated to this case series. In humans, this causes an acute rise in interalveolar pressure to greater than 40 mmHg, producing a pressure gradient between the alveoli and the adjacent interstitium and has been associated with diving, basketball, football and volleyball (</w:t>
      </w:r>
      <w:hyperlink r:id="rId629" w:anchor="bib4" w:history="1">
        <w:r w:rsidRPr="00A82DFC">
          <w:rPr>
            <w:rStyle w:val="Hyperlink"/>
          </w:rPr>
          <w:t>Carzolio-Trujillo et al., 2016</w:t>
        </w:r>
      </w:hyperlink>
      <w:r w:rsidRPr="00A82DFC">
        <w:t>; </w:t>
      </w:r>
      <w:hyperlink r:id="rId630" w:anchor="bib11" w:history="1">
        <w:r w:rsidRPr="00A82DFC">
          <w:rPr>
            <w:rStyle w:val="Hyperlink"/>
          </w:rPr>
          <w:t>Mondello et al., 2007</w:t>
        </w:r>
      </w:hyperlink>
      <w:r w:rsidRPr="00A82DFC">
        <w:t>).</w:t>
      </w:r>
    </w:p>
    <w:p w14:paraId="7BE88AA8" w14:textId="77777777" w:rsidR="00A82DFC" w:rsidRPr="00A82DFC" w:rsidRDefault="00A82DFC" w:rsidP="00A82DFC">
      <w:r w:rsidRPr="00A82DFC">
        <w:t>The findings of this study also support the anatomical distribution of gas within the interstitium reported by Macklin and Macklin in their original study (</w:t>
      </w:r>
      <w:hyperlink r:id="rId631" w:anchor="bib10" w:history="1">
        <w:r w:rsidRPr="00A82DFC">
          <w:rPr>
            <w:rStyle w:val="Hyperlink"/>
          </w:rPr>
          <w:t>Macklin and Macklin, 1944</w:t>
        </w:r>
      </w:hyperlink>
      <w:r w:rsidRPr="00A82DFC">
        <w:t>). In that study, small bubbles of gas were observed to be present in the perivascular sheaths surrounding small pulmonic blood vessels, increasing in size toward the hilum and into the mediastinum. The interstitial tissue surrounding the </w:t>
      </w:r>
      <w:hyperlink r:id="rId632" w:tooltip="Learn more about bronchioles from ScienceDirect's AI-generated Topic Pages" w:history="1">
        <w:r w:rsidRPr="00A82DFC">
          <w:rPr>
            <w:rStyle w:val="Hyperlink"/>
          </w:rPr>
          <w:t>bronchioles</w:t>
        </w:r>
      </w:hyperlink>
      <w:r w:rsidRPr="00A82DFC">
        <w:t> was spared. The predilection for a paravascular distribution of PIE is due to the differences in pressures between alveoli, adjacent airways and </w:t>
      </w:r>
      <w:hyperlink r:id="rId633" w:tooltip="Learn more about pulmonary vasculature from ScienceDirect's AI-generated Topic Pages" w:history="1">
        <w:r w:rsidRPr="00A82DFC">
          <w:rPr>
            <w:rStyle w:val="Hyperlink"/>
          </w:rPr>
          <w:t>pulmonary vasculature</w:t>
        </w:r>
      </w:hyperlink>
      <w:r w:rsidRPr="00A82DFC">
        <w:t> during conditions of increased </w:t>
      </w:r>
      <w:hyperlink r:id="rId634" w:tooltip="Learn more about alveolar pressure from ScienceDirect's AI-generated Topic Pages" w:history="1">
        <w:r w:rsidRPr="00A82DFC">
          <w:rPr>
            <w:rStyle w:val="Hyperlink"/>
          </w:rPr>
          <w:t>alveolar pressure</w:t>
        </w:r>
      </w:hyperlink>
      <w:r w:rsidRPr="00A82DFC">
        <w:t> (</w:t>
      </w:r>
      <w:hyperlink r:id="rId635" w:anchor="bib10" w:history="1">
        <w:r w:rsidRPr="00A82DFC">
          <w:rPr>
            <w:rStyle w:val="Hyperlink"/>
          </w:rPr>
          <w:t>Macklin and Macklin, 1944</w:t>
        </w:r>
      </w:hyperlink>
      <w:r w:rsidRPr="00A82DFC">
        <w:t>). The similar distribution observed in this study might support a similar pathomechanism, whereby increase in alveolar pressure occurs suddenly and acutely as in Macklins original experimental study (</w:t>
      </w:r>
      <w:hyperlink r:id="rId636" w:anchor="bib10" w:history="1">
        <w:r w:rsidRPr="00A82DFC">
          <w:rPr>
            <w:rStyle w:val="Hyperlink"/>
          </w:rPr>
          <w:t>Macklin and Macklin, 1944</w:t>
        </w:r>
      </w:hyperlink>
      <w:r w:rsidRPr="00A82DFC">
        <w:t>).</w:t>
      </w:r>
    </w:p>
    <w:p w14:paraId="231C53E2" w14:textId="77777777" w:rsidR="00A82DFC" w:rsidRPr="00A82DFC" w:rsidRDefault="00A82DFC" w:rsidP="00A82DFC">
      <w:r w:rsidRPr="00A82DFC">
        <w:t>While pneumomediastinum has been reported to progress to </w:t>
      </w:r>
      <w:hyperlink r:id="rId637" w:tooltip="Learn more about pneumothorax from ScienceDirect's AI-generated Topic Pages" w:history="1">
        <w:r w:rsidRPr="00A82DFC">
          <w:rPr>
            <w:rStyle w:val="Hyperlink"/>
          </w:rPr>
          <w:t>pneumothorax</w:t>
        </w:r>
      </w:hyperlink>
      <w:r w:rsidRPr="00A82DFC">
        <w:t>, as was present in the original study by Macklin, no cases in this series presented with </w:t>
      </w:r>
      <w:hyperlink r:id="rId638" w:tooltip="Learn more about pneumothorax from ScienceDirect's AI-generated Topic Pages" w:history="1">
        <w:r w:rsidRPr="00A82DFC">
          <w:rPr>
            <w:rStyle w:val="Hyperlink"/>
          </w:rPr>
          <w:t>pneumothorax</w:t>
        </w:r>
      </w:hyperlink>
      <w:r w:rsidRPr="00A82DFC">
        <w:t>.</w:t>
      </w:r>
    </w:p>
    <w:p w14:paraId="10CABA87" w14:textId="77777777" w:rsidR="00A82DFC" w:rsidRPr="00A82DFC" w:rsidRDefault="00A82DFC" w:rsidP="00A82DFC">
      <w:r w:rsidRPr="00A82DFC">
        <w:t>This study is limited by the lack of histological confirmation of an </w:t>
      </w:r>
      <w:hyperlink r:id="rId639" w:tooltip="Learn more about absence from ScienceDirect's AI-generated Topic Pages" w:history="1">
        <w:r w:rsidRPr="00A82DFC">
          <w:rPr>
            <w:rStyle w:val="Hyperlink"/>
          </w:rPr>
          <w:t>absence</w:t>
        </w:r>
      </w:hyperlink>
      <w:r w:rsidRPr="00A82DFC">
        <w:t> of respiratory pathology, however the absence of imaging features and referrable clinical signs in this population makes this unlikely. The study is also limited by a small sample size and further work should investigate whether the overrepresentation in Sighthounds persists within a larger population not limited to referral only cases.</w:t>
      </w:r>
    </w:p>
    <w:p w14:paraId="4C629413" w14:textId="77777777" w:rsidR="00A82DFC" w:rsidRPr="00A82DFC" w:rsidRDefault="00A82DFC" w:rsidP="00A82DFC">
      <w:r w:rsidRPr="00A82DFC">
        <w:t>To conclude, we have reported spontaneous PIE, pneumomediastinum and cervical </w:t>
      </w:r>
      <w:hyperlink r:id="rId640" w:tooltip="Learn more about subcutaneous emphysema from ScienceDirect's AI-generated Topic Pages" w:history="1">
        <w:r w:rsidRPr="00A82DFC">
          <w:rPr>
            <w:rStyle w:val="Hyperlink"/>
          </w:rPr>
          <w:t>subcutaneous emphysema</w:t>
        </w:r>
      </w:hyperlink>
      <w:r w:rsidRPr="00A82DFC">
        <w:t> presumed secondary to a Macklin effect in a small population of dogs, in which Sighthound breeds were overrepresented (75 %). Spontaneous pulmonary interstitial emphysema had a primarily paravascular distribution.</w:t>
      </w:r>
    </w:p>
    <w:p w14:paraId="3816F914" w14:textId="77777777" w:rsidR="00A82DFC" w:rsidRPr="00A82DFC" w:rsidRDefault="00A82DFC" w:rsidP="00A82DFC">
      <w:r w:rsidRPr="00A82DFC">
        <w:t>Purpose</w:t>
      </w:r>
    </w:p>
    <w:p w14:paraId="645E3F1E" w14:textId="77777777" w:rsidR="00A82DFC" w:rsidRPr="00A82DFC" w:rsidRDefault="00A82DFC" w:rsidP="00A82DFC">
      <w:r w:rsidRPr="00A82DFC">
        <w:t>Latent TGF-β binding protein 4 (LTBP4) is involved in the production of elastin fibers and has been implicated in LTBP4-related cutis laxa and its complication, emphysema-like changes. Various factors have been implicated in the pathogenesis of emphysema, including elastic degeneration, inflammation, cellular senescence, mitochondrial dysfunction, and decreased angiogenesis in the lungs. We investigated the association between LTBP4 and emphysema using human lung fibroblasts with silenced LTBP4 genes.</w:t>
      </w:r>
    </w:p>
    <w:p w14:paraId="0EA84D59" w14:textId="77777777" w:rsidR="00A82DFC" w:rsidRPr="00A82DFC" w:rsidRDefault="00A82DFC" w:rsidP="00A82DFC">
      <w:r w:rsidRPr="00A82DFC">
        <w:t>Methods</w:t>
      </w:r>
    </w:p>
    <w:p w14:paraId="69AC14F0" w14:textId="77777777" w:rsidR="00A82DFC" w:rsidRPr="00A82DFC" w:rsidRDefault="00A82DFC" w:rsidP="00A82DFC">
      <w:r w:rsidRPr="00A82DFC">
        <w:lastRenderedPageBreak/>
        <w:t>Cell contraction, elastin expression, cellular senescence, inflammation, anti-inflammatory factors, and mitochondrial function were compared between the LTBP4 small interfering RNA (siRNA) and control siRNA.</w:t>
      </w:r>
    </w:p>
    <w:p w14:paraId="09AC3194" w14:textId="77777777" w:rsidR="00A82DFC" w:rsidRPr="00A82DFC" w:rsidRDefault="00A82DFC" w:rsidP="00A82DFC">
      <w:r w:rsidRPr="00A82DFC">
        <w:t>Results</w:t>
      </w:r>
    </w:p>
    <w:p w14:paraId="2DF6ADF1" w14:textId="77777777" w:rsidR="00A82DFC" w:rsidRPr="00A82DFC" w:rsidRDefault="00A82DFC" w:rsidP="00A82DFC">
      <w:r w:rsidRPr="00A82DFC">
        <w:t>Under the suppression of LTBP4, significant changes were observed in the following: decreased cell contractility, decreased elastin expression, increased expression of the p16 gene involved in cellular senescence, increased TNFα, decreased GSTM3 and SOD, decreased mitochondrial membrane potential, and decreased VEGF expression. Furthermore, the decreased cell contractility and increased GSTM3 expression observed under LTBP4 suppression were restored by the addition of N-acetyl-L-cysteine or recombinant LTBP4.</w:t>
      </w:r>
    </w:p>
    <w:p w14:paraId="6B7BD2B6" w14:textId="77777777" w:rsidR="00A82DFC" w:rsidRPr="00A82DFC" w:rsidRDefault="00A82DFC" w:rsidP="00A82DFC">
      <w:r w:rsidRPr="00A82DFC">
        <w:t>Conclusion</w:t>
      </w:r>
    </w:p>
    <w:p w14:paraId="084F79FF" w14:textId="77777777" w:rsidR="00A82DFC" w:rsidRPr="00A82DFC" w:rsidRDefault="00A82DFC" w:rsidP="00A82DFC">
      <w:r w:rsidRPr="00A82DFC">
        <w:t>The decreased elastin expression, cellular senescence, inflammation, decreased antioxidant activity, mitochondrial dysfunction, and decreased VEGF expression under reduced LTBP4 expression may all be involved in the destruction of the alveolar wall in emphysema. Smoking is the most common cause of emphysema; however, genetic factors related to LTBP4 expression and other factors may also contribute to its pathogenesis.</w:t>
      </w:r>
    </w:p>
    <w:p w14:paraId="46392E55" w14:textId="77777777" w:rsidR="00A82DFC" w:rsidRPr="00A82DFC" w:rsidRDefault="00A82DFC" w:rsidP="00A82DFC">
      <w:r w:rsidRPr="00A82DFC">
        <w:t>Abbreviations</w:t>
      </w:r>
    </w:p>
    <w:p w14:paraId="1AB34DC5" w14:textId="77777777" w:rsidR="00A82DFC" w:rsidRPr="00A82DFC" w:rsidRDefault="00A82DFC" w:rsidP="00A82DFC">
      <w:r w:rsidRPr="00A82DFC">
        <w:t>ACTA2</w:t>
      </w:r>
    </w:p>
    <w:p w14:paraId="6BBB3EB4" w14:textId="77777777" w:rsidR="00A82DFC" w:rsidRPr="00A82DFC" w:rsidRDefault="00A82DFC" w:rsidP="00A82DFC">
      <w:r w:rsidRPr="00A82DFC">
        <w:t>actin alpha 2, smooth muscle</w:t>
      </w:r>
    </w:p>
    <w:p w14:paraId="09616BD1" w14:textId="77777777" w:rsidR="00A82DFC" w:rsidRPr="00A82DFC" w:rsidRDefault="00A82DFC" w:rsidP="00A82DFC">
      <w:r w:rsidRPr="00A82DFC">
        <w:t>ACTR2</w:t>
      </w:r>
    </w:p>
    <w:p w14:paraId="7971DE1B" w14:textId="77777777" w:rsidR="00A82DFC" w:rsidRPr="00A82DFC" w:rsidRDefault="00A82DFC" w:rsidP="00A82DFC">
      <w:r w:rsidRPr="00A82DFC">
        <w:t>actin related protein 2</w:t>
      </w:r>
    </w:p>
    <w:p w14:paraId="20629FF5" w14:textId="77777777" w:rsidR="00A82DFC" w:rsidRPr="00A82DFC" w:rsidRDefault="00A82DFC" w:rsidP="00A82DFC">
      <w:r w:rsidRPr="00A82DFC">
        <w:t>ACVRL1</w:t>
      </w:r>
    </w:p>
    <w:p w14:paraId="029F2E15" w14:textId="77777777" w:rsidR="00A82DFC" w:rsidRPr="00A82DFC" w:rsidRDefault="00A82DFC" w:rsidP="00A82DFC">
      <w:r w:rsidRPr="00A82DFC">
        <w:t>activin A receptor like type 1</w:t>
      </w:r>
    </w:p>
    <w:p w14:paraId="2FB79852" w14:textId="77777777" w:rsidR="00A82DFC" w:rsidRPr="00A82DFC" w:rsidRDefault="00A82DFC" w:rsidP="00A82DFC">
      <w:r w:rsidRPr="00A82DFC">
        <w:t>ALDOC</w:t>
      </w:r>
    </w:p>
    <w:p w14:paraId="315B6094" w14:textId="77777777" w:rsidR="00A82DFC" w:rsidRPr="00A82DFC" w:rsidRDefault="00A82DFC" w:rsidP="00A82DFC">
      <w:r w:rsidRPr="00A82DFC">
        <w:t>aldolase, fructose-bisphosphate C</w:t>
      </w:r>
    </w:p>
    <w:p w14:paraId="1994CFA1" w14:textId="77777777" w:rsidR="00A82DFC" w:rsidRPr="00A82DFC" w:rsidRDefault="00A82DFC" w:rsidP="00A82DFC">
      <w:r w:rsidRPr="00A82DFC">
        <w:t>ANXA4</w:t>
      </w:r>
    </w:p>
    <w:p w14:paraId="7CEE205C" w14:textId="77777777" w:rsidR="00A82DFC" w:rsidRPr="00A82DFC" w:rsidRDefault="00A82DFC" w:rsidP="00A82DFC">
      <w:r w:rsidRPr="00A82DFC">
        <w:t>annexin A4</w:t>
      </w:r>
    </w:p>
    <w:p w14:paraId="565C778F" w14:textId="77777777" w:rsidR="00A82DFC" w:rsidRPr="00A82DFC" w:rsidRDefault="00A82DFC" w:rsidP="00A82DFC">
      <w:r w:rsidRPr="00A82DFC">
        <w:t>BROX</w:t>
      </w:r>
    </w:p>
    <w:p w14:paraId="346398D1" w14:textId="77777777" w:rsidR="00A82DFC" w:rsidRPr="00A82DFC" w:rsidRDefault="00A82DFC" w:rsidP="00A82DFC">
      <w:r w:rsidRPr="00A82DFC">
        <w:t>bro1 domain and caax motif containing</w:t>
      </w:r>
    </w:p>
    <w:p w14:paraId="6BEA6B08" w14:textId="77777777" w:rsidR="00A82DFC" w:rsidRPr="00A82DFC" w:rsidRDefault="00A82DFC" w:rsidP="00A82DFC">
      <w:r w:rsidRPr="00A82DFC">
        <w:t>CAV2</w:t>
      </w:r>
    </w:p>
    <w:p w14:paraId="1B18FB55" w14:textId="77777777" w:rsidR="00A82DFC" w:rsidRPr="00A82DFC" w:rsidRDefault="00A82DFC" w:rsidP="00A82DFC">
      <w:r w:rsidRPr="00A82DFC">
        <w:t>caveolin 2</w:t>
      </w:r>
    </w:p>
    <w:p w14:paraId="286EB53C" w14:textId="77777777" w:rsidR="00A82DFC" w:rsidRPr="00A82DFC" w:rsidRDefault="00A82DFC" w:rsidP="00A82DFC">
      <w:r w:rsidRPr="00A82DFC">
        <w:t>CBR1</w:t>
      </w:r>
    </w:p>
    <w:p w14:paraId="3A2B91F8" w14:textId="77777777" w:rsidR="00A82DFC" w:rsidRPr="00A82DFC" w:rsidRDefault="00A82DFC" w:rsidP="00A82DFC">
      <w:r w:rsidRPr="00A82DFC">
        <w:t>carbonyl reductase 1</w:t>
      </w:r>
    </w:p>
    <w:p w14:paraId="348BA266" w14:textId="77777777" w:rsidR="00A82DFC" w:rsidRPr="00A82DFC" w:rsidRDefault="00A82DFC" w:rsidP="00A82DFC">
      <w:r w:rsidRPr="00A82DFC">
        <w:t>COL12A1</w:t>
      </w:r>
    </w:p>
    <w:p w14:paraId="6BE1EB95" w14:textId="77777777" w:rsidR="00A82DFC" w:rsidRPr="00A82DFC" w:rsidRDefault="00A82DFC" w:rsidP="00A82DFC">
      <w:r w:rsidRPr="00A82DFC">
        <w:t>collagen type XII alpha 1</w:t>
      </w:r>
    </w:p>
    <w:p w14:paraId="5517ACBD" w14:textId="77777777" w:rsidR="00A82DFC" w:rsidRPr="00A82DFC" w:rsidRDefault="00A82DFC" w:rsidP="00A82DFC">
      <w:r w:rsidRPr="00A82DFC">
        <w:lastRenderedPageBreak/>
        <w:t>COPD</w:t>
      </w:r>
    </w:p>
    <w:p w14:paraId="084AA103" w14:textId="77777777" w:rsidR="00A82DFC" w:rsidRPr="00A82DFC" w:rsidRDefault="00A82DFC" w:rsidP="00A82DFC">
      <w:r w:rsidRPr="00A82DFC">
        <w:t>chronic obstructive respiratory diseaseCTSC, cathepsin C</w:t>
      </w:r>
    </w:p>
    <w:p w14:paraId="320F951B" w14:textId="77777777" w:rsidR="00A82DFC" w:rsidRPr="00A82DFC" w:rsidRDefault="00A82DFC" w:rsidP="00A82DFC">
      <w:r w:rsidRPr="00A82DFC">
        <w:t>CYB5B</w:t>
      </w:r>
    </w:p>
    <w:p w14:paraId="1AD7FC4F" w14:textId="77777777" w:rsidR="00A82DFC" w:rsidRPr="00A82DFC" w:rsidRDefault="00A82DFC" w:rsidP="00A82DFC">
      <w:r w:rsidRPr="00A82DFC">
        <w:t>cytochrome b5 type B</w:t>
      </w:r>
    </w:p>
    <w:p w14:paraId="6AF731D2" w14:textId="77777777" w:rsidR="00A82DFC" w:rsidRPr="00A82DFC" w:rsidRDefault="00A82DFC" w:rsidP="00A82DFC">
      <w:r w:rsidRPr="00A82DFC">
        <w:t>DAPI</w:t>
      </w:r>
    </w:p>
    <w:p w14:paraId="283F3E4D" w14:textId="77777777" w:rsidR="00A82DFC" w:rsidRPr="00A82DFC" w:rsidRDefault="00A82DFC" w:rsidP="00A82DFC">
      <w:r w:rsidRPr="00A82DFC">
        <w:t>4′,6-diamidino-2-phenylindole</w:t>
      </w:r>
    </w:p>
    <w:p w14:paraId="1D45D0F0" w14:textId="77777777" w:rsidR="00A82DFC" w:rsidRPr="00A82DFC" w:rsidRDefault="00A82DFC" w:rsidP="00A82DFC">
      <w:r w:rsidRPr="00A82DFC">
        <w:t>DDAH1</w:t>
      </w:r>
    </w:p>
    <w:p w14:paraId="1A6D4D2C" w14:textId="77777777" w:rsidR="00A82DFC" w:rsidRPr="00A82DFC" w:rsidRDefault="00A82DFC" w:rsidP="00A82DFC">
      <w:r w:rsidRPr="00A82DFC">
        <w:t>dimethylarginine dimethyl aminohydrolase 1</w:t>
      </w:r>
    </w:p>
    <w:p w14:paraId="6E365D7C" w14:textId="77777777" w:rsidR="00A82DFC" w:rsidRPr="00A82DFC" w:rsidRDefault="00A82DFC" w:rsidP="00A82DFC">
      <w:r w:rsidRPr="00A82DFC">
        <w:t>ECM</w:t>
      </w:r>
    </w:p>
    <w:p w14:paraId="36AD4958" w14:textId="77777777" w:rsidR="00A82DFC" w:rsidRPr="00A82DFC" w:rsidRDefault="00A82DFC" w:rsidP="00A82DFC">
      <w:r w:rsidRPr="00A82DFC">
        <w:t>extracellular matrix</w:t>
      </w:r>
    </w:p>
    <w:p w14:paraId="30E39301" w14:textId="77777777" w:rsidR="00A82DFC" w:rsidRPr="00A82DFC" w:rsidRDefault="00A82DFC" w:rsidP="00A82DFC">
      <w:r w:rsidRPr="00A82DFC">
        <w:t>EVA1A</w:t>
      </w:r>
    </w:p>
    <w:p w14:paraId="258B65A1" w14:textId="77777777" w:rsidR="00A82DFC" w:rsidRPr="00A82DFC" w:rsidRDefault="00A82DFC" w:rsidP="00A82DFC">
      <w:r w:rsidRPr="00A82DFC">
        <w:t>eva-1 homolog A</w:t>
      </w:r>
    </w:p>
    <w:p w14:paraId="6FC6AA47" w14:textId="77777777" w:rsidR="00A82DFC" w:rsidRPr="00A82DFC" w:rsidRDefault="00A82DFC" w:rsidP="00A82DFC">
      <w:r w:rsidRPr="00A82DFC">
        <w:t>FABP5</w:t>
      </w:r>
    </w:p>
    <w:p w14:paraId="337F4900" w14:textId="77777777" w:rsidR="00A82DFC" w:rsidRPr="00A82DFC" w:rsidRDefault="00A82DFC" w:rsidP="00A82DFC">
      <w:r w:rsidRPr="00A82DFC">
        <w:t>fatty acid binding protein 5</w:t>
      </w:r>
    </w:p>
    <w:p w14:paraId="35204B5C" w14:textId="77777777" w:rsidR="00A82DFC" w:rsidRPr="00A82DFC" w:rsidRDefault="00A82DFC" w:rsidP="00A82DFC">
      <w:r w:rsidRPr="00A82DFC">
        <w:t>FLOT2</w:t>
      </w:r>
    </w:p>
    <w:p w14:paraId="32F7D167" w14:textId="77777777" w:rsidR="00A82DFC" w:rsidRPr="00A82DFC" w:rsidRDefault="00A82DFC" w:rsidP="00A82DFC">
      <w:r w:rsidRPr="00A82DFC">
        <w:t>flotillin 2</w:t>
      </w:r>
    </w:p>
    <w:p w14:paraId="6829331C" w14:textId="77777777" w:rsidR="00A82DFC" w:rsidRPr="00A82DFC" w:rsidRDefault="00A82DFC" w:rsidP="00A82DFC">
      <w:r w:rsidRPr="00A82DFC">
        <w:t>FMNL2</w:t>
      </w:r>
    </w:p>
    <w:p w14:paraId="0F9A9915" w14:textId="77777777" w:rsidR="00A82DFC" w:rsidRPr="00A82DFC" w:rsidRDefault="00A82DFC" w:rsidP="00A82DFC">
      <w:r w:rsidRPr="00A82DFC">
        <w:t>formin Like 2</w:t>
      </w:r>
    </w:p>
    <w:p w14:paraId="38EF8149" w14:textId="77777777" w:rsidR="00A82DFC" w:rsidRPr="00A82DFC" w:rsidRDefault="00A82DFC" w:rsidP="00A82DFC">
      <w:r w:rsidRPr="00A82DFC">
        <w:t>GAPDH</w:t>
      </w:r>
    </w:p>
    <w:p w14:paraId="573FB25F" w14:textId="77777777" w:rsidR="00A82DFC" w:rsidRPr="00A82DFC" w:rsidRDefault="00A82DFC" w:rsidP="00A82DFC">
      <w:r w:rsidRPr="00A82DFC">
        <w:t>glyceraldehyde-3-phosphate dehydrogenase</w:t>
      </w:r>
    </w:p>
    <w:p w14:paraId="41AAD315" w14:textId="77777777" w:rsidR="00A82DFC" w:rsidRPr="00A82DFC" w:rsidRDefault="00A82DFC" w:rsidP="00A82DFC">
      <w:r w:rsidRPr="00A82DFC">
        <w:t>GNA11</w:t>
      </w:r>
    </w:p>
    <w:p w14:paraId="5170AE09" w14:textId="77777777" w:rsidR="00A82DFC" w:rsidRPr="00A82DFC" w:rsidRDefault="00A82DFC" w:rsidP="00A82DFC">
      <w:r w:rsidRPr="00A82DFC">
        <w:t>G-protein subunit alpha-11</w:t>
      </w:r>
    </w:p>
    <w:p w14:paraId="6AD16E34" w14:textId="77777777" w:rsidR="00A82DFC" w:rsidRPr="00A82DFC" w:rsidRDefault="00A82DFC" w:rsidP="00A82DFC">
      <w:r w:rsidRPr="00A82DFC">
        <w:t>GSTM3</w:t>
      </w:r>
    </w:p>
    <w:p w14:paraId="7F7DA00C" w14:textId="77777777" w:rsidR="00A82DFC" w:rsidRPr="00A82DFC" w:rsidRDefault="00A82DFC" w:rsidP="00A82DFC">
      <w:r w:rsidRPr="00A82DFC">
        <w:t>glutathione S-transferase M3</w:t>
      </w:r>
    </w:p>
    <w:p w14:paraId="1171E094" w14:textId="77777777" w:rsidR="00A82DFC" w:rsidRPr="00A82DFC" w:rsidRDefault="00A82DFC" w:rsidP="00A82DFC">
      <w:r w:rsidRPr="00A82DFC">
        <w:t>Hel</w:t>
      </w:r>
    </w:p>
    <w:p w14:paraId="58C136C0" w14:textId="77777777" w:rsidR="00A82DFC" w:rsidRPr="00A82DFC" w:rsidRDefault="00A82DFC" w:rsidP="00A82DFC">
      <w:r w:rsidRPr="00A82DFC">
        <w:t>human embryonic lung</w:t>
      </w:r>
    </w:p>
    <w:p w14:paraId="075E4B4E" w14:textId="77777777" w:rsidR="00A82DFC" w:rsidRPr="00A82DFC" w:rsidRDefault="00A82DFC" w:rsidP="00A82DFC">
      <w:r w:rsidRPr="00A82DFC">
        <w:t>KRIT2</w:t>
      </w:r>
    </w:p>
    <w:p w14:paraId="477BA3DC" w14:textId="77777777" w:rsidR="00A82DFC" w:rsidRPr="00A82DFC" w:rsidRDefault="00A82DFC" w:rsidP="00A82DFC">
      <w:r w:rsidRPr="00A82DFC">
        <w:t>kinetoplast ribosomal tpr proteins 2</w:t>
      </w:r>
    </w:p>
    <w:p w14:paraId="6D4A156C" w14:textId="77777777" w:rsidR="00A82DFC" w:rsidRPr="00A82DFC" w:rsidRDefault="00A82DFC" w:rsidP="00A82DFC">
      <w:r w:rsidRPr="00A82DFC">
        <w:t>KRT13</w:t>
      </w:r>
    </w:p>
    <w:p w14:paraId="4E24BCA8" w14:textId="77777777" w:rsidR="00A82DFC" w:rsidRPr="00A82DFC" w:rsidRDefault="00A82DFC" w:rsidP="00A82DFC">
      <w:r w:rsidRPr="00A82DFC">
        <w:t>keratin 13</w:t>
      </w:r>
    </w:p>
    <w:p w14:paraId="72664C93" w14:textId="77777777" w:rsidR="00A82DFC" w:rsidRPr="00A82DFC" w:rsidRDefault="00A82DFC" w:rsidP="00A82DFC">
      <w:r w:rsidRPr="00A82DFC">
        <w:t>LRP1</w:t>
      </w:r>
    </w:p>
    <w:p w14:paraId="5994918C" w14:textId="77777777" w:rsidR="00A82DFC" w:rsidRPr="00A82DFC" w:rsidRDefault="00A82DFC" w:rsidP="00A82DFC">
      <w:r w:rsidRPr="00A82DFC">
        <w:lastRenderedPageBreak/>
        <w:t>LDL receptor related protein 1</w:t>
      </w:r>
    </w:p>
    <w:p w14:paraId="33A0824D" w14:textId="77777777" w:rsidR="00A82DFC" w:rsidRPr="00A82DFC" w:rsidRDefault="00A82DFC" w:rsidP="00A82DFC">
      <w:r w:rsidRPr="00A82DFC">
        <w:t>LTBP4</w:t>
      </w:r>
    </w:p>
    <w:p w14:paraId="2FB380AA" w14:textId="77777777" w:rsidR="00A82DFC" w:rsidRPr="00A82DFC" w:rsidRDefault="00A82DFC" w:rsidP="00A82DFC">
      <w:r w:rsidRPr="00A82DFC">
        <w:t>latent TGF-β binding protein 4</w:t>
      </w:r>
    </w:p>
    <w:p w14:paraId="145BD88C" w14:textId="77777777" w:rsidR="00A82DFC" w:rsidRPr="00A82DFC" w:rsidRDefault="00A82DFC" w:rsidP="00A82DFC">
      <w:r w:rsidRPr="00A82DFC">
        <w:t>MMP12</w:t>
      </w:r>
    </w:p>
    <w:p w14:paraId="228F1DB8" w14:textId="77777777" w:rsidR="00A82DFC" w:rsidRPr="00A82DFC" w:rsidRDefault="00A82DFC" w:rsidP="00A82DFC">
      <w:r w:rsidRPr="00A82DFC">
        <w:t>matrix metalloproteinase 12</w:t>
      </w:r>
    </w:p>
    <w:p w14:paraId="6773F1C9" w14:textId="77777777" w:rsidR="00A82DFC" w:rsidRPr="00A82DFC" w:rsidRDefault="00A82DFC" w:rsidP="00A82DFC">
      <w:r w:rsidRPr="00A82DFC">
        <w:t>MPZL1</w:t>
      </w:r>
    </w:p>
    <w:p w14:paraId="660F92F8" w14:textId="77777777" w:rsidR="00A82DFC" w:rsidRPr="00A82DFC" w:rsidRDefault="00A82DFC" w:rsidP="00A82DFC">
      <w:r w:rsidRPr="00A82DFC">
        <w:t>myelin protein zero like 1</w:t>
      </w:r>
    </w:p>
    <w:p w14:paraId="7E8623F5" w14:textId="77777777" w:rsidR="00A82DFC" w:rsidRPr="00A82DFC" w:rsidRDefault="00A82DFC" w:rsidP="00A82DFC">
      <w:r w:rsidRPr="00A82DFC">
        <w:t>NAC</w:t>
      </w:r>
    </w:p>
    <w:p w14:paraId="7B1E7579" w14:textId="77777777" w:rsidR="00A82DFC" w:rsidRPr="00A82DFC" w:rsidRDefault="00A82DFC" w:rsidP="00A82DFC">
      <w:r w:rsidRPr="00A82DFC">
        <w:t>N-acetyl-L-cysteine</w:t>
      </w:r>
    </w:p>
    <w:p w14:paraId="5A8D8C61" w14:textId="77777777" w:rsidR="00A82DFC" w:rsidRPr="00A82DFC" w:rsidRDefault="00A82DFC" w:rsidP="00A82DFC">
      <w:r w:rsidRPr="00A82DFC">
        <w:t>NAP1L1</w:t>
      </w:r>
    </w:p>
    <w:p w14:paraId="034F54F6" w14:textId="77777777" w:rsidR="00A82DFC" w:rsidRPr="00A82DFC" w:rsidRDefault="00A82DFC" w:rsidP="00A82DFC">
      <w:r w:rsidRPr="00A82DFC">
        <w:t>nucleosome assembly protein 1 like 1</w:t>
      </w:r>
    </w:p>
    <w:p w14:paraId="157B0E2D" w14:textId="77777777" w:rsidR="00A82DFC" w:rsidRPr="00A82DFC" w:rsidRDefault="00A82DFC" w:rsidP="00A82DFC">
      <w:r w:rsidRPr="00A82DFC">
        <w:t>PALLD</w:t>
      </w:r>
    </w:p>
    <w:p w14:paraId="2CDB9FA8" w14:textId="77777777" w:rsidR="00A82DFC" w:rsidRPr="00A82DFC" w:rsidRDefault="00A82DFC" w:rsidP="00A82DFC">
      <w:r w:rsidRPr="00A82DFC">
        <w:t>palladin, cytoskeletal associated protein</w:t>
      </w:r>
    </w:p>
    <w:p w14:paraId="0088A935" w14:textId="77777777" w:rsidR="00A82DFC" w:rsidRPr="00A82DFC" w:rsidRDefault="00A82DFC" w:rsidP="00A82DFC">
      <w:r w:rsidRPr="00A82DFC">
        <w:t>PARK7</w:t>
      </w:r>
    </w:p>
    <w:p w14:paraId="15CFFA13" w14:textId="77777777" w:rsidR="00A82DFC" w:rsidRPr="00A82DFC" w:rsidRDefault="00A82DFC" w:rsidP="00A82DFC">
      <w:r w:rsidRPr="00A82DFC">
        <w:t>parkinsonism associated deglycase</w:t>
      </w:r>
    </w:p>
    <w:p w14:paraId="66B957A2" w14:textId="77777777" w:rsidR="00A82DFC" w:rsidRPr="00A82DFC" w:rsidRDefault="00A82DFC" w:rsidP="00A82DFC">
      <w:r w:rsidRPr="00A82DFC">
        <w:t>PFN2</w:t>
      </w:r>
    </w:p>
    <w:p w14:paraId="6F63D80C" w14:textId="77777777" w:rsidR="00A82DFC" w:rsidRPr="00A82DFC" w:rsidRDefault="00A82DFC" w:rsidP="00A82DFC">
      <w:r w:rsidRPr="00A82DFC">
        <w:t>profilin 2</w:t>
      </w:r>
    </w:p>
    <w:p w14:paraId="646445FC" w14:textId="77777777" w:rsidR="00A82DFC" w:rsidRPr="00A82DFC" w:rsidRDefault="00A82DFC" w:rsidP="00A82DFC">
      <w:r w:rsidRPr="00A82DFC">
        <w:t>PGRMC2</w:t>
      </w:r>
    </w:p>
    <w:p w14:paraId="75DDB7AD" w14:textId="77777777" w:rsidR="00A82DFC" w:rsidRPr="00A82DFC" w:rsidRDefault="00A82DFC" w:rsidP="00A82DFC">
      <w:r w:rsidRPr="00A82DFC">
        <w:t>progesterone receptor membrane component 2</w:t>
      </w:r>
    </w:p>
    <w:p w14:paraId="55DC4D99" w14:textId="77777777" w:rsidR="00A82DFC" w:rsidRPr="00A82DFC" w:rsidRDefault="00A82DFC" w:rsidP="00A82DFC">
      <w:r w:rsidRPr="00A82DFC">
        <w:t>POTEF</w:t>
      </w:r>
    </w:p>
    <w:p w14:paraId="7F99DA31" w14:textId="77777777" w:rsidR="00A82DFC" w:rsidRPr="00A82DFC" w:rsidRDefault="00A82DFC" w:rsidP="00A82DFC">
      <w:r w:rsidRPr="00A82DFC">
        <w:t>POTE ankyrin domain family member F</w:t>
      </w:r>
    </w:p>
    <w:p w14:paraId="4C54946B" w14:textId="77777777" w:rsidR="00A82DFC" w:rsidRPr="00A82DFC" w:rsidRDefault="00A82DFC" w:rsidP="00A82DFC">
      <w:r w:rsidRPr="00A82DFC">
        <w:t>PTGS1</w:t>
      </w:r>
    </w:p>
    <w:p w14:paraId="63CEA835" w14:textId="77777777" w:rsidR="00A82DFC" w:rsidRPr="00A82DFC" w:rsidRDefault="00A82DFC" w:rsidP="00A82DFC">
      <w:r w:rsidRPr="00A82DFC">
        <w:t>prostaglandin-endoperoxide synthase 1</w:t>
      </w:r>
    </w:p>
    <w:p w14:paraId="0A17E335" w14:textId="77777777" w:rsidR="00A82DFC" w:rsidRPr="00A82DFC" w:rsidRDefault="00A82DFC" w:rsidP="00A82DFC">
      <w:r w:rsidRPr="00A82DFC">
        <w:t>RAB6A</w:t>
      </w:r>
    </w:p>
    <w:p w14:paraId="51741596" w14:textId="77777777" w:rsidR="00A82DFC" w:rsidRPr="00A82DFC" w:rsidRDefault="00A82DFC" w:rsidP="00A82DFC">
      <w:r w:rsidRPr="00A82DFC">
        <w:t>ras-related protein rab-6A</w:t>
      </w:r>
    </w:p>
    <w:p w14:paraId="6D6CF135" w14:textId="77777777" w:rsidR="00A82DFC" w:rsidRPr="00A82DFC" w:rsidRDefault="00A82DFC" w:rsidP="00A82DFC">
      <w:r w:rsidRPr="00A82DFC">
        <w:t>rLTBP4</w:t>
      </w:r>
    </w:p>
    <w:p w14:paraId="076E76AB" w14:textId="77777777" w:rsidR="00A82DFC" w:rsidRPr="00A82DFC" w:rsidRDefault="00A82DFC" w:rsidP="00A82DFC">
      <w:r w:rsidRPr="00A82DFC">
        <w:t>recombinant latent TGF-β binding protein 4</w:t>
      </w:r>
    </w:p>
    <w:p w14:paraId="33CB2DB4" w14:textId="77777777" w:rsidR="00A82DFC" w:rsidRPr="00A82DFC" w:rsidRDefault="00A82DFC" w:rsidP="00A82DFC">
      <w:r w:rsidRPr="00A82DFC">
        <w:t>RPLP2</w:t>
      </w:r>
    </w:p>
    <w:p w14:paraId="14A512FB" w14:textId="77777777" w:rsidR="00A82DFC" w:rsidRPr="00A82DFC" w:rsidRDefault="00A82DFC" w:rsidP="00A82DFC">
      <w:r w:rsidRPr="00A82DFC">
        <w:t>ribosomal protein lateral stalk subunit P2</w:t>
      </w:r>
    </w:p>
    <w:p w14:paraId="1BD5F0B1" w14:textId="77777777" w:rsidR="00A82DFC" w:rsidRPr="00A82DFC" w:rsidRDefault="00A82DFC" w:rsidP="00A82DFC">
      <w:r w:rsidRPr="00A82DFC">
        <w:t>RPS6</w:t>
      </w:r>
    </w:p>
    <w:p w14:paraId="797F710B" w14:textId="77777777" w:rsidR="00A82DFC" w:rsidRPr="00A82DFC" w:rsidRDefault="00A82DFC" w:rsidP="00A82DFC">
      <w:r w:rsidRPr="00A82DFC">
        <w:t>ribosomal protein S6</w:t>
      </w:r>
    </w:p>
    <w:p w14:paraId="29209C6C" w14:textId="77777777" w:rsidR="00A82DFC" w:rsidRPr="00A82DFC" w:rsidRDefault="00A82DFC" w:rsidP="00A82DFC">
      <w:r w:rsidRPr="00A82DFC">
        <w:lastRenderedPageBreak/>
        <w:t>SA-β</w:t>
      </w:r>
    </w:p>
    <w:p w14:paraId="631DA496" w14:textId="77777777" w:rsidR="00A82DFC" w:rsidRPr="00A82DFC" w:rsidRDefault="00A82DFC" w:rsidP="00A82DFC">
      <w:r w:rsidRPr="00A82DFC">
        <w:t>senescence-associated β</w:t>
      </w:r>
    </w:p>
    <w:p w14:paraId="03400808" w14:textId="77777777" w:rsidR="00A82DFC" w:rsidRPr="00A82DFC" w:rsidRDefault="00A82DFC" w:rsidP="00A82DFC">
      <w:r w:rsidRPr="00A82DFC">
        <w:t>SERPINE2</w:t>
      </w:r>
    </w:p>
    <w:p w14:paraId="4A80BFD8" w14:textId="77777777" w:rsidR="00A82DFC" w:rsidRPr="00A82DFC" w:rsidRDefault="00A82DFC" w:rsidP="00A82DFC">
      <w:r w:rsidRPr="00A82DFC">
        <w:t>serpin family e member 2</w:t>
      </w:r>
    </w:p>
    <w:p w14:paraId="484CB05D" w14:textId="77777777" w:rsidR="00A82DFC" w:rsidRPr="00A82DFC" w:rsidRDefault="00A82DFC" w:rsidP="00A82DFC">
      <w:r w:rsidRPr="00A82DFC">
        <w:t>siRNA</w:t>
      </w:r>
    </w:p>
    <w:p w14:paraId="4116CA09" w14:textId="77777777" w:rsidR="00A82DFC" w:rsidRPr="00A82DFC" w:rsidRDefault="00A82DFC" w:rsidP="00A82DFC">
      <w:r w:rsidRPr="00A82DFC">
        <w:t>small interfering RNA</w:t>
      </w:r>
    </w:p>
    <w:p w14:paraId="2251847A" w14:textId="77777777" w:rsidR="00A82DFC" w:rsidRPr="00A82DFC" w:rsidRDefault="00A82DFC" w:rsidP="00A82DFC">
      <w:r w:rsidRPr="00A82DFC">
        <w:t>SIRPA</w:t>
      </w:r>
    </w:p>
    <w:p w14:paraId="2C54018E" w14:textId="77777777" w:rsidR="00A82DFC" w:rsidRPr="00A82DFC" w:rsidRDefault="00A82DFC" w:rsidP="00A82DFC">
      <w:r w:rsidRPr="00A82DFC">
        <w:t>signal regulatory protein alpha</w:t>
      </w:r>
    </w:p>
    <w:p w14:paraId="2DCC7822" w14:textId="77777777" w:rsidR="00A82DFC" w:rsidRPr="00A82DFC" w:rsidRDefault="00A82DFC" w:rsidP="00A82DFC">
      <w:r w:rsidRPr="00A82DFC">
        <w:t>SOD1</w:t>
      </w:r>
    </w:p>
    <w:p w14:paraId="18297823" w14:textId="77777777" w:rsidR="00A82DFC" w:rsidRPr="00A82DFC" w:rsidRDefault="00A82DFC" w:rsidP="00A82DFC">
      <w:r w:rsidRPr="00A82DFC">
        <w:t>superoxide dismutase 1</w:t>
      </w:r>
    </w:p>
    <w:p w14:paraId="09F28AA5" w14:textId="77777777" w:rsidR="00A82DFC" w:rsidRPr="00A82DFC" w:rsidRDefault="00A82DFC" w:rsidP="00A82DFC">
      <w:r w:rsidRPr="00A82DFC">
        <w:t>SPEG</w:t>
      </w:r>
    </w:p>
    <w:p w14:paraId="38BD8AB3" w14:textId="77777777" w:rsidR="00A82DFC" w:rsidRPr="00A82DFC" w:rsidRDefault="00A82DFC" w:rsidP="00A82DFC">
      <w:r w:rsidRPr="00A82DFC">
        <w:t>striated muscle enriched protein kinase</w:t>
      </w:r>
    </w:p>
    <w:p w14:paraId="5A7EB5B0" w14:textId="77777777" w:rsidR="00A82DFC" w:rsidRPr="00A82DFC" w:rsidRDefault="00A82DFC" w:rsidP="00A82DFC">
      <w:r w:rsidRPr="00A82DFC">
        <w:t>TEK</w:t>
      </w:r>
    </w:p>
    <w:p w14:paraId="4A0D17C6" w14:textId="77777777" w:rsidR="00A82DFC" w:rsidRPr="00A82DFC" w:rsidRDefault="00A82DFC" w:rsidP="00A82DFC">
      <w:r w:rsidRPr="00A82DFC">
        <w:t>tek receptor tyrosine kinase</w:t>
      </w:r>
    </w:p>
    <w:p w14:paraId="7355E3EA" w14:textId="77777777" w:rsidR="00A82DFC" w:rsidRPr="00A82DFC" w:rsidRDefault="00A82DFC" w:rsidP="00A82DFC">
      <w:r w:rsidRPr="00A82DFC">
        <w:t>TIMP1</w:t>
      </w:r>
    </w:p>
    <w:p w14:paraId="411571CF" w14:textId="77777777" w:rsidR="00A82DFC" w:rsidRPr="00A82DFC" w:rsidRDefault="00A82DFC" w:rsidP="00A82DFC">
      <w:r w:rsidRPr="00A82DFC">
        <w:t>tissue inhibitor of metalloproteinase-1</w:t>
      </w:r>
    </w:p>
    <w:p w14:paraId="6EBBD7F4" w14:textId="77777777" w:rsidR="00A82DFC" w:rsidRPr="00A82DFC" w:rsidRDefault="00A82DFC" w:rsidP="00A82DFC">
      <w:r w:rsidRPr="00A82DFC">
        <w:t>TNFAIP2</w:t>
      </w:r>
    </w:p>
    <w:p w14:paraId="3758AFF7" w14:textId="77777777" w:rsidR="00A82DFC" w:rsidRPr="00A82DFC" w:rsidRDefault="00A82DFC" w:rsidP="00A82DFC">
      <w:r w:rsidRPr="00A82DFC">
        <w:t>tumor necrosing factor- alpha induced protein 2</w:t>
      </w:r>
    </w:p>
    <w:p w14:paraId="6063682D" w14:textId="77777777" w:rsidR="00A82DFC" w:rsidRPr="00A82DFC" w:rsidRDefault="00A82DFC" w:rsidP="00A82DFC">
      <w:r w:rsidRPr="00A82DFC">
        <w:t>TNF-α</w:t>
      </w:r>
    </w:p>
    <w:p w14:paraId="60A07132" w14:textId="77777777" w:rsidR="00A82DFC" w:rsidRPr="00A82DFC" w:rsidRDefault="00A82DFC" w:rsidP="00A82DFC">
      <w:r w:rsidRPr="00A82DFC">
        <w:t>tumor necrosis factor-α</w:t>
      </w:r>
    </w:p>
    <w:p w14:paraId="062365C2" w14:textId="77777777" w:rsidR="00A82DFC" w:rsidRPr="00A82DFC" w:rsidRDefault="00A82DFC" w:rsidP="00A82DFC">
      <w:r w:rsidRPr="00A82DFC">
        <w:t>TSPAN6</w:t>
      </w:r>
    </w:p>
    <w:p w14:paraId="170367BF" w14:textId="77777777" w:rsidR="00A82DFC" w:rsidRPr="00A82DFC" w:rsidRDefault="00A82DFC" w:rsidP="00A82DFC">
      <w:r w:rsidRPr="00A82DFC">
        <w:t>tetraspanin 6</w:t>
      </w:r>
    </w:p>
    <w:p w14:paraId="78AFBA90" w14:textId="77777777" w:rsidR="00A82DFC" w:rsidRPr="00A82DFC" w:rsidRDefault="00A82DFC" w:rsidP="00A82DFC">
      <w:r w:rsidRPr="00A82DFC">
        <w:t>VASP</w:t>
      </w:r>
    </w:p>
    <w:p w14:paraId="08951EA7" w14:textId="77777777" w:rsidR="00A82DFC" w:rsidRPr="00A82DFC" w:rsidRDefault="00A82DFC" w:rsidP="00A82DFC">
      <w:r w:rsidRPr="00A82DFC">
        <w:t>vasodilator stimulated phosphoprotein</w:t>
      </w:r>
    </w:p>
    <w:p w14:paraId="5BC5955A" w14:textId="77777777" w:rsidR="00A82DFC" w:rsidRPr="00A82DFC" w:rsidRDefault="00A82DFC" w:rsidP="00A82DFC">
      <w:r w:rsidRPr="00A82DFC">
        <w:t>VEGF</w:t>
      </w:r>
    </w:p>
    <w:p w14:paraId="45FF8FBC" w14:textId="77777777" w:rsidR="00A82DFC" w:rsidRPr="00A82DFC" w:rsidRDefault="00A82DFC" w:rsidP="00A82DFC">
      <w:r w:rsidRPr="00A82DFC">
        <w:t>vascular endothelial growth factor</w:t>
      </w:r>
    </w:p>
    <w:p w14:paraId="783A0AAA" w14:textId="77777777" w:rsidR="00A82DFC" w:rsidRPr="00A82DFC" w:rsidRDefault="00A82DFC" w:rsidP="00A82DFC">
      <w:r w:rsidRPr="00A82DFC">
        <w:t>ZYX</w:t>
      </w:r>
    </w:p>
    <w:p w14:paraId="65B8271F" w14:textId="77777777" w:rsidR="00A82DFC" w:rsidRPr="00A82DFC" w:rsidRDefault="00A82DFC" w:rsidP="00A82DFC">
      <w:r w:rsidRPr="00A82DFC">
        <w:t>zyxin</w:t>
      </w:r>
    </w:p>
    <w:p w14:paraId="64C1CAC4" w14:textId="77777777" w:rsidR="00A82DFC" w:rsidRPr="00A82DFC" w:rsidRDefault="00A82DFC" w:rsidP="00A82DFC">
      <w:r w:rsidRPr="00A82DFC">
        <w:t>1. Introduction</w:t>
      </w:r>
    </w:p>
    <w:p w14:paraId="798CC0BA" w14:textId="77777777" w:rsidR="00A82DFC" w:rsidRPr="00A82DFC" w:rsidRDefault="00A82DFC" w:rsidP="00A82DFC">
      <w:r w:rsidRPr="00A82DFC">
        <w:t>Emphysema is a condition in which the gas exchange function of the lungs is impaired by irreversible destruction of the alveolar structures, mainly due to smoking (</w:t>
      </w:r>
      <w:bookmarkStart w:id="123" w:name="bbib0018"/>
      <w:r w:rsidRPr="00A82DFC">
        <w:fldChar w:fldCharType="begin"/>
      </w:r>
      <w:r w:rsidRPr="00A82DFC">
        <w:instrText>HYPERLINK "https://www.sciencedirect.com/science/article/pii/S0167494324002735" \l "bib0018"</w:instrText>
      </w:r>
      <w:r w:rsidRPr="00A82DFC">
        <w:fldChar w:fldCharType="separate"/>
      </w:r>
      <w:r w:rsidRPr="00A82DFC">
        <w:rPr>
          <w:rStyle w:val="Hyperlink"/>
        </w:rPr>
        <w:t>Morris et al., 2006</w:t>
      </w:r>
      <w:r w:rsidRPr="00A82DFC">
        <w:fldChar w:fldCharType="end"/>
      </w:r>
      <w:bookmarkEnd w:id="123"/>
      <w:r w:rsidRPr="00A82DFC">
        <w:t xml:space="preserve">). In emphysema, matrix metalloproteinases (MMPs) released from inflammatory cells such as macrophages and </w:t>
      </w:r>
      <w:r w:rsidRPr="00A82DFC">
        <w:lastRenderedPageBreak/>
        <w:t>neutrophils contribute to the degradation of the extracellular matrix (ECM). This process leads to the destruction and heterogeneity of the alveolar wall structure (</w:t>
      </w:r>
      <w:bookmarkStart w:id="124" w:name="bbib0027"/>
      <w:r w:rsidRPr="00A82DFC">
        <w:fldChar w:fldCharType="begin"/>
      </w:r>
      <w:r w:rsidRPr="00A82DFC">
        <w:instrText>HYPERLINK "https://www.sciencedirect.com/science/article/pii/S0167494324002735" \l "bib0027"</w:instrText>
      </w:r>
      <w:r w:rsidRPr="00A82DFC">
        <w:fldChar w:fldCharType="separate"/>
      </w:r>
      <w:r w:rsidRPr="00A82DFC">
        <w:rPr>
          <w:rStyle w:val="Hyperlink"/>
        </w:rPr>
        <w:t>Suki et al., 2013</w:t>
      </w:r>
      <w:r w:rsidRPr="00A82DFC">
        <w:fldChar w:fldCharType="end"/>
      </w:r>
      <w:bookmarkEnd w:id="124"/>
      <w:r w:rsidRPr="00A82DFC">
        <w:t>; </w:t>
      </w:r>
      <w:bookmarkStart w:id="125" w:name="bbib0028"/>
      <w:r w:rsidRPr="00A82DFC">
        <w:fldChar w:fldCharType="begin"/>
      </w:r>
      <w:r w:rsidRPr="00A82DFC">
        <w:instrText>HYPERLINK "https://www.sciencedirect.com/science/article/pii/S0167494324002735" \l "bib0028"</w:instrText>
      </w:r>
      <w:r w:rsidRPr="00A82DFC">
        <w:fldChar w:fldCharType="separate"/>
      </w:r>
      <w:r w:rsidRPr="00A82DFC">
        <w:rPr>
          <w:rStyle w:val="Hyperlink"/>
        </w:rPr>
        <w:t>Taraseviciene-Stewart et al., 2008</w:t>
      </w:r>
      <w:r w:rsidRPr="00A82DFC">
        <w:fldChar w:fldCharType="end"/>
      </w:r>
      <w:r w:rsidRPr="00A82DFC">
        <w:t>). Although smoking is the primary cause of emphysema, tobacco sensitivity, genetic factors, chronic inflammation, vascular endothelial growth factor (VEGF), and vitamin D receptors have also been implicated in its pathogenesis (</w:t>
      </w:r>
      <w:bookmarkStart w:id="126" w:name="bbib0010"/>
      <w:r w:rsidRPr="00A82DFC">
        <w:fldChar w:fldCharType="begin"/>
      </w:r>
      <w:r w:rsidRPr="00A82DFC">
        <w:instrText>HYPERLINK "https://www.sciencedirect.com/science/article/pii/S0167494324002735" \l "bib0010"</w:instrText>
      </w:r>
      <w:r w:rsidRPr="00A82DFC">
        <w:fldChar w:fldCharType="separate"/>
      </w:r>
      <w:r w:rsidRPr="00A82DFC">
        <w:rPr>
          <w:rStyle w:val="Hyperlink"/>
        </w:rPr>
        <w:t>Ishii et al., 2017</w:t>
      </w:r>
      <w:r w:rsidRPr="00A82DFC">
        <w:fldChar w:fldCharType="end"/>
      </w:r>
      <w:bookmarkEnd w:id="126"/>
      <w:r w:rsidRPr="00A82DFC">
        <w:t>; </w:t>
      </w:r>
      <w:bookmarkStart w:id="127" w:name="bbib0024"/>
      <w:r w:rsidRPr="00A82DFC">
        <w:fldChar w:fldCharType="begin"/>
      </w:r>
      <w:r w:rsidRPr="00A82DFC">
        <w:instrText>HYPERLINK "https://www.sciencedirect.com/science/article/pii/S0167494324002735" \l "bib0024"</w:instrText>
      </w:r>
      <w:r w:rsidRPr="00A82DFC">
        <w:fldChar w:fldCharType="separate"/>
      </w:r>
      <w:r w:rsidRPr="00A82DFC">
        <w:rPr>
          <w:rStyle w:val="Hyperlink"/>
        </w:rPr>
        <w:t>Shifren et al., 2007</w:t>
      </w:r>
      <w:r w:rsidRPr="00A82DFC">
        <w:fldChar w:fldCharType="end"/>
      </w:r>
      <w:r w:rsidRPr="00A82DFC">
        <w:t>; </w:t>
      </w:r>
      <w:hyperlink r:id="rId641" w:anchor="bib0028" w:history="1">
        <w:r w:rsidRPr="00A82DFC">
          <w:rPr>
            <w:rStyle w:val="Hyperlink"/>
          </w:rPr>
          <w:t>Taraseviciene-Stewart et al., 2008</w:t>
        </w:r>
      </w:hyperlink>
      <w:bookmarkEnd w:id="125"/>
      <w:r w:rsidRPr="00A82DFC">
        <w:t>).</w:t>
      </w:r>
    </w:p>
    <w:p w14:paraId="27CAA59E" w14:textId="77777777" w:rsidR="00A82DFC" w:rsidRPr="00A82DFC" w:rsidRDefault="00A82DFC" w:rsidP="00A82DFC">
      <w:r w:rsidRPr="00A82DFC">
        <w:t>The ECM is consisting of elastic fibers, primarily elastin. The alveolar interstitium is composed of ECM and interstitial cells, and elastic fibers maintain the flexibility of the alveolar walls (</w:t>
      </w:r>
      <w:bookmarkStart w:id="128" w:name="bbib0017"/>
      <w:r w:rsidRPr="00A82DFC">
        <w:fldChar w:fldCharType="begin"/>
      </w:r>
      <w:r w:rsidRPr="00A82DFC">
        <w:instrText>HYPERLINK "https://www.sciencedirect.com/science/article/pii/S0167494324002735" \l "bib0017"</w:instrText>
      </w:r>
      <w:r w:rsidRPr="00A82DFC">
        <w:fldChar w:fldCharType="separate"/>
      </w:r>
      <w:r w:rsidRPr="00A82DFC">
        <w:rPr>
          <w:rStyle w:val="Hyperlink"/>
        </w:rPr>
        <w:t>Mecham et al., 2018</w:t>
      </w:r>
      <w:r w:rsidRPr="00A82DFC">
        <w:fldChar w:fldCharType="end"/>
      </w:r>
      <w:r w:rsidRPr="00A82DFC">
        <w:t>). Elastin fibers are formed by the binding of elastin polymers to microfibers (</w:t>
      </w:r>
      <w:bookmarkStart w:id="129" w:name="bbib0004"/>
      <w:r w:rsidRPr="00A82DFC">
        <w:fldChar w:fldCharType="begin"/>
      </w:r>
      <w:r w:rsidRPr="00A82DFC">
        <w:instrText>HYPERLINK "https://www.sciencedirect.com/science/article/pii/S0167494324002735" \l "bib0004"</w:instrText>
      </w:r>
      <w:r w:rsidRPr="00A82DFC">
        <w:fldChar w:fldCharType="separate"/>
      </w:r>
      <w:r w:rsidRPr="00A82DFC">
        <w:rPr>
          <w:rStyle w:val="Hyperlink"/>
        </w:rPr>
        <w:t>Dabovic et al., 2015</w:t>
      </w:r>
      <w:r w:rsidRPr="00A82DFC">
        <w:fldChar w:fldCharType="end"/>
      </w:r>
      <w:r w:rsidRPr="00A82DFC">
        <w:t>). Latent TGF-β binding proteins (LTBPs) include four subtypes known to regulate transforming growth factor-beta (TGF-β) activity (</w:t>
      </w:r>
      <w:hyperlink r:id="rId642" w:anchor="bib0004" w:history="1">
        <w:r w:rsidRPr="00A82DFC">
          <w:rPr>
            <w:rStyle w:val="Hyperlink"/>
          </w:rPr>
          <w:t>Dabovic et al., 2015</w:t>
        </w:r>
      </w:hyperlink>
      <w:r w:rsidRPr="00A82DFC">
        <w:t>). Specifically, LTBP4 is also involved in the production of elastin fibers (</w:t>
      </w:r>
      <w:hyperlink r:id="rId643" w:anchor="bib0004" w:history="1">
        <w:r w:rsidRPr="00A82DFC">
          <w:rPr>
            <w:rStyle w:val="Hyperlink"/>
          </w:rPr>
          <w:t>Dabovic et al., 2015</w:t>
        </w:r>
      </w:hyperlink>
      <w:r w:rsidRPr="00A82DFC">
        <w:t>). Noda et al. reported that the elastin production of LTBP4 is independent from TGF-β (</w:t>
      </w:r>
      <w:bookmarkStart w:id="130" w:name="bbib0021"/>
      <w:r w:rsidRPr="00A82DFC">
        <w:fldChar w:fldCharType="begin"/>
      </w:r>
      <w:r w:rsidRPr="00A82DFC">
        <w:instrText>HYPERLINK "https://www.sciencedirect.com/science/article/pii/S0167494324002735" \l "bib0021"</w:instrText>
      </w:r>
      <w:r w:rsidRPr="00A82DFC">
        <w:fldChar w:fldCharType="separate"/>
      </w:r>
      <w:r w:rsidRPr="00A82DFC">
        <w:rPr>
          <w:rStyle w:val="Hyperlink"/>
        </w:rPr>
        <w:t>Noda et al., 2013</w:t>
      </w:r>
      <w:r w:rsidRPr="00A82DFC">
        <w:fldChar w:fldCharType="end"/>
      </w:r>
      <w:r w:rsidRPr="00A82DFC">
        <w:t>). In LTBP4 knockout mice, elastin fiber production is impaired (</w:t>
      </w:r>
      <w:hyperlink r:id="rId644" w:anchor="bib0004" w:history="1">
        <w:r w:rsidRPr="00A82DFC">
          <w:rPr>
            <w:rStyle w:val="Hyperlink"/>
          </w:rPr>
          <w:t>Dabovic et al., 2015</w:t>
        </w:r>
      </w:hyperlink>
      <w:bookmarkEnd w:id="129"/>
      <w:r w:rsidRPr="00A82DFC">
        <w:t>), and emphysema-like changes, alveolar space enlargement, and decreased connective tissue in the lobules are observed in the lung tissue (</w:t>
      </w:r>
      <w:bookmarkStart w:id="131" w:name="bbib0025"/>
      <w:r w:rsidRPr="00A82DFC">
        <w:fldChar w:fldCharType="begin"/>
      </w:r>
      <w:r w:rsidRPr="00A82DFC">
        <w:instrText>HYPERLINK "https://www.sciencedirect.com/science/article/pii/S0167494324002735" \l "bib0025"</w:instrText>
      </w:r>
      <w:r w:rsidRPr="00A82DFC">
        <w:fldChar w:fldCharType="separate"/>
      </w:r>
      <w:r w:rsidRPr="00A82DFC">
        <w:rPr>
          <w:rStyle w:val="Hyperlink"/>
        </w:rPr>
        <w:t>Sterner-Kock et al., 2002</w:t>
      </w:r>
      <w:r w:rsidRPr="00A82DFC">
        <w:fldChar w:fldCharType="end"/>
      </w:r>
      <w:bookmarkEnd w:id="131"/>
      <w:r w:rsidRPr="00A82DFC">
        <w:t>; </w:t>
      </w:r>
      <w:bookmarkStart w:id="132" w:name="bbib0020"/>
      <w:r w:rsidRPr="00A82DFC">
        <w:fldChar w:fldCharType="begin"/>
      </w:r>
      <w:r w:rsidRPr="00A82DFC">
        <w:instrText>HYPERLINK "https://www.sciencedirect.com/science/article/pii/S0167494324002735" \l "bib0020"</w:instrText>
      </w:r>
      <w:r w:rsidRPr="00A82DFC">
        <w:fldChar w:fldCharType="separate"/>
      </w:r>
      <w:r w:rsidRPr="00A82DFC">
        <w:rPr>
          <w:rStyle w:val="Hyperlink"/>
        </w:rPr>
        <w:t>Mutlu-Albayrak et al., 2020</w:t>
      </w:r>
      <w:r w:rsidRPr="00A82DFC">
        <w:fldChar w:fldCharType="end"/>
      </w:r>
      <w:bookmarkEnd w:id="132"/>
      <w:r w:rsidRPr="00A82DFC">
        <w:t>).</w:t>
      </w:r>
    </w:p>
    <w:p w14:paraId="24407697" w14:textId="77777777" w:rsidR="00A82DFC" w:rsidRPr="00A82DFC" w:rsidRDefault="00A82DFC" w:rsidP="00A82DFC">
      <w:r w:rsidRPr="00A82DFC">
        <w:t>LTBP4-related cutis laxa is a connective tissue disorder involving LTBP4. It is characterized by flabby skin, deep wrinkles, and emphysema-like changes (Nutle-Albayrak et al. 2020). The underlying cause of LTBP4-related cutis laxa is thought to involve impaired elastin fiber production due to the decreased expression of LTBP4 (</w:t>
      </w:r>
      <w:bookmarkStart w:id="133" w:name="bbib0026"/>
      <w:r w:rsidRPr="00A82DFC">
        <w:fldChar w:fldCharType="begin"/>
      </w:r>
      <w:r w:rsidRPr="00A82DFC">
        <w:instrText>HYPERLINK "https://www.sciencedirect.com/science/article/pii/S0167494324002735" \l "bib0026"</w:instrText>
      </w:r>
      <w:r w:rsidRPr="00A82DFC">
        <w:fldChar w:fldCharType="separate"/>
      </w:r>
      <w:r w:rsidRPr="00A82DFC">
        <w:rPr>
          <w:rStyle w:val="Hyperlink"/>
        </w:rPr>
        <w:t>Su et al., 2021</w:t>
      </w:r>
      <w:r w:rsidRPr="00A82DFC">
        <w:fldChar w:fldCharType="end"/>
      </w:r>
      <w:bookmarkEnd w:id="133"/>
      <w:r w:rsidRPr="00A82DFC">
        <w:t>). In the United States, LTBP4-related cutis laxa is an autosomal recessive genetic disorder diagnosed through the assessment of family history and the identification of mutations in the </w:t>
      </w:r>
      <w:r w:rsidRPr="00A82DFC">
        <w:rPr>
          <w:i/>
          <w:iCs/>
        </w:rPr>
        <w:t>LTBP4</w:t>
      </w:r>
      <w:r w:rsidRPr="00A82DFC">
        <w:t> gene (</w:t>
      </w:r>
      <w:bookmarkStart w:id="134" w:name="bbib0002"/>
      <w:r w:rsidRPr="00A82DFC">
        <w:fldChar w:fldCharType="begin"/>
      </w:r>
      <w:r w:rsidRPr="00A82DFC">
        <w:instrText>HYPERLINK "https://www.sciencedirect.com/science/article/pii/S0167494324002735" \l "bib0002"</w:instrText>
      </w:r>
      <w:r w:rsidRPr="00A82DFC">
        <w:fldChar w:fldCharType="separate"/>
      </w:r>
      <w:r w:rsidRPr="00A82DFC">
        <w:rPr>
          <w:rStyle w:val="Hyperlink"/>
        </w:rPr>
        <w:t>Callewaert et al., 2016</w:t>
      </w:r>
      <w:r w:rsidRPr="00A82DFC">
        <w:fldChar w:fldCharType="end"/>
      </w:r>
      <w:r w:rsidRPr="00A82DFC">
        <w:t>). LTBP4 may be involved in the etiology of emphysema-like changes, a complication of LTBP4-related cutis laxa (</w:t>
      </w:r>
      <w:hyperlink r:id="rId645" w:anchor="bib0002" w:history="1">
        <w:r w:rsidRPr="00A82DFC">
          <w:rPr>
            <w:rStyle w:val="Hyperlink"/>
          </w:rPr>
          <w:t>Callewaert et al., 2016</w:t>
        </w:r>
      </w:hyperlink>
      <w:bookmarkEnd w:id="134"/>
      <w:r w:rsidRPr="00A82DFC">
        <w:t>).</w:t>
      </w:r>
    </w:p>
    <w:p w14:paraId="581250AD" w14:textId="77777777" w:rsidR="00A82DFC" w:rsidRPr="00A82DFC" w:rsidRDefault="00A82DFC" w:rsidP="00A82DFC">
      <w:r w:rsidRPr="00A82DFC">
        <w:t>However, the association between LTBP4 expression and emphysema remains unclear. Finlay et al. reported a disruption of the elastin microstructure in a rat model of emphysema and the lung tissue from patients with chronic obstructive respiratory disease (COPD) (</w:t>
      </w:r>
      <w:bookmarkStart w:id="135" w:name="bbib0006"/>
      <w:r w:rsidRPr="00A82DFC">
        <w:fldChar w:fldCharType="begin"/>
      </w:r>
      <w:r w:rsidRPr="00A82DFC">
        <w:instrText>HYPERLINK "https://www.sciencedirect.com/science/article/pii/S0167494324002735" \l "bib0006"</w:instrText>
      </w:r>
      <w:r w:rsidRPr="00A82DFC">
        <w:fldChar w:fldCharType="separate"/>
      </w:r>
      <w:r w:rsidRPr="00A82DFC">
        <w:rPr>
          <w:rStyle w:val="Hyperlink"/>
        </w:rPr>
        <w:t>Finlay et al., 1996</w:t>
      </w:r>
      <w:r w:rsidRPr="00A82DFC">
        <w:fldChar w:fldCharType="end"/>
      </w:r>
      <w:r w:rsidRPr="00A82DFC">
        <w:t>). Basic studies suggest that LTBP4 is involved in the production of elastin fibers that maintain lung structure and function (</w:t>
      </w:r>
      <w:hyperlink r:id="rId646" w:anchor="bib0021" w:history="1">
        <w:r w:rsidRPr="00A82DFC">
          <w:rPr>
            <w:rStyle w:val="Hyperlink"/>
          </w:rPr>
          <w:t>Noda et al., 2013</w:t>
        </w:r>
      </w:hyperlink>
      <w:bookmarkEnd w:id="130"/>
      <w:r w:rsidRPr="00A82DFC">
        <w:t>), as well as in lung tissue regeneration and repair (</w:t>
      </w:r>
      <w:bookmarkStart w:id="136" w:name="bbib0008"/>
      <w:r w:rsidRPr="00A82DFC">
        <w:fldChar w:fldCharType="begin"/>
      </w:r>
      <w:r w:rsidRPr="00A82DFC">
        <w:instrText>HYPERLINK "https://www.sciencedirect.com/science/article/pii/S0167494324002735" \l "bib0008"</w:instrText>
      </w:r>
      <w:r w:rsidRPr="00A82DFC">
        <w:fldChar w:fldCharType="separate"/>
      </w:r>
      <w:r w:rsidRPr="00A82DFC">
        <w:rPr>
          <w:rStyle w:val="Hyperlink"/>
        </w:rPr>
        <w:t>Heidler et al., 2013</w:t>
      </w:r>
      <w:r w:rsidRPr="00A82DFC">
        <w:fldChar w:fldCharType="end"/>
      </w:r>
      <w:bookmarkEnd w:id="136"/>
      <w:r w:rsidRPr="00A82DFC">
        <w:t>). Furthermore, SNPs in LTBP4 have been linked to exercise tolerance in patients with emphysema (</w:t>
      </w:r>
      <w:bookmarkStart w:id="137" w:name="bbib0009"/>
      <w:r w:rsidRPr="00A82DFC">
        <w:fldChar w:fldCharType="begin"/>
      </w:r>
      <w:r w:rsidRPr="00A82DFC">
        <w:instrText>HYPERLINK "https://www.sciencedirect.com/science/article/pii/S0167494324002735" \l "bib0009"</w:instrText>
      </w:r>
      <w:r w:rsidRPr="00A82DFC">
        <w:fldChar w:fldCharType="separate"/>
      </w:r>
      <w:r w:rsidRPr="00A82DFC">
        <w:rPr>
          <w:rStyle w:val="Hyperlink"/>
        </w:rPr>
        <w:t>Hersh et al., 2006</w:t>
      </w:r>
      <w:r w:rsidRPr="00A82DFC">
        <w:fldChar w:fldCharType="end"/>
      </w:r>
      <w:bookmarkEnd w:id="137"/>
      <w:r w:rsidRPr="00A82DFC">
        <w:t>). Thus, LTBP4, involved in the production of elastic fibers, may play a role in various pathological conditions associated with emphysema. In addition to elastic fiber degeneration (</w:t>
      </w:r>
      <w:hyperlink r:id="rId647" w:anchor="bib0006" w:history="1">
        <w:r w:rsidRPr="00A82DFC">
          <w:rPr>
            <w:rStyle w:val="Hyperlink"/>
          </w:rPr>
          <w:t>Finlay et al., 1996</w:t>
        </w:r>
      </w:hyperlink>
      <w:r w:rsidRPr="00A82DFC">
        <w:t>), various factors have been implicated in the pathogenesis of emphysema, including inflammation (</w:t>
      </w:r>
      <w:bookmarkStart w:id="138" w:name="bbib0007"/>
      <w:r w:rsidRPr="00A82DFC">
        <w:fldChar w:fldCharType="begin"/>
      </w:r>
      <w:r w:rsidRPr="00A82DFC">
        <w:instrText>HYPERLINK "https://www.sciencedirect.com/science/article/pii/S0167494324002735" \l "bib0007"</w:instrText>
      </w:r>
      <w:r w:rsidRPr="00A82DFC">
        <w:fldChar w:fldCharType="separate"/>
      </w:r>
      <w:r w:rsidRPr="00A82DFC">
        <w:rPr>
          <w:rStyle w:val="Hyperlink"/>
        </w:rPr>
        <w:t>Garcia-Rio et al., 2010</w:t>
      </w:r>
      <w:r w:rsidRPr="00A82DFC">
        <w:fldChar w:fldCharType="end"/>
      </w:r>
      <w:bookmarkEnd w:id="138"/>
      <w:r w:rsidRPr="00A82DFC">
        <w:t>), cellular senescence (</w:t>
      </w:r>
      <w:bookmarkStart w:id="139" w:name="bbib0013"/>
      <w:r w:rsidRPr="00A82DFC">
        <w:fldChar w:fldCharType="begin"/>
      </w:r>
      <w:r w:rsidRPr="00A82DFC">
        <w:instrText>HYPERLINK "https://www.sciencedirect.com/science/article/pii/S0167494324002735" \l "bib0013"</w:instrText>
      </w:r>
      <w:r w:rsidRPr="00A82DFC">
        <w:fldChar w:fldCharType="separate"/>
      </w:r>
      <w:r w:rsidRPr="00A82DFC">
        <w:rPr>
          <w:rStyle w:val="Hyperlink"/>
        </w:rPr>
        <w:t>Karasch et al., 2008</w:t>
      </w:r>
      <w:r w:rsidRPr="00A82DFC">
        <w:fldChar w:fldCharType="end"/>
      </w:r>
      <w:bookmarkEnd w:id="139"/>
      <w:r w:rsidRPr="00A82DFC">
        <w:t>), mitochondrial dysfunction (</w:t>
      </w:r>
      <w:bookmarkStart w:id="140" w:name="bbib0012"/>
      <w:r w:rsidRPr="00A82DFC">
        <w:fldChar w:fldCharType="begin"/>
      </w:r>
      <w:r w:rsidRPr="00A82DFC">
        <w:instrText>HYPERLINK "https://www.sciencedirect.com/science/article/pii/S0167494324002735" \l "bib0012"</w:instrText>
      </w:r>
      <w:r w:rsidRPr="00A82DFC">
        <w:fldChar w:fldCharType="separate"/>
      </w:r>
      <w:r w:rsidRPr="00A82DFC">
        <w:rPr>
          <w:rStyle w:val="Hyperlink"/>
        </w:rPr>
        <w:t>Karim et al., 2022</w:t>
      </w:r>
      <w:r w:rsidRPr="00A82DFC">
        <w:fldChar w:fldCharType="end"/>
      </w:r>
      <w:bookmarkEnd w:id="140"/>
      <w:r w:rsidRPr="00A82DFC">
        <w:t>), and decreased angiogenesis (</w:t>
      </w:r>
      <w:bookmarkStart w:id="141" w:name="bbib0011"/>
      <w:r w:rsidRPr="00A82DFC">
        <w:fldChar w:fldCharType="begin"/>
      </w:r>
      <w:r w:rsidRPr="00A82DFC">
        <w:instrText>HYPERLINK "https://www.sciencedirect.com/science/article/pii/S0167494324002735" \l "bib0011"</w:instrText>
      </w:r>
      <w:r w:rsidRPr="00A82DFC">
        <w:fldChar w:fldCharType="separate"/>
      </w:r>
      <w:r w:rsidRPr="00A82DFC">
        <w:rPr>
          <w:rStyle w:val="Hyperlink"/>
        </w:rPr>
        <w:t>Kanazawa et al., 2003</w:t>
      </w:r>
      <w:r w:rsidRPr="00A82DFC">
        <w:fldChar w:fldCharType="end"/>
      </w:r>
      <w:r w:rsidRPr="00A82DFC">
        <w:t>). The disruption of the alveolar wall structure in emphysema is due to the degradation of ECM, the main component of which is elastin (</w:t>
      </w:r>
      <w:hyperlink r:id="rId648" w:anchor="bib0006" w:history="1">
        <w:r w:rsidRPr="00A82DFC">
          <w:rPr>
            <w:rStyle w:val="Hyperlink"/>
          </w:rPr>
          <w:t>Finlay et al., 1996</w:t>
        </w:r>
      </w:hyperlink>
      <w:bookmarkEnd w:id="135"/>
      <w:r w:rsidRPr="00A82DFC">
        <w:t>). Pulmonary fibroblasts play a central role in synthesizing and maintaining the alveolar ECM (</w:t>
      </w:r>
      <w:bookmarkStart w:id="142" w:name="bbib0022"/>
      <w:r w:rsidRPr="00A82DFC">
        <w:fldChar w:fldCharType="begin"/>
      </w:r>
      <w:r w:rsidRPr="00A82DFC">
        <w:instrText>HYPERLINK "https://www.sciencedirect.com/science/article/pii/S0167494324002735" \l "bib0022"</w:instrText>
      </w:r>
      <w:r w:rsidRPr="00A82DFC">
        <w:fldChar w:fldCharType="separate"/>
      </w:r>
      <w:r w:rsidRPr="00A82DFC">
        <w:rPr>
          <w:rStyle w:val="Hyperlink"/>
        </w:rPr>
        <w:t>Plantier et al., 2007</w:t>
      </w:r>
      <w:r w:rsidRPr="00A82DFC">
        <w:fldChar w:fldCharType="end"/>
      </w:r>
      <w:bookmarkEnd w:id="142"/>
      <w:r w:rsidRPr="00A82DFC">
        <w:t>). Given these context, we aimed to investigate the association between LTBP4 and the pathogenesis of emphysema using human lung fibroblasts with suppressed </w:t>
      </w:r>
      <w:r w:rsidRPr="00A82DFC">
        <w:rPr>
          <w:i/>
          <w:iCs/>
        </w:rPr>
        <w:t>LTBP4</w:t>
      </w:r>
      <w:r w:rsidRPr="00A82DFC">
        <w:t> gene expression.</w:t>
      </w:r>
    </w:p>
    <w:p w14:paraId="51ADE42C" w14:textId="77777777" w:rsidR="00A82DFC" w:rsidRPr="00A82DFC" w:rsidRDefault="00A82DFC" w:rsidP="00A82DFC">
      <w:r w:rsidRPr="00A82DFC">
        <w:t>2. Materials and methods</w:t>
      </w:r>
    </w:p>
    <w:p w14:paraId="17175855" w14:textId="77777777" w:rsidR="00A82DFC" w:rsidRPr="00A82DFC" w:rsidRDefault="00A82DFC" w:rsidP="00A82DFC">
      <w:r w:rsidRPr="00A82DFC">
        <w:t>2.1. Cell maintenance and treatments</w:t>
      </w:r>
    </w:p>
    <w:p w14:paraId="75A48161" w14:textId="77777777" w:rsidR="00A82DFC" w:rsidRPr="00A82DFC" w:rsidRDefault="00A82DFC" w:rsidP="00A82DFC">
      <w:r w:rsidRPr="00A82DFC">
        <w:t xml:space="preserve">Human embryo lung (HEL299) cells were obtained from KAC Company (Kyoto, Japan) and cultured in Eagle's Minimum Essential Medium (EMEM) with Earle's Balanced Salts (w/NaHCO3 w/o Glutamine) </w:t>
      </w:r>
      <w:r w:rsidRPr="00A82DFC">
        <w:lastRenderedPageBreak/>
        <w:t>supplemented with 200 mM glutamine, 100 mM sodium pyruvate (Nap), 100X non-essential amino acid (NEAA), 10 % fetal bovine serum (FBS), 100 IU/ml penicillin and 100 ug/ml strepmycin, at 37 °C humidifying incubator in 5 % CO 2 air. Cell culture medium was changed every three days. For stimulating elastin growing, cells were maintained for up to 14 days at 37 °C humidifying incubator. For investigation of the effects of antioxidants and anti-inflammation, cells were treated with 10 mM N-Acetylcystein (NAC) or 0.5 nM recombinant human LTBP4 (rLTBP4) for 4 h at 37 °C. Data are representative of three independent experiments. The study using human cell samples was performed in adherence with the Declaration of Helsinki. The protocol was performed in accordance with the University of Tokyo Ethics Committee and institutional guidelines.</w:t>
      </w:r>
    </w:p>
    <w:p w14:paraId="43045189" w14:textId="77777777" w:rsidR="00A82DFC" w:rsidRPr="00A82DFC" w:rsidRDefault="00A82DFC" w:rsidP="00A82DFC">
      <w:r w:rsidRPr="00A82DFC">
        <w:t>2.2. RNA isolation and reverse transcription-PCR analysis</w:t>
      </w:r>
    </w:p>
    <w:p w14:paraId="17B8D2CF" w14:textId="77777777" w:rsidR="00A82DFC" w:rsidRPr="00A82DFC" w:rsidRDefault="00A82DFC" w:rsidP="00A82DFC">
      <w:r w:rsidRPr="00A82DFC">
        <w:t>Total RNA was isolated from lung tissues using the RNeasy Mini Kit (Qiagen). For real-time PCR, RNA was extracted from cell lines, lungs, and tracheas, after which cDNA was generated from 1.0 μg of total RNA using the Super Script First Strand cDNA Synthesis Kit (Invitrogen). Real-time PCR was conducted using the QPCR SYBR Green Mix (Bio-Rad, Hercules, CA, USA) on an AB 7300 Real time PCR system (AB Applied Biosystems, Singapore). PCR primers for LTBP4, Elastin, p-16, tumor necrosis factor-α (TNF-α), MMP-12, tissue inhibitor of metalloproteinase-1 (TIMP-1), glutathione S-transferase M3 (GSTM3), superoxide dismutase 1 (SOD1), Mitofusin2 and VEGF are shown in </w:t>
      </w:r>
      <w:bookmarkStart w:id="143" w:name="btbl0001"/>
      <w:r w:rsidRPr="00A82DFC">
        <w:fldChar w:fldCharType="begin"/>
      </w:r>
      <w:r w:rsidRPr="00A82DFC">
        <w:instrText>HYPERLINK "https://www.sciencedirect.com/science/article/pii/S0167494324002735" \l "tbl0001"</w:instrText>
      </w:r>
      <w:r w:rsidRPr="00A82DFC">
        <w:fldChar w:fldCharType="separate"/>
      </w:r>
      <w:r w:rsidRPr="00A82DFC">
        <w:rPr>
          <w:rStyle w:val="Hyperlink"/>
        </w:rPr>
        <w:t>Table 1</w:t>
      </w:r>
      <w:r w:rsidRPr="00A82DFC">
        <w:fldChar w:fldCharType="end"/>
      </w:r>
      <w:bookmarkEnd w:id="143"/>
      <w:r w:rsidRPr="00A82DFC">
        <w:t>. Results were plotted as relative expression levels compared with control. Glyceraldehyde-3-phosphate dehydrogenase (GAPDH) served as the control. Data were analyzed by the comparative cycle threshold (Ct) method and normalized to GAPDH levels in each sample.</w:t>
      </w:r>
    </w:p>
    <w:p w14:paraId="287C011A" w14:textId="77777777" w:rsidR="00A82DFC" w:rsidRPr="00A82DFC" w:rsidRDefault="00A82DFC" w:rsidP="00A82DFC">
      <w:r w:rsidRPr="00A82DFC">
        <w:t>Table 1. PCR primers.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109"/>
        <w:gridCol w:w="1560"/>
        <w:gridCol w:w="4846"/>
      </w:tblGrid>
      <w:tr w:rsidR="00A82DFC" w:rsidRPr="00A82DFC" w14:paraId="0E04DCB9"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38431B3C" w14:textId="77777777" w:rsidR="00A82DFC" w:rsidRPr="00A82DFC" w:rsidRDefault="00A82DFC" w:rsidP="00A82DFC">
            <w:pPr>
              <w:rPr>
                <w:b/>
                <w:bCs/>
              </w:rPr>
            </w:pPr>
            <w:r w:rsidRPr="00A82DFC">
              <w:rPr>
                <w:b/>
                <w:bCs/>
              </w:rPr>
              <w:t>Target gene</w:t>
            </w:r>
          </w:p>
        </w:tc>
        <w:tc>
          <w:tcPr>
            <w:tcW w:w="0" w:type="auto"/>
            <w:gridSpan w:val="2"/>
            <w:tcBorders>
              <w:bottom w:val="single" w:sz="6" w:space="0" w:color="8E8E8E"/>
              <w:right w:val="nil"/>
            </w:tcBorders>
            <w:tcMar>
              <w:top w:w="75" w:type="dxa"/>
              <w:left w:w="75" w:type="dxa"/>
              <w:bottom w:w="75" w:type="dxa"/>
              <w:right w:w="75" w:type="dxa"/>
            </w:tcMar>
            <w:hideMark/>
          </w:tcPr>
          <w:p w14:paraId="0178B002" w14:textId="77777777" w:rsidR="00A82DFC" w:rsidRPr="00A82DFC" w:rsidRDefault="00A82DFC" w:rsidP="00A82DFC">
            <w:pPr>
              <w:rPr>
                <w:b/>
                <w:bCs/>
              </w:rPr>
            </w:pPr>
            <w:r w:rsidRPr="00A82DFC">
              <w:rPr>
                <w:b/>
                <w:bCs/>
              </w:rPr>
              <w:t>Sequence</w:t>
            </w:r>
          </w:p>
        </w:tc>
      </w:tr>
      <w:tr w:rsidR="00A82DFC" w:rsidRPr="00A82DFC" w14:paraId="7363673B" w14:textId="77777777" w:rsidTr="00A82DFC">
        <w:tc>
          <w:tcPr>
            <w:tcW w:w="0" w:type="auto"/>
            <w:tcBorders>
              <w:bottom w:val="nil"/>
              <w:right w:val="nil"/>
            </w:tcBorders>
            <w:tcMar>
              <w:top w:w="75" w:type="dxa"/>
              <w:left w:w="75" w:type="dxa"/>
              <w:bottom w:w="75" w:type="dxa"/>
              <w:right w:w="75" w:type="dxa"/>
            </w:tcMar>
            <w:hideMark/>
          </w:tcPr>
          <w:p w14:paraId="6B946E30" w14:textId="77777777" w:rsidR="00A82DFC" w:rsidRPr="00A82DFC" w:rsidRDefault="00A82DFC" w:rsidP="00A82DFC">
            <w:r w:rsidRPr="00A82DFC">
              <w:t>LTBP4</w:t>
            </w:r>
          </w:p>
        </w:tc>
        <w:tc>
          <w:tcPr>
            <w:tcW w:w="0" w:type="auto"/>
            <w:tcBorders>
              <w:bottom w:val="nil"/>
              <w:right w:val="nil"/>
            </w:tcBorders>
            <w:tcMar>
              <w:top w:w="75" w:type="dxa"/>
              <w:left w:w="75" w:type="dxa"/>
              <w:bottom w:w="75" w:type="dxa"/>
              <w:right w:w="75" w:type="dxa"/>
            </w:tcMar>
            <w:hideMark/>
          </w:tcPr>
          <w:p w14:paraId="385409A2"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B025429" w14:textId="77777777" w:rsidR="00A82DFC" w:rsidRPr="00A82DFC" w:rsidRDefault="00A82DFC" w:rsidP="00A82DFC"/>
        </w:tc>
      </w:tr>
      <w:tr w:rsidR="00A82DFC" w:rsidRPr="00A82DFC" w14:paraId="215D57A7" w14:textId="77777777" w:rsidTr="00A82DFC">
        <w:tc>
          <w:tcPr>
            <w:tcW w:w="0" w:type="auto"/>
            <w:tcBorders>
              <w:bottom w:val="nil"/>
              <w:right w:val="nil"/>
            </w:tcBorders>
            <w:tcMar>
              <w:top w:w="75" w:type="dxa"/>
              <w:left w:w="75" w:type="dxa"/>
              <w:bottom w:w="75" w:type="dxa"/>
              <w:right w:w="75" w:type="dxa"/>
            </w:tcMar>
            <w:hideMark/>
          </w:tcPr>
          <w:p w14:paraId="477C476E"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5CD30B0"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2BD18EBB" w14:textId="77777777" w:rsidR="00A82DFC" w:rsidRPr="00A82DFC" w:rsidRDefault="00A82DFC" w:rsidP="00A82DFC">
            <w:r w:rsidRPr="00A82DFC">
              <w:t>GTCTCCAACGAGAGCCAGAG</w:t>
            </w:r>
          </w:p>
        </w:tc>
      </w:tr>
      <w:tr w:rsidR="00A82DFC" w:rsidRPr="00A82DFC" w14:paraId="3B31ED03" w14:textId="77777777" w:rsidTr="00A82DFC">
        <w:tc>
          <w:tcPr>
            <w:tcW w:w="0" w:type="auto"/>
            <w:tcBorders>
              <w:bottom w:val="nil"/>
              <w:right w:val="nil"/>
            </w:tcBorders>
            <w:tcMar>
              <w:top w:w="75" w:type="dxa"/>
              <w:left w:w="75" w:type="dxa"/>
              <w:bottom w:w="75" w:type="dxa"/>
              <w:right w:w="75" w:type="dxa"/>
            </w:tcMar>
            <w:hideMark/>
          </w:tcPr>
          <w:p w14:paraId="14F87298"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A50EB4A"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2D5F46F5" w14:textId="77777777" w:rsidR="00A82DFC" w:rsidRPr="00A82DFC" w:rsidRDefault="00A82DFC" w:rsidP="00A82DFC">
            <w:r w:rsidRPr="00A82DFC">
              <w:t>CACTCTGTGTAGGTGGCCTG</w:t>
            </w:r>
          </w:p>
        </w:tc>
      </w:tr>
      <w:tr w:rsidR="00A82DFC" w:rsidRPr="00A82DFC" w14:paraId="6F260B38" w14:textId="77777777" w:rsidTr="00A82DFC">
        <w:tc>
          <w:tcPr>
            <w:tcW w:w="0" w:type="auto"/>
            <w:tcBorders>
              <w:bottom w:val="nil"/>
              <w:right w:val="nil"/>
            </w:tcBorders>
            <w:tcMar>
              <w:top w:w="75" w:type="dxa"/>
              <w:left w:w="75" w:type="dxa"/>
              <w:bottom w:w="75" w:type="dxa"/>
              <w:right w:w="75" w:type="dxa"/>
            </w:tcMar>
            <w:hideMark/>
          </w:tcPr>
          <w:p w14:paraId="055E54ED" w14:textId="77777777" w:rsidR="00A82DFC" w:rsidRPr="00A82DFC" w:rsidRDefault="00A82DFC" w:rsidP="00A82DFC">
            <w:r w:rsidRPr="00A82DFC">
              <w:t>Elastin</w:t>
            </w:r>
          </w:p>
        </w:tc>
        <w:tc>
          <w:tcPr>
            <w:tcW w:w="0" w:type="auto"/>
            <w:tcBorders>
              <w:bottom w:val="nil"/>
              <w:right w:val="nil"/>
            </w:tcBorders>
            <w:tcMar>
              <w:top w:w="75" w:type="dxa"/>
              <w:left w:w="75" w:type="dxa"/>
              <w:bottom w:w="75" w:type="dxa"/>
              <w:right w:w="75" w:type="dxa"/>
            </w:tcMar>
            <w:hideMark/>
          </w:tcPr>
          <w:p w14:paraId="0EECAA7E"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8556590" w14:textId="77777777" w:rsidR="00A82DFC" w:rsidRPr="00A82DFC" w:rsidRDefault="00A82DFC" w:rsidP="00A82DFC"/>
        </w:tc>
      </w:tr>
      <w:tr w:rsidR="00A82DFC" w:rsidRPr="00A82DFC" w14:paraId="723CA662" w14:textId="77777777" w:rsidTr="00A82DFC">
        <w:tc>
          <w:tcPr>
            <w:tcW w:w="0" w:type="auto"/>
            <w:tcBorders>
              <w:bottom w:val="nil"/>
              <w:right w:val="nil"/>
            </w:tcBorders>
            <w:tcMar>
              <w:top w:w="75" w:type="dxa"/>
              <w:left w:w="75" w:type="dxa"/>
              <w:bottom w:w="75" w:type="dxa"/>
              <w:right w:w="75" w:type="dxa"/>
            </w:tcMar>
            <w:hideMark/>
          </w:tcPr>
          <w:p w14:paraId="21894F3E"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BB1C695"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5E1BF96D" w14:textId="77777777" w:rsidR="00A82DFC" w:rsidRPr="00A82DFC" w:rsidRDefault="00A82DFC" w:rsidP="00A82DFC">
            <w:r w:rsidRPr="00A82DFC">
              <w:t>GTCGCAGGTGTCCCTAGTGT</w:t>
            </w:r>
          </w:p>
        </w:tc>
      </w:tr>
      <w:tr w:rsidR="00A82DFC" w:rsidRPr="00A82DFC" w14:paraId="3C557DBB" w14:textId="77777777" w:rsidTr="00A82DFC">
        <w:tc>
          <w:tcPr>
            <w:tcW w:w="0" w:type="auto"/>
            <w:tcBorders>
              <w:bottom w:val="nil"/>
              <w:right w:val="nil"/>
            </w:tcBorders>
            <w:tcMar>
              <w:top w:w="75" w:type="dxa"/>
              <w:left w:w="75" w:type="dxa"/>
              <w:bottom w:w="75" w:type="dxa"/>
              <w:right w:w="75" w:type="dxa"/>
            </w:tcMar>
            <w:hideMark/>
          </w:tcPr>
          <w:p w14:paraId="1BC7EB00"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5F8F19F8"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0FE41710" w14:textId="77777777" w:rsidR="00A82DFC" w:rsidRPr="00A82DFC" w:rsidRDefault="00A82DFC" w:rsidP="00A82DFC">
            <w:r w:rsidRPr="00A82DFC">
              <w:t>GGTCCCCACTCCGTACTTG</w:t>
            </w:r>
          </w:p>
        </w:tc>
      </w:tr>
      <w:tr w:rsidR="00A82DFC" w:rsidRPr="00A82DFC" w14:paraId="254C059B" w14:textId="77777777" w:rsidTr="00A82DFC">
        <w:tc>
          <w:tcPr>
            <w:tcW w:w="0" w:type="auto"/>
            <w:tcBorders>
              <w:bottom w:val="nil"/>
              <w:right w:val="nil"/>
            </w:tcBorders>
            <w:tcMar>
              <w:top w:w="75" w:type="dxa"/>
              <w:left w:w="75" w:type="dxa"/>
              <w:bottom w:w="75" w:type="dxa"/>
              <w:right w:w="75" w:type="dxa"/>
            </w:tcMar>
            <w:hideMark/>
          </w:tcPr>
          <w:p w14:paraId="36C53C43" w14:textId="77777777" w:rsidR="00A82DFC" w:rsidRPr="00A82DFC" w:rsidRDefault="00A82DFC" w:rsidP="00A82DFC">
            <w:r w:rsidRPr="00A82DFC">
              <w:t>TIMP-1</w:t>
            </w:r>
          </w:p>
        </w:tc>
        <w:tc>
          <w:tcPr>
            <w:tcW w:w="0" w:type="auto"/>
            <w:tcBorders>
              <w:bottom w:val="nil"/>
              <w:right w:val="nil"/>
            </w:tcBorders>
            <w:tcMar>
              <w:top w:w="75" w:type="dxa"/>
              <w:left w:w="75" w:type="dxa"/>
              <w:bottom w:w="75" w:type="dxa"/>
              <w:right w:w="75" w:type="dxa"/>
            </w:tcMar>
            <w:hideMark/>
          </w:tcPr>
          <w:p w14:paraId="47A59B33"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373FCA98" w14:textId="77777777" w:rsidR="00A82DFC" w:rsidRPr="00A82DFC" w:rsidRDefault="00A82DFC" w:rsidP="00A82DFC"/>
        </w:tc>
      </w:tr>
      <w:tr w:rsidR="00A82DFC" w:rsidRPr="00A82DFC" w14:paraId="5B5D516F" w14:textId="77777777" w:rsidTr="00A82DFC">
        <w:tc>
          <w:tcPr>
            <w:tcW w:w="0" w:type="auto"/>
            <w:tcBorders>
              <w:bottom w:val="nil"/>
              <w:right w:val="nil"/>
            </w:tcBorders>
            <w:tcMar>
              <w:top w:w="75" w:type="dxa"/>
              <w:left w:w="75" w:type="dxa"/>
              <w:bottom w:w="75" w:type="dxa"/>
              <w:right w:w="75" w:type="dxa"/>
            </w:tcMar>
            <w:hideMark/>
          </w:tcPr>
          <w:p w14:paraId="707FE3B9"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755016EE"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1C8CA9DD" w14:textId="77777777" w:rsidR="00A82DFC" w:rsidRPr="00A82DFC" w:rsidRDefault="00A82DFC" w:rsidP="00A82DFC">
            <w:r w:rsidRPr="00A82DFC">
              <w:t>TGCTGATGACATACGTGGCA</w:t>
            </w:r>
          </w:p>
        </w:tc>
      </w:tr>
      <w:tr w:rsidR="00A82DFC" w:rsidRPr="00A82DFC" w14:paraId="7201F842" w14:textId="77777777" w:rsidTr="00A82DFC">
        <w:tc>
          <w:tcPr>
            <w:tcW w:w="0" w:type="auto"/>
            <w:tcBorders>
              <w:bottom w:val="nil"/>
              <w:right w:val="nil"/>
            </w:tcBorders>
            <w:tcMar>
              <w:top w:w="75" w:type="dxa"/>
              <w:left w:w="75" w:type="dxa"/>
              <w:bottom w:w="75" w:type="dxa"/>
              <w:right w:w="75" w:type="dxa"/>
            </w:tcMar>
            <w:hideMark/>
          </w:tcPr>
          <w:p w14:paraId="2609FA79"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67DAC40E"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4EA02D98" w14:textId="77777777" w:rsidR="00A82DFC" w:rsidRPr="00A82DFC" w:rsidRDefault="00A82DFC" w:rsidP="00A82DFC">
            <w:r w:rsidRPr="00A82DFC">
              <w:t>AGGATTTGGCAAGCGTTGG</w:t>
            </w:r>
          </w:p>
        </w:tc>
      </w:tr>
      <w:tr w:rsidR="00A82DFC" w:rsidRPr="00A82DFC" w14:paraId="6E6620DE" w14:textId="77777777" w:rsidTr="00A82DFC">
        <w:tc>
          <w:tcPr>
            <w:tcW w:w="0" w:type="auto"/>
            <w:tcBorders>
              <w:bottom w:val="nil"/>
              <w:right w:val="nil"/>
            </w:tcBorders>
            <w:tcMar>
              <w:top w:w="75" w:type="dxa"/>
              <w:left w:w="75" w:type="dxa"/>
              <w:bottom w:w="75" w:type="dxa"/>
              <w:right w:w="75" w:type="dxa"/>
            </w:tcMar>
            <w:hideMark/>
          </w:tcPr>
          <w:p w14:paraId="509DE639" w14:textId="77777777" w:rsidR="00A82DFC" w:rsidRPr="00A82DFC" w:rsidRDefault="00A82DFC" w:rsidP="00A82DFC">
            <w:r w:rsidRPr="00A82DFC">
              <w:t>SOD1</w:t>
            </w:r>
          </w:p>
        </w:tc>
        <w:tc>
          <w:tcPr>
            <w:tcW w:w="0" w:type="auto"/>
            <w:tcBorders>
              <w:bottom w:val="nil"/>
              <w:right w:val="nil"/>
            </w:tcBorders>
            <w:tcMar>
              <w:top w:w="75" w:type="dxa"/>
              <w:left w:w="75" w:type="dxa"/>
              <w:bottom w:w="75" w:type="dxa"/>
              <w:right w:w="75" w:type="dxa"/>
            </w:tcMar>
            <w:hideMark/>
          </w:tcPr>
          <w:p w14:paraId="5496086D"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ACE10C5" w14:textId="77777777" w:rsidR="00A82DFC" w:rsidRPr="00A82DFC" w:rsidRDefault="00A82DFC" w:rsidP="00A82DFC"/>
        </w:tc>
      </w:tr>
      <w:tr w:rsidR="00A82DFC" w:rsidRPr="00A82DFC" w14:paraId="39F0A505" w14:textId="77777777" w:rsidTr="00A82DFC">
        <w:tc>
          <w:tcPr>
            <w:tcW w:w="0" w:type="auto"/>
            <w:tcBorders>
              <w:bottom w:val="nil"/>
              <w:right w:val="nil"/>
            </w:tcBorders>
            <w:tcMar>
              <w:top w:w="75" w:type="dxa"/>
              <w:left w:w="75" w:type="dxa"/>
              <w:bottom w:w="75" w:type="dxa"/>
              <w:right w:w="75" w:type="dxa"/>
            </w:tcMar>
            <w:hideMark/>
          </w:tcPr>
          <w:p w14:paraId="5F07D38A"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4A4B4EBE"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4618A14B" w14:textId="77777777" w:rsidR="00A82DFC" w:rsidRPr="00A82DFC" w:rsidRDefault="00A82DFC" w:rsidP="00A82DFC">
            <w:r w:rsidRPr="00A82DFC">
              <w:t>AGGGCATCATCAATTTCGAG</w:t>
            </w:r>
          </w:p>
        </w:tc>
      </w:tr>
      <w:tr w:rsidR="00A82DFC" w:rsidRPr="00A82DFC" w14:paraId="3110300E" w14:textId="77777777" w:rsidTr="00A82DFC">
        <w:tc>
          <w:tcPr>
            <w:tcW w:w="0" w:type="auto"/>
            <w:tcBorders>
              <w:bottom w:val="nil"/>
              <w:right w:val="nil"/>
            </w:tcBorders>
            <w:tcMar>
              <w:top w:w="75" w:type="dxa"/>
              <w:left w:w="75" w:type="dxa"/>
              <w:bottom w:w="75" w:type="dxa"/>
              <w:right w:w="75" w:type="dxa"/>
            </w:tcMar>
            <w:hideMark/>
          </w:tcPr>
          <w:p w14:paraId="5FF7846F"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35A08B70"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6B121DDA" w14:textId="77777777" w:rsidR="00A82DFC" w:rsidRPr="00A82DFC" w:rsidRDefault="00A82DFC" w:rsidP="00A82DFC">
            <w:r w:rsidRPr="00A82DFC">
              <w:t>TGCCTCTCTTCATCCTTTGG</w:t>
            </w:r>
          </w:p>
        </w:tc>
      </w:tr>
      <w:tr w:rsidR="00A82DFC" w:rsidRPr="00A82DFC" w14:paraId="063FA4DA" w14:textId="77777777" w:rsidTr="00A82DFC">
        <w:tc>
          <w:tcPr>
            <w:tcW w:w="0" w:type="auto"/>
            <w:tcBorders>
              <w:bottom w:val="nil"/>
              <w:right w:val="nil"/>
            </w:tcBorders>
            <w:tcMar>
              <w:top w:w="75" w:type="dxa"/>
              <w:left w:w="75" w:type="dxa"/>
              <w:bottom w:w="75" w:type="dxa"/>
              <w:right w:w="75" w:type="dxa"/>
            </w:tcMar>
            <w:hideMark/>
          </w:tcPr>
          <w:p w14:paraId="5510464D" w14:textId="77777777" w:rsidR="00A82DFC" w:rsidRPr="00A82DFC" w:rsidRDefault="00A82DFC" w:rsidP="00A82DFC">
            <w:r w:rsidRPr="00A82DFC">
              <w:t>GSTM3</w:t>
            </w:r>
          </w:p>
        </w:tc>
        <w:tc>
          <w:tcPr>
            <w:tcW w:w="0" w:type="auto"/>
            <w:tcBorders>
              <w:bottom w:val="nil"/>
              <w:right w:val="nil"/>
            </w:tcBorders>
            <w:tcMar>
              <w:top w:w="75" w:type="dxa"/>
              <w:left w:w="75" w:type="dxa"/>
              <w:bottom w:w="75" w:type="dxa"/>
              <w:right w:w="75" w:type="dxa"/>
            </w:tcMar>
            <w:hideMark/>
          </w:tcPr>
          <w:p w14:paraId="6C65E12B"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B7C2FBA" w14:textId="77777777" w:rsidR="00A82DFC" w:rsidRPr="00A82DFC" w:rsidRDefault="00A82DFC" w:rsidP="00A82DFC"/>
        </w:tc>
      </w:tr>
      <w:tr w:rsidR="00A82DFC" w:rsidRPr="00A82DFC" w14:paraId="538C3C97" w14:textId="77777777" w:rsidTr="00A82DFC">
        <w:tc>
          <w:tcPr>
            <w:tcW w:w="0" w:type="auto"/>
            <w:tcBorders>
              <w:bottom w:val="nil"/>
              <w:right w:val="nil"/>
            </w:tcBorders>
            <w:tcMar>
              <w:top w:w="75" w:type="dxa"/>
              <w:left w:w="75" w:type="dxa"/>
              <w:bottom w:w="75" w:type="dxa"/>
              <w:right w:w="75" w:type="dxa"/>
            </w:tcMar>
            <w:hideMark/>
          </w:tcPr>
          <w:p w14:paraId="52A3EE1A"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75F22A0B"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6643D697" w14:textId="77777777" w:rsidR="00A82DFC" w:rsidRPr="00A82DFC" w:rsidRDefault="00A82DFC" w:rsidP="00A82DFC">
            <w:r w:rsidRPr="00A82DFC">
              <w:t>GGAGGCAAGGGACGGAGA</w:t>
            </w:r>
          </w:p>
        </w:tc>
      </w:tr>
      <w:tr w:rsidR="00A82DFC" w:rsidRPr="00A82DFC" w14:paraId="3889F535" w14:textId="77777777" w:rsidTr="00A82DFC">
        <w:tc>
          <w:tcPr>
            <w:tcW w:w="0" w:type="auto"/>
            <w:tcBorders>
              <w:bottom w:val="nil"/>
              <w:right w:val="nil"/>
            </w:tcBorders>
            <w:tcMar>
              <w:top w:w="75" w:type="dxa"/>
              <w:left w:w="75" w:type="dxa"/>
              <w:bottom w:w="75" w:type="dxa"/>
              <w:right w:w="75" w:type="dxa"/>
            </w:tcMar>
            <w:hideMark/>
          </w:tcPr>
          <w:p w14:paraId="45FD4F9C"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1E3FCF3"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426BB19F" w14:textId="77777777" w:rsidR="00A82DFC" w:rsidRPr="00A82DFC" w:rsidRDefault="00A82DFC" w:rsidP="00A82DFC">
            <w:r w:rsidRPr="00A82DFC">
              <w:t>TTCCGAGCCTTCGAGGACTAG</w:t>
            </w:r>
          </w:p>
        </w:tc>
      </w:tr>
      <w:tr w:rsidR="00A82DFC" w:rsidRPr="00A82DFC" w14:paraId="7FD149DA" w14:textId="77777777" w:rsidTr="00A82DFC">
        <w:tc>
          <w:tcPr>
            <w:tcW w:w="0" w:type="auto"/>
            <w:tcBorders>
              <w:bottom w:val="nil"/>
              <w:right w:val="nil"/>
            </w:tcBorders>
            <w:tcMar>
              <w:top w:w="75" w:type="dxa"/>
              <w:left w:w="75" w:type="dxa"/>
              <w:bottom w:w="75" w:type="dxa"/>
              <w:right w:w="75" w:type="dxa"/>
            </w:tcMar>
            <w:hideMark/>
          </w:tcPr>
          <w:p w14:paraId="1F90C0EE" w14:textId="77777777" w:rsidR="00A82DFC" w:rsidRPr="00A82DFC" w:rsidRDefault="00A82DFC" w:rsidP="00A82DFC">
            <w:r w:rsidRPr="00A82DFC">
              <w:t>VEGF</w:t>
            </w:r>
          </w:p>
        </w:tc>
        <w:tc>
          <w:tcPr>
            <w:tcW w:w="0" w:type="auto"/>
            <w:tcBorders>
              <w:bottom w:val="nil"/>
              <w:right w:val="nil"/>
            </w:tcBorders>
            <w:tcMar>
              <w:top w:w="75" w:type="dxa"/>
              <w:left w:w="75" w:type="dxa"/>
              <w:bottom w:w="75" w:type="dxa"/>
              <w:right w:w="75" w:type="dxa"/>
            </w:tcMar>
            <w:hideMark/>
          </w:tcPr>
          <w:p w14:paraId="0F4639AA"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41EE203" w14:textId="77777777" w:rsidR="00A82DFC" w:rsidRPr="00A82DFC" w:rsidRDefault="00A82DFC" w:rsidP="00A82DFC"/>
        </w:tc>
      </w:tr>
      <w:tr w:rsidR="00A82DFC" w:rsidRPr="00A82DFC" w14:paraId="3039819D" w14:textId="77777777" w:rsidTr="00A82DFC">
        <w:tc>
          <w:tcPr>
            <w:tcW w:w="0" w:type="auto"/>
            <w:tcBorders>
              <w:bottom w:val="nil"/>
              <w:right w:val="nil"/>
            </w:tcBorders>
            <w:tcMar>
              <w:top w:w="75" w:type="dxa"/>
              <w:left w:w="75" w:type="dxa"/>
              <w:bottom w:w="75" w:type="dxa"/>
              <w:right w:w="75" w:type="dxa"/>
            </w:tcMar>
            <w:hideMark/>
          </w:tcPr>
          <w:p w14:paraId="1B0B3C50"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9159651"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6C345F50" w14:textId="77777777" w:rsidR="00A82DFC" w:rsidRPr="00A82DFC" w:rsidRDefault="00A82DFC" w:rsidP="00A82DFC">
            <w:r w:rsidRPr="00A82DFC">
              <w:t>CTACCTCCACCATGCCAAGT</w:t>
            </w:r>
          </w:p>
        </w:tc>
      </w:tr>
      <w:tr w:rsidR="00A82DFC" w:rsidRPr="00A82DFC" w14:paraId="26FCD723" w14:textId="77777777" w:rsidTr="00A82DFC">
        <w:tc>
          <w:tcPr>
            <w:tcW w:w="0" w:type="auto"/>
            <w:tcBorders>
              <w:bottom w:val="nil"/>
              <w:right w:val="nil"/>
            </w:tcBorders>
            <w:tcMar>
              <w:top w:w="75" w:type="dxa"/>
              <w:left w:w="75" w:type="dxa"/>
              <w:bottom w:w="75" w:type="dxa"/>
              <w:right w:w="75" w:type="dxa"/>
            </w:tcMar>
            <w:hideMark/>
          </w:tcPr>
          <w:p w14:paraId="292E4020"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6E5EC82A"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4531EA78" w14:textId="77777777" w:rsidR="00A82DFC" w:rsidRPr="00A82DFC" w:rsidRDefault="00A82DFC" w:rsidP="00A82DFC">
            <w:r w:rsidRPr="00A82DFC">
              <w:t>TCTCTCCTATGTGCTGGCCT</w:t>
            </w:r>
          </w:p>
        </w:tc>
      </w:tr>
      <w:tr w:rsidR="00A82DFC" w:rsidRPr="00A82DFC" w14:paraId="224A7BD8" w14:textId="77777777" w:rsidTr="00A82DFC">
        <w:tc>
          <w:tcPr>
            <w:tcW w:w="0" w:type="auto"/>
            <w:tcBorders>
              <w:bottom w:val="nil"/>
              <w:right w:val="nil"/>
            </w:tcBorders>
            <w:tcMar>
              <w:top w:w="75" w:type="dxa"/>
              <w:left w:w="75" w:type="dxa"/>
              <w:bottom w:w="75" w:type="dxa"/>
              <w:right w:w="75" w:type="dxa"/>
            </w:tcMar>
            <w:hideMark/>
          </w:tcPr>
          <w:p w14:paraId="4CD60F83" w14:textId="77777777" w:rsidR="00A82DFC" w:rsidRPr="00A82DFC" w:rsidRDefault="00A82DFC" w:rsidP="00A82DFC">
            <w:r w:rsidRPr="00A82DFC">
              <w:t>Mitofusin2</w:t>
            </w:r>
          </w:p>
        </w:tc>
        <w:tc>
          <w:tcPr>
            <w:tcW w:w="0" w:type="auto"/>
            <w:tcBorders>
              <w:bottom w:val="nil"/>
              <w:right w:val="nil"/>
            </w:tcBorders>
            <w:tcMar>
              <w:top w:w="75" w:type="dxa"/>
              <w:left w:w="75" w:type="dxa"/>
              <w:bottom w:w="75" w:type="dxa"/>
              <w:right w:w="75" w:type="dxa"/>
            </w:tcMar>
            <w:hideMark/>
          </w:tcPr>
          <w:p w14:paraId="4B1DFE77"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58B7E7F5" w14:textId="77777777" w:rsidR="00A82DFC" w:rsidRPr="00A82DFC" w:rsidRDefault="00A82DFC" w:rsidP="00A82DFC"/>
        </w:tc>
      </w:tr>
      <w:tr w:rsidR="00A82DFC" w:rsidRPr="00A82DFC" w14:paraId="3DF7520B" w14:textId="77777777" w:rsidTr="00A82DFC">
        <w:tc>
          <w:tcPr>
            <w:tcW w:w="0" w:type="auto"/>
            <w:tcBorders>
              <w:bottom w:val="nil"/>
              <w:right w:val="nil"/>
            </w:tcBorders>
            <w:tcMar>
              <w:top w:w="75" w:type="dxa"/>
              <w:left w:w="75" w:type="dxa"/>
              <w:bottom w:w="75" w:type="dxa"/>
              <w:right w:w="75" w:type="dxa"/>
            </w:tcMar>
            <w:hideMark/>
          </w:tcPr>
          <w:p w14:paraId="1E7DDF25"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5DE64177"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656A66D1" w14:textId="77777777" w:rsidR="00A82DFC" w:rsidRPr="00A82DFC" w:rsidRDefault="00A82DFC" w:rsidP="00A82DFC">
            <w:r w:rsidRPr="00A82DFC">
              <w:t>CTCTCGATGCAACTCTATCGTC</w:t>
            </w:r>
          </w:p>
        </w:tc>
      </w:tr>
      <w:tr w:rsidR="00A82DFC" w:rsidRPr="00A82DFC" w14:paraId="0D78E746" w14:textId="77777777" w:rsidTr="00A82DFC">
        <w:tc>
          <w:tcPr>
            <w:tcW w:w="0" w:type="auto"/>
            <w:tcBorders>
              <w:bottom w:val="nil"/>
              <w:right w:val="nil"/>
            </w:tcBorders>
            <w:tcMar>
              <w:top w:w="75" w:type="dxa"/>
              <w:left w:w="75" w:type="dxa"/>
              <w:bottom w:w="75" w:type="dxa"/>
              <w:right w:w="75" w:type="dxa"/>
            </w:tcMar>
            <w:hideMark/>
          </w:tcPr>
          <w:p w14:paraId="54133BF9"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0F0A058"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2A43FE20" w14:textId="77777777" w:rsidR="00A82DFC" w:rsidRPr="00A82DFC" w:rsidRDefault="00A82DFC" w:rsidP="00A82DFC">
            <w:r w:rsidRPr="00A82DFC">
              <w:t>TCCTGTACGTGTCTTCAAGGAA</w:t>
            </w:r>
          </w:p>
        </w:tc>
      </w:tr>
      <w:tr w:rsidR="00A82DFC" w:rsidRPr="00A82DFC" w14:paraId="6040B61E" w14:textId="77777777" w:rsidTr="00A82DFC">
        <w:tc>
          <w:tcPr>
            <w:tcW w:w="0" w:type="auto"/>
            <w:tcBorders>
              <w:bottom w:val="nil"/>
              <w:right w:val="nil"/>
            </w:tcBorders>
            <w:tcMar>
              <w:top w:w="75" w:type="dxa"/>
              <w:left w:w="75" w:type="dxa"/>
              <w:bottom w:w="75" w:type="dxa"/>
              <w:right w:w="75" w:type="dxa"/>
            </w:tcMar>
            <w:hideMark/>
          </w:tcPr>
          <w:p w14:paraId="724D18A5" w14:textId="77777777" w:rsidR="00A82DFC" w:rsidRPr="00A82DFC" w:rsidRDefault="00A82DFC" w:rsidP="00A82DFC">
            <w:r w:rsidRPr="00A82DFC">
              <w:t>TNF-α</w:t>
            </w:r>
          </w:p>
        </w:tc>
        <w:tc>
          <w:tcPr>
            <w:tcW w:w="0" w:type="auto"/>
            <w:tcBorders>
              <w:bottom w:val="nil"/>
              <w:right w:val="nil"/>
            </w:tcBorders>
            <w:tcMar>
              <w:top w:w="75" w:type="dxa"/>
              <w:left w:w="75" w:type="dxa"/>
              <w:bottom w:w="75" w:type="dxa"/>
              <w:right w:w="75" w:type="dxa"/>
            </w:tcMar>
            <w:hideMark/>
          </w:tcPr>
          <w:p w14:paraId="12B75A95"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F1ABFE7" w14:textId="77777777" w:rsidR="00A82DFC" w:rsidRPr="00A82DFC" w:rsidRDefault="00A82DFC" w:rsidP="00A82DFC"/>
        </w:tc>
      </w:tr>
      <w:tr w:rsidR="00A82DFC" w:rsidRPr="00A82DFC" w14:paraId="0D4F91A5" w14:textId="77777777" w:rsidTr="00A82DFC">
        <w:tc>
          <w:tcPr>
            <w:tcW w:w="0" w:type="auto"/>
            <w:tcBorders>
              <w:bottom w:val="nil"/>
              <w:right w:val="nil"/>
            </w:tcBorders>
            <w:tcMar>
              <w:top w:w="75" w:type="dxa"/>
              <w:left w:w="75" w:type="dxa"/>
              <w:bottom w:w="75" w:type="dxa"/>
              <w:right w:w="75" w:type="dxa"/>
            </w:tcMar>
            <w:hideMark/>
          </w:tcPr>
          <w:p w14:paraId="2D977564"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67F44A9"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7B79DE3C" w14:textId="77777777" w:rsidR="00A82DFC" w:rsidRPr="00A82DFC" w:rsidRDefault="00A82DFC" w:rsidP="00A82DFC">
            <w:r w:rsidRPr="00A82DFC">
              <w:t>CCTGCCCCAATCCCTTATT</w:t>
            </w:r>
          </w:p>
        </w:tc>
      </w:tr>
      <w:tr w:rsidR="00A82DFC" w:rsidRPr="00A82DFC" w14:paraId="37FFB5B3" w14:textId="77777777" w:rsidTr="00A82DFC">
        <w:tc>
          <w:tcPr>
            <w:tcW w:w="0" w:type="auto"/>
            <w:tcBorders>
              <w:bottom w:val="nil"/>
              <w:right w:val="nil"/>
            </w:tcBorders>
            <w:tcMar>
              <w:top w:w="75" w:type="dxa"/>
              <w:left w:w="75" w:type="dxa"/>
              <w:bottom w:w="75" w:type="dxa"/>
              <w:right w:w="75" w:type="dxa"/>
            </w:tcMar>
            <w:hideMark/>
          </w:tcPr>
          <w:p w14:paraId="40932582"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6812B967"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315F81B4" w14:textId="77777777" w:rsidR="00A82DFC" w:rsidRPr="00A82DFC" w:rsidRDefault="00A82DFC" w:rsidP="00A82DFC">
            <w:r w:rsidRPr="00A82DFC">
              <w:t>CCCTAAGCCCCCAATTCTCT</w:t>
            </w:r>
          </w:p>
        </w:tc>
      </w:tr>
      <w:tr w:rsidR="00A82DFC" w:rsidRPr="00A82DFC" w14:paraId="48B855CD" w14:textId="77777777" w:rsidTr="00A82DFC">
        <w:tc>
          <w:tcPr>
            <w:tcW w:w="0" w:type="auto"/>
            <w:tcBorders>
              <w:bottom w:val="nil"/>
              <w:right w:val="nil"/>
            </w:tcBorders>
            <w:tcMar>
              <w:top w:w="75" w:type="dxa"/>
              <w:left w:w="75" w:type="dxa"/>
              <w:bottom w:w="75" w:type="dxa"/>
              <w:right w:w="75" w:type="dxa"/>
            </w:tcMar>
            <w:hideMark/>
          </w:tcPr>
          <w:p w14:paraId="67EA6FAA" w14:textId="77777777" w:rsidR="00A82DFC" w:rsidRPr="00A82DFC" w:rsidRDefault="00A82DFC" w:rsidP="00A82DFC">
            <w:r w:rsidRPr="00A82DFC">
              <w:t>p-16</w:t>
            </w:r>
          </w:p>
        </w:tc>
        <w:tc>
          <w:tcPr>
            <w:tcW w:w="0" w:type="auto"/>
            <w:tcBorders>
              <w:bottom w:val="nil"/>
              <w:right w:val="nil"/>
            </w:tcBorders>
            <w:tcMar>
              <w:top w:w="75" w:type="dxa"/>
              <w:left w:w="75" w:type="dxa"/>
              <w:bottom w:w="75" w:type="dxa"/>
              <w:right w:w="75" w:type="dxa"/>
            </w:tcMar>
            <w:hideMark/>
          </w:tcPr>
          <w:p w14:paraId="27CAAC38"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53DA38E" w14:textId="77777777" w:rsidR="00A82DFC" w:rsidRPr="00A82DFC" w:rsidRDefault="00A82DFC" w:rsidP="00A82DFC"/>
        </w:tc>
      </w:tr>
      <w:tr w:rsidR="00A82DFC" w:rsidRPr="00A82DFC" w14:paraId="3E8AE8C6" w14:textId="77777777" w:rsidTr="00A82DFC">
        <w:tc>
          <w:tcPr>
            <w:tcW w:w="0" w:type="auto"/>
            <w:tcBorders>
              <w:bottom w:val="nil"/>
              <w:right w:val="nil"/>
            </w:tcBorders>
            <w:tcMar>
              <w:top w:w="75" w:type="dxa"/>
              <w:left w:w="75" w:type="dxa"/>
              <w:bottom w:w="75" w:type="dxa"/>
              <w:right w:w="75" w:type="dxa"/>
            </w:tcMar>
            <w:hideMark/>
          </w:tcPr>
          <w:p w14:paraId="62C083CB"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E8CF949" w14:textId="77777777" w:rsidR="00A82DFC" w:rsidRPr="00A82DFC" w:rsidRDefault="00A82DFC" w:rsidP="00A82DFC">
            <w:r w:rsidRPr="00A82DFC">
              <w:t>Forward</w:t>
            </w:r>
          </w:p>
        </w:tc>
        <w:tc>
          <w:tcPr>
            <w:tcW w:w="0" w:type="auto"/>
            <w:tcBorders>
              <w:bottom w:val="nil"/>
              <w:right w:val="nil"/>
            </w:tcBorders>
            <w:tcMar>
              <w:top w:w="75" w:type="dxa"/>
              <w:left w:w="75" w:type="dxa"/>
              <w:bottom w:w="75" w:type="dxa"/>
              <w:right w:w="75" w:type="dxa"/>
            </w:tcMar>
            <w:hideMark/>
          </w:tcPr>
          <w:p w14:paraId="514426A2" w14:textId="77777777" w:rsidR="00A82DFC" w:rsidRPr="00A82DFC" w:rsidRDefault="00A82DFC" w:rsidP="00A82DFC">
            <w:r w:rsidRPr="00A82DFC">
              <w:t>CCCAACGCACCGAATAGTTA</w:t>
            </w:r>
          </w:p>
        </w:tc>
      </w:tr>
      <w:tr w:rsidR="00A82DFC" w:rsidRPr="00A82DFC" w14:paraId="50CDADCB" w14:textId="77777777" w:rsidTr="00A82DFC">
        <w:tc>
          <w:tcPr>
            <w:tcW w:w="0" w:type="auto"/>
            <w:tcBorders>
              <w:bottom w:val="nil"/>
              <w:right w:val="nil"/>
            </w:tcBorders>
            <w:tcMar>
              <w:top w:w="75" w:type="dxa"/>
              <w:left w:w="75" w:type="dxa"/>
              <w:bottom w:w="75" w:type="dxa"/>
              <w:right w:w="75" w:type="dxa"/>
            </w:tcMar>
            <w:hideMark/>
          </w:tcPr>
          <w:p w14:paraId="7210B830"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676F57D" w14:textId="77777777" w:rsidR="00A82DFC" w:rsidRPr="00A82DFC" w:rsidRDefault="00A82DFC" w:rsidP="00A82DFC">
            <w:r w:rsidRPr="00A82DFC">
              <w:t>Reverse</w:t>
            </w:r>
          </w:p>
        </w:tc>
        <w:tc>
          <w:tcPr>
            <w:tcW w:w="0" w:type="auto"/>
            <w:tcBorders>
              <w:bottom w:val="nil"/>
              <w:right w:val="nil"/>
            </w:tcBorders>
            <w:tcMar>
              <w:top w:w="75" w:type="dxa"/>
              <w:left w:w="75" w:type="dxa"/>
              <w:bottom w:w="75" w:type="dxa"/>
              <w:right w:w="75" w:type="dxa"/>
            </w:tcMar>
            <w:hideMark/>
          </w:tcPr>
          <w:p w14:paraId="1CB46D31" w14:textId="77777777" w:rsidR="00A82DFC" w:rsidRPr="00A82DFC" w:rsidRDefault="00A82DFC" w:rsidP="00A82DFC">
            <w:r w:rsidRPr="00A82DFC">
              <w:t>ACCAGCGTGTCCAGGAAG</w:t>
            </w:r>
          </w:p>
        </w:tc>
      </w:tr>
    </w:tbl>
    <w:p w14:paraId="7D911909" w14:textId="77777777" w:rsidR="00A82DFC" w:rsidRPr="00A82DFC" w:rsidRDefault="00A82DFC" w:rsidP="00A82DFC">
      <w:r w:rsidRPr="00A82DFC">
        <w:t>LTBP4: latent TGFβ binding protein 4, TIMP-1: tissue inhibitor of metalloproteinase-1, SOD1: superoxide dismutase 1, GSTM3: glutathione S-transferase M3, VEGF: vascular endothelial growth factor, TNF-α: tumor necrosis factor-α</w:t>
      </w:r>
    </w:p>
    <w:p w14:paraId="427A7BBC" w14:textId="77777777" w:rsidR="00A82DFC" w:rsidRPr="00A82DFC" w:rsidRDefault="00A82DFC" w:rsidP="00A82DFC">
      <w:r w:rsidRPr="00A82DFC">
        <w:t>2.3. LTBP4 silencing</w:t>
      </w:r>
    </w:p>
    <w:p w14:paraId="6FE9B2BC" w14:textId="77777777" w:rsidR="00A82DFC" w:rsidRPr="00A82DFC" w:rsidRDefault="00A82DFC" w:rsidP="00A82DFC">
      <w:r w:rsidRPr="00A82DFC">
        <w:t>The silencing of LTBP4 in human lung-derived fibroblasts was performed using HEL299 cells. RNA-lipid complexes were prepared with diluted silencer to select LTBP4 small interfering RNA (siRNA) and silencer to select negative control siRNA. For Lipofectamine RNAiMAX, the culture medium was replaced with Opti-MEM (1 ×). Both reagent and siRNA were diluted in a 1:1 ratio in serum-free Opti-MEM and incubated.</w:t>
      </w:r>
    </w:p>
    <w:p w14:paraId="737AD586" w14:textId="77777777" w:rsidR="00A82DFC" w:rsidRPr="00A82DFC" w:rsidRDefault="00A82DFC" w:rsidP="00A82DFC">
      <w:r w:rsidRPr="00A82DFC">
        <w:t>2.4. Cell contraction assay</w:t>
      </w:r>
    </w:p>
    <w:p w14:paraId="4A5E6001" w14:textId="77777777" w:rsidR="00A82DFC" w:rsidRPr="00A82DFC" w:rsidRDefault="00A82DFC" w:rsidP="00A82DFC">
      <w:r w:rsidRPr="00A82DFC">
        <w:lastRenderedPageBreak/>
        <w:t>HEL299 cells were utilized to assess the cell contractile activity as a wound healing model in four groups: control siRNA, LTBP4 siRNA, LTBP4 siRNA+NAC, and LTBP4 siRNA + rLTBP4. A Collagen-based Cell Contraction Assay, CBA-201 (Cell Biolabs, Inc.), was used.</w:t>
      </w:r>
    </w:p>
    <w:p w14:paraId="2195D69D" w14:textId="77777777" w:rsidR="00A82DFC" w:rsidRPr="00A82DFC" w:rsidRDefault="00A82DFC" w:rsidP="00A82DFC">
      <w:r w:rsidRPr="00A82DFC">
        <w:t>2.5. Elastin and LTBP4 expression</w:t>
      </w:r>
    </w:p>
    <w:p w14:paraId="0C570D1F" w14:textId="77777777" w:rsidR="00A82DFC" w:rsidRPr="00A82DFC" w:rsidRDefault="00A82DFC" w:rsidP="00A82DFC">
      <w:r w:rsidRPr="00A82DFC">
        <w:t>The number of cell nuclei, elastin and LTBP4 expression levels in the control siRNA and LTBP4 siRNA were compared using fluorescent staining. The GAPDH-normalized LTBP4 and elastin mRNA levels were compared between the LTBP4 siRNA and control siRNA. The cells were sequentially labeled with Alexa Fluor 568- and Alexa Fluor 488-conjugated primary and secondary antibodies. To visualize the nuclei, the cells were counterstained with 4′,6-diamidino-2-phenylindole (DAPI) (1:5,000; Bio-Rad). The samples were analyzed using a Keyence BZ-9000 series (BioRevo) fluorescence microscope.</w:t>
      </w:r>
    </w:p>
    <w:p w14:paraId="029F07B3" w14:textId="77777777" w:rsidR="00A82DFC" w:rsidRPr="00A82DFC" w:rsidRDefault="00A82DFC" w:rsidP="00A82DFC">
      <w:r w:rsidRPr="00A82DFC">
        <w:t>2.6. Cellular senescence</w:t>
      </w:r>
    </w:p>
    <w:p w14:paraId="29F722AA" w14:textId="77777777" w:rsidR="00A82DFC" w:rsidRPr="00A82DFC" w:rsidRDefault="00A82DFC" w:rsidP="00A82DFC">
      <w:r w:rsidRPr="00A82DFC">
        <w:t>The fluorescence intensity after senescence-associated β gal staining (SA-β) was compared between the LTBP4 siRNA and control siRNA. The mRNA expression of p16 normalized to GAPDH was also compared between the LTBP4 siRNA and control siRNA. SA-β gal staining was performed using the Cellular Senescence Detection Kit (SPiDER-βGal, SG03, Dojindo). The cells were observed under a fluorescence microscope (excitation: 488 nm, emission: 500–600 nm).</w:t>
      </w:r>
    </w:p>
    <w:p w14:paraId="08F995ED" w14:textId="77777777" w:rsidR="00A82DFC" w:rsidRPr="00A82DFC" w:rsidRDefault="00A82DFC" w:rsidP="00A82DFC">
      <w:r w:rsidRPr="00A82DFC">
        <w:t>2.7. Inflammatory proteins</w:t>
      </w:r>
    </w:p>
    <w:p w14:paraId="69F9581F" w14:textId="77777777" w:rsidR="00A82DFC" w:rsidRPr="00A82DFC" w:rsidRDefault="00A82DFC" w:rsidP="00A82DFC">
      <w:r w:rsidRPr="00A82DFC">
        <w:t>The GAPDH-normalized TNFα, TIMP1, and MMP12 mRNA expression levels were compared between the LTBP4 siRNA and control siRNA.</w:t>
      </w:r>
    </w:p>
    <w:p w14:paraId="1DB691DA" w14:textId="77777777" w:rsidR="00A82DFC" w:rsidRPr="00A82DFC" w:rsidRDefault="00A82DFC" w:rsidP="00A82DFC">
      <w:r w:rsidRPr="00A82DFC">
        <w:t>2.8. Proteomics analysis</w:t>
      </w:r>
    </w:p>
    <w:p w14:paraId="000623F4" w14:textId="77777777" w:rsidR="00A82DFC" w:rsidRPr="00A82DFC" w:rsidRDefault="00A82DFC" w:rsidP="00A82DFC">
      <w:r w:rsidRPr="00A82DFC">
        <w:t>Among proteins directly involved in oxidation-reduction, those whose expression was more than 2-fold or less than 1/2 under LTBP4 suppression were identified by proteomic analysis. To evaluate the effects of the expression of various proteins associated with reduced LTBP4 expression, exosomes were extracted, and proteins were identified. The supernatant of cells transfected with siRNA was percolated. Then, the extracellular vesicle (EV) solution was purified and prepared. Mass spectrometry was performed using nano-liquid chromatography with tandem mass spectrometry (LC-MS/MS). The samples were loaded onto an Aurora Series emitter column using nano-high performance liquid chromatography. The eluted peptides were analyzed using a Q Exactive Plus mass spectrometer (Thermo Scientific). Nano-LC-MS/MS spectra were obtained using the Mascot Server (version 2.5.1). The spectral data were submitted to SWISS–PROT of Human (Taxonomy ID: 9606). Statistical analysis of the protein spectra was performed using Scaffold software (Proteosome Software, USA). Significant differences were detected using a Student's </w:t>
      </w:r>
      <w:r w:rsidRPr="00A82DFC">
        <w:rPr>
          <w:i/>
          <w:iCs/>
        </w:rPr>
        <w:t>t</w:t>
      </w:r>
      <w:r w:rsidRPr="00A82DFC">
        <w:t>-test at a </w:t>
      </w:r>
      <w:r w:rsidRPr="00A82DFC">
        <w:rPr>
          <w:i/>
          <w:iCs/>
        </w:rPr>
        <w:t>p</w:t>
      </w:r>
      <w:r w:rsidRPr="00A82DFC">
        <w:t> value of &lt;0.05. Only proteins with &gt;99.0 % probability were considered.</w:t>
      </w:r>
    </w:p>
    <w:p w14:paraId="069DED42" w14:textId="77777777" w:rsidR="00A82DFC" w:rsidRPr="00A82DFC" w:rsidRDefault="00A82DFC" w:rsidP="00A82DFC">
      <w:r w:rsidRPr="00A82DFC">
        <w:t>2.9. Antioxidants</w:t>
      </w:r>
    </w:p>
    <w:p w14:paraId="73A3B77E" w14:textId="77777777" w:rsidR="00A82DFC" w:rsidRPr="00A82DFC" w:rsidRDefault="00A82DFC" w:rsidP="00A82DFC">
      <w:r w:rsidRPr="00A82DFC">
        <w:t>To assess the effect of LTBP4 on antioxidants, the mRNA expression of GSTM3 and SOD1 standardized with GAPDH was compared among the control siRNA, LTBP4 siRNA, LTBP4 siRNA + NAC, and LTBP4 siRNA + rLTBP4.</w:t>
      </w:r>
    </w:p>
    <w:p w14:paraId="6AC3654F" w14:textId="77777777" w:rsidR="00A82DFC" w:rsidRPr="00A82DFC" w:rsidRDefault="00A82DFC" w:rsidP="00A82DFC">
      <w:r w:rsidRPr="00A82DFC">
        <w:t>2.10. Mitochondrial function</w:t>
      </w:r>
    </w:p>
    <w:p w14:paraId="65127E29" w14:textId="77777777" w:rsidR="00A82DFC" w:rsidRPr="00A82DFC" w:rsidRDefault="00A82DFC" w:rsidP="00A82DFC">
      <w:r w:rsidRPr="00A82DFC">
        <w:t>Fluorescent staining was performed to assess the mitochondrial status. Mito View</w:t>
      </w:r>
      <w:r w:rsidRPr="00A82DFC">
        <w:rPr>
          <w:vertAlign w:val="superscript"/>
        </w:rPr>
        <w:t>TM</w:t>
      </w:r>
      <w:r w:rsidRPr="00A82DFC">
        <w:t xml:space="preserve"> dye was used for staining, and observations were made through fluorescence microscopy. The mRNA expression of mitofusin 2 and VEGF, normalized to that of GAPDH, was compared between the LTBP4 and control </w:t>
      </w:r>
      <w:r w:rsidRPr="00A82DFC">
        <w:lastRenderedPageBreak/>
        <w:t>siRNA. The mitochondrial membrane potential was also compared between the LTBP4 siRNA and control siRNA according to the fluorescence intensity. Mitochondrial membrane potential was assessed using a JC-1 MitoMP Detection Kit. The cells were washed, an imaging buffer solution was added, and the cells were observed under a fluorescence microscope.</w:t>
      </w:r>
    </w:p>
    <w:p w14:paraId="117ECB68" w14:textId="77777777" w:rsidR="00A82DFC" w:rsidRPr="00A82DFC" w:rsidRDefault="00A82DFC" w:rsidP="00A82DFC">
      <w:r w:rsidRPr="00A82DFC">
        <w:t>2.11. Ethical statement</w:t>
      </w:r>
    </w:p>
    <w:p w14:paraId="484E0675" w14:textId="77777777" w:rsidR="00A82DFC" w:rsidRPr="00A82DFC" w:rsidRDefault="00A82DFC" w:rsidP="00A82DFC">
      <w:r w:rsidRPr="00A82DFC">
        <w:t>This study was conducted in accordance with the Ethical Guidelines for Medical and Health Research Involving Human Subjects established by the Ministry of Health, Labor, and Welfare in Japan.</w:t>
      </w:r>
    </w:p>
    <w:p w14:paraId="745AA0C0" w14:textId="77777777" w:rsidR="00A82DFC" w:rsidRPr="00A82DFC" w:rsidRDefault="00A82DFC" w:rsidP="00A82DFC">
      <w:r w:rsidRPr="00A82DFC">
        <w:t>2.12. Statistical analysis</w:t>
      </w:r>
    </w:p>
    <w:p w14:paraId="53D5D551" w14:textId="77777777" w:rsidR="00A82DFC" w:rsidRPr="00A82DFC" w:rsidRDefault="00A82DFC" w:rsidP="00A82DFC">
      <w:r w:rsidRPr="00A82DFC">
        <w:t>All data were expressed as mean ± standard error (SE). Comparisons between two groups were made by an unpaired t test. ANOVA with Bonferroni's correction was used for comparisons among multiple groups. Statistical analysis was conducted using the SPSS version 15.0 software package for Windows (SPSS). Statistical significance was assumed at </w:t>
      </w:r>
      <w:r w:rsidRPr="00A82DFC">
        <w:rPr>
          <w:i/>
          <w:iCs/>
        </w:rPr>
        <w:t>p</w:t>
      </w:r>
      <w:r w:rsidRPr="00A82DFC">
        <w:t> &lt; 0.05.</w:t>
      </w:r>
    </w:p>
    <w:p w14:paraId="4D657019" w14:textId="77777777" w:rsidR="00A82DFC" w:rsidRPr="00A82DFC" w:rsidRDefault="00A82DFC" w:rsidP="00A82DFC">
      <w:r w:rsidRPr="00A82DFC">
        <w:t>3. Results</w:t>
      </w:r>
    </w:p>
    <w:p w14:paraId="478A4998" w14:textId="77777777" w:rsidR="00A82DFC" w:rsidRPr="00A82DFC" w:rsidRDefault="00A82DFC" w:rsidP="00A82DFC">
      <w:r w:rsidRPr="00A82DFC">
        <w:t>3.1. Cell contraction assay</w:t>
      </w:r>
    </w:p>
    <w:p w14:paraId="1F36363F" w14:textId="77777777" w:rsidR="00A82DFC" w:rsidRPr="00A82DFC" w:rsidRDefault="00A82DFC" w:rsidP="00A82DFC">
      <w:r w:rsidRPr="00A82DFC">
        <w:t>LTBP4 siRNA caused significantly less collagen gel contraction than control siRNA (</w:t>
      </w:r>
      <w:r w:rsidRPr="00A82DFC">
        <w:rPr>
          <w:i/>
          <w:iCs/>
        </w:rPr>
        <w:t>p</w:t>
      </w:r>
      <w:r w:rsidRPr="00A82DFC">
        <w:t> &lt; 0.05) (</w:t>
      </w:r>
      <w:bookmarkStart w:id="144" w:name="bfig0001"/>
      <w:r w:rsidRPr="00A82DFC">
        <w:fldChar w:fldCharType="begin"/>
      </w:r>
      <w:r w:rsidRPr="00A82DFC">
        <w:instrText>HYPERLINK "https://www.sciencedirect.com/science/article/pii/S0167494324002735" \l "fig0001"</w:instrText>
      </w:r>
      <w:r w:rsidRPr="00A82DFC">
        <w:fldChar w:fldCharType="separate"/>
      </w:r>
      <w:r w:rsidRPr="00A82DFC">
        <w:rPr>
          <w:rStyle w:val="Hyperlink"/>
        </w:rPr>
        <w:t>Fig. 1</w:t>
      </w:r>
      <w:r w:rsidRPr="00A82DFC">
        <w:fldChar w:fldCharType="end"/>
      </w:r>
      <w:bookmarkEnd w:id="144"/>
      <w:r w:rsidRPr="00A82DFC">
        <w:t>). Both LTBP4 siRNA + NAC and LTBP4 siRNA + rLTBP4 showed significantly greater contraction than LTBP4 siRNA.</w:t>
      </w:r>
    </w:p>
    <w:p w14:paraId="7DCBC32F" w14:textId="429BFD96" w:rsidR="00A82DFC" w:rsidRPr="00A82DFC" w:rsidRDefault="00A82DFC" w:rsidP="00A82DFC"/>
    <w:p w14:paraId="0D0BDA0A" w14:textId="77777777" w:rsidR="00A82DFC" w:rsidRPr="00A82DFC" w:rsidRDefault="00A82DFC" w:rsidP="00A82DFC">
      <w:pPr>
        <w:numPr>
          <w:ilvl w:val="0"/>
          <w:numId w:val="24"/>
        </w:numPr>
      </w:pPr>
      <w:hyperlink r:id="rId649" w:tgtFrame="_blank" w:tooltip="Download high-res image (676KB)" w:history="1">
        <w:r w:rsidRPr="00A82DFC">
          <w:rPr>
            <w:rStyle w:val="Hyperlink"/>
          </w:rPr>
          <w:t>Download: Download high-res image (676KB)</w:t>
        </w:r>
      </w:hyperlink>
    </w:p>
    <w:p w14:paraId="1AB85DC5" w14:textId="77777777" w:rsidR="00A82DFC" w:rsidRPr="00A82DFC" w:rsidRDefault="00A82DFC" w:rsidP="00A82DFC">
      <w:pPr>
        <w:numPr>
          <w:ilvl w:val="0"/>
          <w:numId w:val="24"/>
        </w:numPr>
      </w:pPr>
      <w:hyperlink r:id="rId650" w:tgtFrame="_blank" w:tooltip="Download full-size image" w:history="1">
        <w:r w:rsidRPr="00A82DFC">
          <w:rPr>
            <w:rStyle w:val="Hyperlink"/>
          </w:rPr>
          <w:t>Download: Download full-size image</w:t>
        </w:r>
      </w:hyperlink>
    </w:p>
    <w:p w14:paraId="2DF20185" w14:textId="77777777" w:rsidR="00A82DFC" w:rsidRPr="00A82DFC" w:rsidRDefault="00A82DFC" w:rsidP="00A82DFC">
      <w:r w:rsidRPr="00A82DFC">
        <w:lastRenderedPageBreak/>
        <w:t>Fig. 1. Suppression of LTBP4 and cell contraction.</w:t>
      </w:r>
    </w:p>
    <w:p w14:paraId="38311293" w14:textId="77777777" w:rsidR="00A82DFC" w:rsidRPr="00A82DFC" w:rsidRDefault="00A82DFC" w:rsidP="00A82DFC">
      <w:r w:rsidRPr="00A82DFC">
        <w:t>The bars represent the mean, and the circles represent individual data. Area ratio of HEL299 indicates contractile activity of cells in a wound healing model. LTBP4 siRNA showed significantly less collagen gel contraction than control siRNA, LTBP4 siRNA + NAC, or LTBP4 siRNA + rLTBP4. Each group n = 3, *</w:t>
      </w:r>
      <w:r w:rsidRPr="00A82DFC">
        <w:rPr>
          <w:i/>
          <w:iCs/>
        </w:rPr>
        <w:t>p</w:t>
      </w:r>
      <w:r w:rsidRPr="00A82DFC">
        <w:t> &lt; 0.05, NAC: N-acetyl-L-cysteine, LTBP4: latent TGFβ binding protein 4, rLTBP4: recombinant latent TGF-β binding protein 4, siRNA: small interfering RNA.</w:t>
      </w:r>
    </w:p>
    <w:p w14:paraId="4DA26147" w14:textId="77777777" w:rsidR="00A82DFC" w:rsidRPr="00A82DFC" w:rsidRDefault="00A82DFC" w:rsidP="00A82DFC">
      <w:r w:rsidRPr="00A82DFC">
        <w:t>3.2. Elastin and LTBP4 expression</w:t>
      </w:r>
    </w:p>
    <w:p w14:paraId="697AAC65" w14:textId="77777777" w:rsidR="00A82DFC" w:rsidRPr="00A82DFC" w:rsidRDefault="00A82DFC" w:rsidP="00A82DFC">
      <w:r w:rsidRPr="00A82DFC">
        <w:t>In fluorescent staining, although there is no difference in the number of cell nuclei, LTBT4 siRNA showed lower LTBP4 and elastin expression than the control siRNA (</w:t>
      </w:r>
      <w:bookmarkStart w:id="145" w:name="bfig0002"/>
      <w:r w:rsidRPr="00A82DFC">
        <w:fldChar w:fldCharType="begin"/>
      </w:r>
      <w:r w:rsidRPr="00A82DFC">
        <w:instrText>HYPERLINK "https://www.sciencedirect.com/science/article/pii/S0167494324002735" \l "fig0002"</w:instrText>
      </w:r>
      <w:r w:rsidRPr="00A82DFC">
        <w:fldChar w:fldCharType="separate"/>
      </w:r>
      <w:r w:rsidRPr="00A82DFC">
        <w:rPr>
          <w:rStyle w:val="Hyperlink"/>
        </w:rPr>
        <w:t>Fig. 2</w:t>
      </w:r>
      <w:r w:rsidRPr="00A82DFC">
        <w:fldChar w:fldCharType="end"/>
      </w:r>
      <w:r w:rsidRPr="00A82DFC">
        <w:t>a). LTBT4 siRNA showed significantly lower expression of LTBP4 (</w:t>
      </w:r>
      <w:r w:rsidRPr="00A82DFC">
        <w:rPr>
          <w:i/>
          <w:iCs/>
        </w:rPr>
        <w:t>p</w:t>
      </w:r>
      <w:r w:rsidRPr="00A82DFC">
        <w:t> &lt; 0.001) and elastin (</w:t>
      </w:r>
      <w:r w:rsidRPr="00A82DFC">
        <w:rPr>
          <w:i/>
          <w:iCs/>
        </w:rPr>
        <w:t>p</w:t>
      </w:r>
      <w:r w:rsidRPr="00A82DFC">
        <w:t> &lt; 0.005) mRNA than the control siRNA (</w:t>
      </w:r>
      <w:hyperlink r:id="rId651" w:anchor="fig0002" w:history="1">
        <w:r w:rsidRPr="00A82DFC">
          <w:rPr>
            <w:rStyle w:val="Hyperlink"/>
          </w:rPr>
          <w:t>Fig. 2</w:t>
        </w:r>
      </w:hyperlink>
      <w:r w:rsidRPr="00A82DFC">
        <w:t>b and c).</w:t>
      </w:r>
    </w:p>
    <w:p w14:paraId="22348319" w14:textId="755C4951" w:rsidR="00A82DFC" w:rsidRPr="00A82DFC" w:rsidRDefault="00A82DFC" w:rsidP="00A82DFC"/>
    <w:p w14:paraId="539618D8" w14:textId="77777777" w:rsidR="00A82DFC" w:rsidRPr="00A82DFC" w:rsidRDefault="00A82DFC" w:rsidP="00A82DFC">
      <w:pPr>
        <w:numPr>
          <w:ilvl w:val="0"/>
          <w:numId w:val="25"/>
        </w:numPr>
      </w:pPr>
      <w:hyperlink r:id="rId652" w:tgtFrame="_blank" w:tooltip="Download high-res image (494KB)" w:history="1">
        <w:r w:rsidRPr="00A82DFC">
          <w:rPr>
            <w:rStyle w:val="Hyperlink"/>
          </w:rPr>
          <w:t>Download: Download high-res image (494KB)</w:t>
        </w:r>
      </w:hyperlink>
    </w:p>
    <w:p w14:paraId="4043EA3D" w14:textId="77777777" w:rsidR="00A82DFC" w:rsidRPr="00A82DFC" w:rsidRDefault="00A82DFC" w:rsidP="00A82DFC">
      <w:pPr>
        <w:numPr>
          <w:ilvl w:val="0"/>
          <w:numId w:val="25"/>
        </w:numPr>
      </w:pPr>
      <w:hyperlink r:id="rId653" w:tgtFrame="_blank" w:tooltip="Download full-size image" w:history="1">
        <w:r w:rsidRPr="00A82DFC">
          <w:rPr>
            <w:rStyle w:val="Hyperlink"/>
          </w:rPr>
          <w:t>Download: Download full-size image</w:t>
        </w:r>
      </w:hyperlink>
    </w:p>
    <w:p w14:paraId="087E02DA" w14:textId="77777777" w:rsidR="00A82DFC" w:rsidRPr="00A82DFC" w:rsidRDefault="00A82DFC" w:rsidP="00A82DFC">
      <w:r w:rsidRPr="00A82DFC">
        <w:t>Fig. 2. Suppression of LTBP4 and elastin expression.</w:t>
      </w:r>
    </w:p>
    <w:p w14:paraId="65400CC1" w14:textId="77777777" w:rsidR="00A82DFC" w:rsidRPr="00A82DFC" w:rsidRDefault="00A82DFC" w:rsidP="00A82DFC">
      <w:r w:rsidRPr="00A82DFC">
        <w:t>In figures b and c, each group n = 3, The bars represent the mean, and the circles represent individual data. **</w:t>
      </w:r>
      <w:r w:rsidRPr="00A82DFC">
        <w:rPr>
          <w:i/>
          <w:iCs/>
        </w:rPr>
        <w:t>p</w:t>
      </w:r>
      <w:r w:rsidRPr="00A82DFC">
        <w:t> &lt; 0.01, ***</w:t>
      </w:r>
      <w:r w:rsidRPr="00A82DFC">
        <w:rPr>
          <w:i/>
          <w:iCs/>
        </w:rPr>
        <w:t>p</w:t>
      </w:r>
      <w:r w:rsidRPr="00A82DFC">
        <w:t> &lt; 0.001, Fluorescence intensity indicates the amount of expression. </w:t>
      </w:r>
      <w:hyperlink r:id="rId654" w:anchor="fig0002" w:history="1">
        <w:r w:rsidRPr="00A82DFC">
          <w:rPr>
            <w:rStyle w:val="Hyperlink"/>
          </w:rPr>
          <w:t>Fig. 2</w:t>
        </w:r>
      </w:hyperlink>
      <w:bookmarkEnd w:id="145"/>
      <w:r w:rsidRPr="00A82DFC">
        <w:t>a shows that LTBP4 siRNA expresses less elastin and BTBP4 compared to controls siRNA, although there is no difference in the number of cell nuclei. DAPI: 4′,6-diamidino-2-phenylindole, GAPDH: glyceraldehyde-3-phosphate dehydrogenase, LTBP4: latent TGF-β binding protein 4, siRNA: small interfering RNA.</w:t>
      </w:r>
    </w:p>
    <w:p w14:paraId="653644B8" w14:textId="77777777" w:rsidR="00A82DFC" w:rsidRPr="00A82DFC" w:rsidRDefault="00A82DFC" w:rsidP="00A82DFC">
      <w:r w:rsidRPr="00A82DFC">
        <w:t>3.3. Cellular senescence</w:t>
      </w:r>
    </w:p>
    <w:p w14:paraId="6DF7234E" w14:textId="77777777" w:rsidR="00A82DFC" w:rsidRPr="00A82DFC" w:rsidRDefault="00A82DFC" w:rsidP="00A82DFC">
      <w:r w:rsidRPr="00A82DFC">
        <w:t>In SA-β gal staining, LTBP4 siRNA demonstrated stronger fluorescence intensity indicating more cellular senescence compared with the control siRNA (</w:t>
      </w:r>
      <w:bookmarkStart w:id="146" w:name="bfig0003"/>
      <w:r w:rsidRPr="00A82DFC">
        <w:fldChar w:fldCharType="begin"/>
      </w:r>
      <w:r w:rsidRPr="00A82DFC">
        <w:instrText>HYPERLINK "https://www.sciencedirect.com/science/article/pii/S0167494324002735" \l "fig0003"</w:instrText>
      </w:r>
      <w:r w:rsidRPr="00A82DFC">
        <w:fldChar w:fldCharType="separate"/>
      </w:r>
      <w:r w:rsidRPr="00A82DFC">
        <w:rPr>
          <w:rStyle w:val="Hyperlink"/>
        </w:rPr>
        <w:t>Fig. 3</w:t>
      </w:r>
      <w:r w:rsidRPr="00A82DFC">
        <w:fldChar w:fldCharType="end"/>
      </w:r>
      <w:r w:rsidRPr="00A82DFC">
        <w:t>a and b). LTBP4 siRNA showed a significantly higher expression level of </w:t>
      </w:r>
      <w:r w:rsidRPr="00A82DFC">
        <w:rPr>
          <w:i/>
          <w:iCs/>
        </w:rPr>
        <w:t>P16</w:t>
      </w:r>
      <w:r w:rsidRPr="00A82DFC">
        <w:t> gene, which is associated with cellular senescence, than the control siRNA (</w:t>
      </w:r>
      <w:hyperlink r:id="rId655" w:anchor="fig0003" w:history="1">
        <w:r w:rsidRPr="00A82DFC">
          <w:rPr>
            <w:rStyle w:val="Hyperlink"/>
          </w:rPr>
          <w:t>Fig. 3</w:t>
        </w:r>
      </w:hyperlink>
      <w:bookmarkEnd w:id="146"/>
      <w:r w:rsidRPr="00A82DFC">
        <w:t>c).</w:t>
      </w:r>
    </w:p>
    <w:p w14:paraId="3D1246B8" w14:textId="7075A2DB" w:rsidR="00A82DFC" w:rsidRPr="00A82DFC" w:rsidRDefault="00A82DFC" w:rsidP="00A82DFC"/>
    <w:p w14:paraId="012FE387" w14:textId="77777777" w:rsidR="00A82DFC" w:rsidRPr="00A82DFC" w:rsidRDefault="00A82DFC" w:rsidP="00A82DFC">
      <w:pPr>
        <w:numPr>
          <w:ilvl w:val="0"/>
          <w:numId w:val="26"/>
        </w:numPr>
      </w:pPr>
      <w:hyperlink r:id="rId656" w:tgtFrame="_blank" w:tooltip="Download high-res image (436KB)" w:history="1">
        <w:r w:rsidRPr="00A82DFC">
          <w:rPr>
            <w:rStyle w:val="Hyperlink"/>
          </w:rPr>
          <w:t>Download: Download high-res image (436KB)</w:t>
        </w:r>
      </w:hyperlink>
    </w:p>
    <w:p w14:paraId="25386DFD" w14:textId="77777777" w:rsidR="00A82DFC" w:rsidRPr="00A82DFC" w:rsidRDefault="00A82DFC" w:rsidP="00A82DFC">
      <w:pPr>
        <w:numPr>
          <w:ilvl w:val="0"/>
          <w:numId w:val="26"/>
        </w:numPr>
      </w:pPr>
      <w:hyperlink r:id="rId657" w:tgtFrame="_blank" w:tooltip="Download full-size image" w:history="1">
        <w:r w:rsidRPr="00A82DFC">
          <w:rPr>
            <w:rStyle w:val="Hyperlink"/>
          </w:rPr>
          <w:t>Download: Download full-size image</w:t>
        </w:r>
      </w:hyperlink>
    </w:p>
    <w:p w14:paraId="00E04261" w14:textId="77777777" w:rsidR="00A82DFC" w:rsidRPr="00A82DFC" w:rsidRDefault="00A82DFC" w:rsidP="00A82DFC">
      <w:r w:rsidRPr="00A82DFC">
        <w:t>Fig. 3. Suppression of LTBP4 and cellular senescence.</w:t>
      </w:r>
    </w:p>
    <w:p w14:paraId="365F3C72" w14:textId="77777777" w:rsidR="00A82DFC" w:rsidRPr="00A82DFC" w:rsidRDefault="00A82DFC" w:rsidP="00A82DFC">
      <w:r w:rsidRPr="00A82DFC">
        <w:t>In figures b and c, each group n = 3, The bars represent the mean, and the circles represent individual data. *</w:t>
      </w:r>
      <w:r w:rsidRPr="00A82DFC">
        <w:rPr>
          <w:i/>
          <w:iCs/>
        </w:rPr>
        <w:t>p</w:t>
      </w:r>
      <w:r w:rsidRPr="00A82DFC">
        <w:t> &lt; 0.05, ***</w:t>
      </w:r>
      <w:r w:rsidRPr="00A82DFC">
        <w:rPr>
          <w:i/>
          <w:iCs/>
        </w:rPr>
        <w:t>p</w:t>
      </w:r>
      <w:r w:rsidRPr="00A82DFC">
        <w:t> &lt; 0.001, Fluorescence intensity in SA-β gal staining indicates cellular senescence. Increased expression of the p16 gene indicates cellular senescence. GAPDH: glyceraldehyde-3-phosphate dehydrogenase, LTBP4: latent TGFβ binding protein 4, SA-β: senescence-associated β, siRNA: small interfering RNA.</w:t>
      </w:r>
    </w:p>
    <w:p w14:paraId="7E9EC242" w14:textId="77777777" w:rsidR="00A82DFC" w:rsidRPr="00A82DFC" w:rsidRDefault="00A82DFC" w:rsidP="00A82DFC">
      <w:r w:rsidRPr="00A82DFC">
        <w:t>3.4. Inflammatory proteins</w:t>
      </w:r>
    </w:p>
    <w:p w14:paraId="2B8F4DB2" w14:textId="77777777" w:rsidR="00A82DFC" w:rsidRPr="00A82DFC" w:rsidRDefault="00A82DFC" w:rsidP="00A82DFC">
      <w:r w:rsidRPr="00A82DFC">
        <w:t>LTBP4 siRNA had significantly higher mRNA expression levels of TNFα (</w:t>
      </w:r>
      <w:r w:rsidRPr="00A82DFC">
        <w:rPr>
          <w:i/>
          <w:iCs/>
        </w:rPr>
        <w:t>p</w:t>
      </w:r>
      <w:r w:rsidRPr="00A82DFC">
        <w:t> &lt; 0.05), TIMP1 (</w:t>
      </w:r>
      <w:r w:rsidRPr="00A82DFC">
        <w:rPr>
          <w:i/>
          <w:iCs/>
        </w:rPr>
        <w:t>p</w:t>
      </w:r>
      <w:r w:rsidRPr="00A82DFC">
        <w:t> &lt; 0.05), and MMP12 (</w:t>
      </w:r>
      <w:r w:rsidRPr="00A82DFC">
        <w:rPr>
          <w:i/>
          <w:iCs/>
        </w:rPr>
        <w:t>p</w:t>
      </w:r>
      <w:r w:rsidRPr="00A82DFC">
        <w:t> &lt; 0.05) compared with the control siRNA (</w:t>
      </w:r>
      <w:bookmarkStart w:id="147" w:name="bfig0004"/>
      <w:r w:rsidRPr="00A82DFC">
        <w:fldChar w:fldCharType="begin"/>
      </w:r>
      <w:r w:rsidRPr="00A82DFC">
        <w:instrText>HYPERLINK "https://www.sciencedirect.com/science/article/pii/S0167494324002735" \l "fig0004"</w:instrText>
      </w:r>
      <w:r w:rsidRPr="00A82DFC">
        <w:fldChar w:fldCharType="separate"/>
      </w:r>
      <w:r w:rsidRPr="00A82DFC">
        <w:rPr>
          <w:rStyle w:val="Hyperlink"/>
        </w:rPr>
        <w:t>Fig. 4</w:t>
      </w:r>
      <w:r w:rsidRPr="00A82DFC">
        <w:fldChar w:fldCharType="end"/>
      </w:r>
      <w:bookmarkEnd w:id="147"/>
      <w:r w:rsidRPr="00A82DFC">
        <w:t>a-c).</w:t>
      </w:r>
    </w:p>
    <w:p w14:paraId="33A478E9" w14:textId="6BF5A444" w:rsidR="00A82DFC" w:rsidRPr="00A82DFC" w:rsidRDefault="00A82DFC" w:rsidP="00A82DFC"/>
    <w:p w14:paraId="47BF54EA" w14:textId="77777777" w:rsidR="00A82DFC" w:rsidRPr="00A82DFC" w:rsidRDefault="00A82DFC" w:rsidP="00A82DFC">
      <w:pPr>
        <w:numPr>
          <w:ilvl w:val="0"/>
          <w:numId w:val="27"/>
        </w:numPr>
      </w:pPr>
      <w:hyperlink r:id="rId658" w:tgtFrame="_blank" w:tooltip="Download high-res image (265KB)" w:history="1">
        <w:r w:rsidRPr="00A82DFC">
          <w:rPr>
            <w:rStyle w:val="Hyperlink"/>
          </w:rPr>
          <w:t>Download: Download high-res image (265KB)</w:t>
        </w:r>
      </w:hyperlink>
    </w:p>
    <w:p w14:paraId="12297FC9" w14:textId="77777777" w:rsidR="00A82DFC" w:rsidRPr="00A82DFC" w:rsidRDefault="00A82DFC" w:rsidP="00A82DFC">
      <w:pPr>
        <w:numPr>
          <w:ilvl w:val="0"/>
          <w:numId w:val="27"/>
        </w:numPr>
      </w:pPr>
      <w:hyperlink r:id="rId659" w:tgtFrame="_blank" w:tooltip="Download full-size image" w:history="1">
        <w:r w:rsidRPr="00A82DFC">
          <w:rPr>
            <w:rStyle w:val="Hyperlink"/>
          </w:rPr>
          <w:t>Download: Download full-size image</w:t>
        </w:r>
      </w:hyperlink>
    </w:p>
    <w:p w14:paraId="5D17EF46" w14:textId="77777777" w:rsidR="00A82DFC" w:rsidRPr="00A82DFC" w:rsidRDefault="00A82DFC" w:rsidP="00A82DFC">
      <w:r w:rsidRPr="00A82DFC">
        <w:t>Fig. 4. Suppression of LTBP4 and TNFα, TIMP, and MMP12.</w:t>
      </w:r>
    </w:p>
    <w:p w14:paraId="7A43458A" w14:textId="77777777" w:rsidR="00A82DFC" w:rsidRPr="00A82DFC" w:rsidRDefault="00A82DFC" w:rsidP="00A82DFC">
      <w:r w:rsidRPr="00A82DFC">
        <w:lastRenderedPageBreak/>
        <w:t>Each group n = 3, The bars represent the mean, and the circles represent individual data. *</w:t>
      </w:r>
      <w:r w:rsidRPr="00A82DFC">
        <w:rPr>
          <w:i/>
          <w:iCs/>
        </w:rPr>
        <w:t>p</w:t>
      </w:r>
      <w:r w:rsidRPr="00A82DFC">
        <w:t> &lt; 0.05, Increased expression of TNFα, TIMP1 and MMP12 suggests a response to inflammation. GAPDH: glyceraldehyde-3-phosphate dehydrogenase, LTBP4: latent TGF-β binding protein 4, MMP12: matrix metalloproteinase 12, siRNA: small interfering RNA, TIMP1: tissue inhibitor of metalloproteinase-1.</w:t>
      </w:r>
    </w:p>
    <w:p w14:paraId="01CFBBAB" w14:textId="77777777" w:rsidR="00A82DFC" w:rsidRPr="00A82DFC" w:rsidRDefault="00A82DFC" w:rsidP="00A82DFC">
      <w:r w:rsidRPr="00A82DFC">
        <w:t>3.5. Antioxidants</w:t>
      </w:r>
    </w:p>
    <w:p w14:paraId="195F3E67" w14:textId="77777777" w:rsidR="00A82DFC" w:rsidRPr="00A82DFC" w:rsidRDefault="00A82DFC" w:rsidP="00A82DFC">
      <w:r w:rsidRPr="00A82DFC">
        <w:t>Proteomics analysis showed that there are 14 candidate proteins whose expression increases more than 2-fold under conditions where LTBP4 expression was suppressed. (</w:t>
      </w:r>
      <w:bookmarkStart w:id="148" w:name="btbl0002"/>
      <w:r w:rsidRPr="00A82DFC">
        <w:fldChar w:fldCharType="begin"/>
      </w:r>
      <w:r w:rsidRPr="00A82DFC">
        <w:instrText>HYPERLINK "https://www.sciencedirect.com/science/article/pii/S0167494324002735" \l "tbl0002"</w:instrText>
      </w:r>
      <w:r w:rsidRPr="00A82DFC">
        <w:fldChar w:fldCharType="separate"/>
      </w:r>
      <w:r w:rsidRPr="00A82DFC">
        <w:rPr>
          <w:rStyle w:val="Hyperlink"/>
        </w:rPr>
        <w:t>Table 2</w:t>
      </w:r>
      <w:r w:rsidRPr="00A82DFC">
        <w:fldChar w:fldCharType="end"/>
      </w:r>
      <w:bookmarkEnd w:id="148"/>
      <w:r w:rsidRPr="00A82DFC">
        <w:t>). Similarly, there were 29 proteins whose expression decreased by half or less, including GSTM3, involved in the metabolism of toxic substances, and SOD1, responsible for decomposing reactive oxygen species (ROS). We focused on GSTM3 and SOD3, which are involved in the removal of ROS. LTBP4 siRNA showed significantly lower GSTM3 expression than the control (</w:t>
      </w:r>
      <w:r w:rsidRPr="00A82DFC">
        <w:rPr>
          <w:i/>
          <w:iCs/>
        </w:rPr>
        <w:t>p &lt;</w:t>
      </w:r>
      <w:r w:rsidRPr="00A82DFC">
        <w:t> 0.001), while LTBP4 siRNA+ NAC showed significantly higher GSTM3 expression than the LTBP4 siRNA (</w:t>
      </w:r>
      <w:r w:rsidRPr="00A82DFC">
        <w:rPr>
          <w:i/>
          <w:iCs/>
        </w:rPr>
        <w:t>p &lt;</w:t>
      </w:r>
      <w:r w:rsidRPr="00A82DFC">
        <w:t> 0.005) (</w:t>
      </w:r>
      <w:hyperlink r:id="rId660" w:anchor="fig0005" w:history="1">
        <w:r w:rsidRPr="00A82DFC">
          <w:rPr>
            <w:rStyle w:val="Hyperlink"/>
          </w:rPr>
          <w:t>Fig. 5</w:t>
        </w:r>
      </w:hyperlink>
      <w:r w:rsidRPr="00A82DFC">
        <w:t>a). LTBP4 siRNA showed significantly lower SOD1 expression than the control siRNA (</w:t>
      </w:r>
      <w:r w:rsidRPr="00A82DFC">
        <w:rPr>
          <w:i/>
          <w:iCs/>
        </w:rPr>
        <w:t>p &lt;</w:t>
      </w:r>
      <w:r w:rsidRPr="00A82DFC">
        <w:t> 0.05) (</w:t>
      </w:r>
      <w:hyperlink r:id="rId661" w:anchor="fig0005" w:history="1">
        <w:r w:rsidRPr="00A82DFC">
          <w:rPr>
            <w:rStyle w:val="Hyperlink"/>
          </w:rPr>
          <w:t>Fig. 5</w:t>
        </w:r>
      </w:hyperlink>
      <w:r w:rsidRPr="00A82DFC">
        <w:t>b). LTBP4 siRNA showed significantly lower GSTM3 expression than the control siRNA (</w:t>
      </w:r>
      <w:r w:rsidRPr="00A82DFC">
        <w:rPr>
          <w:i/>
          <w:iCs/>
        </w:rPr>
        <w:t>p &lt;</w:t>
      </w:r>
      <w:r w:rsidRPr="00A82DFC">
        <w:t> 0.001), while LTBP4 siRNA+rLTBP4 siRNA showed significantly higher GSTM3 expression than the LTBP4 siRNA alone (</w:t>
      </w:r>
      <w:r w:rsidRPr="00A82DFC">
        <w:rPr>
          <w:i/>
          <w:iCs/>
        </w:rPr>
        <w:t>p &lt;</w:t>
      </w:r>
      <w:r w:rsidRPr="00A82DFC">
        <w:t> 0.005) (</w:t>
      </w:r>
      <w:hyperlink r:id="rId662" w:anchor="fig0005" w:history="1">
        <w:r w:rsidRPr="00A82DFC">
          <w:rPr>
            <w:rStyle w:val="Hyperlink"/>
          </w:rPr>
          <w:t>Fig. 5</w:t>
        </w:r>
      </w:hyperlink>
      <w:r w:rsidRPr="00A82DFC">
        <w:t>c). LTBP4 siRNA showed significantly lower expression of SOD1 than the control siRNA (</w:t>
      </w:r>
      <w:r w:rsidRPr="00A82DFC">
        <w:rPr>
          <w:i/>
          <w:iCs/>
        </w:rPr>
        <w:t>p &lt;</w:t>
      </w:r>
      <w:r w:rsidRPr="00A82DFC">
        <w:t> 0.05) (</w:t>
      </w:r>
      <w:hyperlink r:id="rId663" w:anchor="fig0005" w:history="1">
        <w:r w:rsidRPr="00A82DFC">
          <w:rPr>
            <w:rStyle w:val="Hyperlink"/>
          </w:rPr>
          <w:t>Fig. 5</w:t>
        </w:r>
      </w:hyperlink>
      <w:r w:rsidRPr="00A82DFC">
        <w:t>d).</w:t>
      </w:r>
    </w:p>
    <w:p w14:paraId="75E9C07F" w14:textId="77777777" w:rsidR="00A82DFC" w:rsidRPr="00A82DFC" w:rsidRDefault="00A82DFC" w:rsidP="00A82DFC">
      <w:r w:rsidRPr="00A82DFC">
        <w:t>Table 2. Exosome comprehensive protein analysis in decreased LTBP4 expression.</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8515"/>
      </w:tblGrid>
      <w:tr w:rsidR="00A82DFC" w:rsidRPr="00A82DFC" w14:paraId="1BECFD88"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238AB921" w14:textId="77777777" w:rsidR="00A82DFC" w:rsidRPr="00A82DFC" w:rsidRDefault="00A82DFC" w:rsidP="00A82DFC">
            <w:pPr>
              <w:rPr>
                <w:b/>
                <w:bCs/>
              </w:rPr>
            </w:pPr>
            <w:r w:rsidRPr="00A82DFC">
              <w:rPr>
                <w:b/>
                <w:bCs/>
              </w:rPr>
              <w:t>Proteins with expression increased more than 2-fold</w:t>
            </w:r>
          </w:p>
        </w:tc>
      </w:tr>
      <w:tr w:rsidR="00A82DFC" w:rsidRPr="00A82DFC" w14:paraId="0A988424" w14:textId="77777777" w:rsidTr="00A82DFC">
        <w:tc>
          <w:tcPr>
            <w:tcW w:w="0" w:type="auto"/>
            <w:tcBorders>
              <w:bottom w:val="nil"/>
              <w:right w:val="nil"/>
            </w:tcBorders>
            <w:tcMar>
              <w:top w:w="75" w:type="dxa"/>
              <w:left w:w="75" w:type="dxa"/>
              <w:bottom w:w="75" w:type="dxa"/>
              <w:right w:w="75" w:type="dxa"/>
            </w:tcMar>
            <w:hideMark/>
          </w:tcPr>
          <w:p w14:paraId="6DC71C60" w14:textId="77777777" w:rsidR="00A82DFC" w:rsidRPr="00A82DFC" w:rsidRDefault="00A82DFC" w:rsidP="00A82DFC">
            <w:r w:rsidRPr="00A82DFC">
              <w:t>Cluster 1</w:t>
            </w:r>
          </w:p>
        </w:tc>
      </w:tr>
      <w:tr w:rsidR="00A82DFC" w:rsidRPr="00A82DFC" w14:paraId="0905236A" w14:textId="77777777" w:rsidTr="00A82DFC">
        <w:tc>
          <w:tcPr>
            <w:tcW w:w="0" w:type="auto"/>
            <w:tcBorders>
              <w:bottom w:val="nil"/>
              <w:right w:val="nil"/>
            </w:tcBorders>
            <w:tcMar>
              <w:top w:w="75" w:type="dxa"/>
              <w:left w:w="75" w:type="dxa"/>
              <w:bottom w:w="75" w:type="dxa"/>
              <w:right w:w="75" w:type="dxa"/>
            </w:tcMar>
            <w:hideMark/>
          </w:tcPr>
          <w:p w14:paraId="181216E6" w14:textId="77777777" w:rsidR="00A82DFC" w:rsidRPr="00A82DFC" w:rsidRDefault="00A82DFC" w:rsidP="00A82DFC">
            <w:r w:rsidRPr="00A82DFC">
              <w:t>COL12A1, DDAH1, DDAH2, EVA1A, KRT13</w:t>
            </w:r>
          </w:p>
        </w:tc>
      </w:tr>
      <w:tr w:rsidR="00A82DFC" w:rsidRPr="00A82DFC" w14:paraId="3083A65B" w14:textId="77777777" w:rsidTr="00A82DFC">
        <w:tc>
          <w:tcPr>
            <w:tcW w:w="0" w:type="auto"/>
            <w:tcBorders>
              <w:bottom w:val="nil"/>
              <w:right w:val="nil"/>
            </w:tcBorders>
            <w:tcMar>
              <w:top w:w="75" w:type="dxa"/>
              <w:left w:w="75" w:type="dxa"/>
              <w:bottom w:w="75" w:type="dxa"/>
              <w:right w:w="75" w:type="dxa"/>
            </w:tcMar>
            <w:hideMark/>
          </w:tcPr>
          <w:p w14:paraId="252C5348" w14:textId="77777777" w:rsidR="00A82DFC" w:rsidRPr="00A82DFC" w:rsidRDefault="00A82DFC" w:rsidP="00A82DFC">
            <w:r w:rsidRPr="00A82DFC">
              <w:t>Cluster 2</w:t>
            </w:r>
          </w:p>
        </w:tc>
      </w:tr>
      <w:tr w:rsidR="00A82DFC" w:rsidRPr="00A82DFC" w14:paraId="04EDED8F" w14:textId="77777777" w:rsidTr="00A82DFC">
        <w:tc>
          <w:tcPr>
            <w:tcW w:w="0" w:type="auto"/>
            <w:tcBorders>
              <w:bottom w:val="nil"/>
              <w:right w:val="nil"/>
            </w:tcBorders>
            <w:tcMar>
              <w:top w:w="75" w:type="dxa"/>
              <w:left w:w="75" w:type="dxa"/>
              <w:bottom w:w="75" w:type="dxa"/>
              <w:right w:w="75" w:type="dxa"/>
            </w:tcMar>
            <w:hideMark/>
          </w:tcPr>
          <w:p w14:paraId="4591C98D" w14:textId="77777777" w:rsidR="00A82DFC" w:rsidRPr="00A82DFC" w:rsidRDefault="00A82DFC" w:rsidP="00A82DFC">
            <w:r w:rsidRPr="00A82DFC">
              <w:t>ANXA4, GNA11, RAB6A</w:t>
            </w:r>
          </w:p>
        </w:tc>
      </w:tr>
      <w:tr w:rsidR="00A82DFC" w:rsidRPr="00A82DFC" w14:paraId="60BE3E71" w14:textId="77777777" w:rsidTr="00A82DFC">
        <w:tc>
          <w:tcPr>
            <w:tcW w:w="0" w:type="auto"/>
            <w:tcBorders>
              <w:bottom w:val="nil"/>
              <w:right w:val="nil"/>
            </w:tcBorders>
            <w:tcMar>
              <w:top w:w="75" w:type="dxa"/>
              <w:left w:w="75" w:type="dxa"/>
              <w:bottom w:w="75" w:type="dxa"/>
              <w:right w:w="75" w:type="dxa"/>
            </w:tcMar>
            <w:hideMark/>
          </w:tcPr>
          <w:p w14:paraId="36BF376E" w14:textId="77777777" w:rsidR="00A82DFC" w:rsidRPr="00A82DFC" w:rsidRDefault="00A82DFC" w:rsidP="00A82DFC">
            <w:r w:rsidRPr="00A82DFC">
              <w:t>Cluster 3</w:t>
            </w:r>
          </w:p>
        </w:tc>
      </w:tr>
      <w:tr w:rsidR="00A82DFC" w:rsidRPr="00A82DFC" w14:paraId="0D78FF9F" w14:textId="77777777" w:rsidTr="00A82DFC">
        <w:tc>
          <w:tcPr>
            <w:tcW w:w="0" w:type="auto"/>
            <w:tcBorders>
              <w:bottom w:val="nil"/>
              <w:right w:val="nil"/>
            </w:tcBorders>
            <w:tcMar>
              <w:top w:w="75" w:type="dxa"/>
              <w:left w:w="75" w:type="dxa"/>
              <w:bottom w:w="75" w:type="dxa"/>
              <w:right w:w="75" w:type="dxa"/>
            </w:tcMar>
            <w:hideMark/>
          </w:tcPr>
          <w:p w14:paraId="7D6E59D3" w14:textId="77777777" w:rsidR="00A82DFC" w:rsidRPr="00A82DFC" w:rsidRDefault="00A82DFC" w:rsidP="00A82DFC">
            <w:r w:rsidRPr="00A82DFC">
              <w:t>ACTA2, FMNL2, FMNL3, POTEF, TNFAIP2, ZYX</w:t>
            </w:r>
          </w:p>
        </w:tc>
      </w:tr>
      <w:tr w:rsidR="00A82DFC" w:rsidRPr="00A82DFC" w14:paraId="0E68A3A9" w14:textId="77777777" w:rsidTr="00A82DFC">
        <w:tc>
          <w:tcPr>
            <w:tcW w:w="0" w:type="auto"/>
            <w:tcBorders>
              <w:bottom w:val="nil"/>
              <w:right w:val="nil"/>
            </w:tcBorders>
            <w:tcMar>
              <w:top w:w="75" w:type="dxa"/>
              <w:left w:w="75" w:type="dxa"/>
              <w:bottom w:w="75" w:type="dxa"/>
              <w:right w:w="75" w:type="dxa"/>
            </w:tcMar>
            <w:hideMark/>
          </w:tcPr>
          <w:p w14:paraId="75F335EC" w14:textId="77777777" w:rsidR="00A82DFC" w:rsidRPr="00A82DFC" w:rsidRDefault="00A82DFC" w:rsidP="00A82DFC">
            <w:r w:rsidRPr="00A82DFC">
              <w:t>Proteins with expression reduced to less than 1/2</w:t>
            </w:r>
          </w:p>
        </w:tc>
      </w:tr>
      <w:tr w:rsidR="00A82DFC" w:rsidRPr="00A82DFC" w14:paraId="4BBA562A" w14:textId="77777777" w:rsidTr="00A82DFC">
        <w:tc>
          <w:tcPr>
            <w:tcW w:w="0" w:type="auto"/>
            <w:tcBorders>
              <w:bottom w:val="nil"/>
              <w:right w:val="nil"/>
            </w:tcBorders>
            <w:tcMar>
              <w:top w:w="75" w:type="dxa"/>
              <w:left w:w="75" w:type="dxa"/>
              <w:bottom w:w="75" w:type="dxa"/>
              <w:right w:w="75" w:type="dxa"/>
            </w:tcMar>
            <w:hideMark/>
          </w:tcPr>
          <w:p w14:paraId="5F5B46DC" w14:textId="77777777" w:rsidR="00A82DFC" w:rsidRPr="00A82DFC" w:rsidRDefault="00A82DFC" w:rsidP="00A82DFC">
            <w:r w:rsidRPr="00A82DFC">
              <w:t>Cluster 1</w:t>
            </w:r>
          </w:p>
        </w:tc>
      </w:tr>
      <w:tr w:rsidR="00A82DFC" w:rsidRPr="00A82DFC" w14:paraId="79DE4149" w14:textId="77777777" w:rsidTr="00A82DFC">
        <w:tc>
          <w:tcPr>
            <w:tcW w:w="0" w:type="auto"/>
            <w:tcBorders>
              <w:bottom w:val="nil"/>
              <w:right w:val="nil"/>
            </w:tcBorders>
            <w:tcMar>
              <w:top w:w="75" w:type="dxa"/>
              <w:left w:w="75" w:type="dxa"/>
              <w:bottom w:w="75" w:type="dxa"/>
              <w:right w:w="75" w:type="dxa"/>
            </w:tcMar>
            <w:hideMark/>
          </w:tcPr>
          <w:p w14:paraId="468866D8" w14:textId="77777777" w:rsidR="00A82DFC" w:rsidRPr="00A82DFC" w:rsidRDefault="00A82DFC" w:rsidP="00A82DFC">
            <w:r w:rsidRPr="00A82DFC">
              <w:t>ALDOC, CAV2, CBR1, CTSC, FABP5, FLOT2, GSTM3, NAP1L1, PARK7, PGRMC2, PTGS1, RPLP2, RPS6, SOD1, TSPAN6,</w:t>
            </w:r>
          </w:p>
        </w:tc>
      </w:tr>
      <w:tr w:rsidR="00A82DFC" w:rsidRPr="00A82DFC" w14:paraId="42C55D4D" w14:textId="77777777" w:rsidTr="00A82DFC">
        <w:tc>
          <w:tcPr>
            <w:tcW w:w="0" w:type="auto"/>
            <w:tcBorders>
              <w:bottom w:val="nil"/>
              <w:right w:val="nil"/>
            </w:tcBorders>
            <w:tcMar>
              <w:top w:w="75" w:type="dxa"/>
              <w:left w:w="75" w:type="dxa"/>
              <w:bottom w:w="75" w:type="dxa"/>
              <w:right w:w="75" w:type="dxa"/>
            </w:tcMar>
            <w:hideMark/>
          </w:tcPr>
          <w:p w14:paraId="5E7B7F09" w14:textId="77777777" w:rsidR="00A82DFC" w:rsidRPr="00A82DFC" w:rsidRDefault="00A82DFC" w:rsidP="00A82DFC">
            <w:r w:rsidRPr="00A82DFC">
              <w:t>Cluster 2</w:t>
            </w:r>
          </w:p>
        </w:tc>
      </w:tr>
      <w:tr w:rsidR="00A82DFC" w:rsidRPr="00A82DFC" w14:paraId="18A38A5D" w14:textId="77777777" w:rsidTr="00A82DFC">
        <w:tc>
          <w:tcPr>
            <w:tcW w:w="0" w:type="auto"/>
            <w:tcBorders>
              <w:bottom w:val="nil"/>
              <w:right w:val="nil"/>
            </w:tcBorders>
            <w:tcMar>
              <w:top w:w="75" w:type="dxa"/>
              <w:left w:w="75" w:type="dxa"/>
              <w:bottom w:w="75" w:type="dxa"/>
              <w:right w:w="75" w:type="dxa"/>
            </w:tcMar>
            <w:hideMark/>
          </w:tcPr>
          <w:p w14:paraId="2899356E" w14:textId="77777777" w:rsidR="00A82DFC" w:rsidRPr="00A82DFC" w:rsidRDefault="00A82DFC" w:rsidP="00A82DFC">
            <w:r w:rsidRPr="00A82DFC">
              <w:t>ACTR2, ACVRL1, BROX, CYB5B, KRIT2, PALLD, PFN2, SPEG, TEK, VASP</w:t>
            </w:r>
          </w:p>
        </w:tc>
      </w:tr>
      <w:tr w:rsidR="00A82DFC" w:rsidRPr="00A82DFC" w14:paraId="76E5A2FA" w14:textId="77777777" w:rsidTr="00A82DFC">
        <w:tc>
          <w:tcPr>
            <w:tcW w:w="0" w:type="auto"/>
            <w:tcBorders>
              <w:bottom w:val="nil"/>
              <w:right w:val="nil"/>
            </w:tcBorders>
            <w:tcMar>
              <w:top w:w="75" w:type="dxa"/>
              <w:left w:w="75" w:type="dxa"/>
              <w:bottom w:w="75" w:type="dxa"/>
              <w:right w:w="75" w:type="dxa"/>
            </w:tcMar>
            <w:hideMark/>
          </w:tcPr>
          <w:p w14:paraId="54FFDD9D" w14:textId="77777777" w:rsidR="00A82DFC" w:rsidRPr="00A82DFC" w:rsidRDefault="00A82DFC" w:rsidP="00A82DFC">
            <w:r w:rsidRPr="00A82DFC">
              <w:lastRenderedPageBreak/>
              <w:t>Cluster 3</w:t>
            </w:r>
          </w:p>
        </w:tc>
      </w:tr>
      <w:tr w:rsidR="00A82DFC" w:rsidRPr="00A82DFC" w14:paraId="3B633FF5" w14:textId="77777777" w:rsidTr="00A82DFC">
        <w:tc>
          <w:tcPr>
            <w:tcW w:w="0" w:type="auto"/>
            <w:tcBorders>
              <w:bottom w:val="nil"/>
              <w:right w:val="nil"/>
            </w:tcBorders>
            <w:tcMar>
              <w:top w:w="75" w:type="dxa"/>
              <w:left w:w="75" w:type="dxa"/>
              <w:bottom w:w="75" w:type="dxa"/>
              <w:right w:w="75" w:type="dxa"/>
            </w:tcMar>
            <w:hideMark/>
          </w:tcPr>
          <w:p w14:paraId="62AA53F1" w14:textId="77777777" w:rsidR="00A82DFC" w:rsidRPr="00A82DFC" w:rsidRDefault="00A82DFC" w:rsidP="00A82DFC">
            <w:r w:rsidRPr="00A82DFC">
              <w:t>LRP1, MPZL1, SERPINE2, SIRPA</w:t>
            </w:r>
          </w:p>
        </w:tc>
      </w:tr>
    </w:tbl>
    <w:p w14:paraId="69997A0F" w14:textId="77777777" w:rsidR="00A82DFC" w:rsidRPr="00A82DFC" w:rsidRDefault="00A82DFC" w:rsidP="00A82DFC">
      <w:r w:rsidRPr="00A82DFC">
        <w:t>LTBP4: latent TGFβ binding protein 4, COL12A1: collagen type XII alpha 1, DDAH1: dimethylarginine dimethyl aminohydrolase 1, EVA1A: eva-1 homolog A, KRT13: keratin 13, ANXA4: annexin A4, GNA11: G-protein subunit alpha-11, RAB6A: ras-related protein rab-6A, ACTA2: actin alpha 2, smooth muscle, FMNL2: formin Like 2, POTEF: POTE ankyrin domain family member F, TNFAIP2: tumor necrosing factor- alpha induced protein 2, ZYX: zyxin, ALDOC: aldolase, fructose-bisphosphate C, CAV2: caveolin 2, CBR1: carbonyl reductase 1, CTSC: cathepsin C, FABP5: fatty acid binding protein 5, FLOT2: flotillin 2, GSTM3: glutathione S-transferase mu 3, NAP1L1: nucleosome assembly protein 1 like 1, PARK7: parkinsonism associated deglycase, PGRMC2: progesterone receptor membrane component 2, PTGS1: prostaglandin-endoperoxide synthase 1, RPLP2: ribosomal protein lateral stalk subunit P2, RPS6: ribosomal protein S6, SOD1: superoxide dismutase 1, TSPAN6: tetraspanin 6, ACTR2: actin related protein 2, ACVRL1: activin A receptor like type 1, BROX: bro1 domain and caax motif containing, CYB5B: cytochrome b5 type B, KRIT2: kinetoplast ribosomal tpr proteins 2, PALLD: palladin, cytoskeletal associated protein, PFN2: profilin 2, SPEG: striated muscle enriched protein kinase, TEK: tek receptor tyrosine kinase, VASP: vasodilator stimulated phosphoprotein, LRP1: LDL receptor related protein 1, MPZL1: myelin protein zero like 1, SERPINE2: serpin family e member 2, SIRPA: signal regulatory protein alpha</w:t>
      </w:r>
    </w:p>
    <w:p w14:paraId="3FEC8C68" w14:textId="49ABB685" w:rsidR="00A82DFC" w:rsidRPr="00A82DFC" w:rsidRDefault="00A82DFC" w:rsidP="00A82DFC"/>
    <w:p w14:paraId="70D34E64" w14:textId="77777777" w:rsidR="00A82DFC" w:rsidRPr="00A82DFC" w:rsidRDefault="00A82DFC" w:rsidP="00A82DFC">
      <w:pPr>
        <w:numPr>
          <w:ilvl w:val="0"/>
          <w:numId w:val="28"/>
        </w:numPr>
      </w:pPr>
      <w:hyperlink r:id="rId664" w:tgtFrame="_blank" w:tooltip="Download high-res image (379KB)" w:history="1">
        <w:r w:rsidRPr="00A82DFC">
          <w:rPr>
            <w:rStyle w:val="Hyperlink"/>
          </w:rPr>
          <w:t>Download: Download high-res image (379KB)</w:t>
        </w:r>
      </w:hyperlink>
    </w:p>
    <w:p w14:paraId="75733FA5" w14:textId="77777777" w:rsidR="00A82DFC" w:rsidRPr="00A82DFC" w:rsidRDefault="00A82DFC" w:rsidP="00A82DFC">
      <w:pPr>
        <w:numPr>
          <w:ilvl w:val="0"/>
          <w:numId w:val="28"/>
        </w:numPr>
      </w:pPr>
      <w:hyperlink r:id="rId665" w:tgtFrame="_blank" w:tooltip="Download full-size image" w:history="1">
        <w:r w:rsidRPr="00A82DFC">
          <w:rPr>
            <w:rStyle w:val="Hyperlink"/>
          </w:rPr>
          <w:t>Download: Download full-size image</w:t>
        </w:r>
      </w:hyperlink>
    </w:p>
    <w:p w14:paraId="615D9DBE" w14:textId="77777777" w:rsidR="00A82DFC" w:rsidRPr="00A82DFC" w:rsidRDefault="00A82DFC" w:rsidP="00A82DFC">
      <w:r w:rsidRPr="00A82DFC">
        <w:t>Fig. 5. Suppression of LTBP4 and GSTM3 and SOD1.</w:t>
      </w:r>
    </w:p>
    <w:p w14:paraId="5F796527" w14:textId="77777777" w:rsidR="00A82DFC" w:rsidRPr="00A82DFC" w:rsidRDefault="00A82DFC" w:rsidP="00A82DFC">
      <w:r w:rsidRPr="00A82DFC">
        <w:t>Each group n = 3, The bars represent the mean, and the circles represent individual data. *</w:t>
      </w:r>
      <w:r w:rsidRPr="00A82DFC">
        <w:rPr>
          <w:i/>
          <w:iCs/>
        </w:rPr>
        <w:t>p</w:t>
      </w:r>
      <w:r w:rsidRPr="00A82DFC">
        <w:t> &lt; 0.05, **</w:t>
      </w:r>
      <w:r w:rsidRPr="00A82DFC">
        <w:rPr>
          <w:i/>
          <w:iCs/>
        </w:rPr>
        <w:t>p</w:t>
      </w:r>
      <w:r w:rsidRPr="00A82DFC">
        <w:t> &lt; 0.01, ***</w:t>
      </w:r>
      <w:r w:rsidRPr="00A82DFC">
        <w:rPr>
          <w:i/>
          <w:iCs/>
        </w:rPr>
        <w:t>p</w:t>
      </w:r>
      <w:r w:rsidRPr="00A82DFC">
        <w:t xml:space="preserve"> &lt; 0.001, GSTM3 has a role in regulating oxidative stress, and decreased expression of SGTM3 suggests oxidative stress. SOD1 is an enzyme that removes reactive oxygen species, and decreased SOD1 expression suggests oxidative stress. GSTM3: glutathione s-transferase M3, LTBP4: </w:t>
      </w:r>
      <w:r w:rsidRPr="00A82DFC">
        <w:lastRenderedPageBreak/>
        <w:t>latent TGFβ binding protein 4, NAC: N-acetyl-L-cysteine, rLTBP4: recombinant latent TGF-β binding protein 4, siRNA: small interfering RNA, SOD1: super oxide dismutase 1.</w:t>
      </w:r>
    </w:p>
    <w:p w14:paraId="4F2A6EEC" w14:textId="77777777" w:rsidR="00A82DFC" w:rsidRPr="00A82DFC" w:rsidRDefault="00A82DFC" w:rsidP="00A82DFC">
      <w:r w:rsidRPr="00A82DFC">
        <w:t>3.6. Mitochondrial function</w:t>
      </w:r>
    </w:p>
    <w:p w14:paraId="29EE20D6" w14:textId="77777777" w:rsidR="00A82DFC" w:rsidRPr="00A82DFC" w:rsidRDefault="00A82DFC" w:rsidP="00A82DFC">
      <w:r w:rsidRPr="00A82DFC">
        <w:t>LTBP4 siRNA exhibited a significant reduction in mitofusin 2 expression, a key player in mitochondrial fusion, than the control siRNA (</w:t>
      </w:r>
      <w:r w:rsidRPr="00A82DFC">
        <w:rPr>
          <w:i/>
          <w:iCs/>
        </w:rPr>
        <w:t>p &lt;</w:t>
      </w:r>
      <w:r w:rsidRPr="00A82DFC">
        <w:t> 0.005) (</w:t>
      </w:r>
      <w:bookmarkStart w:id="149" w:name="bfig0006"/>
      <w:r w:rsidRPr="00A82DFC">
        <w:fldChar w:fldCharType="begin"/>
      </w:r>
      <w:r w:rsidRPr="00A82DFC">
        <w:instrText>HYPERLINK "https://www.sciencedirect.com/science/article/pii/S0167494324002735" \l "fig0006"</w:instrText>
      </w:r>
      <w:r w:rsidRPr="00A82DFC">
        <w:fldChar w:fldCharType="separate"/>
      </w:r>
      <w:r w:rsidRPr="00A82DFC">
        <w:rPr>
          <w:rStyle w:val="Hyperlink"/>
        </w:rPr>
        <w:t>Fig. 6</w:t>
      </w:r>
      <w:r w:rsidRPr="00A82DFC">
        <w:fldChar w:fldCharType="end"/>
      </w:r>
      <w:r w:rsidRPr="00A82DFC">
        <w:t>a). Additionally, LTBP4 siRNA demonstrated a significantly lower VEGF expression than the control siRNA (</w:t>
      </w:r>
      <w:r w:rsidRPr="00A82DFC">
        <w:rPr>
          <w:i/>
          <w:iCs/>
        </w:rPr>
        <w:t>p &lt;</w:t>
      </w:r>
      <w:r w:rsidRPr="00A82DFC">
        <w:t> 0.001) (</w:t>
      </w:r>
      <w:hyperlink r:id="rId666" w:anchor="fig0006" w:history="1">
        <w:r w:rsidRPr="00A82DFC">
          <w:rPr>
            <w:rStyle w:val="Hyperlink"/>
          </w:rPr>
          <w:t>Fig. 6</w:t>
        </w:r>
      </w:hyperlink>
      <w:bookmarkEnd w:id="149"/>
      <w:r w:rsidRPr="00A82DFC">
        <w:t>b). Furthermore, LTBP4 siRNA showed a significantly lower mitochondrial membrane potential than the control siRNA (</w:t>
      </w:r>
      <w:r w:rsidRPr="00A82DFC">
        <w:rPr>
          <w:i/>
          <w:iCs/>
        </w:rPr>
        <w:t>p &lt;</w:t>
      </w:r>
      <w:r w:rsidRPr="00A82DFC">
        <w:t> 0.05) (</w:t>
      </w:r>
      <w:bookmarkStart w:id="150" w:name="bfig0007"/>
      <w:r w:rsidRPr="00A82DFC">
        <w:fldChar w:fldCharType="begin"/>
      </w:r>
      <w:r w:rsidRPr="00A82DFC">
        <w:instrText>HYPERLINK "https://www.sciencedirect.com/science/article/pii/S0167494324002735" \l "fig0007"</w:instrText>
      </w:r>
      <w:r w:rsidRPr="00A82DFC">
        <w:fldChar w:fldCharType="separate"/>
      </w:r>
      <w:r w:rsidRPr="00A82DFC">
        <w:rPr>
          <w:rStyle w:val="Hyperlink"/>
        </w:rPr>
        <w:t>Fig. 7</w:t>
      </w:r>
      <w:r w:rsidRPr="00A82DFC">
        <w:fldChar w:fldCharType="end"/>
      </w:r>
      <w:bookmarkEnd w:id="150"/>
      <w:r w:rsidRPr="00A82DFC">
        <w:t>).</w:t>
      </w:r>
    </w:p>
    <w:p w14:paraId="2F6E8810" w14:textId="5B85E2DB" w:rsidR="00A82DFC" w:rsidRPr="00A82DFC" w:rsidRDefault="00A82DFC" w:rsidP="00A82DFC"/>
    <w:p w14:paraId="3E668AE1" w14:textId="77777777" w:rsidR="00A82DFC" w:rsidRPr="00A82DFC" w:rsidRDefault="00A82DFC" w:rsidP="00A82DFC">
      <w:pPr>
        <w:numPr>
          <w:ilvl w:val="0"/>
          <w:numId w:val="29"/>
        </w:numPr>
      </w:pPr>
      <w:hyperlink r:id="rId667" w:tgtFrame="_blank" w:tooltip="Download high-res image (850KB)" w:history="1">
        <w:r w:rsidRPr="00A82DFC">
          <w:rPr>
            <w:rStyle w:val="Hyperlink"/>
          </w:rPr>
          <w:t>Download: Download high-res image (850KB)</w:t>
        </w:r>
      </w:hyperlink>
    </w:p>
    <w:p w14:paraId="7EEAB4FF" w14:textId="77777777" w:rsidR="00A82DFC" w:rsidRPr="00A82DFC" w:rsidRDefault="00A82DFC" w:rsidP="00A82DFC">
      <w:pPr>
        <w:numPr>
          <w:ilvl w:val="0"/>
          <w:numId w:val="29"/>
        </w:numPr>
      </w:pPr>
      <w:hyperlink r:id="rId668" w:tgtFrame="_blank" w:tooltip="Download full-size image" w:history="1">
        <w:r w:rsidRPr="00A82DFC">
          <w:rPr>
            <w:rStyle w:val="Hyperlink"/>
          </w:rPr>
          <w:t>Download: Download full-size image</w:t>
        </w:r>
      </w:hyperlink>
    </w:p>
    <w:p w14:paraId="0D2EA3FC" w14:textId="77777777" w:rsidR="00A82DFC" w:rsidRPr="00A82DFC" w:rsidRDefault="00A82DFC" w:rsidP="00A82DFC">
      <w:r w:rsidRPr="00A82DFC">
        <w:t>Fig. 6. Suppression of LTBP4 and mitochondrial function and VEGF.</w:t>
      </w:r>
    </w:p>
    <w:p w14:paraId="5155AC13" w14:textId="77777777" w:rsidR="00A82DFC" w:rsidRPr="00A82DFC" w:rsidRDefault="00A82DFC" w:rsidP="00A82DFC">
      <w:r w:rsidRPr="00A82DFC">
        <w:t>Each group n = 3, The bars represent the mean, and the circles represent individual data. **</w:t>
      </w:r>
      <w:r w:rsidRPr="00A82DFC">
        <w:rPr>
          <w:i/>
          <w:iCs/>
        </w:rPr>
        <w:t>p</w:t>
      </w:r>
      <w:r w:rsidRPr="00A82DFC">
        <w:t> &lt; 0.01, ***</w:t>
      </w:r>
      <w:r w:rsidRPr="00A82DFC">
        <w:rPr>
          <w:i/>
          <w:iCs/>
        </w:rPr>
        <w:t>p</w:t>
      </w:r>
      <w:r w:rsidRPr="00A82DFC">
        <w:t> &lt; 0.001, Mitofusin 2 is involved in mitochondrial fusion and VEGF is involved in angiogenesis. GAPDH: glyceraldehyde-3-phosphate dehydrogenase, LTBP4: latent TGFβ binding protein 4, siRNA: small interfering RNA, VEGF: vascular endothelial growth factor.</w:t>
      </w:r>
    </w:p>
    <w:p w14:paraId="5EB73136" w14:textId="3A5CE3E5" w:rsidR="00A82DFC" w:rsidRPr="00A82DFC" w:rsidRDefault="00A82DFC" w:rsidP="00A82DFC"/>
    <w:p w14:paraId="34E7DC6E" w14:textId="77777777" w:rsidR="00A82DFC" w:rsidRPr="00A82DFC" w:rsidRDefault="00A82DFC" w:rsidP="00A82DFC">
      <w:pPr>
        <w:numPr>
          <w:ilvl w:val="0"/>
          <w:numId w:val="30"/>
        </w:numPr>
      </w:pPr>
      <w:hyperlink r:id="rId669" w:tgtFrame="_blank" w:tooltip="Download high-res image (1MB)" w:history="1">
        <w:r w:rsidRPr="00A82DFC">
          <w:rPr>
            <w:rStyle w:val="Hyperlink"/>
          </w:rPr>
          <w:t>Download: Download high-res image (1MB)</w:t>
        </w:r>
      </w:hyperlink>
    </w:p>
    <w:p w14:paraId="3E002C72" w14:textId="77777777" w:rsidR="00A82DFC" w:rsidRPr="00A82DFC" w:rsidRDefault="00A82DFC" w:rsidP="00A82DFC">
      <w:pPr>
        <w:numPr>
          <w:ilvl w:val="0"/>
          <w:numId w:val="30"/>
        </w:numPr>
      </w:pPr>
      <w:hyperlink r:id="rId670" w:tgtFrame="_blank" w:tooltip="Download full-size image" w:history="1">
        <w:r w:rsidRPr="00A82DFC">
          <w:rPr>
            <w:rStyle w:val="Hyperlink"/>
          </w:rPr>
          <w:t>Download: Download full-size image</w:t>
        </w:r>
      </w:hyperlink>
    </w:p>
    <w:p w14:paraId="27B5EC01" w14:textId="77777777" w:rsidR="00A82DFC" w:rsidRPr="00A82DFC" w:rsidRDefault="00A82DFC" w:rsidP="00A82DFC">
      <w:r w:rsidRPr="00A82DFC">
        <w:t>Fig. 7. Suppression of LTBP4 and mitochondrial membrane potential.</w:t>
      </w:r>
    </w:p>
    <w:p w14:paraId="092BACFF" w14:textId="77777777" w:rsidR="00A82DFC" w:rsidRPr="00A82DFC" w:rsidRDefault="00A82DFC" w:rsidP="00A82DFC">
      <w:r w:rsidRPr="00A82DFC">
        <w:t>Each group n = 3, The bars represent the mean, and the circles represent individual data. *</w:t>
      </w:r>
      <w:r w:rsidRPr="00A82DFC">
        <w:rPr>
          <w:i/>
          <w:iCs/>
        </w:rPr>
        <w:t>p</w:t>
      </w:r>
      <w:r w:rsidRPr="00A82DFC">
        <w:t> &lt; 0.05, High ratio of fluorescence intensity (Red/Green) indicates high mitochondrial membrane potential. LTBP4: latent TGF-β binding protein 4, siRNA: small interfering RNA.</w:t>
      </w:r>
    </w:p>
    <w:p w14:paraId="6B9862D0" w14:textId="77777777" w:rsidR="00A82DFC" w:rsidRPr="00A82DFC" w:rsidRDefault="00A82DFC" w:rsidP="00A82DFC">
      <w:r w:rsidRPr="00A82DFC">
        <w:t>4. Discussion</w:t>
      </w:r>
    </w:p>
    <w:p w14:paraId="5013BDE6" w14:textId="77777777" w:rsidR="00A82DFC" w:rsidRPr="00A82DFC" w:rsidRDefault="00A82DFC" w:rsidP="00A82DFC">
      <w:r w:rsidRPr="00A82DFC">
        <w:t>This study is the first to investigate the involvement of reduced LTBP4 expression in the pathogenesis of emphysema using human lung fibroblasts. In the collagen gel contraction assay, cells exhibiting reduced LTBP4 expression showed significantly less cell contraction than the controls. Fibroblasts play a crucial role in tissues by contracting the repair site during wound healing (</w:t>
      </w:r>
      <w:bookmarkStart w:id="151" w:name="bbib0003"/>
      <w:r w:rsidRPr="00A82DFC">
        <w:fldChar w:fldCharType="begin"/>
      </w:r>
      <w:r w:rsidRPr="00A82DFC">
        <w:instrText>HYPERLINK "https://www.sciencedirect.com/science/article/pii/S0167494324002735" \l "bib0003"</w:instrText>
      </w:r>
      <w:r w:rsidRPr="00A82DFC">
        <w:fldChar w:fldCharType="separate"/>
      </w:r>
      <w:r w:rsidRPr="00A82DFC">
        <w:rPr>
          <w:rStyle w:val="Hyperlink"/>
        </w:rPr>
        <w:t>Chitturi et al., 2015</w:t>
      </w:r>
      <w:r w:rsidRPr="00A82DFC">
        <w:fldChar w:fldCharType="end"/>
      </w:r>
      <w:bookmarkEnd w:id="151"/>
      <w:r w:rsidRPr="00A82DFC">
        <w:t>). As TGF-β is involved in cell contraction, differentiation, proliferation, and ECM production (</w:t>
      </w:r>
      <w:bookmarkStart w:id="152" w:name="bbib0016"/>
      <w:r w:rsidRPr="00A82DFC">
        <w:fldChar w:fldCharType="begin"/>
      </w:r>
      <w:r w:rsidRPr="00A82DFC">
        <w:instrText>HYPERLINK "https://www.sciencedirect.com/science/article/pii/S0167494324002735" \l "bib0016"</w:instrText>
      </w:r>
      <w:r w:rsidRPr="00A82DFC">
        <w:fldChar w:fldCharType="separate"/>
      </w:r>
      <w:r w:rsidRPr="00A82DFC">
        <w:rPr>
          <w:rStyle w:val="Hyperlink"/>
        </w:rPr>
        <w:t>Ma et al., 2017</w:t>
      </w:r>
      <w:r w:rsidRPr="00A82DFC">
        <w:fldChar w:fldCharType="end"/>
      </w:r>
      <w:bookmarkEnd w:id="152"/>
      <w:r w:rsidRPr="00A82DFC">
        <w:t>), the results of this study may be attributed to the inhibition of TGF-β function by suppressing LTBP4 expression. This result suggests that decreased LTBP4 expression could potentially impact wound healing in response to damage to the alveolar septum caused by the degradation of the ECM in emphysema.</w:t>
      </w:r>
    </w:p>
    <w:p w14:paraId="2068EF9B" w14:textId="77777777" w:rsidR="00A82DFC" w:rsidRPr="00A82DFC" w:rsidRDefault="00A82DFC" w:rsidP="00A82DFC">
      <w:r w:rsidRPr="00A82DFC">
        <w:t>Fibroblasts with suppressed LTBP4 expression produced less elastin than controls. Bultmann-Mellin et al. reported that the lungs of LTBP4 knockout mice lacked normal elastin fibers (</w:t>
      </w:r>
      <w:bookmarkStart w:id="153" w:name="bbib0001"/>
      <w:r w:rsidRPr="00A82DFC">
        <w:fldChar w:fldCharType="begin"/>
      </w:r>
      <w:r w:rsidRPr="00A82DFC">
        <w:instrText>HYPERLINK "https://www.sciencedirect.com/science/article/pii/S0167494324002735" \l "bib0001"</w:instrText>
      </w:r>
      <w:r w:rsidRPr="00A82DFC">
        <w:fldChar w:fldCharType="separate"/>
      </w:r>
      <w:r w:rsidRPr="00A82DFC">
        <w:rPr>
          <w:rStyle w:val="Hyperlink"/>
        </w:rPr>
        <w:t>Bultmann-Mellin et al., 2017</w:t>
      </w:r>
      <w:r w:rsidRPr="00A82DFC">
        <w:fldChar w:fldCharType="end"/>
      </w:r>
      <w:r w:rsidRPr="00A82DFC">
        <w:t xml:space="preserve">), and our results are consistent with their report. These results further demonstrate the importance of LTBP4 in the production of elastin fibers. In addition, the expression levels of TNFα, an </w:t>
      </w:r>
      <w:r w:rsidRPr="00A82DFC">
        <w:lastRenderedPageBreak/>
        <w:t>inflammatory marker; TIMP1, which is involved in cell necrosis; and MMP12, which is involved in the degradation of ECM, increased owing to the suppression of LTBP4 expression. Shifren et al. reported increased abundance of macrophages, enlarged air spaces, and decreased elastic recoil in the lung tissues of mice with reduced elastin expression (</w:t>
      </w:r>
      <w:hyperlink r:id="rId671" w:anchor="bib0024" w:history="1">
        <w:r w:rsidRPr="00A82DFC">
          <w:rPr>
            <w:rStyle w:val="Hyperlink"/>
          </w:rPr>
          <w:t>Shifren et al., 2007</w:t>
        </w:r>
      </w:hyperlink>
      <w:bookmarkEnd w:id="127"/>
      <w:r w:rsidRPr="00A82DFC">
        <w:t>). In emphysema, elastase, secreted by inflammatory cells like neutrophils and macrophages, degrades the EMC, particularly elastin (</w:t>
      </w:r>
      <w:hyperlink r:id="rId672" w:anchor="bib0017" w:history="1">
        <w:r w:rsidRPr="00A82DFC">
          <w:rPr>
            <w:rStyle w:val="Hyperlink"/>
          </w:rPr>
          <w:t>Mecham et al., 2018</w:t>
        </w:r>
      </w:hyperlink>
      <w:r w:rsidRPr="00A82DFC">
        <w:t>). In addition, elastin fragments produced by elastin fiber degradation can accumulate in inflammatory cells, further accelerating elastin degradation (</w:t>
      </w:r>
      <w:hyperlink r:id="rId673" w:anchor="bib0017" w:history="1">
        <w:r w:rsidRPr="00A82DFC">
          <w:rPr>
            <w:rStyle w:val="Hyperlink"/>
          </w:rPr>
          <w:t>Mecham et al., 2018</w:t>
        </w:r>
      </w:hyperlink>
      <w:bookmarkEnd w:id="128"/>
      <w:r w:rsidRPr="00A82DFC">
        <w:t>). The decreased expression of elastin and increased expression of TNFα, TIMP1, and MMP12 under suppressed LTBP4 expression shown in this study are consistent with the tissue inflammation and decreased elastic recoil observed in emphysema.</w:t>
      </w:r>
    </w:p>
    <w:p w14:paraId="74BCD8FC" w14:textId="77777777" w:rsidR="00A82DFC" w:rsidRPr="00A82DFC" w:rsidRDefault="00A82DFC" w:rsidP="00A82DFC">
      <w:r w:rsidRPr="00A82DFC">
        <w:t>The expression of the antioxidants SOD1 (</w:t>
      </w:r>
      <w:bookmarkStart w:id="154" w:name="bbib0005"/>
      <w:r w:rsidRPr="00A82DFC">
        <w:fldChar w:fldCharType="begin"/>
      </w:r>
      <w:r w:rsidRPr="00A82DFC">
        <w:instrText>HYPERLINK "https://www.sciencedirect.com/science/article/pii/S0167494324002735" \l "bib0005"</w:instrText>
      </w:r>
      <w:r w:rsidRPr="00A82DFC">
        <w:fldChar w:fldCharType="separate"/>
      </w:r>
      <w:r w:rsidRPr="00A82DFC">
        <w:rPr>
          <w:rStyle w:val="Hyperlink"/>
        </w:rPr>
        <w:t>Di et al., 2018</w:t>
      </w:r>
      <w:r w:rsidRPr="00A82DFC">
        <w:fldChar w:fldCharType="end"/>
      </w:r>
      <w:bookmarkEnd w:id="154"/>
      <w:r w:rsidRPr="00A82DFC">
        <w:t>) and GSTM3 (</w:t>
      </w:r>
      <w:bookmarkStart w:id="155" w:name="bbib0029"/>
      <w:r w:rsidRPr="00A82DFC">
        <w:fldChar w:fldCharType="begin"/>
      </w:r>
      <w:r w:rsidRPr="00A82DFC">
        <w:instrText>HYPERLINK "https://www.sciencedirect.com/science/article/pii/S0167494324002735" \l "bib0029"</w:instrText>
      </w:r>
      <w:r w:rsidRPr="00A82DFC">
        <w:fldChar w:fldCharType="separate"/>
      </w:r>
      <w:r w:rsidRPr="00A82DFC">
        <w:rPr>
          <w:rStyle w:val="Hyperlink"/>
        </w:rPr>
        <w:t>Wang et al., 2020</w:t>
      </w:r>
      <w:r w:rsidRPr="00A82DFC">
        <w:fldChar w:fldCharType="end"/>
      </w:r>
      <w:bookmarkEnd w:id="155"/>
      <w:r w:rsidRPr="00A82DFC">
        <w:t>), which are involved in the metabolism of peroxides, decreased when LTBP4 expression was suppressed. Furthermore, when the LTBP4 expression was suppressed, the expression of mitofusin 2, which is involved in mitochondrial fusion, and the mitochondrial membrane potential decreased. Mitochondria produce ROS and are also affected by ROS (</w:t>
      </w:r>
      <w:bookmarkStart w:id="156" w:name="bbib0015"/>
      <w:r w:rsidRPr="00A82DFC">
        <w:fldChar w:fldCharType="begin"/>
      </w:r>
      <w:r w:rsidRPr="00A82DFC">
        <w:instrText>HYPERLINK "https://www.sciencedirect.com/science/article/pii/S0167494324002735" \l "bib0015"</w:instrText>
      </w:r>
      <w:r w:rsidRPr="00A82DFC">
        <w:fldChar w:fldCharType="separate"/>
      </w:r>
      <w:r w:rsidRPr="00A82DFC">
        <w:rPr>
          <w:rStyle w:val="Hyperlink"/>
        </w:rPr>
        <w:t>Liu et al., 2020</w:t>
      </w:r>
      <w:r w:rsidRPr="00A82DFC">
        <w:fldChar w:fldCharType="end"/>
      </w:r>
      <w:r w:rsidRPr="00A82DFC">
        <w:t>). Under oxidative stress, damaged and healthy mitochondria are separated by fusion and fission, and the damaged mitochondria are degraded by mitophagy to maintain mitochondrial function (</w:t>
      </w:r>
      <w:hyperlink r:id="rId674" w:anchor="bib0015" w:history="1">
        <w:r w:rsidRPr="00A82DFC">
          <w:rPr>
            <w:rStyle w:val="Hyperlink"/>
          </w:rPr>
          <w:t>Liu et al., 2020</w:t>
        </w:r>
      </w:hyperlink>
      <w:r w:rsidRPr="00A82DFC">
        <w:t>). However, persistent oxidative stress can impair mitophagy and damage mitochondria, causing mitochondrial dysfunction and cellular senescence (</w:t>
      </w:r>
      <w:hyperlink r:id="rId675" w:anchor="bib0015" w:history="1">
        <w:r w:rsidRPr="00A82DFC">
          <w:rPr>
            <w:rStyle w:val="Hyperlink"/>
          </w:rPr>
          <w:t>Liu et al., 2020</w:t>
        </w:r>
      </w:hyperlink>
      <w:bookmarkEnd w:id="156"/>
      <w:r w:rsidRPr="00A82DFC">
        <w:t>). The results of this study indicate that the suppression of LTBP4 expression may result in decreased mitochondrial antioxidant activity and dysfunction. Increased mitochondrial ROS, decreased SOD, and decreased mitochondrial membrane potential have been documented in lung biopsies from individuals diagnosed with COPD (</w:t>
      </w:r>
      <w:bookmarkStart w:id="157" w:name="bbib0019"/>
      <w:r w:rsidRPr="00A82DFC">
        <w:fldChar w:fldCharType="begin"/>
      </w:r>
      <w:r w:rsidRPr="00A82DFC">
        <w:instrText>HYPERLINK "https://www.sciencedirect.com/science/article/pii/S0167494324002735" \l "bib0019"</w:instrText>
      </w:r>
      <w:r w:rsidRPr="00A82DFC">
        <w:fldChar w:fldCharType="separate"/>
      </w:r>
      <w:r w:rsidRPr="00A82DFC">
        <w:rPr>
          <w:rStyle w:val="Hyperlink"/>
        </w:rPr>
        <w:t>Mumby et al., 2022</w:t>
      </w:r>
      <w:r w:rsidRPr="00A82DFC">
        <w:fldChar w:fldCharType="end"/>
      </w:r>
      <w:bookmarkEnd w:id="157"/>
      <w:r w:rsidRPr="00A82DFC">
        <w:t>), and our results are consistent with these findings in COPD. The mitochondria are also involved in angiogenesis by regulating cellular metabolism and vascular endothelial cell proliferation (</w:t>
      </w:r>
      <w:bookmarkStart w:id="158" w:name="bbib0023"/>
      <w:r w:rsidRPr="00A82DFC">
        <w:fldChar w:fldCharType="begin"/>
      </w:r>
      <w:r w:rsidRPr="00A82DFC">
        <w:instrText>HYPERLINK "https://www.sciencedirect.com/science/article/pii/S0167494324002735" \l "bib0023"</w:instrText>
      </w:r>
      <w:r w:rsidRPr="00A82DFC">
        <w:fldChar w:fldCharType="separate"/>
      </w:r>
      <w:r w:rsidRPr="00A82DFC">
        <w:rPr>
          <w:rStyle w:val="Hyperlink"/>
        </w:rPr>
        <w:t>Reichard et al., 2019</w:t>
      </w:r>
      <w:r w:rsidRPr="00A82DFC">
        <w:fldChar w:fldCharType="end"/>
      </w:r>
      <w:r w:rsidRPr="00A82DFC">
        <w:t>). In response to hypoxia, the mitochondria produce ROS, which induces the transcription of the </w:t>
      </w:r>
      <w:r w:rsidRPr="00A82DFC">
        <w:rPr>
          <w:i/>
          <w:iCs/>
        </w:rPr>
        <w:t>VEGFA</w:t>
      </w:r>
      <w:r w:rsidRPr="00A82DFC">
        <w:t> gene and results in the production of VEGF (</w:t>
      </w:r>
      <w:hyperlink r:id="rId676" w:anchor="bib0023" w:history="1">
        <w:r w:rsidRPr="00A82DFC">
          <w:rPr>
            <w:rStyle w:val="Hyperlink"/>
          </w:rPr>
          <w:t>Reichard et al., 2019</w:t>
        </w:r>
      </w:hyperlink>
      <w:bookmarkEnd w:id="158"/>
      <w:r w:rsidRPr="00A82DFC">
        <w:t>). Our study also showed that VEGF production was decreased under LTBP4 suppression. Bultmann-Mellin et al. also reported decreased expression of VEGF in LTBP4 knockout mice (</w:t>
      </w:r>
      <w:hyperlink r:id="rId677" w:anchor="bib0001" w:history="1">
        <w:r w:rsidRPr="00A82DFC">
          <w:rPr>
            <w:rStyle w:val="Hyperlink"/>
          </w:rPr>
          <w:t>Bultmann-Mellin et al., 2017</w:t>
        </w:r>
      </w:hyperlink>
      <w:bookmarkEnd w:id="153"/>
      <w:r w:rsidRPr="00A82DFC">
        <w:t>), which was consistent with our findings. Decreased VEGF levels in the sputum have been reported in patients with emphysema compared with healthy individuals (</w:t>
      </w:r>
      <w:hyperlink r:id="rId678" w:anchor="bib0011" w:history="1">
        <w:r w:rsidRPr="00A82DFC">
          <w:rPr>
            <w:rStyle w:val="Hyperlink"/>
          </w:rPr>
          <w:t>Kanazawa et al., 2003</w:t>
        </w:r>
      </w:hyperlink>
      <w:bookmarkEnd w:id="141"/>
      <w:r w:rsidRPr="00A82DFC">
        <w:t>). Considering these factors, the decreased expression of VEGF observed in the present study may be due to mitochondrial dysfunction.</w:t>
      </w:r>
    </w:p>
    <w:p w14:paraId="0BDD26EC" w14:textId="77777777" w:rsidR="00A82DFC" w:rsidRPr="00A82DFC" w:rsidRDefault="00A82DFC" w:rsidP="00A82DFC">
      <w:r w:rsidRPr="00A82DFC">
        <w:t>The results of this study and our hypothesis regarding the relationship between destruction of alveolar wall structure in emphysema are summarized in </w:t>
      </w:r>
      <w:bookmarkStart w:id="159" w:name="bfig0008"/>
      <w:r w:rsidRPr="00A82DFC">
        <w:fldChar w:fldCharType="begin"/>
      </w:r>
      <w:r w:rsidRPr="00A82DFC">
        <w:instrText>HYPERLINK "https://www.sciencedirect.com/science/article/pii/S0167494324002735" \l "fig0008"</w:instrText>
      </w:r>
      <w:r w:rsidRPr="00A82DFC">
        <w:fldChar w:fldCharType="separate"/>
      </w:r>
      <w:r w:rsidRPr="00A82DFC">
        <w:rPr>
          <w:rStyle w:val="Hyperlink"/>
        </w:rPr>
        <w:t>Fig. 8</w:t>
      </w:r>
      <w:r w:rsidRPr="00A82DFC">
        <w:fldChar w:fldCharType="end"/>
      </w:r>
      <w:bookmarkEnd w:id="159"/>
      <w:r w:rsidRPr="00A82DFC">
        <w:t>. It is possible that a decrease in elastin production impairs ECM repair and maintenance, a decrease in cell contractility impairs wound healing in injured alveoli, an increase in inflammatory cytokines accelerates ECM degradation, and a decrease in antioxidants leads to cell senescence and reduced angiogenesis, each of which may contribute to the disruption of alveolar wall structure.</w:t>
      </w:r>
    </w:p>
    <w:p w14:paraId="3E2AEA73" w14:textId="12F3E828" w:rsidR="00A82DFC" w:rsidRPr="00A82DFC" w:rsidRDefault="00A82DFC" w:rsidP="00A82DFC"/>
    <w:p w14:paraId="0F7118E5" w14:textId="77777777" w:rsidR="00A82DFC" w:rsidRPr="00A82DFC" w:rsidRDefault="00A82DFC" w:rsidP="00A82DFC">
      <w:pPr>
        <w:numPr>
          <w:ilvl w:val="0"/>
          <w:numId w:val="31"/>
        </w:numPr>
      </w:pPr>
      <w:hyperlink r:id="rId679" w:tgtFrame="_blank" w:tooltip="Download high-res image (328KB)" w:history="1">
        <w:r w:rsidRPr="00A82DFC">
          <w:rPr>
            <w:rStyle w:val="Hyperlink"/>
          </w:rPr>
          <w:t>Download: Download high-res image (328KB)</w:t>
        </w:r>
      </w:hyperlink>
    </w:p>
    <w:p w14:paraId="00D4B7E0" w14:textId="77777777" w:rsidR="00A82DFC" w:rsidRPr="00A82DFC" w:rsidRDefault="00A82DFC" w:rsidP="00A82DFC">
      <w:pPr>
        <w:numPr>
          <w:ilvl w:val="0"/>
          <w:numId w:val="31"/>
        </w:numPr>
      </w:pPr>
      <w:hyperlink r:id="rId680" w:tgtFrame="_blank" w:tooltip="Download full-size image" w:history="1">
        <w:r w:rsidRPr="00A82DFC">
          <w:rPr>
            <w:rStyle w:val="Hyperlink"/>
          </w:rPr>
          <w:t>Download: Download full-size image</w:t>
        </w:r>
      </w:hyperlink>
    </w:p>
    <w:p w14:paraId="7B9EC611" w14:textId="77777777" w:rsidR="00A82DFC" w:rsidRPr="00A82DFC" w:rsidRDefault="00A82DFC" w:rsidP="00A82DFC">
      <w:r w:rsidRPr="00A82DFC">
        <w:t>Fig. 8. Putative link between LTBP4 suppression and alveolar wall destruction in emphysema ECM: extracellular matrix, LTBP4: latent TGF-β binding protein 4, VEGF: vascular endothelial growth factor, GSTM3: glutathione s-transferase M3, SOD1: super oxide dismutase 1.</w:t>
      </w:r>
    </w:p>
    <w:p w14:paraId="15217523" w14:textId="77777777" w:rsidR="00A82DFC" w:rsidRPr="00A82DFC" w:rsidRDefault="00A82DFC" w:rsidP="00A82DFC">
      <w:r w:rsidRPr="00A82DFC">
        <w:t>5. Limitations</w:t>
      </w:r>
    </w:p>
    <w:p w14:paraId="3F978194" w14:textId="77777777" w:rsidR="00A82DFC" w:rsidRPr="00A82DFC" w:rsidRDefault="00A82DFC" w:rsidP="00A82DFC">
      <w:r w:rsidRPr="00A82DFC">
        <w:t>There are several limitations in this study. This study only used human lung fibroblasts. Fibroblasts are important for the maintenance and repair of the ECM (</w:t>
      </w:r>
      <w:bookmarkStart w:id="160" w:name="bbib0014"/>
      <w:r w:rsidRPr="00A82DFC">
        <w:fldChar w:fldCharType="begin"/>
      </w:r>
      <w:r w:rsidRPr="00A82DFC">
        <w:instrText>HYPERLINK "https://www.sciencedirect.com/science/article/pii/S0167494324002735" \l "bib0014"</w:instrText>
      </w:r>
      <w:r w:rsidRPr="00A82DFC">
        <w:fldChar w:fldCharType="separate"/>
      </w:r>
      <w:r w:rsidRPr="00A82DFC">
        <w:rPr>
          <w:rStyle w:val="Hyperlink"/>
        </w:rPr>
        <w:t>Leslie et al., 2021</w:t>
      </w:r>
      <w:r w:rsidRPr="00A82DFC">
        <w:fldChar w:fldCharType="end"/>
      </w:r>
      <w:bookmarkEnd w:id="160"/>
      <w:r w:rsidRPr="00A82DFC">
        <w:t>), but emphysema is a complex disease involving various types of cells. Thus, to further verify the results of this study, experiments using human epithelial cells and immune cells, in vivo experiments using animal models, and experiments using human lung tissue are required. In this study, the effects of restoring LTBP4 on elastin production, cellular senescence, TNFα, TIMP1, MMP12, Mitofusin2, and VEGF were not evaluated. TGF-β has various functions, and the mutual roles of TGF-β and LTBP4 have not been fully elucidated. It will be important to investigate the effect of LTBP4 on elastin production in the absence of TGF-β in the future. This study evaluated the effects of LTBP4 suppression using mRNA as an indicator, and did not evaluate protein itself using Western blotting or other techniques.</w:t>
      </w:r>
    </w:p>
    <w:p w14:paraId="3252D7A5" w14:textId="77777777" w:rsidR="00A82DFC" w:rsidRPr="00A82DFC" w:rsidRDefault="00A82DFC" w:rsidP="00A82DFC">
      <w:r w:rsidRPr="00A82DFC">
        <w:t>6. Conclusion</w:t>
      </w:r>
    </w:p>
    <w:p w14:paraId="2F27965B" w14:textId="77777777" w:rsidR="00A82DFC" w:rsidRPr="00A82DFC" w:rsidRDefault="00A82DFC" w:rsidP="00A82DFC">
      <w:r w:rsidRPr="00A82DFC">
        <w:t>Smoking is the most common cause of emphysema; however, genetic factors related to LTBP4 expression and other factors may contribute to its pathogenesis. Although further studies are needed, exploring techniques to regulate LTBP4 may contribute to future advances in the treatment of emphysema.</w:t>
      </w:r>
    </w:p>
    <w:p w14:paraId="2A0E6996" w14:textId="77777777" w:rsidR="00A82DFC" w:rsidRPr="00A82DFC" w:rsidRDefault="00A82DFC" w:rsidP="00A82DFC">
      <w:r w:rsidRPr="00A82DFC">
        <w:t>Abstract</w:t>
      </w:r>
    </w:p>
    <w:p w14:paraId="05F5718B" w14:textId="77777777" w:rsidR="00A82DFC" w:rsidRPr="00A82DFC" w:rsidRDefault="00A82DFC" w:rsidP="00A82DFC">
      <w:r w:rsidRPr="00A82DFC">
        <w:t xml:space="preserve">To retrieve, analyze, and extract evidence related to subcutaneous emphysema in patients undergoing laparoscopic surgery systematically, and provide evidence-based recommendations for reducing its incidence. By browsing the websites of the National Institute for Health and Clinical Excellence, the International Guideline Collaboration Network, the National Guideline Library of the United States, the Registered Nurses Association of Ontario, the Scottish Intercollegiate Guideline Network, the Clinical Practice Guidelines website of the Canadian Medical Association, UpToDate, </w:t>
      </w:r>
      <w:r w:rsidRPr="00A82DFC">
        <w:lastRenderedPageBreak/>
        <w:t>Web of Science, PubMed, OVID, Cochrane Library, Embase, Chinese Biomedical Database, CNKI, VIP, and Wanfang Database, relevant literatures, guidelines, systematic reviews, evidence summaries, expert consensus, randomized controlled trials, etc. about subcutaneous emphysema in patients undergoing laparoscopic surgery were retrieved. All searches were limited to articles published between 1st January 2010 to 1st August 2023. 2245 articles were identified in total, 10 articles were included after exclude literature that does not meet the standards, including 3 clinical decision-making articles, 2 review papers, and 5 randomized controlled trials. Evidence summarization was conducted from 5 aspects: influencing factors, prevention, establishment and management of pneumoperitoneum, intraoperative monitoring, and intervention methods, 15 pieces of best evidences were summarized. Clinical staffs should transform and apply the evidence-based practices to decrease the incidence of subcutaneous emphysema and enhance the quality of life for patients.</w:t>
      </w:r>
    </w:p>
    <w:p w14:paraId="59414FEA" w14:textId="77777777" w:rsidR="00A82DFC" w:rsidRPr="00A82DFC" w:rsidRDefault="00A82DFC" w:rsidP="00A82DFC">
      <w:r w:rsidRPr="00A82DFC">
        <w:t>1. Introduction</w:t>
      </w:r>
    </w:p>
    <w:p w14:paraId="39A3AA6F" w14:textId="77777777" w:rsidR="00A82DFC" w:rsidRPr="00A82DFC" w:rsidRDefault="00A82DFC" w:rsidP="00A82DFC">
      <w:r w:rsidRPr="00A82DFC">
        <w:t>Laparoscopic surgery, also known as minimally invasive surgery, has indeed revolutionized many medical procedures by offering several advantages over traditional open surgery. Laparoscopic surgery results in less trauma leading to less pain and discomfort. Laparoscopic procedures involve making smaller incisions, contributing to a decreased risk of bleeding or postoperative infections. Patients undergoing laparoscopic surgery typically experience a faster recovery time compared to open surgery. and they may return to regular daily activities earlier.</w:t>
      </w:r>
      <w:hyperlink r:id="rId681" w:anchor="bib1" w:history="1">
        <w:r w:rsidRPr="00A82DFC">
          <w:rPr>
            <w:rStyle w:val="Hyperlink"/>
            <w:vertAlign w:val="superscript"/>
          </w:rPr>
          <w:t>1</w:t>
        </w:r>
      </w:hyperlink>
      <w:r w:rsidRPr="00A82DFC">
        <w:t> This reduced the overall cost of healthcare and freeing up hospital resources. Laparoscopic surgery has become one of the preferred methods in the field of surgery, compared with robot-assisted technology.</w:t>
      </w:r>
      <w:hyperlink r:id="rId682" w:anchor="bib2" w:history="1">
        <w:r w:rsidRPr="00A82DFC">
          <w:rPr>
            <w:rStyle w:val="Hyperlink"/>
            <w:vertAlign w:val="superscript"/>
          </w:rPr>
          <w:t>2</w:t>
        </w:r>
      </w:hyperlink>
      <w:r w:rsidRPr="00A82DFC">
        <w:t> Almost all gynecological and general surgery can be performed under laparoscopy.</w:t>
      </w:r>
    </w:p>
    <w:p w14:paraId="56CE49C7" w14:textId="77777777" w:rsidR="00A82DFC" w:rsidRPr="00A82DFC" w:rsidRDefault="00A82DFC" w:rsidP="00A82DFC">
      <w:r w:rsidRPr="00A82DFC">
        <w:t>In laparoscopic surgery, pneumoperitoneum is established firstly by insufflation of carbon dioxide (CO</w:t>
      </w:r>
      <w:r w:rsidRPr="00A82DFC">
        <w:rPr>
          <w:vertAlign w:val="subscript"/>
        </w:rPr>
        <w:t>2</w:t>
      </w:r>
      <w:r w:rsidRPr="00A82DFC">
        <w:t>) into the abdominal cavity to create a space for the surgeon to proceed the actual procedure. Both laparoscopic approach and the establishment of pneumoperitoneum can lead to complications.</w:t>
      </w:r>
      <w:hyperlink r:id="rId683" w:anchor="bib3" w:history="1">
        <w:r w:rsidRPr="00A82DFC">
          <w:rPr>
            <w:rStyle w:val="Hyperlink"/>
            <w:vertAlign w:val="superscript"/>
          </w:rPr>
          <w:t>3</w:t>
        </w:r>
      </w:hyperlink>
      <w:r w:rsidRPr="00A82DFC">
        <w:t> Complications of laparoscopic surgery mainly include: vascular and gastrointestinal injury,</w:t>
      </w:r>
      <w:hyperlink r:id="rId684" w:anchor="bib4" w:history="1">
        <w:r w:rsidRPr="00A82DFC">
          <w:rPr>
            <w:rStyle w:val="Hyperlink"/>
            <w:vertAlign w:val="superscript"/>
          </w:rPr>
          <w:t>4</w:t>
        </w:r>
      </w:hyperlink>
      <w:r w:rsidRPr="00A82DFC">
        <w:t> urinary tract injury,</w:t>
      </w:r>
      <w:hyperlink r:id="rId685" w:anchor="bib5" w:history="1">
        <w:r w:rsidRPr="00A82DFC">
          <w:rPr>
            <w:rStyle w:val="Hyperlink"/>
            <w:vertAlign w:val="superscript"/>
          </w:rPr>
          <w:t>5</w:t>
        </w:r>
      </w:hyperlink>
      <w:r w:rsidRPr="00A82DFC">
        <w:t> nervous system injury,</w:t>
      </w:r>
      <w:hyperlink r:id="rId686" w:anchor="bib6" w:history="1">
        <w:r w:rsidRPr="00A82DFC">
          <w:rPr>
            <w:rStyle w:val="Hyperlink"/>
            <w:vertAlign w:val="superscript"/>
          </w:rPr>
          <w:t>6</w:t>
        </w:r>
      </w:hyperlink>
      <w:r w:rsidRPr="00A82DFC">
        <w:t> surgical site infection,</w:t>
      </w:r>
      <w:hyperlink r:id="rId687" w:anchor="bib7" w:history="1">
        <w:r w:rsidRPr="00A82DFC">
          <w:rPr>
            <w:rStyle w:val="Hyperlink"/>
            <w:vertAlign w:val="superscript"/>
          </w:rPr>
          <w:t>7</w:t>
        </w:r>
      </w:hyperlink>
      <w:r w:rsidRPr="00A82DFC">
        <w:t> shoulder pain,</w:t>
      </w:r>
      <w:hyperlink r:id="rId688" w:anchor="bib8" w:history="1">
        <w:r w:rsidRPr="00A82DFC">
          <w:rPr>
            <w:rStyle w:val="Hyperlink"/>
            <w:vertAlign w:val="superscript"/>
          </w:rPr>
          <w:t>8</w:t>
        </w:r>
      </w:hyperlink>
      <w:r w:rsidRPr="00A82DFC">
        <w:t> and subcutaneous emphysema (SCE).</w:t>
      </w:r>
      <w:hyperlink r:id="rId689" w:anchor="bib9" w:history="1">
        <w:r w:rsidRPr="00A82DFC">
          <w:rPr>
            <w:rStyle w:val="Hyperlink"/>
            <w:vertAlign w:val="superscript"/>
          </w:rPr>
          <w:t>9</w:t>
        </w:r>
      </w:hyperlink>
    </w:p>
    <w:p w14:paraId="42F12EE2" w14:textId="77777777" w:rsidR="00A82DFC" w:rsidRPr="00A82DFC" w:rsidRDefault="00A82DFC" w:rsidP="00A82DFC">
      <w:r w:rsidRPr="00A82DFC">
        <w:t>SCE occurs when air becomes trapped in the subcutaneous tissue beneath the skin. SCE is a common complication of laparoscopic surgery, with an incidence of 24.9 %.</w:t>
      </w:r>
      <w:hyperlink r:id="rId690" w:anchor="bib10" w:history="1">
        <w:r w:rsidRPr="00A82DFC">
          <w:rPr>
            <w:rStyle w:val="Hyperlink"/>
            <w:vertAlign w:val="superscript"/>
          </w:rPr>
          <w:t>10</w:t>
        </w:r>
      </w:hyperlink>
      <w:r w:rsidRPr="00A82DFC">
        <w:t> Although mild SCE is generally well tolerated, and the body absorbs the carbon dioxide over time, it still can cause discomfort. Severe SCE may impact the patient’s respiratory function, leading to increased respiratory distress, compromised gas exchange, and potential respiratory failure and cause circulatory and metabolic disturbances, resulting in a decompensated, unstable state, especially in elderly patients with the coexistence of cardiac, pulmonary, or renal disorders.</w:t>
      </w:r>
      <w:hyperlink r:id="rId691" w:anchor="bib11" w:history="1">
        <w:r w:rsidRPr="00A82DFC">
          <w:rPr>
            <w:rStyle w:val="Hyperlink"/>
            <w:vertAlign w:val="superscript"/>
          </w:rPr>
          <w:t>11</w:t>
        </w:r>
      </w:hyperlink>
      <w:r w:rsidRPr="00A82DFC">
        <w:t> Majority of the literature studies regarding subcutaneous emphysema in laparoscopic surgery are reported as case studies, focusing on specific intervention methods, rather than extensive systematic studies or systematic treatment plan at present. Therefore, this study summarized the preventive measures of laparoscopic SCE through evidence-based practices, and provided preventive measures and treatment strategies for laparoscopic SCE.</w:t>
      </w:r>
    </w:p>
    <w:p w14:paraId="39A07AE7" w14:textId="77777777" w:rsidR="00A82DFC" w:rsidRPr="00A82DFC" w:rsidRDefault="00A82DFC" w:rsidP="00A82DFC">
      <w:r w:rsidRPr="00A82DFC">
        <w:t>2. Material and methods</w:t>
      </w:r>
    </w:p>
    <w:p w14:paraId="5C97D1D9" w14:textId="77777777" w:rsidR="00A82DFC" w:rsidRPr="00A82DFC" w:rsidRDefault="00A82DFC" w:rsidP="00A82DFC">
      <w:r w:rsidRPr="00A82DFC">
        <w:t>2.1. Retrieval strategy</w:t>
      </w:r>
    </w:p>
    <w:p w14:paraId="475A5B2E" w14:textId="77777777" w:rsidR="00A82DFC" w:rsidRPr="00A82DFC" w:rsidRDefault="00A82DFC" w:rsidP="00A82DFC">
      <w:r w:rsidRPr="00A82DFC">
        <w:t xml:space="preserve">According to the “6S” evidence model, relevant literatures, guidelines, systematic reviews, evidence summaries, expert consensus, randomized controlled trials, etc. about subcutaneous emphysema in patients undergoing laparoscopic surgery were retrieved from the websites of the National Institute </w:t>
      </w:r>
      <w:r w:rsidRPr="00A82DFC">
        <w:lastRenderedPageBreak/>
        <w:t>for Health and Clinical Excellence, the International Guideline Collaboration Network, the National Guideline Library of the United States, the Registered Nurses Association of Ontario, the Scottish Intercollegiate Guideline Network, the Clinical Practice Guidelines website of the Canadian Medical Association, UpToDate, Web of Science, PubMed, OVID, Cochrane Library, Embase, Medi-Touch, Chinese Biomedical Database, CNKI, VIP, and Wanfang Database,. The search period was from 1st January 2010 to 1st August 2023. The search strategy utilizes PubMed as an exemplar: (("Laparoscopes"[Mesh]) OR (((((laparoscope[Title/Abstract]) OR (laparoscopy[Title/Abstract])) OR (laparoscopic[Title/Abstract])) OR (peritoneoscope[Title/Abstract])) OR (Celioscope[Title/Abstract]))))) AND (("Subcutaneous Emphysema"[Mesh]) OR (((pneumoderma[Title/Abstract]) OR (cutaneous emphysema[Title/Abstract])) OR (Emphysema, Subcutaneous[Title/Abstract])))).</w:t>
      </w:r>
    </w:p>
    <w:p w14:paraId="7068DC62" w14:textId="77777777" w:rsidR="00A82DFC" w:rsidRPr="00A82DFC" w:rsidRDefault="00A82DFC" w:rsidP="00A82DFC">
      <w:r w:rsidRPr="00A82DFC">
        <w:t>2.2. Literature inclusion and exclusion criteria</w:t>
      </w:r>
    </w:p>
    <w:p w14:paraId="01DB924B" w14:textId="77777777" w:rsidR="00A82DFC" w:rsidRPr="00A82DFC" w:rsidRDefault="00A82DFC" w:rsidP="00A82DFC">
      <w:r w:rsidRPr="00A82DFC">
        <w:t>According to the PIPOST approach to form the questions for this evidence-based care. Inclusion criteria: ① P(population) represents patients undergoing laparoscopic surgery, ②I (intervention) is strategies for managing intraoperative SCE; ③P(professionals) refers to health care workers, including doctors, nurses, and other medical professionals.④O(outcome): the evaluation, the occurrence and extent, symptom management, nursing interventions and prevention of subcutaneous emphysema following laparoscopy surgery. ⑤ Setting: refers to the hospital. ⑥ T (types of evidence)means guidelines, summary of evidence, expert consensus, review, meta-analysis, and randomized controlled trial. Exclusion criteria: incomplete information, conference report, case report, and literature with low quality evaluation.</w:t>
      </w:r>
    </w:p>
    <w:p w14:paraId="5F87EFEE" w14:textId="77777777" w:rsidR="00A82DFC" w:rsidRPr="00A82DFC" w:rsidRDefault="00A82DFC" w:rsidP="00A82DFC">
      <w:r w:rsidRPr="00A82DFC">
        <w:t>2.3. Literature screening and criteria for literature quality evaluation</w:t>
      </w:r>
    </w:p>
    <w:p w14:paraId="7D0C6F80" w14:textId="77777777" w:rsidR="00A82DFC" w:rsidRPr="00A82DFC" w:rsidRDefault="00A82DFC" w:rsidP="00A82DFC">
      <w:r w:rsidRPr="00A82DFC">
        <w:t>The randomized controlled trial (RCT) was evaluated according to the Cochrane literature quality assessment tool, including sequence generation, allocation concealment, blinding of the participants, blinding of the investigators, incomplete outcome data, selective outcome reporting and other bias. The assessment results were typically categorized as low bias (indicating high quality), high bias (indicating low quality), or unclear (lack of relevant information or uncertainty of bias). The clinical decision-making was identified as high-quality evidence.</w:t>
      </w:r>
    </w:p>
    <w:p w14:paraId="611E83E0" w14:textId="77777777" w:rsidR="00A82DFC" w:rsidRPr="00A82DFC" w:rsidRDefault="00A82DFC" w:rsidP="00A82DFC">
      <w:r w:rsidRPr="00A82DFC">
        <w:t>2.4. Principle of evidence extraction</w:t>
      </w:r>
    </w:p>
    <w:p w14:paraId="6AB6044F" w14:textId="77777777" w:rsidR="00A82DFC" w:rsidRPr="00A82DFC" w:rsidRDefault="00A82DFC" w:rsidP="00A82DFC">
      <w:r w:rsidRPr="00A82DFC">
        <w:t>The literature being studied included reviews, RCTs, and clinical decision-making. Two trained nursing investigators independently reviewed and integrated preliminary evidence. In cases there is a conflict between different sources of evidence, higher quality evidence and the latest published authoritative literature will be preferred. If there is any disagreement, involvement of a third researcher for evaluation are crucial to finally reach an agreement. The included evidence were graded by using the Australian JBI Evidence-based Health Care Centre 2014 Evidence pre-grading system, with 1 being the highest and 5 the lowest level.</w:t>
      </w:r>
      <w:hyperlink r:id="rId692" w:anchor="bib12" w:history="1">
        <w:r w:rsidRPr="00A82DFC">
          <w:rPr>
            <w:rStyle w:val="Hyperlink"/>
            <w:vertAlign w:val="superscript"/>
          </w:rPr>
          <w:t>12</w:t>
        </w:r>
      </w:hyperlink>
    </w:p>
    <w:p w14:paraId="63D04608" w14:textId="77777777" w:rsidR="00A82DFC" w:rsidRPr="00A82DFC" w:rsidRDefault="00A82DFC" w:rsidP="00A82DFC">
      <w:r w:rsidRPr="00A82DFC">
        <w:t>3. Results</w:t>
      </w:r>
    </w:p>
    <w:p w14:paraId="481B79FF" w14:textId="77777777" w:rsidR="00A82DFC" w:rsidRPr="00A82DFC" w:rsidRDefault="00A82DFC" w:rsidP="00A82DFC">
      <w:r w:rsidRPr="00A82DFC">
        <w:t>3.1. General characteristics of the included literature</w:t>
      </w:r>
    </w:p>
    <w:p w14:paraId="6124045A" w14:textId="77777777" w:rsidR="00A82DFC" w:rsidRPr="00A82DFC" w:rsidRDefault="00A82DFC" w:rsidP="00A82DFC">
      <w:r w:rsidRPr="00A82DFC">
        <w:t>Through preliminary retrieval, a total of 2245 articles were obtained. After screening, 10 articles were ultimately included, including 3 clinical decision-making articles, 2 reviews, and 5 RCTs. The basic characteristics of the included articles are detailed in </w:t>
      </w:r>
      <w:hyperlink r:id="rId693" w:anchor="tbl1" w:history="1">
        <w:r w:rsidRPr="00A82DFC">
          <w:rPr>
            <w:rStyle w:val="Hyperlink"/>
          </w:rPr>
          <w:t>Table 1</w:t>
        </w:r>
      </w:hyperlink>
      <w:r w:rsidRPr="00A82DFC">
        <w:t>.</w:t>
      </w:r>
    </w:p>
    <w:p w14:paraId="3DC7CCEF" w14:textId="77777777" w:rsidR="00A82DFC" w:rsidRPr="00A82DFC" w:rsidRDefault="00A82DFC" w:rsidP="00A82DFC">
      <w:r w:rsidRPr="00A82DFC">
        <w:t>Table 1. Basic characteristics of included articles (n = 10).</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933"/>
        <w:gridCol w:w="597"/>
        <w:gridCol w:w="1354"/>
        <w:gridCol w:w="1030"/>
        <w:gridCol w:w="4601"/>
      </w:tblGrid>
      <w:tr w:rsidR="00A82DFC" w:rsidRPr="00A82DFC" w14:paraId="50AA2491"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350DB74E" w14:textId="77777777" w:rsidR="00A82DFC" w:rsidRPr="00A82DFC" w:rsidRDefault="00A82DFC" w:rsidP="00A82DFC">
            <w:pPr>
              <w:rPr>
                <w:b/>
                <w:bCs/>
              </w:rPr>
            </w:pPr>
            <w:r w:rsidRPr="00A82DFC">
              <w:rPr>
                <w:b/>
                <w:bCs/>
              </w:rPr>
              <w:lastRenderedPageBreak/>
              <w:t>Stydy</w:t>
            </w:r>
          </w:p>
        </w:tc>
        <w:tc>
          <w:tcPr>
            <w:tcW w:w="0" w:type="auto"/>
            <w:tcBorders>
              <w:bottom w:val="single" w:sz="6" w:space="0" w:color="8E8E8E"/>
              <w:right w:val="nil"/>
            </w:tcBorders>
            <w:tcMar>
              <w:top w:w="75" w:type="dxa"/>
              <w:left w:w="75" w:type="dxa"/>
              <w:bottom w:w="75" w:type="dxa"/>
              <w:right w:w="75" w:type="dxa"/>
            </w:tcMar>
            <w:hideMark/>
          </w:tcPr>
          <w:p w14:paraId="6A3DF3F0" w14:textId="77777777" w:rsidR="00A82DFC" w:rsidRPr="00A82DFC" w:rsidRDefault="00A82DFC" w:rsidP="00A82DFC">
            <w:pPr>
              <w:rPr>
                <w:b/>
                <w:bCs/>
              </w:rPr>
            </w:pPr>
            <w:r w:rsidRPr="00A82DFC">
              <w:rPr>
                <w:b/>
                <w:bCs/>
              </w:rPr>
              <w:t>year</w:t>
            </w:r>
          </w:p>
        </w:tc>
        <w:tc>
          <w:tcPr>
            <w:tcW w:w="0" w:type="auto"/>
            <w:tcBorders>
              <w:bottom w:val="single" w:sz="6" w:space="0" w:color="8E8E8E"/>
              <w:right w:val="nil"/>
            </w:tcBorders>
            <w:tcMar>
              <w:top w:w="75" w:type="dxa"/>
              <w:left w:w="75" w:type="dxa"/>
              <w:bottom w:w="75" w:type="dxa"/>
              <w:right w:w="75" w:type="dxa"/>
            </w:tcMar>
            <w:hideMark/>
          </w:tcPr>
          <w:p w14:paraId="65C43EC3" w14:textId="77777777" w:rsidR="00A82DFC" w:rsidRPr="00A82DFC" w:rsidRDefault="00A82DFC" w:rsidP="00A82DFC">
            <w:pPr>
              <w:rPr>
                <w:b/>
                <w:bCs/>
              </w:rPr>
            </w:pPr>
            <w:r w:rsidRPr="00A82DFC">
              <w:rPr>
                <w:b/>
                <w:bCs/>
              </w:rPr>
              <w:t>type</w:t>
            </w:r>
          </w:p>
        </w:tc>
        <w:tc>
          <w:tcPr>
            <w:tcW w:w="0" w:type="auto"/>
            <w:tcBorders>
              <w:bottom w:val="single" w:sz="6" w:space="0" w:color="8E8E8E"/>
              <w:right w:val="nil"/>
            </w:tcBorders>
            <w:tcMar>
              <w:top w:w="75" w:type="dxa"/>
              <w:left w:w="75" w:type="dxa"/>
              <w:bottom w:w="75" w:type="dxa"/>
              <w:right w:w="75" w:type="dxa"/>
            </w:tcMar>
            <w:hideMark/>
          </w:tcPr>
          <w:p w14:paraId="34A8B35B" w14:textId="77777777" w:rsidR="00A82DFC" w:rsidRPr="00A82DFC" w:rsidRDefault="00A82DFC" w:rsidP="00A82DFC">
            <w:pPr>
              <w:rPr>
                <w:b/>
                <w:bCs/>
              </w:rPr>
            </w:pPr>
            <w:r w:rsidRPr="00A82DFC">
              <w:rPr>
                <w:b/>
                <w:bCs/>
              </w:rPr>
              <w:t>source</w:t>
            </w:r>
          </w:p>
        </w:tc>
        <w:tc>
          <w:tcPr>
            <w:tcW w:w="0" w:type="auto"/>
            <w:tcBorders>
              <w:bottom w:val="single" w:sz="6" w:space="0" w:color="8E8E8E"/>
              <w:right w:val="nil"/>
            </w:tcBorders>
            <w:tcMar>
              <w:top w:w="75" w:type="dxa"/>
              <w:left w:w="75" w:type="dxa"/>
              <w:bottom w:w="75" w:type="dxa"/>
              <w:right w:w="75" w:type="dxa"/>
            </w:tcMar>
            <w:hideMark/>
          </w:tcPr>
          <w:p w14:paraId="46F56ED8" w14:textId="77777777" w:rsidR="00A82DFC" w:rsidRPr="00A82DFC" w:rsidRDefault="00A82DFC" w:rsidP="00A82DFC">
            <w:pPr>
              <w:rPr>
                <w:b/>
                <w:bCs/>
              </w:rPr>
            </w:pPr>
            <w:r w:rsidRPr="00A82DFC">
              <w:rPr>
                <w:b/>
                <w:bCs/>
              </w:rPr>
              <w:t>Literature content/theme</w:t>
            </w:r>
          </w:p>
        </w:tc>
      </w:tr>
      <w:tr w:rsidR="00A82DFC" w:rsidRPr="00A82DFC" w14:paraId="549329E1" w14:textId="77777777" w:rsidTr="00A82DFC">
        <w:tc>
          <w:tcPr>
            <w:tcW w:w="0" w:type="auto"/>
            <w:tcBorders>
              <w:bottom w:val="nil"/>
              <w:right w:val="nil"/>
            </w:tcBorders>
            <w:tcMar>
              <w:top w:w="75" w:type="dxa"/>
              <w:left w:w="75" w:type="dxa"/>
              <w:bottom w:w="75" w:type="dxa"/>
              <w:right w:w="75" w:type="dxa"/>
            </w:tcMar>
            <w:hideMark/>
          </w:tcPr>
          <w:p w14:paraId="2A49AF2F" w14:textId="77777777" w:rsidR="00A82DFC" w:rsidRPr="00A82DFC" w:rsidRDefault="00A82DFC" w:rsidP="00A82DFC">
            <w:r w:rsidRPr="00A82DFC">
              <w:t>Lee et al</w:t>
            </w:r>
            <w:hyperlink r:id="rId694" w:anchor="bib13" w:history="1">
              <w:r w:rsidRPr="00A82DFC">
                <w:rPr>
                  <w:rStyle w:val="Hyperlink"/>
                  <w:vertAlign w:val="superscript"/>
                </w:rPr>
                <w:t>13</w:t>
              </w:r>
            </w:hyperlink>
          </w:p>
        </w:tc>
        <w:tc>
          <w:tcPr>
            <w:tcW w:w="0" w:type="auto"/>
            <w:tcBorders>
              <w:bottom w:val="nil"/>
              <w:right w:val="nil"/>
            </w:tcBorders>
            <w:tcMar>
              <w:top w:w="75" w:type="dxa"/>
              <w:left w:w="75" w:type="dxa"/>
              <w:bottom w:w="75" w:type="dxa"/>
              <w:right w:w="75" w:type="dxa"/>
            </w:tcMar>
            <w:hideMark/>
          </w:tcPr>
          <w:p w14:paraId="67D2761D" w14:textId="77777777" w:rsidR="00A82DFC" w:rsidRPr="00A82DFC" w:rsidRDefault="00A82DFC" w:rsidP="00A82DFC">
            <w:r w:rsidRPr="00A82DFC">
              <w:t>2011</w:t>
            </w:r>
          </w:p>
        </w:tc>
        <w:tc>
          <w:tcPr>
            <w:tcW w:w="0" w:type="auto"/>
            <w:tcBorders>
              <w:bottom w:val="nil"/>
              <w:right w:val="nil"/>
            </w:tcBorders>
            <w:tcMar>
              <w:top w:w="75" w:type="dxa"/>
              <w:left w:w="75" w:type="dxa"/>
              <w:bottom w:w="75" w:type="dxa"/>
              <w:right w:w="75" w:type="dxa"/>
            </w:tcMar>
            <w:hideMark/>
          </w:tcPr>
          <w:p w14:paraId="100A20C9" w14:textId="77777777" w:rsidR="00A82DFC" w:rsidRPr="00A82DFC" w:rsidRDefault="00A82DFC" w:rsidP="00A82DFC">
            <w:r w:rsidRPr="00A82DFC">
              <w:t>RCT</w:t>
            </w:r>
          </w:p>
        </w:tc>
        <w:tc>
          <w:tcPr>
            <w:tcW w:w="0" w:type="auto"/>
            <w:tcBorders>
              <w:bottom w:val="nil"/>
              <w:right w:val="nil"/>
            </w:tcBorders>
            <w:tcMar>
              <w:top w:w="75" w:type="dxa"/>
              <w:left w:w="75" w:type="dxa"/>
              <w:bottom w:w="75" w:type="dxa"/>
              <w:right w:w="75" w:type="dxa"/>
            </w:tcMar>
            <w:hideMark/>
          </w:tcPr>
          <w:p w14:paraId="6F988839" w14:textId="77777777" w:rsidR="00A82DFC" w:rsidRPr="00A82DFC" w:rsidRDefault="00A82DFC" w:rsidP="00A82DFC">
            <w:r w:rsidRPr="00A82DFC">
              <w:t>PubMed</w:t>
            </w:r>
          </w:p>
        </w:tc>
        <w:tc>
          <w:tcPr>
            <w:tcW w:w="0" w:type="auto"/>
            <w:tcBorders>
              <w:bottom w:val="nil"/>
              <w:right w:val="nil"/>
            </w:tcBorders>
            <w:tcMar>
              <w:top w:w="75" w:type="dxa"/>
              <w:left w:w="75" w:type="dxa"/>
              <w:bottom w:w="75" w:type="dxa"/>
              <w:right w:w="75" w:type="dxa"/>
            </w:tcMar>
            <w:hideMark/>
          </w:tcPr>
          <w:p w14:paraId="49AEDE4E" w14:textId="77777777" w:rsidR="00A82DFC" w:rsidRPr="00A82DFC" w:rsidRDefault="00A82DFC" w:rsidP="00A82DFC">
            <w:r w:rsidRPr="00A82DFC">
              <w:t>Does intraabdominal pressure affect development of SCE at gynecologic laparoscopy?</w:t>
            </w:r>
          </w:p>
        </w:tc>
      </w:tr>
      <w:tr w:rsidR="00A82DFC" w:rsidRPr="00A82DFC" w14:paraId="05E93FAB" w14:textId="77777777" w:rsidTr="00A82DFC">
        <w:tc>
          <w:tcPr>
            <w:tcW w:w="0" w:type="auto"/>
            <w:tcBorders>
              <w:bottom w:val="nil"/>
              <w:right w:val="nil"/>
            </w:tcBorders>
            <w:tcMar>
              <w:top w:w="75" w:type="dxa"/>
              <w:left w:w="75" w:type="dxa"/>
              <w:bottom w:w="75" w:type="dxa"/>
              <w:right w:w="75" w:type="dxa"/>
            </w:tcMar>
            <w:hideMark/>
          </w:tcPr>
          <w:p w14:paraId="2CBA8AE2" w14:textId="77777777" w:rsidR="00A82DFC" w:rsidRPr="00A82DFC" w:rsidRDefault="00A82DFC" w:rsidP="00A82DFC">
            <w:r w:rsidRPr="00A82DFC">
              <w:t>Ren et al</w:t>
            </w:r>
            <w:hyperlink r:id="rId695" w:anchor="bib14" w:history="1">
              <w:r w:rsidRPr="00A82DFC">
                <w:rPr>
                  <w:rStyle w:val="Hyperlink"/>
                  <w:vertAlign w:val="superscript"/>
                </w:rPr>
                <w:t>14</w:t>
              </w:r>
            </w:hyperlink>
          </w:p>
        </w:tc>
        <w:tc>
          <w:tcPr>
            <w:tcW w:w="0" w:type="auto"/>
            <w:tcBorders>
              <w:bottom w:val="nil"/>
              <w:right w:val="nil"/>
            </w:tcBorders>
            <w:tcMar>
              <w:top w:w="75" w:type="dxa"/>
              <w:left w:w="75" w:type="dxa"/>
              <w:bottom w:w="75" w:type="dxa"/>
              <w:right w:w="75" w:type="dxa"/>
            </w:tcMar>
            <w:hideMark/>
          </w:tcPr>
          <w:p w14:paraId="0B6EDA65" w14:textId="77777777" w:rsidR="00A82DFC" w:rsidRPr="00A82DFC" w:rsidRDefault="00A82DFC" w:rsidP="00A82DFC">
            <w:r w:rsidRPr="00A82DFC">
              <w:t>2012</w:t>
            </w:r>
          </w:p>
        </w:tc>
        <w:tc>
          <w:tcPr>
            <w:tcW w:w="0" w:type="auto"/>
            <w:tcBorders>
              <w:bottom w:val="nil"/>
              <w:right w:val="nil"/>
            </w:tcBorders>
            <w:tcMar>
              <w:top w:w="75" w:type="dxa"/>
              <w:left w:w="75" w:type="dxa"/>
              <w:bottom w:w="75" w:type="dxa"/>
              <w:right w:w="75" w:type="dxa"/>
            </w:tcMar>
            <w:hideMark/>
          </w:tcPr>
          <w:p w14:paraId="36BD0373" w14:textId="77777777" w:rsidR="00A82DFC" w:rsidRPr="00A82DFC" w:rsidRDefault="00A82DFC" w:rsidP="00A82DFC">
            <w:r w:rsidRPr="00A82DFC">
              <w:t>RCT</w:t>
            </w:r>
          </w:p>
        </w:tc>
        <w:tc>
          <w:tcPr>
            <w:tcW w:w="0" w:type="auto"/>
            <w:tcBorders>
              <w:bottom w:val="nil"/>
              <w:right w:val="nil"/>
            </w:tcBorders>
            <w:tcMar>
              <w:top w:w="75" w:type="dxa"/>
              <w:left w:w="75" w:type="dxa"/>
              <w:bottom w:w="75" w:type="dxa"/>
              <w:right w:w="75" w:type="dxa"/>
            </w:tcMar>
            <w:hideMark/>
          </w:tcPr>
          <w:p w14:paraId="0C3A1372" w14:textId="77777777" w:rsidR="00A82DFC" w:rsidRPr="00A82DFC" w:rsidRDefault="00A82DFC" w:rsidP="00A82DFC">
            <w:r w:rsidRPr="00A82DFC">
              <w:t>VIP</w:t>
            </w:r>
          </w:p>
        </w:tc>
        <w:tc>
          <w:tcPr>
            <w:tcW w:w="0" w:type="auto"/>
            <w:tcBorders>
              <w:bottom w:val="nil"/>
              <w:right w:val="nil"/>
            </w:tcBorders>
            <w:tcMar>
              <w:top w:w="75" w:type="dxa"/>
              <w:left w:w="75" w:type="dxa"/>
              <w:bottom w:w="75" w:type="dxa"/>
              <w:right w:w="75" w:type="dxa"/>
            </w:tcMar>
            <w:hideMark/>
          </w:tcPr>
          <w:p w14:paraId="2B08A686" w14:textId="77777777" w:rsidR="00A82DFC" w:rsidRPr="00A82DFC" w:rsidRDefault="00A82DFC" w:rsidP="00A82DFC">
            <w:r w:rsidRPr="00A82DFC">
              <w:t>Effect of one-lung ventilation on occurrence of SCE in patients undergoing retroperitoneal laparoscopic urologic surgery</w:t>
            </w:r>
          </w:p>
        </w:tc>
      </w:tr>
      <w:tr w:rsidR="00A82DFC" w:rsidRPr="00A82DFC" w14:paraId="5F4687B8" w14:textId="77777777" w:rsidTr="00A82DFC">
        <w:tc>
          <w:tcPr>
            <w:tcW w:w="0" w:type="auto"/>
            <w:tcBorders>
              <w:bottom w:val="nil"/>
              <w:right w:val="nil"/>
            </w:tcBorders>
            <w:tcMar>
              <w:top w:w="75" w:type="dxa"/>
              <w:left w:w="75" w:type="dxa"/>
              <w:bottom w:w="75" w:type="dxa"/>
              <w:right w:w="75" w:type="dxa"/>
            </w:tcMar>
            <w:hideMark/>
          </w:tcPr>
          <w:p w14:paraId="603C468E" w14:textId="77777777" w:rsidR="00A82DFC" w:rsidRPr="00A82DFC" w:rsidRDefault="00A82DFC" w:rsidP="00A82DFC">
            <w:r w:rsidRPr="00A82DFC">
              <w:t>Xiao et al</w:t>
            </w:r>
            <w:hyperlink r:id="rId696" w:anchor="bib15" w:history="1">
              <w:r w:rsidRPr="00A82DFC">
                <w:rPr>
                  <w:rStyle w:val="Hyperlink"/>
                  <w:vertAlign w:val="superscript"/>
                </w:rPr>
                <w:t>15</w:t>
              </w:r>
            </w:hyperlink>
          </w:p>
        </w:tc>
        <w:tc>
          <w:tcPr>
            <w:tcW w:w="0" w:type="auto"/>
            <w:tcBorders>
              <w:bottom w:val="nil"/>
              <w:right w:val="nil"/>
            </w:tcBorders>
            <w:tcMar>
              <w:top w:w="75" w:type="dxa"/>
              <w:left w:w="75" w:type="dxa"/>
              <w:bottom w:w="75" w:type="dxa"/>
              <w:right w:w="75" w:type="dxa"/>
            </w:tcMar>
            <w:hideMark/>
          </w:tcPr>
          <w:p w14:paraId="036BA1B6" w14:textId="77777777" w:rsidR="00A82DFC" w:rsidRPr="00A82DFC" w:rsidRDefault="00A82DFC" w:rsidP="00A82DFC">
            <w:r w:rsidRPr="00A82DFC">
              <w:t>2012</w:t>
            </w:r>
          </w:p>
        </w:tc>
        <w:tc>
          <w:tcPr>
            <w:tcW w:w="0" w:type="auto"/>
            <w:tcBorders>
              <w:bottom w:val="nil"/>
              <w:right w:val="nil"/>
            </w:tcBorders>
            <w:tcMar>
              <w:top w:w="75" w:type="dxa"/>
              <w:left w:w="75" w:type="dxa"/>
              <w:bottom w:w="75" w:type="dxa"/>
              <w:right w:w="75" w:type="dxa"/>
            </w:tcMar>
            <w:hideMark/>
          </w:tcPr>
          <w:p w14:paraId="53277AB7" w14:textId="77777777" w:rsidR="00A82DFC" w:rsidRPr="00A82DFC" w:rsidRDefault="00A82DFC" w:rsidP="00A82DFC">
            <w:r w:rsidRPr="00A82DFC">
              <w:t>Review</w:t>
            </w:r>
          </w:p>
        </w:tc>
        <w:tc>
          <w:tcPr>
            <w:tcW w:w="0" w:type="auto"/>
            <w:tcBorders>
              <w:bottom w:val="nil"/>
              <w:right w:val="nil"/>
            </w:tcBorders>
            <w:tcMar>
              <w:top w:w="75" w:type="dxa"/>
              <w:left w:w="75" w:type="dxa"/>
              <w:bottom w:w="75" w:type="dxa"/>
              <w:right w:w="75" w:type="dxa"/>
            </w:tcMar>
            <w:hideMark/>
          </w:tcPr>
          <w:p w14:paraId="2C9B8FC7" w14:textId="77777777" w:rsidR="00A82DFC" w:rsidRPr="00A82DFC" w:rsidRDefault="00A82DFC" w:rsidP="00A82DFC">
            <w:r w:rsidRPr="00A82DFC">
              <w:t>CNKI</w:t>
            </w:r>
          </w:p>
        </w:tc>
        <w:tc>
          <w:tcPr>
            <w:tcW w:w="0" w:type="auto"/>
            <w:tcBorders>
              <w:bottom w:val="nil"/>
              <w:right w:val="nil"/>
            </w:tcBorders>
            <w:tcMar>
              <w:top w:w="75" w:type="dxa"/>
              <w:left w:w="75" w:type="dxa"/>
              <w:bottom w:w="75" w:type="dxa"/>
              <w:right w:w="75" w:type="dxa"/>
            </w:tcMar>
            <w:hideMark/>
          </w:tcPr>
          <w:p w14:paraId="66E7A234" w14:textId="77777777" w:rsidR="00A82DFC" w:rsidRPr="00A82DFC" w:rsidRDefault="00A82DFC" w:rsidP="00A82DFC">
            <w:r w:rsidRPr="00A82DFC">
              <w:t>Progress on nursing intervention of patients with SCE caused by carbon dioxide pneumoperitoneum</w:t>
            </w:r>
          </w:p>
        </w:tc>
      </w:tr>
      <w:tr w:rsidR="00A82DFC" w:rsidRPr="00A82DFC" w14:paraId="4D8E6B0B" w14:textId="77777777" w:rsidTr="00A82DFC">
        <w:tc>
          <w:tcPr>
            <w:tcW w:w="0" w:type="auto"/>
            <w:tcBorders>
              <w:bottom w:val="nil"/>
              <w:right w:val="nil"/>
            </w:tcBorders>
            <w:tcMar>
              <w:top w:w="75" w:type="dxa"/>
              <w:left w:w="75" w:type="dxa"/>
              <w:bottom w:w="75" w:type="dxa"/>
              <w:right w:w="75" w:type="dxa"/>
            </w:tcMar>
            <w:hideMark/>
          </w:tcPr>
          <w:p w14:paraId="2FD18E16" w14:textId="77777777" w:rsidR="00A82DFC" w:rsidRPr="00A82DFC" w:rsidRDefault="00A82DFC" w:rsidP="00A82DFC">
            <w:r w:rsidRPr="00A82DFC">
              <w:t>Feng et al</w:t>
            </w:r>
            <w:hyperlink r:id="rId697" w:anchor="bib16" w:history="1">
              <w:r w:rsidRPr="00A82DFC">
                <w:rPr>
                  <w:rStyle w:val="Hyperlink"/>
                  <w:vertAlign w:val="superscript"/>
                </w:rPr>
                <w:t>16</w:t>
              </w:r>
            </w:hyperlink>
          </w:p>
        </w:tc>
        <w:tc>
          <w:tcPr>
            <w:tcW w:w="0" w:type="auto"/>
            <w:tcBorders>
              <w:bottom w:val="nil"/>
              <w:right w:val="nil"/>
            </w:tcBorders>
            <w:tcMar>
              <w:top w:w="75" w:type="dxa"/>
              <w:left w:w="75" w:type="dxa"/>
              <w:bottom w:w="75" w:type="dxa"/>
              <w:right w:w="75" w:type="dxa"/>
            </w:tcMar>
            <w:hideMark/>
          </w:tcPr>
          <w:p w14:paraId="1544BF95" w14:textId="77777777" w:rsidR="00A82DFC" w:rsidRPr="00A82DFC" w:rsidRDefault="00A82DFC" w:rsidP="00A82DFC">
            <w:r w:rsidRPr="00A82DFC">
              <w:t>2014</w:t>
            </w:r>
          </w:p>
        </w:tc>
        <w:tc>
          <w:tcPr>
            <w:tcW w:w="0" w:type="auto"/>
            <w:tcBorders>
              <w:bottom w:val="nil"/>
              <w:right w:val="nil"/>
            </w:tcBorders>
            <w:tcMar>
              <w:top w:w="75" w:type="dxa"/>
              <w:left w:w="75" w:type="dxa"/>
              <w:bottom w:w="75" w:type="dxa"/>
              <w:right w:w="75" w:type="dxa"/>
            </w:tcMar>
            <w:hideMark/>
          </w:tcPr>
          <w:p w14:paraId="09766597" w14:textId="77777777" w:rsidR="00A82DFC" w:rsidRPr="00A82DFC" w:rsidRDefault="00A82DFC" w:rsidP="00A82DFC">
            <w:r w:rsidRPr="00A82DFC">
              <w:t>RCT</w:t>
            </w:r>
          </w:p>
        </w:tc>
        <w:tc>
          <w:tcPr>
            <w:tcW w:w="0" w:type="auto"/>
            <w:tcBorders>
              <w:bottom w:val="nil"/>
              <w:right w:val="nil"/>
            </w:tcBorders>
            <w:tcMar>
              <w:top w:w="75" w:type="dxa"/>
              <w:left w:w="75" w:type="dxa"/>
              <w:bottom w:w="75" w:type="dxa"/>
              <w:right w:w="75" w:type="dxa"/>
            </w:tcMar>
            <w:hideMark/>
          </w:tcPr>
          <w:p w14:paraId="1E23F6A6" w14:textId="77777777" w:rsidR="00A82DFC" w:rsidRPr="00A82DFC" w:rsidRDefault="00A82DFC" w:rsidP="00A82DFC">
            <w:r w:rsidRPr="00A82DFC">
              <w:t>VIP</w:t>
            </w:r>
          </w:p>
        </w:tc>
        <w:tc>
          <w:tcPr>
            <w:tcW w:w="0" w:type="auto"/>
            <w:tcBorders>
              <w:bottom w:val="nil"/>
              <w:right w:val="nil"/>
            </w:tcBorders>
            <w:tcMar>
              <w:top w:w="75" w:type="dxa"/>
              <w:left w:w="75" w:type="dxa"/>
              <w:bottom w:w="75" w:type="dxa"/>
              <w:right w:w="75" w:type="dxa"/>
            </w:tcMar>
            <w:hideMark/>
          </w:tcPr>
          <w:p w14:paraId="64B9F8E6" w14:textId="77777777" w:rsidR="00A82DFC" w:rsidRPr="00A82DFC" w:rsidRDefault="00A82DFC" w:rsidP="00A82DFC">
            <w:r w:rsidRPr="00A82DFC">
              <w:t>Effect of pressurized chest strap on preventing SCE during laparoscopic surgery</w:t>
            </w:r>
          </w:p>
        </w:tc>
      </w:tr>
      <w:tr w:rsidR="00A82DFC" w:rsidRPr="00A82DFC" w14:paraId="37348079" w14:textId="77777777" w:rsidTr="00A82DFC">
        <w:tc>
          <w:tcPr>
            <w:tcW w:w="0" w:type="auto"/>
            <w:tcBorders>
              <w:bottom w:val="nil"/>
              <w:right w:val="nil"/>
            </w:tcBorders>
            <w:tcMar>
              <w:top w:w="75" w:type="dxa"/>
              <w:left w:w="75" w:type="dxa"/>
              <w:bottom w:w="75" w:type="dxa"/>
              <w:right w:w="75" w:type="dxa"/>
            </w:tcMar>
            <w:hideMark/>
          </w:tcPr>
          <w:p w14:paraId="6BAD5684" w14:textId="77777777" w:rsidR="00A82DFC" w:rsidRPr="00A82DFC" w:rsidRDefault="00A82DFC" w:rsidP="00A82DFC">
            <w:r w:rsidRPr="00A82DFC">
              <w:t>Ott et al</w:t>
            </w:r>
            <w:hyperlink r:id="rId698" w:anchor="bib9" w:history="1">
              <w:r w:rsidRPr="00A82DFC">
                <w:rPr>
                  <w:rStyle w:val="Hyperlink"/>
                  <w:vertAlign w:val="superscript"/>
                </w:rPr>
                <w:t>9</w:t>
              </w:r>
            </w:hyperlink>
          </w:p>
        </w:tc>
        <w:tc>
          <w:tcPr>
            <w:tcW w:w="0" w:type="auto"/>
            <w:tcBorders>
              <w:bottom w:val="nil"/>
              <w:right w:val="nil"/>
            </w:tcBorders>
            <w:tcMar>
              <w:top w:w="75" w:type="dxa"/>
              <w:left w:w="75" w:type="dxa"/>
              <w:bottom w:w="75" w:type="dxa"/>
              <w:right w:w="75" w:type="dxa"/>
            </w:tcMar>
            <w:hideMark/>
          </w:tcPr>
          <w:p w14:paraId="73DCF7C4" w14:textId="77777777" w:rsidR="00A82DFC" w:rsidRPr="00A82DFC" w:rsidRDefault="00A82DFC" w:rsidP="00A82DFC">
            <w:r w:rsidRPr="00A82DFC">
              <w:t>2014</w:t>
            </w:r>
          </w:p>
        </w:tc>
        <w:tc>
          <w:tcPr>
            <w:tcW w:w="0" w:type="auto"/>
            <w:tcBorders>
              <w:bottom w:val="nil"/>
              <w:right w:val="nil"/>
            </w:tcBorders>
            <w:tcMar>
              <w:top w:w="75" w:type="dxa"/>
              <w:left w:w="75" w:type="dxa"/>
              <w:bottom w:w="75" w:type="dxa"/>
              <w:right w:w="75" w:type="dxa"/>
            </w:tcMar>
            <w:hideMark/>
          </w:tcPr>
          <w:p w14:paraId="7F1A171B" w14:textId="77777777" w:rsidR="00A82DFC" w:rsidRPr="00A82DFC" w:rsidRDefault="00A82DFC" w:rsidP="00A82DFC">
            <w:r w:rsidRPr="00A82DFC">
              <w:t>Review</w:t>
            </w:r>
          </w:p>
        </w:tc>
        <w:tc>
          <w:tcPr>
            <w:tcW w:w="0" w:type="auto"/>
            <w:tcBorders>
              <w:bottom w:val="nil"/>
              <w:right w:val="nil"/>
            </w:tcBorders>
            <w:tcMar>
              <w:top w:w="75" w:type="dxa"/>
              <w:left w:w="75" w:type="dxa"/>
              <w:bottom w:w="75" w:type="dxa"/>
              <w:right w:w="75" w:type="dxa"/>
            </w:tcMar>
            <w:hideMark/>
          </w:tcPr>
          <w:p w14:paraId="26F55F38" w14:textId="77777777" w:rsidR="00A82DFC" w:rsidRPr="00A82DFC" w:rsidRDefault="00A82DFC" w:rsidP="00A82DFC">
            <w:r w:rsidRPr="00A82DFC">
              <w:t>Medline</w:t>
            </w:r>
          </w:p>
        </w:tc>
        <w:tc>
          <w:tcPr>
            <w:tcW w:w="0" w:type="auto"/>
            <w:tcBorders>
              <w:bottom w:val="nil"/>
              <w:right w:val="nil"/>
            </w:tcBorders>
            <w:tcMar>
              <w:top w:w="75" w:type="dxa"/>
              <w:left w:w="75" w:type="dxa"/>
              <w:bottom w:w="75" w:type="dxa"/>
              <w:right w:w="75" w:type="dxa"/>
            </w:tcMar>
            <w:hideMark/>
          </w:tcPr>
          <w:p w14:paraId="2E52BD4A" w14:textId="77777777" w:rsidR="00A82DFC" w:rsidRPr="00A82DFC" w:rsidRDefault="00A82DFC" w:rsidP="00A82DFC">
            <w:r w:rsidRPr="00A82DFC">
              <w:t>SCE-beyond the pneumoperitoneum</w:t>
            </w:r>
          </w:p>
        </w:tc>
      </w:tr>
      <w:tr w:rsidR="00A82DFC" w:rsidRPr="00A82DFC" w14:paraId="0FA86743" w14:textId="77777777" w:rsidTr="00A82DFC">
        <w:tc>
          <w:tcPr>
            <w:tcW w:w="0" w:type="auto"/>
            <w:tcBorders>
              <w:bottom w:val="nil"/>
              <w:right w:val="nil"/>
            </w:tcBorders>
            <w:tcMar>
              <w:top w:w="75" w:type="dxa"/>
              <w:left w:w="75" w:type="dxa"/>
              <w:bottom w:w="75" w:type="dxa"/>
              <w:right w:w="75" w:type="dxa"/>
            </w:tcMar>
            <w:hideMark/>
          </w:tcPr>
          <w:p w14:paraId="74316B75" w14:textId="77777777" w:rsidR="00A82DFC" w:rsidRPr="00A82DFC" w:rsidRDefault="00A82DFC" w:rsidP="00A82DFC">
            <w:r w:rsidRPr="00A82DFC">
              <w:t>Wang et al</w:t>
            </w:r>
            <w:hyperlink r:id="rId699" w:anchor="bib17" w:history="1">
              <w:r w:rsidRPr="00A82DFC">
                <w:rPr>
                  <w:rStyle w:val="Hyperlink"/>
                  <w:vertAlign w:val="superscript"/>
                </w:rPr>
                <w:t>17</w:t>
              </w:r>
            </w:hyperlink>
          </w:p>
        </w:tc>
        <w:tc>
          <w:tcPr>
            <w:tcW w:w="0" w:type="auto"/>
            <w:tcBorders>
              <w:bottom w:val="nil"/>
              <w:right w:val="nil"/>
            </w:tcBorders>
            <w:tcMar>
              <w:top w:w="75" w:type="dxa"/>
              <w:left w:w="75" w:type="dxa"/>
              <w:bottom w:w="75" w:type="dxa"/>
              <w:right w:w="75" w:type="dxa"/>
            </w:tcMar>
            <w:hideMark/>
          </w:tcPr>
          <w:p w14:paraId="26F46EFA" w14:textId="77777777" w:rsidR="00A82DFC" w:rsidRPr="00A82DFC" w:rsidRDefault="00A82DFC" w:rsidP="00A82DFC">
            <w:r w:rsidRPr="00A82DFC">
              <w:t>2020</w:t>
            </w:r>
          </w:p>
        </w:tc>
        <w:tc>
          <w:tcPr>
            <w:tcW w:w="0" w:type="auto"/>
            <w:tcBorders>
              <w:bottom w:val="nil"/>
              <w:right w:val="nil"/>
            </w:tcBorders>
            <w:tcMar>
              <w:top w:w="75" w:type="dxa"/>
              <w:left w:w="75" w:type="dxa"/>
              <w:bottom w:w="75" w:type="dxa"/>
              <w:right w:w="75" w:type="dxa"/>
            </w:tcMar>
            <w:hideMark/>
          </w:tcPr>
          <w:p w14:paraId="0A522FE2" w14:textId="77777777" w:rsidR="00A82DFC" w:rsidRPr="00A82DFC" w:rsidRDefault="00A82DFC" w:rsidP="00A82DFC">
            <w:r w:rsidRPr="00A82DFC">
              <w:t>RCT</w:t>
            </w:r>
          </w:p>
        </w:tc>
        <w:tc>
          <w:tcPr>
            <w:tcW w:w="0" w:type="auto"/>
            <w:tcBorders>
              <w:bottom w:val="nil"/>
              <w:right w:val="nil"/>
            </w:tcBorders>
            <w:tcMar>
              <w:top w:w="75" w:type="dxa"/>
              <w:left w:w="75" w:type="dxa"/>
              <w:bottom w:w="75" w:type="dxa"/>
              <w:right w:w="75" w:type="dxa"/>
            </w:tcMar>
            <w:hideMark/>
          </w:tcPr>
          <w:p w14:paraId="0E03BA63" w14:textId="77777777" w:rsidR="00A82DFC" w:rsidRPr="00A82DFC" w:rsidRDefault="00A82DFC" w:rsidP="00A82DFC">
            <w:r w:rsidRPr="00A82DFC">
              <w:t>VIP</w:t>
            </w:r>
          </w:p>
        </w:tc>
        <w:tc>
          <w:tcPr>
            <w:tcW w:w="0" w:type="auto"/>
            <w:tcBorders>
              <w:bottom w:val="nil"/>
              <w:right w:val="nil"/>
            </w:tcBorders>
            <w:tcMar>
              <w:top w:w="75" w:type="dxa"/>
              <w:left w:w="75" w:type="dxa"/>
              <w:bottom w:w="75" w:type="dxa"/>
              <w:right w:w="75" w:type="dxa"/>
            </w:tcMar>
            <w:hideMark/>
          </w:tcPr>
          <w:p w14:paraId="40120DCE" w14:textId="77777777" w:rsidR="00A82DFC" w:rsidRPr="00A82DFC" w:rsidRDefault="00A82DFC" w:rsidP="00A82DFC">
            <w:r w:rsidRPr="00A82DFC">
              <w:t>The effect of an inflatable compression device in preventing SCE during gynecological laparoscopic surgery</w:t>
            </w:r>
          </w:p>
        </w:tc>
      </w:tr>
      <w:tr w:rsidR="00A82DFC" w:rsidRPr="00A82DFC" w14:paraId="263F5CAC" w14:textId="77777777" w:rsidTr="00A82DFC">
        <w:tc>
          <w:tcPr>
            <w:tcW w:w="0" w:type="auto"/>
            <w:tcBorders>
              <w:bottom w:val="nil"/>
              <w:right w:val="nil"/>
            </w:tcBorders>
            <w:tcMar>
              <w:top w:w="75" w:type="dxa"/>
              <w:left w:w="75" w:type="dxa"/>
              <w:bottom w:w="75" w:type="dxa"/>
              <w:right w:w="75" w:type="dxa"/>
            </w:tcMar>
            <w:hideMark/>
          </w:tcPr>
          <w:p w14:paraId="4A8E3D7F" w14:textId="77777777" w:rsidR="00A82DFC" w:rsidRPr="00A82DFC" w:rsidRDefault="00A82DFC" w:rsidP="00A82DFC">
            <w:r w:rsidRPr="00A82DFC">
              <w:t>Girish et al</w:t>
            </w:r>
            <w:hyperlink r:id="rId700" w:anchor="bib18" w:history="1">
              <w:r w:rsidRPr="00A82DFC">
                <w:rPr>
                  <w:rStyle w:val="Hyperlink"/>
                  <w:vertAlign w:val="superscript"/>
                </w:rPr>
                <w:t>18</w:t>
              </w:r>
            </w:hyperlink>
          </w:p>
        </w:tc>
        <w:tc>
          <w:tcPr>
            <w:tcW w:w="0" w:type="auto"/>
            <w:tcBorders>
              <w:bottom w:val="nil"/>
              <w:right w:val="nil"/>
            </w:tcBorders>
            <w:tcMar>
              <w:top w:w="75" w:type="dxa"/>
              <w:left w:w="75" w:type="dxa"/>
              <w:bottom w:w="75" w:type="dxa"/>
              <w:right w:w="75" w:type="dxa"/>
            </w:tcMar>
            <w:hideMark/>
          </w:tcPr>
          <w:p w14:paraId="4DDA07E7" w14:textId="77777777" w:rsidR="00A82DFC" w:rsidRPr="00A82DFC" w:rsidRDefault="00A82DFC" w:rsidP="00A82DFC">
            <w:r w:rsidRPr="00A82DFC">
              <w:t>2022</w:t>
            </w:r>
          </w:p>
        </w:tc>
        <w:tc>
          <w:tcPr>
            <w:tcW w:w="0" w:type="auto"/>
            <w:tcBorders>
              <w:bottom w:val="nil"/>
              <w:right w:val="nil"/>
            </w:tcBorders>
            <w:tcMar>
              <w:top w:w="75" w:type="dxa"/>
              <w:left w:w="75" w:type="dxa"/>
              <w:bottom w:w="75" w:type="dxa"/>
              <w:right w:w="75" w:type="dxa"/>
            </w:tcMar>
            <w:hideMark/>
          </w:tcPr>
          <w:p w14:paraId="406E0FCB" w14:textId="77777777" w:rsidR="00A82DFC" w:rsidRPr="00A82DFC" w:rsidRDefault="00A82DFC" w:rsidP="00A82DFC">
            <w:r w:rsidRPr="00A82DFC">
              <w:t>Clinical decision-making</w:t>
            </w:r>
          </w:p>
        </w:tc>
        <w:tc>
          <w:tcPr>
            <w:tcW w:w="0" w:type="auto"/>
            <w:tcBorders>
              <w:bottom w:val="nil"/>
              <w:right w:val="nil"/>
            </w:tcBorders>
            <w:tcMar>
              <w:top w:w="75" w:type="dxa"/>
              <w:left w:w="75" w:type="dxa"/>
              <w:bottom w:w="75" w:type="dxa"/>
              <w:right w:w="75" w:type="dxa"/>
            </w:tcMar>
            <w:hideMark/>
          </w:tcPr>
          <w:p w14:paraId="5960C7A5" w14:textId="77777777" w:rsidR="00A82DFC" w:rsidRPr="00A82DFC" w:rsidRDefault="00A82DFC" w:rsidP="00A82DFC">
            <w:r w:rsidRPr="00A82DFC">
              <w:t>UpToDate</w:t>
            </w:r>
          </w:p>
        </w:tc>
        <w:tc>
          <w:tcPr>
            <w:tcW w:w="0" w:type="auto"/>
            <w:tcBorders>
              <w:bottom w:val="nil"/>
              <w:right w:val="nil"/>
            </w:tcBorders>
            <w:tcMar>
              <w:top w:w="75" w:type="dxa"/>
              <w:left w:w="75" w:type="dxa"/>
              <w:bottom w:w="75" w:type="dxa"/>
              <w:right w:w="75" w:type="dxa"/>
            </w:tcMar>
            <w:hideMark/>
          </w:tcPr>
          <w:p w14:paraId="70D7EA2B" w14:textId="77777777" w:rsidR="00A82DFC" w:rsidRPr="00A82DFC" w:rsidRDefault="00A82DFC" w:rsidP="00A82DFC">
            <w:r w:rsidRPr="00A82DFC">
              <w:t>Anesthesia for laparoscopic and abdominal robotic surgery in adults</w:t>
            </w:r>
          </w:p>
        </w:tc>
      </w:tr>
      <w:tr w:rsidR="00A82DFC" w:rsidRPr="00A82DFC" w14:paraId="47805DF0" w14:textId="77777777" w:rsidTr="00A82DFC">
        <w:tc>
          <w:tcPr>
            <w:tcW w:w="0" w:type="auto"/>
            <w:tcBorders>
              <w:bottom w:val="nil"/>
              <w:right w:val="nil"/>
            </w:tcBorders>
            <w:tcMar>
              <w:top w:w="75" w:type="dxa"/>
              <w:left w:w="75" w:type="dxa"/>
              <w:bottom w:w="75" w:type="dxa"/>
              <w:right w:w="75" w:type="dxa"/>
            </w:tcMar>
            <w:hideMark/>
          </w:tcPr>
          <w:p w14:paraId="67D2FF6F" w14:textId="77777777" w:rsidR="00A82DFC" w:rsidRPr="00A82DFC" w:rsidRDefault="00A82DFC" w:rsidP="00A82DFC">
            <w:r w:rsidRPr="00A82DFC">
              <w:t>Qian et al</w:t>
            </w:r>
            <w:hyperlink r:id="rId701" w:anchor="bib19" w:history="1">
              <w:r w:rsidRPr="00A82DFC">
                <w:rPr>
                  <w:rStyle w:val="Hyperlink"/>
                  <w:vertAlign w:val="superscript"/>
                </w:rPr>
                <w:t>19</w:t>
              </w:r>
            </w:hyperlink>
          </w:p>
        </w:tc>
        <w:tc>
          <w:tcPr>
            <w:tcW w:w="0" w:type="auto"/>
            <w:tcBorders>
              <w:bottom w:val="nil"/>
              <w:right w:val="nil"/>
            </w:tcBorders>
            <w:tcMar>
              <w:top w:w="75" w:type="dxa"/>
              <w:left w:w="75" w:type="dxa"/>
              <w:bottom w:w="75" w:type="dxa"/>
              <w:right w:w="75" w:type="dxa"/>
            </w:tcMar>
            <w:hideMark/>
          </w:tcPr>
          <w:p w14:paraId="249E3412" w14:textId="77777777" w:rsidR="00A82DFC" w:rsidRPr="00A82DFC" w:rsidRDefault="00A82DFC" w:rsidP="00A82DFC">
            <w:r w:rsidRPr="00A82DFC">
              <w:t>2023</w:t>
            </w:r>
          </w:p>
        </w:tc>
        <w:tc>
          <w:tcPr>
            <w:tcW w:w="0" w:type="auto"/>
            <w:tcBorders>
              <w:bottom w:val="nil"/>
              <w:right w:val="nil"/>
            </w:tcBorders>
            <w:tcMar>
              <w:top w:w="75" w:type="dxa"/>
              <w:left w:w="75" w:type="dxa"/>
              <w:bottom w:w="75" w:type="dxa"/>
              <w:right w:w="75" w:type="dxa"/>
            </w:tcMar>
            <w:hideMark/>
          </w:tcPr>
          <w:p w14:paraId="64405BD9" w14:textId="77777777" w:rsidR="00A82DFC" w:rsidRPr="00A82DFC" w:rsidRDefault="00A82DFC" w:rsidP="00A82DFC">
            <w:r w:rsidRPr="00A82DFC">
              <w:t>RCT</w:t>
            </w:r>
          </w:p>
        </w:tc>
        <w:tc>
          <w:tcPr>
            <w:tcW w:w="0" w:type="auto"/>
            <w:tcBorders>
              <w:bottom w:val="nil"/>
              <w:right w:val="nil"/>
            </w:tcBorders>
            <w:tcMar>
              <w:top w:w="75" w:type="dxa"/>
              <w:left w:w="75" w:type="dxa"/>
              <w:bottom w:w="75" w:type="dxa"/>
              <w:right w:w="75" w:type="dxa"/>
            </w:tcMar>
            <w:hideMark/>
          </w:tcPr>
          <w:p w14:paraId="14106E59" w14:textId="77777777" w:rsidR="00A82DFC" w:rsidRPr="00A82DFC" w:rsidRDefault="00A82DFC" w:rsidP="00A82DFC">
            <w:r w:rsidRPr="00A82DFC">
              <w:t>CNKI</w:t>
            </w:r>
          </w:p>
        </w:tc>
        <w:tc>
          <w:tcPr>
            <w:tcW w:w="0" w:type="auto"/>
            <w:tcBorders>
              <w:bottom w:val="nil"/>
              <w:right w:val="nil"/>
            </w:tcBorders>
            <w:tcMar>
              <w:top w:w="75" w:type="dxa"/>
              <w:left w:w="75" w:type="dxa"/>
              <w:bottom w:w="75" w:type="dxa"/>
              <w:right w:w="75" w:type="dxa"/>
            </w:tcMar>
            <w:hideMark/>
          </w:tcPr>
          <w:p w14:paraId="55660FFE" w14:textId="77777777" w:rsidR="00A82DFC" w:rsidRPr="00A82DFC" w:rsidRDefault="00A82DFC" w:rsidP="00A82DFC">
            <w:r w:rsidRPr="00A82DFC">
              <w:t>Effects of Continuous Exhaust Ventilation on Prevention of SCE after Retroperitoneal Laparoscopy</w:t>
            </w:r>
          </w:p>
        </w:tc>
      </w:tr>
      <w:tr w:rsidR="00A82DFC" w:rsidRPr="00A82DFC" w14:paraId="38F8F1C7" w14:textId="77777777" w:rsidTr="00A82DFC">
        <w:tc>
          <w:tcPr>
            <w:tcW w:w="0" w:type="auto"/>
            <w:tcBorders>
              <w:bottom w:val="nil"/>
              <w:right w:val="nil"/>
            </w:tcBorders>
            <w:tcMar>
              <w:top w:w="75" w:type="dxa"/>
              <w:left w:w="75" w:type="dxa"/>
              <w:bottom w:w="75" w:type="dxa"/>
              <w:right w:w="75" w:type="dxa"/>
            </w:tcMar>
            <w:hideMark/>
          </w:tcPr>
          <w:p w14:paraId="22A091C9" w14:textId="77777777" w:rsidR="00A82DFC" w:rsidRPr="00A82DFC" w:rsidRDefault="00A82DFC" w:rsidP="00A82DFC">
            <w:r w:rsidRPr="00A82DFC">
              <w:t>Aurora et al</w:t>
            </w:r>
            <w:hyperlink r:id="rId702" w:anchor="bib20" w:history="1">
              <w:r w:rsidRPr="00A82DFC">
                <w:rPr>
                  <w:rStyle w:val="Hyperlink"/>
                  <w:vertAlign w:val="superscript"/>
                </w:rPr>
                <w:t>20</w:t>
              </w:r>
            </w:hyperlink>
          </w:p>
        </w:tc>
        <w:tc>
          <w:tcPr>
            <w:tcW w:w="0" w:type="auto"/>
            <w:tcBorders>
              <w:bottom w:val="nil"/>
              <w:right w:val="nil"/>
            </w:tcBorders>
            <w:tcMar>
              <w:top w:w="75" w:type="dxa"/>
              <w:left w:w="75" w:type="dxa"/>
              <w:bottom w:w="75" w:type="dxa"/>
              <w:right w:w="75" w:type="dxa"/>
            </w:tcMar>
            <w:hideMark/>
          </w:tcPr>
          <w:p w14:paraId="05059E72" w14:textId="77777777" w:rsidR="00A82DFC" w:rsidRPr="00A82DFC" w:rsidRDefault="00A82DFC" w:rsidP="00A82DFC">
            <w:r w:rsidRPr="00A82DFC">
              <w:t>2023</w:t>
            </w:r>
          </w:p>
        </w:tc>
        <w:tc>
          <w:tcPr>
            <w:tcW w:w="0" w:type="auto"/>
            <w:tcBorders>
              <w:bottom w:val="nil"/>
              <w:right w:val="nil"/>
            </w:tcBorders>
            <w:tcMar>
              <w:top w:w="75" w:type="dxa"/>
              <w:left w:w="75" w:type="dxa"/>
              <w:bottom w:w="75" w:type="dxa"/>
              <w:right w:w="75" w:type="dxa"/>
            </w:tcMar>
            <w:hideMark/>
          </w:tcPr>
          <w:p w14:paraId="439C2766" w14:textId="77777777" w:rsidR="00A82DFC" w:rsidRPr="00A82DFC" w:rsidRDefault="00A82DFC" w:rsidP="00A82DFC">
            <w:r w:rsidRPr="00A82DFC">
              <w:t>Clinical decision-making</w:t>
            </w:r>
          </w:p>
        </w:tc>
        <w:tc>
          <w:tcPr>
            <w:tcW w:w="0" w:type="auto"/>
            <w:tcBorders>
              <w:bottom w:val="nil"/>
              <w:right w:val="nil"/>
            </w:tcBorders>
            <w:tcMar>
              <w:top w:w="75" w:type="dxa"/>
              <w:left w:w="75" w:type="dxa"/>
              <w:bottom w:w="75" w:type="dxa"/>
              <w:right w:w="75" w:type="dxa"/>
            </w:tcMar>
            <w:hideMark/>
          </w:tcPr>
          <w:p w14:paraId="58A03F6E" w14:textId="77777777" w:rsidR="00A82DFC" w:rsidRPr="00A82DFC" w:rsidRDefault="00A82DFC" w:rsidP="00A82DFC">
            <w:r w:rsidRPr="00A82DFC">
              <w:t>UpToDate</w:t>
            </w:r>
          </w:p>
        </w:tc>
        <w:tc>
          <w:tcPr>
            <w:tcW w:w="0" w:type="auto"/>
            <w:tcBorders>
              <w:bottom w:val="nil"/>
              <w:right w:val="nil"/>
            </w:tcBorders>
            <w:tcMar>
              <w:top w:w="75" w:type="dxa"/>
              <w:left w:w="75" w:type="dxa"/>
              <w:bottom w:w="75" w:type="dxa"/>
              <w:right w:w="75" w:type="dxa"/>
            </w:tcMar>
            <w:hideMark/>
          </w:tcPr>
          <w:p w14:paraId="16AE54D3" w14:textId="77777777" w:rsidR="00A82DFC" w:rsidRPr="00A82DFC" w:rsidRDefault="00A82DFC" w:rsidP="00A82DFC">
            <w:r w:rsidRPr="00A82DFC">
              <w:t>Complications of laparoscopic surgery</w:t>
            </w:r>
          </w:p>
        </w:tc>
      </w:tr>
      <w:tr w:rsidR="00A82DFC" w:rsidRPr="00A82DFC" w14:paraId="5E28BA76" w14:textId="77777777" w:rsidTr="00A82DFC">
        <w:tc>
          <w:tcPr>
            <w:tcW w:w="0" w:type="auto"/>
            <w:tcBorders>
              <w:bottom w:val="nil"/>
              <w:right w:val="nil"/>
            </w:tcBorders>
            <w:tcMar>
              <w:top w:w="75" w:type="dxa"/>
              <w:left w:w="75" w:type="dxa"/>
              <w:bottom w:w="75" w:type="dxa"/>
              <w:right w:w="75" w:type="dxa"/>
            </w:tcMar>
            <w:hideMark/>
          </w:tcPr>
          <w:p w14:paraId="416031F0" w14:textId="77777777" w:rsidR="00A82DFC" w:rsidRPr="00A82DFC" w:rsidRDefault="00A82DFC" w:rsidP="00A82DFC">
            <w:r w:rsidRPr="00A82DFC">
              <w:t>Aurora et al</w:t>
            </w:r>
            <w:hyperlink r:id="rId703" w:anchor="bib21" w:history="1">
              <w:r w:rsidRPr="00A82DFC">
                <w:rPr>
                  <w:rStyle w:val="Hyperlink"/>
                  <w:vertAlign w:val="superscript"/>
                </w:rPr>
                <w:t>21</w:t>
              </w:r>
            </w:hyperlink>
          </w:p>
        </w:tc>
        <w:tc>
          <w:tcPr>
            <w:tcW w:w="0" w:type="auto"/>
            <w:tcBorders>
              <w:bottom w:val="nil"/>
              <w:right w:val="nil"/>
            </w:tcBorders>
            <w:tcMar>
              <w:top w:w="75" w:type="dxa"/>
              <w:left w:w="75" w:type="dxa"/>
              <w:bottom w:w="75" w:type="dxa"/>
              <w:right w:w="75" w:type="dxa"/>
            </w:tcMar>
            <w:hideMark/>
          </w:tcPr>
          <w:p w14:paraId="2268AB71" w14:textId="77777777" w:rsidR="00A82DFC" w:rsidRPr="00A82DFC" w:rsidRDefault="00A82DFC" w:rsidP="00A82DFC">
            <w:r w:rsidRPr="00A82DFC">
              <w:t>2023</w:t>
            </w:r>
          </w:p>
        </w:tc>
        <w:tc>
          <w:tcPr>
            <w:tcW w:w="0" w:type="auto"/>
            <w:tcBorders>
              <w:bottom w:val="nil"/>
              <w:right w:val="nil"/>
            </w:tcBorders>
            <w:tcMar>
              <w:top w:w="75" w:type="dxa"/>
              <w:left w:w="75" w:type="dxa"/>
              <w:bottom w:w="75" w:type="dxa"/>
              <w:right w:w="75" w:type="dxa"/>
            </w:tcMar>
            <w:hideMark/>
          </w:tcPr>
          <w:p w14:paraId="2485CD11" w14:textId="77777777" w:rsidR="00A82DFC" w:rsidRPr="00A82DFC" w:rsidRDefault="00A82DFC" w:rsidP="00A82DFC">
            <w:r w:rsidRPr="00A82DFC">
              <w:t>Clinical decision-making</w:t>
            </w:r>
          </w:p>
        </w:tc>
        <w:tc>
          <w:tcPr>
            <w:tcW w:w="0" w:type="auto"/>
            <w:tcBorders>
              <w:bottom w:val="nil"/>
              <w:right w:val="nil"/>
            </w:tcBorders>
            <w:tcMar>
              <w:top w:w="75" w:type="dxa"/>
              <w:left w:w="75" w:type="dxa"/>
              <w:bottom w:w="75" w:type="dxa"/>
              <w:right w:w="75" w:type="dxa"/>
            </w:tcMar>
            <w:hideMark/>
          </w:tcPr>
          <w:p w14:paraId="3C18D5CD" w14:textId="77777777" w:rsidR="00A82DFC" w:rsidRPr="00A82DFC" w:rsidRDefault="00A82DFC" w:rsidP="00A82DFC">
            <w:r w:rsidRPr="00A82DFC">
              <w:t>UpToDate</w:t>
            </w:r>
          </w:p>
        </w:tc>
        <w:tc>
          <w:tcPr>
            <w:tcW w:w="0" w:type="auto"/>
            <w:tcBorders>
              <w:bottom w:val="nil"/>
              <w:right w:val="nil"/>
            </w:tcBorders>
            <w:tcMar>
              <w:top w:w="75" w:type="dxa"/>
              <w:left w:w="75" w:type="dxa"/>
              <w:bottom w:w="75" w:type="dxa"/>
              <w:right w:w="75" w:type="dxa"/>
            </w:tcMar>
            <w:hideMark/>
          </w:tcPr>
          <w:p w14:paraId="1FCEDE09" w14:textId="77777777" w:rsidR="00A82DFC" w:rsidRPr="00A82DFC" w:rsidRDefault="00A82DFC" w:rsidP="00A82DFC">
            <w:r w:rsidRPr="00A82DFC">
              <w:t>Abdominal access techniques used in laparoscopic surgery</w:t>
            </w:r>
          </w:p>
        </w:tc>
      </w:tr>
    </w:tbl>
    <w:p w14:paraId="5B862DBD" w14:textId="77777777" w:rsidR="00A82DFC" w:rsidRPr="00A82DFC" w:rsidRDefault="00A82DFC" w:rsidP="00A82DFC">
      <w:r w:rsidRPr="00A82DFC">
        <w:t>3.2. Quality evaluation results of the RCTs</w:t>
      </w:r>
    </w:p>
    <w:p w14:paraId="45958294" w14:textId="77777777" w:rsidR="00A82DFC" w:rsidRPr="00A82DFC" w:rsidRDefault="00A82DFC" w:rsidP="00A82DFC">
      <w:r w:rsidRPr="00A82DFC">
        <w:t>Five RCTs were included in this study, and the evaluation result is shown in </w:t>
      </w:r>
      <w:hyperlink r:id="rId704" w:anchor="tbl2" w:history="1">
        <w:r w:rsidRPr="00A82DFC">
          <w:rPr>
            <w:rStyle w:val="Hyperlink"/>
          </w:rPr>
          <w:t>Table 2</w:t>
        </w:r>
      </w:hyperlink>
      <w:r w:rsidRPr="00A82DFC">
        <w:t>. The overall quality of study design was high.</w:t>
      </w:r>
    </w:p>
    <w:p w14:paraId="13BF3638" w14:textId="77777777" w:rsidR="00A82DFC" w:rsidRPr="00A82DFC" w:rsidRDefault="00A82DFC" w:rsidP="00A82DFC">
      <w:r w:rsidRPr="00A82DFC">
        <w:t>Table 2. RCT quality assessed by using Cochrane literature quality assessment tool.</w:t>
      </w:r>
    </w:p>
    <w:tbl>
      <w:tblPr>
        <w:tblW w:w="9538"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756"/>
        <w:gridCol w:w="1259"/>
        <w:gridCol w:w="1451"/>
        <w:gridCol w:w="1421"/>
        <w:gridCol w:w="1332"/>
        <w:gridCol w:w="1351"/>
        <w:gridCol w:w="1117"/>
        <w:gridCol w:w="851"/>
      </w:tblGrid>
      <w:tr w:rsidR="00A82DFC" w:rsidRPr="00A82DFC" w14:paraId="1FDCFD19"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298FBCA4" w14:textId="77777777" w:rsidR="00A82DFC" w:rsidRPr="00A82DFC" w:rsidRDefault="00A82DFC" w:rsidP="00A82DFC">
            <w:pPr>
              <w:rPr>
                <w:b/>
                <w:bCs/>
              </w:rPr>
            </w:pPr>
            <w:r w:rsidRPr="00A82DFC">
              <w:rPr>
                <w:b/>
                <w:bCs/>
              </w:rPr>
              <w:lastRenderedPageBreak/>
              <w:t>study</w:t>
            </w:r>
          </w:p>
        </w:tc>
        <w:tc>
          <w:tcPr>
            <w:tcW w:w="0" w:type="auto"/>
            <w:tcBorders>
              <w:bottom w:val="single" w:sz="6" w:space="0" w:color="8E8E8E"/>
              <w:right w:val="nil"/>
            </w:tcBorders>
            <w:tcMar>
              <w:top w:w="75" w:type="dxa"/>
              <w:left w:w="75" w:type="dxa"/>
              <w:bottom w:w="75" w:type="dxa"/>
              <w:right w:w="75" w:type="dxa"/>
            </w:tcMar>
            <w:hideMark/>
          </w:tcPr>
          <w:p w14:paraId="0A449F32" w14:textId="77777777" w:rsidR="00A82DFC" w:rsidRPr="00A82DFC" w:rsidRDefault="00A82DFC" w:rsidP="00A82DFC">
            <w:pPr>
              <w:rPr>
                <w:b/>
                <w:bCs/>
              </w:rPr>
            </w:pPr>
            <w:r w:rsidRPr="00A82DFC">
              <w:rPr>
                <w:b/>
                <w:bCs/>
              </w:rPr>
              <w:t>sequence generation</w:t>
            </w:r>
          </w:p>
        </w:tc>
        <w:tc>
          <w:tcPr>
            <w:tcW w:w="0" w:type="auto"/>
            <w:tcBorders>
              <w:bottom w:val="single" w:sz="6" w:space="0" w:color="8E8E8E"/>
              <w:right w:val="nil"/>
            </w:tcBorders>
            <w:tcMar>
              <w:top w:w="75" w:type="dxa"/>
              <w:left w:w="75" w:type="dxa"/>
              <w:bottom w:w="75" w:type="dxa"/>
              <w:right w:w="75" w:type="dxa"/>
            </w:tcMar>
            <w:hideMark/>
          </w:tcPr>
          <w:p w14:paraId="059BFCD0" w14:textId="77777777" w:rsidR="00A82DFC" w:rsidRPr="00A82DFC" w:rsidRDefault="00A82DFC" w:rsidP="00A82DFC">
            <w:pPr>
              <w:rPr>
                <w:b/>
                <w:bCs/>
              </w:rPr>
            </w:pPr>
            <w:r w:rsidRPr="00A82DFC">
              <w:rPr>
                <w:b/>
                <w:bCs/>
              </w:rPr>
              <w:t>allocation concealment</w:t>
            </w:r>
          </w:p>
        </w:tc>
        <w:tc>
          <w:tcPr>
            <w:tcW w:w="0" w:type="auto"/>
            <w:tcBorders>
              <w:bottom w:val="single" w:sz="6" w:space="0" w:color="8E8E8E"/>
              <w:right w:val="nil"/>
            </w:tcBorders>
            <w:tcMar>
              <w:top w:w="75" w:type="dxa"/>
              <w:left w:w="75" w:type="dxa"/>
              <w:bottom w:w="75" w:type="dxa"/>
              <w:right w:w="75" w:type="dxa"/>
            </w:tcMar>
            <w:hideMark/>
          </w:tcPr>
          <w:p w14:paraId="4C3E5B27" w14:textId="77777777" w:rsidR="00A82DFC" w:rsidRPr="00A82DFC" w:rsidRDefault="00A82DFC" w:rsidP="00A82DFC">
            <w:pPr>
              <w:rPr>
                <w:b/>
                <w:bCs/>
              </w:rPr>
            </w:pPr>
            <w:r w:rsidRPr="00A82DFC">
              <w:rPr>
                <w:b/>
                <w:bCs/>
              </w:rPr>
              <w:t>blinding of the participants</w:t>
            </w:r>
          </w:p>
        </w:tc>
        <w:tc>
          <w:tcPr>
            <w:tcW w:w="0" w:type="auto"/>
            <w:tcBorders>
              <w:bottom w:val="single" w:sz="6" w:space="0" w:color="8E8E8E"/>
              <w:right w:val="nil"/>
            </w:tcBorders>
            <w:tcMar>
              <w:top w:w="75" w:type="dxa"/>
              <w:left w:w="75" w:type="dxa"/>
              <w:bottom w:w="75" w:type="dxa"/>
              <w:right w:w="75" w:type="dxa"/>
            </w:tcMar>
            <w:hideMark/>
          </w:tcPr>
          <w:p w14:paraId="0F3BCBBA" w14:textId="77777777" w:rsidR="00A82DFC" w:rsidRPr="00A82DFC" w:rsidRDefault="00A82DFC" w:rsidP="00A82DFC">
            <w:pPr>
              <w:rPr>
                <w:b/>
                <w:bCs/>
              </w:rPr>
            </w:pPr>
            <w:r w:rsidRPr="00A82DFC">
              <w:rPr>
                <w:b/>
                <w:bCs/>
              </w:rPr>
              <w:t>blinding of the</w:t>
            </w:r>
            <w:r w:rsidRPr="00A82DFC">
              <w:rPr>
                <w:b/>
                <w:bCs/>
              </w:rPr>
              <w:br/>
              <w:t>investigators</w:t>
            </w:r>
          </w:p>
        </w:tc>
        <w:tc>
          <w:tcPr>
            <w:tcW w:w="0" w:type="auto"/>
            <w:tcBorders>
              <w:bottom w:val="single" w:sz="6" w:space="0" w:color="8E8E8E"/>
              <w:right w:val="nil"/>
            </w:tcBorders>
            <w:tcMar>
              <w:top w:w="75" w:type="dxa"/>
              <w:left w:w="75" w:type="dxa"/>
              <w:bottom w:w="75" w:type="dxa"/>
              <w:right w:w="75" w:type="dxa"/>
            </w:tcMar>
            <w:hideMark/>
          </w:tcPr>
          <w:p w14:paraId="040348E9" w14:textId="77777777" w:rsidR="00A82DFC" w:rsidRPr="00A82DFC" w:rsidRDefault="00A82DFC" w:rsidP="00A82DFC">
            <w:pPr>
              <w:rPr>
                <w:b/>
                <w:bCs/>
              </w:rPr>
            </w:pPr>
            <w:r w:rsidRPr="00A82DFC">
              <w:rPr>
                <w:b/>
                <w:bCs/>
              </w:rPr>
              <w:t>incomplete outcome data</w:t>
            </w:r>
          </w:p>
        </w:tc>
        <w:tc>
          <w:tcPr>
            <w:tcW w:w="0" w:type="auto"/>
            <w:tcBorders>
              <w:bottom w:val="single" w:sz="6" w:space="0" w:color="8E8E8E"/>
              <w:right w:val="nil"/>
            </w:tcBorders>
            <w:tcMar>
              <w:top w:w="75" w:type="dxa"/>
              <w:left w:w="75" w:type="dxa"/>
              <w:bottom w:w="75" w:type="dxa"/>
              <w:right w:w="75" w:type="dxa"/>
            </w:tcMar>
            <w:hideMark/>
          </w:tcPr>
          <w:p w14:paraId="0D10B7D0" w14:textId="77777777" w:rsidR="00A82DFC" w:rsidRPr="00A82DFC" w:rsidRDefault="00A82DFC" w:rsidP="00A82DFC">
            <w:pPr>
              <w:rPr>
                <w:b/>
                <w:bCs/>
              </w:rPr>
            </w:pPr>
            <w:r w:rsidRPr="00A82DFC">
              <w:rPr>
                <w:b/>
                <w:bCs/>
              </w:rPr>
              <w:t>selective</w:t>
            </w:r>
            <w:r w:rsidRPr="00A82DFC">
              <w:rPr>
                <w:b/>
                <w:bCs/>
              </w:rPr>
              <w:br/>
              <w:t>outcome reporting</w:t>
            </w:r>
          </w:p>
        </w:tc>
        <w:tc>
          <w:tcPr>
            <w:tcW w:w="0" w:type="auto"/>
            <w:tcBorders>
              <w:bottom w:val="single" w:sz="6" w:space="0" w:color="8E8E8E"/>
              <w:right w:val="nil"/>
            </w:tcBorders>
            <w:tcMar>
              <w:top w:w="75" w:type="dxa"/>
              <w:left w:w="75" w:type="dxa"/>
              <w:bottom w:w="75" w:type="dxa"/>
              <w:right w:w="75" w:type="dxa"/>
            </w:tcMar>
            <w:hideMark/>
          </w:tcPr>
          <w:p w14:paraId="55685DA2" w14:textId="77777777" w:rsidR="00A82DFC" w:rsidRPr="00A82DFC" w:rsidRDefault="00A82DFC" w:rsidP="00A82DFC">
            <w:pPr>
              <w:rPr>
                <w:b/>
                <w:bCs/>
              </w:rPr>
            </w:pPr>
            <w:r w:rsidRPr="00A82DFC">
              <w:rPr>
                <w:b/>
                <w:bCs/>
              </w:rPr>
              <w:t>other bias</w:t>
            </w:r>
          </w:p>
        </w:tc>
      </w:tr>
      <w:tr w:rsidR="00A82DFC" w:rsidRPr="00A82DFC" w14:paraId="6778673B" w14:textId="77777777" w:rsidTr="00A82DFC">
        <w:tc>
          <w:tcPr>
            <w:tcW w:w="0" w:type="auto"/>
            <w:tcBorders>
              <w:bottom w:val="nil"/>
              <w:right w:val="nil"/>
            </w:tcBorders>
            <w:tcMar>
              <w:top w:w="75" w:type="dxa"/>
              <w:left w:w="75" w:type="dxa"/>
              <w:bottom w:w="75" w:type="dxa"/>
              <w:right w:w="75" w:type="dxa"/>
            </w:tcMar>
            <w:hideMark/>
          </w:tcPr>
          <w:p w14:paraId="7BE67B79" w14:textId="77777777" w:rsidR="00A82DFC" w:rsidRPr="00A82DFC" w:rsidRDefault="00A82DFC" w:rsidP="00A82DFC">
            <w:r w:rsidRPr="00A82DFC">
              <w:t>Lee et al</w:t>
            </w:r>
            <w:hyperlink r:id="rId705" w:anchor="bib13" w:history="1">
              <w:r w:rsidRPr="00A82DFC">
                <w:rPr>
                  <w:rStyle w:val="Hyperlink"/>
                  <w:vertAlign w:val="superscript"/>
                </w:rPr>
                <w:t>13</w:t>
              </w:r>
            </w:hyperlink>
          </w:p>
        </w:tc>
        <w:tc>
          <w:tcPr>
            <w:tcW w:w="0" w:type="auto"/>
            <w:tcBorders>
              <w:bottom w:val="nil"/>
              <w:right w:val="nil"/>
            </w:tcBorders>
            <w:tcMar>
              <w:top w:w="75" w:type="dxa"/>
              <w:left w:w="75" w:type="dxa"/>
              <w:bottom w:w="75" w:type="dxa"/>
              <w:right w:w="75" w:type="dxa"/>
            </w:tcMar>
            <w:hideMark/>
          </w:tcPr>
          <w:p w14:paraId="541BD787"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4B283893"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610F33C5"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1F41FAA3"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41391289"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4588EB02"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30AC9261" w14:textId="77777777" w:rsidR="00A82DFC" w:rsidRPr="00A82DFC" w:rsidRDefault="00A82DFC" w:rsidP="00A82DFC">
            <w:r w:rsidRPr="00A82DFC">
              <w:t>low</w:t>
            </w:r>
          </w:p>
        </w:tc>
      </w:tr>
      <w:tr w:rsidR="00A82DFC" w:rsidRPr="00A82DFC" w14:paraId="3A932A5C" w14:textId="77777777" w:rsidTr="00A82DFC">
        <w:tc>
          <w:tcPr>
            <w:tcW w:w="0" w:type="auto"/>
            <w:tcBorders>
              <w:bottom w:val="nil"/>
              <w:right w:val="nil"/>
            </w:tcBorders>
            <w:tcMar>
              <w:top w:w="75" w:type="dxa"/>
              <w:left w:w="75" w:type="dxa"/>
              <w:bottom w:w="75" w:type="dxa"/>
              <w:right w:w="75" w:type="dxa"/>
            </w:tcMar>
            <w:hideMark/>
          </w:tcPr>
          <w:p w14:paraId="111D3407" w14:textId="77777777" w:rsidR="00A82DFC" w:rsidRPr="00A82DFC" w:rsidRDefault="00A82DFC" w:rsidP="00A82DFC">
            <w:r w:rsidRPr="00A82DFC">
              <w:t>Ren et al</w:t>
            </w:r>
            <w:hyperlink r:id="rId706" w:anchor="bib14" w:history="1">
              <w:r w:rsidRPr="00A82DFC">
                <w:rPr>
                  <w:rStyle w:val="Hyperlink"/>
                  <w:vertAlign w:val="superscript"/>
                </w:rPr>
                <w:t>14</w:t>
              </w:r>
            </w:hyperlink>
          </w:p>
        </w:tc>
        <w:tc>
          <w:tcPr>
            <w:tcW w:w="0" w:type="auto"/>
            <w:tcBorders>
              <w:bottom w:val="nil"/>
              <w:right w:val="nil"/>
            </w:tcBorders>
            <w:tcMar>
              <w:top w:w="75" w:type="dxa"/>
              <w:left w:w="75" w:type="dxa"/>
              <w:bottom w:w="75" w:type="dxa"/>
              <w:right w:w="75" w:type="dxa"/>
            </w:tcMar>
            <w:hideMark/>
          </w:tcPr>
          <w:p w14:paraId="2861B21B"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46FA8D2D"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1506C93F"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40633DD1"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3A476327"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5FB39C0B"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087639C7" w14:textId="77777777" w:rsidR="00A82DFC" w:rsidRPr="00A82DFC" w:rsidRDefault="00A82DFC" w:rsidP="00A82DFC">
            <w:r w:rsidRPr="00A82DFC">
              <w:t>low</w:t>
            </w:r>
          </w:p>
        </w:tc>
      </w:tr>
      <w:tr w:rsidR="00A82DFC" w:rsidRPr="00A82DFC" w14:paraId="7D1612C0" w14:textId="77777777" w:rsidTr="00A82DFC">
        <w:tc>
          <w:tcPr>
            <w:tcW w:w="0" w:type="auto"/>
            <w:tcBorders>
              <w:bottom w:val="nil"/>
              <w:right w:val="nil"/>
            </w:tcBorders>
            <w:tcMar>
              <w:top w:w="75" w:type="dxa"/>
              <w:left w:w="75" w:type="dxa"/>
              <w:bottom w:w="75" w:type="dxa"/>
              <w:right w:w="75" w:type="dxa"/>
            </w:tcMar>
            <w:hideMark/>
          </w:tcPr>
          <w:p w14:paraId="3ACCE590" w14:textId="77777777" w:rsidR="00A82DFC" w:rsidRPr="00A82DFC" w:rsidRDefault="00A82DFC" w:rsidP="00A82DFC">
            <w:r w:rsidRPr="00A82DFC">
              <w:t>Feng et al</w:t>
            </w:r>
            <w:hyperlink r:id="rId707" w:anchor="bib16" w:history="1">
              <w:r w:rsidRPr="00A82DFC">
                <w:rPr>
                  <w:rStyle w:val="Hyperlink"/>
                  <w:vertAlign w:val="superscript"/>
                </w:rPr>
                <w:t>16</w:t>
              </w:r>
            </w:hyperlink>
          </w:p>
        </w:tc>
        <w:tc>
          <w:tcPr>
            <w:tcW w:w="0" w:type="auto"/>
            <w:tcBorders>
              <w:bottom w:val="nil"/>
              <w:right w:val="nil"/>
            </w:tcBorders>
            <w:tcMar>
              <w:top w:w="75" w:type="dxa"/>
              <w:left w:w="75" w:type="dxa"/>
              <w:bottom w:w="75" w:type="dxa"/>
              <w:right w:w="75" w:type="dxa"/>
            </w:tcMar>
            <w:hideMark/>
          </w:tcPr>
          <w:p w14:paraId="618F8C7E"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5B0DAD0A"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36B44EB8"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3E3CCCE0"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3D8C73A9"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503DDC68"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703D5C97" w14:textId="77777777" w:rsidR="00A82DFC" w:rsidRPr="00A82DFC" w:rsidRDefault="00A82DFC" w:rsidP="00A82DFC">
            <w:r w:rsidRPr="00A82DFC">
              <w:t>unclear</w:t>
            </w:r>
          </w:p>
        </w:tc>
      </w:tr>
      <w:tr w:rsidR="00A82DFC" w:rsidRPr="00A82DFC" w14:paraId="1435E3DB" w14:textId="77777777" w:rsidTr="00A82DFC">
        <w:tc>
          <w:tcPr>
            <w:tcW w:w="0" w:type="auto"/>
            <w:tcBorders>
              <w:bottom w:val="nil"/>
              <w:right w:val="nil"/>
            </w:tcBorders>
            <w:tcMar>
              <w:top w:w="75" w:type="dxa"/>
              <w:left w:w="75" w:type="dxa"/>
              <w:bottom w:w="75" w:type="dxa"/>
              <w:right w:w="75" w:type="dxa"/>
            </w:tcMar>
            <w:hideMark/>
          </w:tcPr>
          <w:p w14:paraId="52DA405E" w14:textId="77777777" w:rsidR="00A82DFC" w:rsidRPr="00A82DFC" w:rsidRDefault="00A82DFC" w:rsidP="00A82DFC">
            <w:r w:rsidRPr="00A82DFC">
              <w:t>Wang et al</w:t>
            </w:r>
            <w:hyperlink r:id="rId708" w:anchor="bib17" w:history="1">
              <w:r w:rsidRPr="00A82DFC">
                <w:rPr>
                  <w:rStyle w:val="Hyperlink"/>
                  <w:vertAlign w:val="superscript"/>
                </w:rPr>
                <w:t>17</w:t>
              </w:r>
            </w:hyperlink>
          </w:p>
        </w:tc>
        <w:tc>
          <w:tcPr>
            <w:tcW w:w="0" w:type="auto"/>
            <w:tcBorders>
              <w:bottom w:val="nil"/>
              <w:right w:val="nil"/>
            </w:tcBorders>
            <w:tcMar>
              <w:top w:w="75" w:type="dxa"/>
              <w:left w:w="75" w:type="dxa"/>
              <w:bottom w:w="75" w:type="dxa"/>
              <w:right w:w="75" w:type="dxa"/>
            </w:tcMar>
            <w:hideMark/>
          </w:tcPr>
          <w:p w14:paraId="19E4304A"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621D4E10" w14:textId="77777777" w:rsidR="00A82DFC" w:rsidRPr="00A82DFC" w:rsidRDefault="00A82DFC" w:rsidP="00A82DFC">
            <w:r w:rsidRPr="00A82DFC">
              <w:t>high</w:t>
            </w:r>
          </w:p>
        </w:tc>
        <w:tc>
          <w:tcPr>
            <w:tcW w:w="0" w:type="auto"/>
            <w:tcBorders>
              <w:bottom w:val="nil"/>
              <w:right w:val="nil"/>
            </w:tcBorders>
            <w:tcMar>
              <w:top w:w="75" w:type="dxa"/>
              <w:left w:w="75" w:type="dxa"/>
              <w:bottom w:w="75" w:type="dxa"/>
              <w:right w:w="75" w:type="dxa"/>
            </w:tcMar>
            <w:hideMark/>
          </w:tcPr>
          <w:p w14:paraId="1948AB15"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13D8145B"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6391A4B9"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656939DA"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10DD4893" w14:textId="77777777" w:rsidR="00A82DFC" w:rsidRPr="00A82DFC" w:rsidRDefault="00A82DFC" w:rsidP="00A82DFC">
            <w:r w:rsidRPr="00A82DFC">
              <w:t>high</w:t>
            </w:r>
          </w:p>
        </w:tc>
      </w:tr>
      <w:tr w:rsidR="00A82DFC" w:rsidRPr="00A82DFC" w14:paraId="54E1972D" w14:textId="77777777" w:rsidTr="00A82DFC">
        <w:tc>
          <w:tcPr>
            <w:tcW w:w="0" w:type="auto"/>
            <w:tcBorders>
              <w:bottom w:val="nil"/>
              <w:right w:val="nil"/>
            </w:tcBorders>
            <w:tcMar>
              <w:top w:w="75" w:type="dxa"/>
              <w:left w:w="75" w:type="dxa"/>
              <w:bottom w:w="75" w:type="dxa"/>
              <w:right w:w="75" w:type="dxa"/>
            </w:tcMar>
            <w:hideMark/>
          </w:tcPr>
          <w:p w14:paraId="727301BA" w14:textId="77777777" w:rsidR="00A82DFC" w:rsidRPr="00A82DFC" w:rsidRDefault="00A82DFC" w:rsidP="00A82DFC">
            <w:r w:rsidRPr="00A82DFC">
              <w:t>Qian et al</w:t>
            </w:r>
            <w:hyperlink r:id="rId709" w:anchor="bib19" w:history="1">
              <w:r w:rsidRPr="00A82DFC">
                <w:rPr>
                  <w:rStyle w:val="Hyperlink"/>
                  <w:vertAlign w:val="superscript"/>
                </w:rPr>
                <w:t>19</w:t>
              </w:r>
            </w:hyperlink>
          </w:p>
        </w:tc>
        <w:tc>
          <w:tcPr>
            <w:tcW w:w="0" w:type="auto"/>
            <w:tcBorders>
              <w:bottom w:val="nil"/>
              <w:right w:val="nil"/>
            </w:tcBorders>
            <w:tcMar>
              <w:top w:w="75" w:type="dxa"/>
              <w:left w:w="75" w:type="dxa"/>
              <w:bottom w:w="75" w:type="dxa"/>
              <w:right w:w="75" w:type="dxa"/>
            </w:tcMar>
            <w:hideMark/>
          </w:tcPr>
          <w:p w14:paraId="41162D1D"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0ACD84C9"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096BBEEE"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058874E0" w14:textId="77777777" w:rsidR="00A82DFC" w:rsidRPr="00A82DFC" w:rsidRDefault="00A82DFC" w:rsidP="00A82DFC">
            <w:r w:rsidRPr="00A82DFC">
              <w:t>unclear</w:t>
            </w:r>
          </w:p>
        </w:tc>
        <w:tc>
          <w:tcPr>
            <w:tcW w:w="0" w:type="auto"/>
            <w:tcBorders>
              <w:bottom w:val="nil"/>
              <w:right w:val="nil"/>
            </w:tcBorders>
            <w:tcMar>
              <w:top w:w="75" w:type="dxa"/>
              <w:left w:w="75" w:type="dxa"/>
              <w:bottom w:w="75" w:type="dxa"/>
              <w:right w:w="75" w:type="dxa"/>
            </w:tcMar>
            <w:hideMark/>
          </w:tcPr>
          <w:p w14:paraId="5EF862A1"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79ECAF99" w14:textId="77777777" w:rsidR="00A82DFC" w:rsidRPr="00A82DFC" w:rsidRDefault="00A82DFC" w:rsidP="00A82DFC">
            <w:r w:rsidRPr="00A82DFC">
              <w:t>low</w:t>
            </w:r>
          </w:p>
        </w:tc>
        <w:tc>
          <w:tcPr>
            <w:tcW w:w="0" w:type="auto"/>
            <w:tcBorders>
              <w:bottom w:val="nil"/>
              <w:right w:val="nil"/>
            </w:tcBorders>
            <w:tcMar>
              <w:top w:w="75" w:type="dxa"/>
              <w:left w:w="75" w:type="dxa"/>
              <w:bottom w:w="75" w:type="dxa"/>
              <w:right w:w="75" w:type="dxa"/>
            </w:tcMar>
            <w:hideMark/>
          </w:tcPr>
          <w:p w14:paraId="08197D1E" w14:textId="77777777" w:rsidR="00A82DFC" w:rsidRPr="00A82DFC" w:rsidRDefault="00A82DFC" w:rsidP="00A82DFC">
            <w:r w:rsidRPr="00A82DFC">
              <w:t>low</w:t>
            </w:r>
          </w:p>
        </w:tc>
      </w:tr>
    </w:tbl>
    <w:p w14:paraId="6D718AC9" w14:textId="77777777" w:rsidR="00A82DFC" w:rsidRPr="00A82DFC" w:rsidRDefault="00A82DFC" w:rsidP="00A82DFC">
      <w:r w:rsidRPr="00A82DFC">
        <w:t>3.3. Evidence summary and description</w:t>
      </w:r>
    </w:p>
    <w:p w14:paraId="37E6415F" w14:textId="77777777" w:rsidR="00A82DFC" w:rsidRPr="00A82DFC" w:rsidRDefault="00A82DFC" w:rsidP="00A82DFC">
      <w:r w:rsidRPr="00A82DFC">
        <w:t>The contents extracted from the included studies specifically focusing on five aspects: influencing factors, prevention management, pneumoperitoneum establishment management, intraoperative monitoring, and intervention methods. Altogether 15 evidence-based strategies had been summarized in preventing the occurrence of subcutaneous emphysema in laparoscopic surgery, as shown in </w:t>
      </w:r>
      <w:hyperlink r:id="rId710" w:anchor="tbl3" w:history="1">
        <w:r w:rsidRPr="00A82DFC">
          <w:rPr>
            <w:rStyle w:val="Hyperlink"/>
          </w:rPr>
          <w:t>Table 3</w:t>
        </w:r>
      </w:hyperlink>
      <w:r w:rsidRPr="00A82DFC">
        <w:t>.</w:t>
      </w:r>
    </w:p>
    <w:p w14:paraId="1766B933" w14:textId="77777777" w:rsidR="00A82DFC" w:rsidRPr="00A82DFC" w:rsidRDefault="00A82DFC" w:rsidP="00A82DFC">
      <w:r w:rsidRPr="00A82DFC">
        <w:t>Table 3. Summary of evidence-based strategies to prevent the occurrence of subcutaneous emphysema in laparoscopic surgery.</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341"/>
        <w:gridCol w:w="5593"/>
        <w:gridCol w:w="581"/>
      </w:tblGrid>
      <w:tr w:rsidR="00A82DFC" w:rsidRPr="00A82DFC" w14:paraId="1A978FF5"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5ADB8B47" w14:textId="77777777" w:rsidR="00A82DFC" w:rsidRPr="00A82DFC" w:rsidRDefault="00A82DFC" w:rsidP="00A82DFC">
            <w:pPr>
              <w:rPr>
                <w:b/>
                <w:bCs/>
              </w:rPr>
            </w:pPr>
            <w:r w:rsidRPr="00A82DFC">
              <w:rPr>
                <w:b/>
                <w:bCs/>
              </w:rPr>
              <w:t>Evidence type</w:t>
            </w:r>
          </w:p>
        </w:tc>
        <w:tc>
          <w:tcPr>
            <w:tcW w:w="0" w:type="auto"/>
            <w:tcBorders>
              <w:bottom w:val="single" w:sz="6" w:space="0" w:color="8E8E8E"/>
              <w:right w:val="nil"/>
            </w:tcBorders>
            <w:tcMar>
              <w:top w:w="75" w:type="dxa"/>
              <w:left w:w="75" w:type="dxa"/>
              <w:bottom w:w="75" w:type="dxa"/>
              <w:right w:w="75" w:type="dxa"/>
            </w:tcMar>
            <w:hideMark/>
          </w:tcPr>
          <w:p w14:paraId="337B1403" w14:textId="77777777" w:rsidR="00A82DFC" w:rsidRPr="00A82DFC" w:rsidRDefault="00A82DFC" w:rsidP="00A82DFC">
            <w:pPr>
              <w:rPr>
                <w:b/>
                <w:bCs/>
              </w:rPr>
            </w:pPr>
            <w:r w:rsidRPr="00A82DFC">
              <w:rPr>
                <w:b/>
                <w:bCs/>
              </w:rPr>
              <w:t>Literature content/theme</w:t>
            </w:r>
          </w:p>
        </w:tc>
        <w:tc>
          <w:tcPr>
            <w:tcW w:w="0" w:type="auto"/>
            <w:tcBorders>
              <w:bottom w:val="single" w:sz="6" w:space="0" w:color="8E8E8E"/>
              <w:right w:val="nil"/>
            </w:tcBorders>
            <w:tcMar>
              <w:top w:w="75" w:type="dxa"/>
              <w:left w:w="75" w:type="dxa"/>
              <w:bottom w:w="75" w:type="dxa"/>
              <w:right w:w="75" w:type="dxa"/>
            </w:tcMar>
            <w:hideMark/>
          </w:tcPr>
          <w:p w14:paraId="13BB7C2D" w14:textId="77777777" w:rsidR="00A82DFC" w:rsidRPr="00A82DFC" w:rsidRDefault="00A82DFC" w:rsidP="00A82DFC">
            <w:pPr>
              <w:rPr>
                <w:b/>
                <w:bCs/>
              </w:rPr>
            </w:pPr>
            <w:r w:rsidRPr="00A82DFC">
              <w:rPr>
                <w:b/>
                <w:bCs/>
              </w:rPr>
              <w:t>level</w:t>
            </w:r>
          </w:p>
        </w:tc>
      </w:tr>
      <w:tr w:rsidR="00A82DFC" w:rsidRPr="00A82DFC" w14:paraId="798D8441" w14:textId="77777777" w:rsidTr="00A82DFC">
        <w:tc>
          <w:tcPr>
            <w:tcW w:w="0" w:type="auto"/>
            <w:tcBorders>
              <w:bottom w:val="nil"/>
              <w:right w:val="nil"/>
            </w:tcBorders>
            <w:tcMar>
              <w:top w:w="75" w:type="dxa"/>
              <w:left w:w="75" w:type="dxa"/>
              <w:bottom w:w="75" w:type="dxa"/>
              <w:right w:w="75" w:type="dxa"/>
            </w:tcMar>
            <w:hideMark/>
          </w:tcPr>
          <w:p w14:paraId="437A7A07" w14:textId="77777777" w:rsidR="00A82DFC" w:rsidRPr="00A82DFC" w:rsidRDefault="00A82DFC" w:rsidP="00A82DFC">
            <w:r w:rsidRPr="00A82DFC">
              <w:t>Influencing Factors</w:t>
            </w:r>
          </w:p>
        </w:tc>
        <w:tc>
          <w:tcPr>
            <w:tcW w:w="0" w:type="auto"/>
            <w:tcBorders>
              <w:bottom w:val="nil"/>
              <w:right w:val="nil"/>
            </w:tcBorders>
            <w:tcMar>
              <w:top w:w="75" w:type="dxa"/>
              <w:left w:w="75" w:type="dxa"/>
              <w:bottom w:w="75" w:type="dxa"/>
              <w:right w:w="75" w:type="dxa"/>
            </w:tcMar>
            <w:hideMark/>
          </w:tcPr>
          <w:p w14:paraId="4CA83815" w14:textId="77777777" w:rsidR="00A82DFC" w:rsidRPr="00A82DFC" w:rsidRDefault="00A82DFC" w:rsidP="00A82DFC">
            <w:r w:rsidRPr="00A82DFC">
              <w:t>1.Complexity of surgery, surgeon experience, weight and subcutaneous fat thickness, patient comorbidities, CO</w:t>
            </w:r>
            <w:r w:rsidRPr="00A82DFC">
              <w:rPr>
                <w:vertAlign w:val="subscript"/>
              </w:rPr>
              <w:t>2</w:t>
            </w:r>
            <w:r w:rsidRPr="00A82DFC">
              <w:t> flow and pressure, Veress needle placement, the number of trocars, and poor cardiopulmonary reserve</w:t>
            </w:r>
            <w:hyperlink r:id="rId711" w:anchor="bib9" w:history="1">
              <w:r w:rsidRPr="00A82DFC">
                <w:rPr>
                  <w:rStyle w:val="Hyperlink"/>
                  <w:vertAlign w:val="superscript"/>
                </w:rPr>
                <w:t>9</w:t>
              </w:r>
            </w:hyperlink>
            <w:r w:rsidRPr="00A82DFC">
              <w:rPr>
                <w:vertAlign w:val="superscript"/>
              </w:rPr>
              <w:t>,</w:t>
            </w:r>
            <w:hyperlink r:id="rId712" w:anchor="bib13" w:history="1">
              <w:r w:rsidRPr="00A82DFC">
                <w:rPr>
                  <w:rStyle w:val="Hyperlink"/>
                  <w:vertAlign w:val="superscript"/>
                </w:rPr>
                <w:t>13</w:t>
              </w:r>
            </w:hyperlink>
            <w:r w:rsidRPr="00A82DFC">
              <w:rPr>
                <w:vertAlign w:val="superscript"/>
              </w:rPr>
              <w:t>,</w:t>
            </w:r>
            <w:hyperlink r:id="rId713" w:anchor="bib15" w:history="1">
              <w:r w:rsidRPr="00A82DFC">
                <w:rPr>
                  <w:rStyle w:val="Hyperlink"/>
                  <w:vertAlign w:val="superscript"/>
                </w:rPr>
                <w:t>15</w:t>
              </w:r>
            </w:hyperlink>
            <w:r w:rsidRPr="00A82DFC">
              <w:rPr>
                <w:vertAlign w:val="superscript"/>
              </w:rPr>
              <w:t>,</w:t>
            </w:r>
            <w:hyperlink r:id="rId714" w:anchor="bib18" w:history="1">
              <w:r w:rsidRPr="00A82DFC">
                <w:rPr>
                  <w:rStyle w:val="Hyperlink"/>
                  <w:vertAlign w:val="superscript"/>
                </w:rPr>
                <w:t>18</w:t>
              </w:r>
            </w:hyperlink>
            <w:r w:rsidRPr="00A82DFC">
              <w:rPr>
                <w:vertAlign w:val="superscript"/>
              </w:rPr>
              <w:t>,</w:t>
            </w:r>
            <w:hyperlink r:id="rId715" w:anchor="bib20" w:history="1">
              <w:r w:rsidRPr="00A82DFC">
                <w:rPr>
                  <w:rStyle w:val="Hyperlink"/>
                  <w:vertAlign w:val="superscript"/>
                </w:rPr>
                <w:t>20</w:t>
              </w:r>
            </w:hyperlink>
          </w:p>
        </w:tc>
        <w:tc>
          <w:tcPr>
            <w:tcW w:w="0" w:type="auto"/>
            <w:tcBorders>
              <w:bottom w:val="nil"/>
              <w:right w:val="nil"/>
            </w:tcBorders>
            <w:tcMar>
              <w:top w:w="75" w:type="dxa"/>
              <w:left w:w="75" w:type="dxa"/>
              <w:bottom w:w="75" w:type="dxa"/>
              <w:right w:w="75" w:type="dxa"/>
            </w:tcMar>
            <w:hideMark/>
          </w:tcPr>
          <w:p w14:paraId="6C7C59CA" w14:textId="77777777" w:rsidR="00A82DFC" w:rsidRPr="00A82DFC" w:rsidRDefault="00A82DFC" w:rsidP="00A82DFC">
            <w:r w:rsidRPr="00A82DFC">
              <w:t>5b</w:t>
            </w:r>
          </w:p>
        </w:tc>
      </w:tr>
      <w:tr w:rsidR="00A82DFC" w:rsidRPr="00A82DFC" w14:paraId="3E39E34B" w14:textId="77777777" w:rsidTr="00A82DFC">
        <w:tc>
          <w:tcPr>
            <w:tcW w:w="0" w:type="auto"/>
            <w:vMerge w:val="restart"/>
            <w:tcBorders>
              <w:bottom w:val="nil"/>
              <w:right w:val="nil"/>
            </w:tcBorders>
            <w:tcMar>
              <w:top w:w="75" w:type="dxa"/>
              <w:left w:w="75" w:type="dxa"/>
              <w:bottom w:w="75" w:type="dxa"/>
              <w:right w:w="75" w:type="dxa"/>
            </w:tcMar>
            <w:hideMark/>
          </w:tcPr>
          <w:p w14:paraId="4517A4C7" w14:textId="77777777" w:rsidR="00A82DFC" w:rsidRPr="00A82DFC" w:rsidRDefault="00A82DFC" w:rsidP="00A82DFC">
            <w:r w:rsidRPr="00A82DFC">
              <w:t>Prevention</w:t>
            </w:r>
          </w:p>
        </w:tc>
        <w:tc>
          <w:tcPr>
            <w:tcW w:w="0" w:type="auto"/>
            <w:tcBorders>
              <w:bottom w:val="nil"/>
              <w:right w:val="nil"/>
            </w:tcBorders>
            <w:tcMar>
              <w:top w:w="75" w:type="dxa"/>
              <w:left w:w="75" w:type="dxa"/>
              <w:bottom w:w="75" w:type="dxa"/>
              <w:right w:w="75" w:type="dxa"/>
            </w:tcMar>
            <w:hideMark/>
          </w:tcPr>
          <w:p w14:paraId="3719472D" w14:textId="77777777" w:rsidR="00A82DFC" w:rsidRPr="00A82DFC" w:rsidRDefault="00A82DFC" w:rsidP="00A82DFC">
            <w:r w:rsidRPr="00A82DFC">
              <w:t>2. Proper Veress needle placement. The needle entry failure, and port leakage or detachment should be prevented in the initial abdominal pathway</w:t>
            </w:r>
            <w:hyperlink r:id="rId716" w:anchor="bib18" w:history="1">
              <w:r w:rsidRPr="00A82DFC">
                <w:rPr>
                  <w:rStyle w:val="Hyperlink"/>
                  <w:vertAlign w:val="superscript"/>
                </w:rPr>
                <w:t>18</w:t>
              </w:r>
            </w:hyperlink>
            <w:r w:rsidRPr="00A82DFC">
              <w:rPr>
                <w:vertAlign w:val="superscript"/>
              </w:rPr>
              <w:t>,</w:t>
            </w:r>
            <w:hyperlink r:id="rId717" w:anchor="bib20" w:history="1">
              <w:r w:rsidRPr="00A82DFC">
                <w:rPr>
                  <w:rStyle w:val="Hyperlink"/>
                  <w:vertAlign w:val="superscript"/>
                </w:rPr>
                <w:t>20</w:t>
              </w:r>
            </w:hyperlink>
            <w:r w:rsidRPr="00A82DFC">
              <w:rPr>
                <w:vertAlign w:val="superscript"/>
              </w:rPr>
              <w:t>,</w:t>
            </w:r>
            <w:hyperlink r:id="rId718" w:anchor="bib21" w:history="1">
              <w:r w:rsidRPr="00A82DFC">
                <w:rPr>
                  <w:rStyle w:val="Hyperlink"/>
                  <w:vertAlign w:val="superscript"/>
                </w:rPr>
                <w:t>21</w:t>
              </w:r>
            </w:hyperlink>
          </w:p>
        </w:tc>
        <w:tc>
          <w:tcPr>
            <w:tcW w:w="0" w:type="auto"/>
            <w:tcBorders>
              <w:bottom w:val="nil"/>
              <w:right w:val="nil"/>
            </w:tcBorders>
            <w:tcMar>
              <w:top w:w="75" w:type="dxa"/>
              <w:left w:w="75" w:type="dxa"/>
              <w:bottom w:w="75" w:type="dxa"/>
              <w:right w:w="75" w:type="dxa"/>
            </w:tcMar>
            <w:hideMark/>
          </w:tcPr>
          <w:p w14:paraId="5FCC5DDD" w14:textId="77777777" w:rsidR="00A82DFC" w:rsidRPr="00A82DFC" w:rsidRDefault="00A82DFC" w:rsidP="00A82DFC">
            <w:r w:rsidRPr="00A82DFC">
              <w:t>5b</w:t>
            </w:r>
          </w:p>
        </w:tc>
      </w:tr>
      <w:tr w:rsidR="00A82DFC" w:rsidRPr="00A82DFC" w14:paraId="2CAE7A16" w14:textId="77777777" w:rsidTr="00A82DFC">
        <w:tc>
          <w:tcPr>
            <w:tcW w:w="0" w:type="auto"/>
            <w:vMerge/>
            <w:tcBorders>
              <w:bottom w:val="nil"/>
              <w:right w:val="nil"/>
            </w:tcBorders>
            <w:hideMark/>
          </w:tcPr>
          <w:p w14:paraId="4DD17F53"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790E6D23" w14:textId="77777777" w:rsidR="00A82DFC" w:rsidRPr="00A82DFC" w:rsidRDefault="00A82DFC" w:rsidP="00A82DFC">
            <w:r w:rsidRPr="00A82DFC">
              <w:t>3. Reducing the number of times a pneumoperitoneum needle enters the abdomen</w:t>
            </w:r>
            <w:hyperlink r:id="rId719" w:anchor="bib9" w:history="1">
              <w:r w:rsidRPr="00A82DFC">
                <w:rPr>
                  <w:rStyle w:val="Hyperlink"/>
                  <w:vertAlign w:val="superscript"/>
                </w:rPr>
                <w:t>9</w:t>
              </w:r>
            </w:hyperlink>
            <w:r w:rsidRPr="00A82DFC">
              <w:rPr>
                <w:vertAlign w:val="superscript"/>
              </w:rPr>
              <w:t>,</w:t>
            </w:r>
            <w:hyperlink r:id="rId720" w:anchor="bib15" w:history="1">
              <w:r w:rsidRPr="00A82DFC">
                <w:rPr>
                  <w:rStyle w:val="Hyperlink"/>
                  <w:vertAlign w:val="superscript"/>
                </w:rPr>
                <w:t>15</w:t>
              </w:r>
            </w:hyperlink>
          </w:p>
        </w:tc>
        <w:tc>
          <w:tcPr>
            <w:tcW w:w="0" w:type="auto"/>
            <w:tcBorders>
              <w:bottom w:val="nil"/>
              <w:right w:val="nil"/>
            </w:tcBorders>
            <w:tcMar>
              <w:top w:w="75" w:type="dxa"/>
              <w:left w:w="75" w:type="dxa"/>
              <w:bottom w:w="75" w:type="dxa"/>
              <w:right w:w="75" w:type="dxa"/>
            </w:tcMar>
            <w:hideMark/>
          </w:tcPr>
          <w:p w14:paraId="397DDDB0" w14:textId="77777777" w:rsidR="00A82DFC" w:rsidRPr="00A82DFC" w:rsidRDefault="00A82DFC" w:rsidP="00A82DFC">
            <w:r w:rsidRPr="00A82DFC">
              <w:t>3b</w:t>
            </w:r>
          </w:p>
        </w:tc>
      </w:tr>
      <w:tr w:rsidR="00A82DFC" w:rsidRPr="00A82DFC" w14:paraId="34E98D5C" w14:textId="77777777" w:rsidTr="00A82DFC">
        <w:tc>
          <w:tcPr>
            <w:tcW w:w="0" w:type="auto"/>
            <w:vMerge/>
            <w:tcBorders>
              <w:bottom w:val="nil"/>
              <w:right w:val="nil"/>
            </w:tcBorders>
            <w:hideMark/>
          </w:tcPr>
          <w:p w14:paraId="3C8E6CF8"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3EF72ACE" w14:textId="77777777" w:rsidR="00A82DFC" w:rsidRPr="00A82DFC" w:rsidRDefault="00A82DFC" w:rsidP="00A82DFC">
            <w:r w:rsidRPr="00A82DFC">
              <w:t>4. The specific intra-abdominal CO</w:t>
            </w:r>
            <w:r w:rsidRPr="00A82DFC">
              <w:rPr>
                <w:vertAlign w:val="subscript"/>
              </w:rPr>
              <w:t>2</w:t>
            </w:r>
            <w:r w:rsidRPr="00A82DFC">
              <w:t> pressure used can vary based on the type of surgery, ranging from 12 to 15 mmHg, however the lower pressures are also feasible</w:t>
            </w:r>
            <w:hyperlink r:id="rId721" w:anchor="bib13" w:history="1">
              <w:r w:rsidRPr="00A82DFC">
                <w:rPr>
                  <w:rStyle w:val="Hyperlink"/>
                  <w:vertAlign w:val="superscript"/>
                </w:rPr>
                <w:t>13</w:t>
              </w:r>
            </w:hyperlink>
            <w:r w:rsidRPr="00A82DFC">
              <w:rPr>
                <w:vertAlign w:val="superscript"/>
              </w:rPr>
              <w:t>,</w:t>
            </w:r>
            <w:hyperlink r:id="rId722" w:anchor="bib15" w:history="1">
              <w:r w:rsidRPr="00A82DFC">
                <w:rPr>
                  <w:rStyle w:val="Hyperlink"/>
                  <w:vertAlign w:val="superscript"/>
                </w:rPr>
                <w:t>15</w:t>
              </w:r>
            </w:hyperlink>
            <w:r w:rsidRPr="00A82DFC">
              <w:rPr>
                <w:vertAlign w:val="superscript"/>
              </w:rPr>
              <w:t>,</w:t>
            </w:r>
            <w:hyperlink r:id="rId723" w:anchor="bib21" w:history="1">
              <w:r w:rsidRPr="00A82DFC">
                <w:rPr>
                  <w:rStyle w:val="Hyperlink"/>
                  <w:vertAlign w:val="superscript"/>
                </w:rPr>
                <w:t>21</w:t>
              </w:r>
            </w:hyperlink>
          </w:p>
        </w:tc>
        <w:tc>
          <w:tcPr>
            <w:tcW w:w="0" w:type="auto"/>
            <w:tcBorders>
              <w:bottom w:val="nil"/>
              <w:right w:val="nil"/>
            </w:tcBorders>
            <w:tcMar>
              <w:top w:w="75" w:type="dxa"/>
              <w:left w:w="75" w:type="dxa"/>
              <w:bottom w:w="75" w:type="dxa"/>
              <w:right w:w="75" w:type="dxa"/>
            </w:tcMar>
            <w:hideMark/>
          </w:tcPr>
          <w:p w14:paraId="2B31E9F8" w14:textId="77777777" w:rsidR="00A82DFC" w:rsidRPr="00A82DFC" w:rsidRDefault="00A82DFC" w:rsidP="00A82DFC">
            <w:r w:rsidRPr="00A82DFC">
              <w:t>5b</w:t>
            </w:r>
          </w:p>
        </w:tc>
      </w:tr>
      <w:tr w:rsidR="00A82DFC" w:rsidRPr="00A82DFC" w14:paraId="4C3CAAE6" w14:textId="77777777" w:rsidTr="00A82DFC">
        <w:tc>
          <w:tcPr>
            <w:tcW w:w="0" w:type="auto"/>
            <w:vMerge/>
            <w:tcBorders>
              <w:bottom w:val="nil"/>
              <w:right w:val="nil"/>
            </w:tcBorders>
            <w:hideMark/>
          </w:tcPr>
          <w:p w14:paraId="7EE0DA16"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31B6BC4" w14:textId="77777777" w:rsidR="00A82DFC" w:rsidRPr="00A82DFC" w:rsidRDefault="00A82DFC" w:rsidP="00A82DFC">
            <w:r w:rsidRPr="00A82DFC">
              <w:t>5. Monitoring insufflator settings for pressure, flow rate, and volume of gas with alarm settings</w:t>
            </w:r>
            <w:hyperlink r:id="rId724" w:anchor="bib9" w:history="1">
              <w:r w:rsidRPr="00A82DFC">
                <w:rPr>
                  <w:rStyle w:val="Hyperlink"/>
                  <w:vertAlign w:val="superscript"/>
                </w:rPr>
                <w:t>9</w:t>
              </w:r>
            </w:hyperlink>
          </w:p>
        </w:tc>
        <w:tc>
          <w:tcPr>
            <w:tcW w:w="0" w:type="auto"/>
            <w:tcBorders>
              <w:bottom w:val="nil"/>
              <w:right w:val="nil"/>
            </w:tcBorders>
            <w:tcMar>
              <w:top w:w="75" w:type="dxa"/>
              <w:left w:w="75" w:type="dxa"/>
              <w:bottom w:w="75" w:type="dxa"/>
              <w:right w:w="75" w:type="dxa"/>
            </w:tcMar>
            <w:hideMark/>
          </w:tcPr>
          <w:p w14:paraId="1E01F5BA" w14:textId="77777777" w:rsidR="00A82DFC" w:rsidRPr="00A82DFC" w:rsidRDefault="00A82DFC" w:rsidP="00A82DFC">
            <w:r w:rsidRPr="00A82DFC">
              <w:t>3b</w:t>
            </w:r>
          </w:p>
        </w:tc>
      </w:tr>
      <w:tr w:rsidR="00A82DFC" w:rsidRPr="00A82DFC" w14:paraId="4A7A981D" w14:textId="77777777" w:rsidTr="00A82DFC">
        <w:tc>
          <w:tcPr>
            <w:tcW w:w="0" w:type="auto"/>
            <w:vMerge w:val="restart"/>
            <w:tcBorders>
              <w:bottom w:val="nil"/>
              <w:right w:val="nil"/>
            </w:tcBorders>
            <w:tcMar>
              <w:top w:w="75" w:type="dxa"/>
              <w:left w:w="75" w:type="dxa"/>
              <w:bottom w:w="75" w:type="dxa"/>
              <w:right w:w="75" w:type="dxa"/>
            </w:tcMar>
            <w:hideMark/>
          </w:tcPr>
          <w:p w14:paraId="4E751A96" w14:textId="77777777" w:rsidR="00A82DFC" w:rsidRPr="00A82DFC" w:rsidRDefault="00A82DFC" w:rsidP="00A82DFC">
            <w:r w:rsidRPr="00A82DFC">
              <w:t>Establishment and Management of Pneumoperitoneum</w:t>
            </w:r>
          </w:p>
        </w:tc>
        <w:tc>
          <w:tcPr>
            <w:tcW w:w="0" w:type="auto"/>
            <w:tcBorders>
              <w:bottom w:val="nil"/>
              <w:right w:val="nil"/>
            </w:tcBorders>
            <w:tcMar>
              <w:top w:w="75" w:type="dxa"/>
              <w:left w:w="75" w:type="dxa"/>
              <w:bottom w:w="75" w:type="dxa"/>
              <w:right w:w="75" w:type="dxa"/>
            </w:tcMar>
            <w:hideMark/>
          </w:tcPr>
          <w:p w14:paraId="7D89CEF2" w14:textId="77777777" w:rsidR="00A82DFC" w:rsidRPr="00A82DFC" w:rsidRDefault="00A82DFC" w:rsidP="00A82DFC">
            <w:r w:rsidRPr="00A82DFC">
              <w:t>6. The rate of CO</w:t>
            </w:r>
            <w:r w:rsidRPr="00A82DFC">
              <w:rPr>
                <w:vertAlign w:val="subscript"/>
              </w:rPr>
              <w:t>2</w:t>
            </w:r>
            <w:r w:rsidRPr="00A82DFC">
              <w:t> gas flow is initially set low and then gradually increased to avoid needle/port displacement or occlusion</w:t>
            </w:r>
            <w:hyperlink r:id="rId725" w:anchor="bib15" w:history="1">
              <w:r w:rsidRPr="00A82DFC">
                <w:rPr>
                  <w:rStyle w:val="Hyperlink"/>
                  <w:vertAlign w:val="superscript"/>
                </w:rPr>
                <w:t>15</w:t>
              </w:r>
            </w:hyperlink>
            <w:r w:rsidRPr="00A82DFC">
              <w:rPr>
                <w:vertAlign w:val="superscript"/>
              </w:rPr>
              <w:t>,</w:t>
            </w:r>
            <w:hyperlink r:id="rId726" w:anchor="bib21" w:history="1">
              <w:r w:rsidRPr="00A82DFC">
                <w:rPr>
                  <w:rStyle w:val="Hyperlink"/>
                  <w:vertAlign w:val="superscript"/>
                </w:rPr>
                <w:t>21</w:t>
              </w:r>
            </w:hyperlink>
          </w:p>
        </w:tc>
        <w:tc>
          <w:tcPr>
            <w:tcW w:w="0" w:type="auto"/>
            <w:tcBorders>
              <w:bottom w:val="nil"/>
              <w:right w:val="nil"/>
            </w:tcBorders>
            <w:tcMar>
              <w:top w:w="75" w:type="dxa"/>
              <w:left w:w="75" w:type="dxa"/>
              <w:bottom w:w="75" w:type="dxa"/>
              <w:right w:w="75" w:type="dxa"/>
            </w:tcMar>
            <w:hideMark/>
          </w:tcPr>
          <w:p w14:paraId="2AD50DAE" w14:textId="77777777" w:rsidR="00A82DFC" w:rsidRPr="00A82DFC" w:rsidRDefault="00A82DFC" w:rsidP="00A82DFC">
            <w:r w:rsidRPr="00A82DFC">
              <w:t>5b</w:t>
            </w:r>
          </w:p>
        </w:tc>
      </w:tr>
      <w:tr w:rsidR="00A82DFC" w:rsidRPr="00A82DFC" w14:paraId="76889FAD" w14:textId="77777777" w:rsidTr="00A82DFC">
        <w:tc>
          <w:tcPr>
            <w:tcW w:w="0" w:type="auto"/>
            <w:vMerge/>
            <w:tcBorders>
              <w:bottom w:val="nil"/>
              <w:right w:val="nil"/>
            </w:tcBorders>
            <w:hideMark/>
          </w:tcPr>
          <w:p w14:paraId="5C2A6A73"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6242966A" w14:textId="77777777" w:rsidR="00A82DFC" w:rsidRPr="00A82DFC" w:rsidRDefault="00A82DFC" w:rsidP="00A82DFC">
            <w:r w:rsidRPr="00A82DFC">
              <w:t>7. Once the desired intra-abdominal space is secured for the surgical procedure, gas flow should be discontinued, even if it is below the pressure set point</w:t>
            </w:r>
            <w:hyperlink r:id="rId727" w:anchor="bib9" w:history="1">
              <w:r w:rsidRPr="00A82DFC">
                <w:rPr>
                  <w:rStyle w:val="Hyperlink"/>
                  <w:vertAlign w:val="superscript"/>
                </w:rPr>
                <w:t>9</w:t>
              </w:r>
            </w:hyperlink>
          </w:p>
        </w:tc>
        <w:tc>
          <w:tcPr>
            <w:tcW w:w="0" w:type="auto"/>
            <w:tcBorders>
              <w:bottom w:val="nil"/>
              <w:right w:val="nil"/>
            </w:tcBorders>
            <w:tcMar>
              <w:top w:w="75" w:type="dxa"/>
              <w:left w:w="75" w:type="dxa"/>
              <w:bottom w:w="75" w:type="dxa"/>
              <w:right w:w="75" w:type="dxa"/>
            </w:tcMar>
            <w:hideMark/>
          </w:tcPr>
          <w:p w14:paraId="2F915C24" w14:textId="77777777" w:rsidR="00A82DFC" w:rsidRPr="00A82DFC" w:rsidRDefault="00A82DFC" w:rsidP="00A82DFC">
            <w:r w:rsidRPr="00A82DFC">
              <w:t>3b</w:t>
            </w:r>
          </w:p>
        </w:tc>
      </w:tr>
      <w:tr w:rsidR="00A82DFC" w:rsidRPr="00A82DFC" w14:paraId="5B511413" w14:textId="77777777" w:rsidTr="00A82DFC">
        <w:tc>
          <w:tcPr>
            <w:tcW w:w="0" w:type="auto"/>
            <w:vMerge/>
            <w:tcBorders>
              <w:bottom w:val="nil"/>
              <w:right w:val="nil"/>
            </w:tcBorders>
            <w:hideMark/>
          </w:tcPr>
          <w:p w14:paraId="72629E70"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4C6532C9" w14:textId="77777777" w:rsidR="00A82DFC" w:rsidRPr="00A82DFC" w:rsidRDefault="00A82DFC" w:rsidP="00A82DFC">
            <w:r w:rsidRPr="00A82DFC">
              <w:t>8. It is not necessary to increase additional costs for heating or humidifying CO</w:t>
            </w:r>
            <w:r w:rsidRPr="00A82DFC">
              <w:rPr>
                <w:vertAlign w:val="subscript"/>
              </w:rPr>
              <w:t>2</w:t>
            </w:r>
            <w:r w:rsidRPr="00A82DFC">
              <w:t> in laparoscopic surgery</w:t>
            </w:r>
            <w:hyperlink r:id="rId728" w:anchor="bib21" w:history="1">
              <w:r w:rsidRPr="00A82DFC">
                <w:rPr>
                  <w:rStyle w:val="Hyperlink"/>
                  <w:vertAlign w:val="superscript"/>
                </w:rPr>
                <w:t>21</w:t>
              </w:r>
            </w:hyperlink>
          </w:p>
        </w:tc>
        <w:tc>
          <w:tcPr>
            <w:tcW w:w="0" w:type="auto"/>
            <w:tcBorders>
              <w:bottom w:val="nil"/>
              <w:right w:val="nil"/>
            </w:tcBorders>
            <w:tcMar>
              <w:top w:w="75" w:type="dxa"/>
              <w:left w:w="75" w:type="dxa"/>
              <w:bottom w:w="75" w:type="dxa"/>
              <w:right w:w="75" w:type="dxa"/>
            </w:tcMar>
            <w:hideMark/>
          </w:tcPr>
          <w:p w14:paraId="615A2BD9" w14:textId="77777777" w:rsidR="00A82DFC" w:rsidRPr="00A82DFC" w:rsidRDefault="00A82DFC" w:rsidP="00A82DFC">
            <w:r w:rsidRPr="00A82DFC">
              <w:t>5b</w:t>
            </w:r>
          </w:p>
        </w:tc>
      </w:tr>
      <w:tr w:rsidR="00A82DFC" w:rsidRPr="00A82DFC" w14:paraId="2CDF2773" w14:textId="77777777" w:rsidTr="00A82DFC">
        <w:tc>
          <w:tcPr>
            <w:tcW w:w="0" w:type="auto"/>
            <w:vMerge w:val="restart"/>
            <w:tcBorders>
              <w:bottom w:val="nil"/>
              <w:right w:val="nil"/>
            </w:tcBorders>
            <w:tcMar>
              <w:top w:w="75" w:type="dxa"/>
              <w:left w:w="75" w:type="dxa"/>
              <w:bottom w:w="75" w:type="dxa"/>
              <w:right w:w="75" w:type="dxa"/>
            </w:tcMar>
            <w:hideMark/>
          </w:tcPr>
          <w:p w14:paraId="507BFA7D" w14:textId="77777777" w:rsidR="00A82DFC" w:rsidRPr="00A82DFC" w:rsidRDefault="00A82DFC" w:rsidP="00A82DFC">
            <w:r w:rsidRPr="00A82DFC">
              <w:t>Intraoperative Monitoring</w:t>
            </w:r>
          </w:p>
        </w:tc>
        <w:tc>
          <w:tcPr>
            <w:tcW w:w="0" w:type="auto"/>
            <w:tcBorders>
              <w:bottom w:val="nil"/>
              <w:right w:val="nil"/>
            </w:tcBorders>
            <w:tcMar>
              <w:top w:w="75" w:type="dxa"/>
              <w:left w:w="75" w:type="dxa"/>
              <w:bottom w:w="75" w:type="dxa"/>
              <w:right w:w="75" w:type="dxa"/>
            </w:tcMar>
            <w:hideMark/>
          </w:tcPr>
          <w:p w14:paraId="3F45623B" w14:textId="77777777" w:rsidR="00A82DFC" w:rsidRPr="00A82DFC" w:rsidRDefault="00A82DFC" w:rsidP="00A82DFC">
            <w:r w:rsidRPr="00A82DFC">
              <w:t>9. Observing the skin condition of surgical and puncture sites, as well as monitoring vital signs</w:t>
            </w:r>
            <w:hyperlink r:id="rId729" w:anchor="bib15" w:history="1">
              <w:r w:rsidRPr="00A82DFC">
                <w:rPr>
                  <w:rStyle w:val="Hyperlink"/>
                  <w:vertAlign w:val="superscript"/>
                </w:rPr>
                <w:t>15</w:t>
              </w:r>
            </w:hyperlink>
          </w:p>
        </w:tc>
        <w:tc>
          <w:tcPr>
            <w:tcW w:w="0" w:type="auto"/>
            <w:tcBorders>
              <w:bottom w:val="nil"/>
              <w:right w:val="nil"/>
            </w:tcBorders>
            <w:tcMar>
              <w:top w:w="75" w:type="dxa"/>
              <w:left w:w="75" w:type="dxa"/>
              <w:bottom w:w="75" w:type="dxa"/>
              <w:right w:w="75" w:type="dxa"/>
            </w:tcMar>
            <w:hideMark/>
          </w:tcPr>
          <w:p w14:paraId="63D63C96" w14:textId="77777777" w:rsidR="00A82DFC" w:rsidRPr="00A82DFC" w:rsidRDefault="00A82DFC" w:rsidP="00A82DFC">
            <w:r w:rsidRPr="00A82DFC">
              <w:t>3b</w:t>
            </w:r>
          </w:p>
        </w:tc>
      </w:tr>
      <w:tr w:rsidR="00A82DFC" w:rsidRPr="00A82DFC" w14:paraId="2B4FD326" w14:textId="77777777" w:rsidTr="00A82DFC">
        <w:tc>
          <w:tcPr>
            <w:tcW w:w="0" w:type="auto"/>
            <w:vMerge/>
            <w:tcBorders>
              <w:bottom w:val="nil"/>
              <w:right w:val="nil"/>
            </w:tcBorders>
            <w:hideMark/>
          </w:tcPr>
          <w:p w14:paraId="07F94245"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06FFC3B" w14:textId="77777777" w:rsidR="00A82DFC" w:rsidRPr="00A82DFC" w:rsidRDefault="00A82DFC" w:rsidP="00A82DFC">
            <w:r w:rsidRPr="00A82DFC">
              <w:t>10. If minor SCE occurred, and no obvious effect on the patient, it can be temporarily left untreated. However, close observation is necessary, and the surgery should be completed as soon as possible</w:t>
            </w:r>
            <w:hyperlink r:id="rId730" w:anchor="bib15" w:history="1">
              <w:r w:rsidRPr="00A82DFC">
                <w:rPr>
                  <w:rStyle w:val="Hyperlink"/>
                  <w:vertAlign w:val="superscript"/>
                </w:rPr>
                <w:t>15</w:t>
              </w:r>
            </w:hyperlink>
          </w:p>
        </w:tc>
        <w:tc>
          <w:tcPr>
            <w:tcW w:w="0" w:type="auto"/>
            <w:tcBorders>
              <w:bottom w:val="nil"/>
              <w:right w:val="nil"/>
            </w:tcBorders>
            <w:tcMar>
              <w:top w:w="75" w:type="dxa"/>
              <w:left w:w="75" w:type="dxa"/>
              <w:bottom w:w="75" w:type="dxa"/>
              <w:right w:w="75" w:type="dxa"/>
            </w:tcMar>
            <w:hideMark/>
          </w:tcPr>
          <w:p w14:paraId="632C0885" w14:textId="77777777" w:rsidR="00A82DFC" w:rsidRPr="00A82DFC" w:rsidRDefault="00A82DFC" w:rsidP="00A82DFC">
            <w:r w:rsidRPr="00A82DFC">
              <w:t>3b</w:t>
            </w:r>
          </w:p>
        </w:tc>
      </w:tr>
      <w:tr w:rsidR="00A82DFC" w:rsidRPr="00A82DFC" w14:paraId="754807B2" w14:textId="77777777" w:rsidTr="00A82DFC">
        <w:tc>
          <w:tcPr>
            <w:tcW w:w="0" w:type="auto"/>
            <w:vMerge/>
            <w:tcBorders>
              <w:bottom w:val="nil"/>
              <w:right w:val="nil"/>
            </w:tcBorders>
            <w:hideMark/>
          </w:tcPr>
          <w:p w14:paraId="30642F46"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E765B70" w14:textId="77777777" w:rsidR="00A82DFC" w:rsidRPr="00A82DFC" w:rsidRDefault="00A82DFC" w:rsidP="00A82DFC">
            <w:r w:rsidRPr="00A82DFC">
              <w:t>11. Once a patient experienced severe SE with increased end-tidal CO</w:t>
            </w:r>
            <w:r w:rsidRPr="00A82DFC">
              <w:rPr>
                <w:vertAlign w:val="subscript"/>
              </w:rPr>
              <w:t>2</w:t>
            </w:r>
            <w:r w:rsidRPr="00A82DFC">
              <w:t> during surgery, the CO</w:t>
            </w:r>
            <w:r w:rsidRPr="00A82DFC">
              <w:rPr>
                <w:vertAlign w:val="subscript"/>
              </w:rPr>
              <w:t>2</w:t>
            </w:r>
            <w:r w:rsidRPr="00A82DFC">
              <w:t> insufflation should be stopped immediately, and the doctor should be notified; assist the surgeon puncturing multiple points in areas with obvious emphysema, squeezing the puncture sites to exhaust gas or placing a negative pressure absorbing balls to take residual gas and fluid, and the surgery should be ended or switched to open surgery</w:t>
            </w:r>
            <w:hyperlink r:id="rId731" w:anchor="bib9" w:history="1">
              <w:r w:rsidRPr="00A82DFC">
                <w:rPr>
                  <w:rStyle w:val="Hyperlink"/>
                  <w:vertAlign w:val="superscript"/>
                </w:rPr>
                <w:t>9</w:t>
              </w:r>
            </w:hyperlink>
            <w:r w:rsidRPr="00A82DFC">
              <w:rPr>
                <w:vertAlign w:val="superscript"/>
              </w:rPr>
              <w:t>,</w:t>
            </w:r>
            <w:hyperlink r:id="rId732" w:anchor="bib15" w:history="1">
              <w:r w:rsidRPr="00A82DFC">
                <w:rPr>
                  <w:rStyle w:val="Hyperlink"/>
                  <w:vertAlign w:val="superscript"/>
                </w:rPr>
                <w:t>15</w:t>
              </w:r>
            </w:hyperlink>
            <w:r w:rsidRPr="00A82DFC">
              <w:rPr>
                <w:vertAlign w:val="superscript"/>
              </w:rPr>
              <w:t>,</w:t>
            </w:r>
            <w:hyperlink r:id="rId733" w:anchor="bib18" w:history="1">
              <w:r w:rsidRPr="00A82DFC">
                <w:rPr>
                  <w:rStyle w:val="Hyperlink"/>
                  <w:vertAlign w:val="superscript"/>
                </w:rPr>
                <w:t>18</w:t>
              </w:r>
            </w:hyperlink>
          </w:p>
        </w:tc>
        <w:tc>
          <w:tcPr>
            <w:tcW w:w="0" w:type="auto"/>
            <w:tcBorders>
              <w:bottom w:val="nil"/>
              <w:right w:val="nil"/>
            </w:tcBorders>
            <w:tcMar>
              <w:top w:w="75" w:type="dxa"/>
              <w:left w:w="75" w:type="dxa"/>
              <w:bottom w:w="75" w:type="dxa"/>
              <w:right w:w="75" w:type="dxa"/>
            </w:tcMar>
            <w:hideMark/>
          </w:tcPr>
          <w:p w14:paraId="6D9E8458" w14:textId="77777777" w:rsidR="00A82DFC" w:rsidRPr="00A82DFC" w:rsidRDefault="00A82DFC" w:rsidP="00A82DFC">
            <w:r w:rsidRPr="00A82DFC">
              <w:t>3b</w:t>
            </w:r>
          </w:p>
        </w:tc>
      </w:tr>
      <w:tr w:rsidR="00A82DFC" w:rsidRPr="00A82DFC" w14:paraId="3D1A947F" w14:textId="77777777" w:rsidTr="00A82DFC">
        <w:tc>
          <w:tcPr>
            <w:tcW w:w="0" w:type="auto"/>
            <w:vMerge/>
            <w:tcBorders>
              <w:bottom w:val="nil"/>
              <w:right w:val="nil"/>
            </w:tcBorders>
            <w:hideMark/>
          </w:tcPr>
          <w:p w14:paraId="675C2EDF"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567F20EA" w14:textId="77777777" w:rsidR="00A82DFC" w:rsidRPr="00A82DFC" w:rsidRDefault="00A82DFC" w:rsidP="00A82DFC">
            <w:r w:rsidRPr="00A82DFC">
              <w:t>12. There may be an increased risk of airway compromise after extubation when crepitus or swelling found in the head, neck, or upper chest</w:t>
            </w:r>
            <w:hyperlink r:id="rId734" w:anchor="bib18" w:history="1">
              <w:r w:rsidRPr="00A82DFC">
                <w:rPr>
                  <w:rStyle w:val="Hyperlink"/>
                  <w:vertAlign w:val="superscript"/>
                </w:rPr>
                <w:t>18</w:t>
              </w:r>
            </w:hyperlink>
          </w:p>
        </w:tc>
        <w:tc>
          <w:tcPr>
            <w:tcW w:w="0" w:type="auto"/>
            <w:tcBorders>
              <w:bottom w:val="nil"/>
              <w:right w:val="nil"/>
            </w:tcBorders>
            <w:tcMar>
              <w:top w:w="75" w:type="dxa"/>
              <w:left w:w="75" w:type="dxa"/>
              <w:bottom w:w="75" w:type="dxa"/>
              <w:right w:w="75" w:type="dxa"/>
            </w:tcMar>
            <w:hideMark/>
          </w:tcPr>
          <w:p w14:paraId="661E8D2B" w14:textId="77777777" w:rsidR="00A82DFC" w:rsidRPr="00A82DFC" w:rsidRDefault="00A82DFC" w:rsidP="00A82DFC">
            <w:r w:rsidRPr="00A82DFC">
              <w:t>5b</w:t>
            </w:r>
          </w:p>
        </w:tc>
      </w:tr>
      <w:tr w:rsidR="00A82DFC" w:rsidRPr="00A82DFC" w14:paraId="1279F600" w14:textId="77777777" w:rsidTr="00A82DFC">
        <w:tc>
          <w:tcPr>
            <w:tcW w:w="0" w:type="auto"/>
            <w:vMerge w:val="restart"/>
            <w:tcBorders>
              <w:bottom w:val="nil"/>
              <w:right w:val="nil"/>
            </w:tcBorders>
            <w:tcMar>
              <w:top w:w="75" w:type="dxa"/>
              <w:left w:w="75" w:type="dxa"/>
              <w:bottom w:w="75" w:type="dxa"/>
              <w:right w:w="75" w:type="dxa"/>
            </w:tcMar>
            <w:hideMark/>
          </w:tcPr>
          <w:p w14:paraId="3FBF98DD" w14:textId="77777777" w:rsidR="00A82DFC" w:rsidRPr="00A82DFC" w:rsidRDefault="00A82DFC" w:rsidP="00A82DFC">
            <w:r w:rsidRPr="00A82DFC">
              <w:t>Intervention Methods</w:t>
            </w:r>
          </w:p>
        </w:tc>
        <w:tc>
          <w:tcPr>
            <w:tcW w:w="0" w:type="auto"/>
            <w:tcBorders>
              <w:bottom w:val="nil"/>
              <w:right w:val="nil"/>
            </w:tcBorders>
            <w:tcMar>
              <w:top w:w="75" w:type="dxa"/>
              <w:left w:w="75" w:type="dxa"/>
              <w:bottom w:w="75" w:type="dxa"/>
              <w:right w:w="75" w:type="dxa"/>
            </w:tcMar>
            <w:hideMark/>
          </w:tcPr>
          <w:p w14:paraId="34583020" w14:textId="77777777" w:rsidR="00A82DFC" w:rsidRPr="00A82DFC" w:rsidRDefault="00A82DFC" w:rsidP="00A82DFC">
            <w:r w:rsidRPr="00A82DFC">
              <w:t>13. Continuous exhaust ventilation is recommended on prevention of SCE</w:t>
            </w:r>
            <w:hyperlink r:id="rId735" w:anchor="bib19" w:history="1">
              <w:r w:rsidRPr="00A82DFC">
                <w:rPr>
                  <w:rStyle w:val="Hyperlink"/>
                  <w:vertAlign w:val="superscript"/>
                </w:rPr>
                <w:t>19</w:t>
              </w:r>
            </w:hyperlink>
          </w:p>
        </w:tc>
        <w:tc>
          <w:tcPr>
            <w:tcW w:w="0" w:type="auto"/>
            <w:tcBorders>
              <w:bottom w:val="nil"/>
              <w:right w:val="nil"/>
            </w:tcBorders>
            <w:tcMar>
              <w:top w:w="75" w:type="dxa"/>
              <w:left w:w="75" w:type="dxa"/>
              <w:bottom w:w="75" w:type="dxa"/>
              <w:right w:w="75" w:type="dxa"/>
            </w:tcMar>
            <w:hideMark/>
          </w:tcPr>
          <w:p w14:paraId="363B0D4C" w14:textId="77777777" w:rsidR="00A82DFC" w:rsidRPr="00A82DFC" w:rsidRDefault="00A82DFC" w:rsidP="00A82DFC">
            <w:r w:rsidRPr="00A82DFC">
              <w:t>1c</w:t>
            </w:r>
          </w:p>
        </w:tc>
      </w:tr>
      <w:tr w:rsidR="00A82DFC" w:rsidRPr="00A82DFC" w14:paraId="702C9B50" w14:textId="77777777" w:rsidTr="00A82DFC">
        <w:tc>
          <w:tcPr>
            <w:tcW w:w="0" w:type="auto"/>
            <w:vMerge/>
            <w:tcBorders>
              <w:bottom w:val="nil"/>
              <w:right w:val="nil"/>
            </w:tcBorders>
            <w:hideMark/>
          </w:tcPr>
          <w:p w14:paraId="6BDF2C39"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6BB078D2" w14:textId="77777777" w:rsidR="00A82DFC" w:rsidRPr="00A82DFC" w:rsidRDefault="00A82DFC" w:rsidP="00A82DFC">
            <w:r w:rsidRPr="00A82DFC">
              <w:t>14. One-lung ventilation is recommended to prevent SCE</w:t>
            </w:r>
            <w:hyperlink r:id="rId736" w:anchor="bib14" w:history="1">
              <w:r w:rsidRPr="00A82DFC">
                <w:rPr>
                  <w:rStyle w:val="Hyperlink"/>
                  <w:vertAlign w:val="superscript"/>
                </w:rPr>
                <w:t>14</w:t>
              </w:r>
            </w:hyperlink>
          </w:p>
        </w:tc>
        <w:tc>
          <w:tcPr>
            <w:tcW w:w="0" w:type="auto"/>
            <w:tcBorders>
              <w:bottom w:val="nil"/>
              <w:right w:val="nil"/>
            </w:tcBorders>
            <w:tcMar>
              <w:top w:w="75" w:type="dxa"/>
              <w:left w:w="75" w:type="dxa"/>
              <w:bottom w:w="75" w:type="dxa"/>
              <w:right w:w="75" w:type="dxa"/>
            </w:tcMar>
            <w:hideMark/>
          </w:tcPr>
          <w:p w14:paraId="6C1802B4" w14:textId="77777777" w:rsidR="00A82DFC" w:rsidRPr="00A82DFC" w:rsidRDefault="00A82DFC" w:rsidP="00A82DFC">
            <w:r w:rsidRPr="00A82DFC">
              <w:t>1c</w:t>
            </w:r>
          </w:p>
        </w:tc>
      </w:tr>
      <w:tr w:rsidR="00A82DFC" w:rsidRPr="00A82DFC" w14:paraId="3E1A1C34" w14:textId="77777777" w:rsidTr="00A82DFC">
        <w:tc>
          <w:tcPr>
            <w:tcW w:w="0" w:type="auto"/>
            <w:vMerge/>
            <w:tcBorders>
              <w:bottom w:val="nil"/>
              <w:right w:val="nil"/>
            </w:tcBorders>
            <w:hideMark/>
          </w:tcPr>
          <w:p w14:paraId="7A4F49DD"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4ED1A296" w14:textId="77777777" w:rsidR="00A82DFC" w:rsidRPr="00A82DFC" w:rsidRDefault="00A82DFC" w:rsidP="00A82DFC">
            <w:r w:rsidRPr="00A82DFC">
              <w:t>15. Pressurized chest strap is recommended on preventing SCE</w:t>
            </w:r>
            <w:hyperlink r:id="rId737" w:anchor="bib16" w:history="1">
              <w:r w:rsidRPr="00A82DFC">
                <w:rPr>
                  <w:rStyle w:val="Hyperlink"/>
                  <w:vertAlign w:val="superscript"/>
                </w:rPr>
                <w:t>16</w:t>
              </w:r>
            </w:hyperlink>
            <w:r w:rsidRPr="00A82DFC">
              <w:rPr>
                <w:vertAlign w:val="superscript"/>
              </w:rPr>
              <w:t>,</w:t>
            </w:r>
            <w:hyperlink r:id="rId738" w:anchor="bib17" w:history="1">
              <w:r w:rsidRPr="00A82DFC">
                <w:rPr>
                  <w:rStyle w:val="Hyperlink"/>
                  <w:vertAlign w:val="superscript"/>
                </w:rPr>
                <w:t>17</w:t>
              </w:r>
            </w:hyperlink>
          </w:p>
        </w:tc>
        <w:tc>
          <w:tcPr>
            <w:tcW w:w="0" w:type="auto"/>
            <w:tcBorders>
              <w:bottom w:val="nil"/>
              <w:right w:val="nil"/>
            </w:tcBorders>
            <w:tcMar>
              <w:top w:w="75" w:type="dxa"/>
              <w:left w:w="75" w:type="dxa"/>
              <w:bottom w:w="75" w:type="dxa"/>
              <w:right w:w="75" w:type="dxa"/>
            </w:tcMar>
            <w:hideMark/>
          </w:tcPr>
          <w:p w14:paraId="5B5745B5" w14:textId="77777777" w:rsidR="00A82DFC" w:rsidRPr="00A82DFC" w:rsidRDefault="00A82DFC" w:rsidP="00A82DFC">
            <w:r w:rsidRPr="00A82DFC">
              <w:t>1c</w:t>
            </w:r>
          </w:p>
        </w:tc>
      </w:tr>
    </w:tbl>
    <w:p w14:paraId="0AB8BC81" w14:textId="77777777" w:rsidR="00A82DFC" w:rsidRPr="00A82DFC" w:rsidRDefault="00A82DFC" w:rsidP="00A82DFC">
      <w:r w:rsidRPr="00A82DFC">
        <w:t>4. Discussion</w:t>
      </w:r>
    </w:p>
    <w:p w14:paraId="6C244A85" w14:textId="77777777" w:rsidR="00A82DFC" w:rsidRPr="00A82DFC" w:rsidRDefault="00A82DFC" w:rsidP="00A82DFC">
      <w:r w:rsidRPr="00A82DFC">
        <w:lastRenderedPageBreak/>
        <w:t>4.1. Influencing factors of subcutaneous emphysema</w:t>
      </w:r>
    </w:p>
    <w:p w14:paraId="474BD038" w14:textId="77777777" w:rsidR="00A82DFC" w:rsidRPr="00A82DFC" w:rsidRDefault="00A82DFC" w:rsidP="00A82DFC">
      <w:r w:rsidRPr="00A82DFC">
        <w:t>The rate of SCE may go up with one or more of these risk factors. For instance, complexity of surgery, surgeon inexperience, weight and subcutaneous fat thickness, patient comorbidities, physiological changes related to abdominal insufflation, and impaired cardiopulmonary reserve may not be suitable for abdominal inflation.</w:t>
      </w:r>
      <w:hyperlink r:id="rId739" w:anchor="bib9" w:history="1">
        <w:r w:rsidRPr="00A82DFC">
          <w:rPr>
            <w:rStyle w:val="Hyperlink"/>
            <w:vertAlign w:val="superscript"/>
          </w:rPr>
          <w:t>9</w:t>
        </w:r>
      </w:hyperlink>
      <w:r w:rsidRPr="00A82DFC">
        <w:rPr>
          <w:vertAlign w:val="superscript"/>
        </w:rPr>
        <w:t>,</w:t>
      </w:r>
      <w:hyperlink r:id="rId740" w:anchor="bib13" w:history="1">
        <w:r w:rsidRPr="00A82DFC">
          <w:rPr>
            <w:rStyle w:val="Hyperlink"/>
            <w:vertAlign w:val="superscript"/>
          </w:rPr>
          <w:t>13</w:t>
        </w:r>
      </w:hyperlink>
      <w:r w:rsidRPr="00A82DFC">
        <w:rPr>
          <w:vertAlign w:val="superscript"/>
        </w:rPr>
        <w:t>,</w:t>
      </w:r>
      <w:hyperlink r:id="rId741" w:anchor="bib15" w:history="1">
        <w:r w:rsidRPr="00A82DFC">
          <w:rPr>
            <w:rStyle w:val="Hyperlink"/>
            <w:vertAlign w:val="superscript"/>
          </w:rPr>
          <w:t>15</w:t>
        </w:r>
      </w:hyperlink>
      <w:r w:rsidRPr="00A82DFC">
        <w:rPr>
          <w:vertAlign w:val="superscript"/>
        </w:rPr>
        <w:t>,</w:t>
      </w:r>
      <w:hyperlink r:id="rId742" w:anchor="bib18" w:history="1">
        <w:r w:rsidRPr="00A82DFC">
          <w:rPr>
            <w:rStyle w:val="Hyperlink"/>
            <w:vertAlign w:val="superscript"/>
          </w:rPr>
          <w:t>18</w:t>
        </w:r>
      </w:hyperlink>
      <w:r w:rsidRPr="00A82DFC">
        <w:rPr>
          <w:vertAlign w:val="superscript"/>
        </w:rPr>
        <w:t>,</w:t>
      </w:r>
      <w:hyperlink r:id="rId743" w:anchor="bib20" w:history="1">
        <w:r w:rsidRPr="00A82DFC">
          <w:rPr>
            <w:rStyle w:val="Hyperlink"/>
            <w:vertAlign w:val="superscript"/>
          </w:rPr>
          <w:t>20</w:t>
        </w:r>
      </w:hyperlink>
      <w:r w:rsidRPr="00A82DFC">
        <w:t> The experience of surgeons and the type of surgeries they have encountered lead to have different ways of dealing with various laparoscopic surgeries.</w:t>
      </w:r>
      <w:hyperlink r:id="rId744" w:anchor="bib22" w:history="1">
        <w:r w:rsidRPr="00A82DFC">
          <w:rPr>
            <w:rStyle w:val="Hyperlink"/>
            <w:vertAlign w:val="superscript"/>
          </w:rPr>
          <w:t>22</w:t>
        </w:r>
      </w:hyperlink>
      <w:r w:rsidRPr="00A82DFC">
        <w:t> For lean patients, lack of subcutaneous fat tissue, have a weaker barrier against CO</w:t>
      </w:r>
      <w:r w:rsidRPr="00A82DFC">
        <w:rPr>
          <w:vertAlign w:val="subscript"/>
        </w:rPr>
        <w:t>2</w:t>
      </w:r>
      <w:r w:rsidRPr="00A82DFC">
        <w:t> gas, making them more susceptible to subcutaneous emphysema.</w:t>
      </w:r>
      <w:hyperlink r:id="rId745" w:anchor="bib13" w:history="1">
        <w:r w:rsidRPr="00A82DFC">
          <w:rPr>
            <w:rStyle w:val="Hyperlink"/>
            <w:vertAlign w:val="superscript"/>
          </w:rPr>
          <w:t>13</w:t>
        </w:r>
      </w:hyperlink>
      <w:r w:rsidRPr="00A82DFC">
        <w:rPr>
          <w:vertAlign w:val="superscript"/>
        </w:rPr>
        <w:t>,</w:t>
      </w:r>
      <w:hyperlink r:id="rId746" w:anchor="bib15" w:history="1">
        <w:r w:rsidRPr="00A82DFC">
          <w:rPr>
            <w:rStyle w:val="Hyperlink"/>
            <w:vertAlign w:val="superscript"/>
          </w:rPr>
          <w:t>15</w:t>
        </w:r>
      </w:hyperlink>
      <w:r w:rsidRPr="00A82DFC">
        <w:t> The occurrence of SCE is closely related to intra-abdominal pressure, CO</w:t>
      </w:r>
      <w:r w:rsidRPr="00A82DFC">
        <w:rPr>
          <w:vertAlign w:val="subscript"/>
        </w:rPr>
        <w:t>2</w:t>
      </w:r>
      <w:r w:rsidRPr="00A82DFC">
        <w:t> flow rate, trocar needle placement, the number of trocars, and the frequency of punctures.</w:t>
      </w:r>
      <w:hyperlink r:id="rId747" w:anchor="bib15" w:history="1">
        <w:r w:rsidRPr="00A82DFC">
          <w:rPr>
            <w:rStyle w:val="Hyperlink"/>
            <w:vertAlign w:val="superscript"/>
          </w:rPr>
          <w:t>15</w:t>
        </w:r>
      </w:hyperlink>
      <w:r w:rsidRPr="00A82DFC">
        <w:t> Some studies have shown that high CO</w:t>
      </w:r>
      <w:r w:rsidRPr="00A82DFC">
        <w:rPr>
          <w:vertAlign w:val="subscript"/>
        </w:rPr>
        <w:t>2</w:t>
      </w:r>
      <w:r w:rsidRPr="00A82DFC">
        <w:t> flow and pressure causes rapid dispersion of CO</w:t>
      </w:r>
      <w:r w:rsidRPr="00A82DFC">
        <w:rPr>
          <w:vertAlign w:val="subscript"/>
        </w:rPr>
        <w:t>2</w:t>
      </w:r>
      <w:r w:rsidRPr="00A82DFC">
        <w:t> in a short period of time, with rapid subcutaneous absorption, and increased incidence of emphysema.</w:t>
      </w:r>
      <w:hyperlink r:id="rId748" w:anchor="bib13" w:history="1">
        <w:r w:rsidRPr="00A82DFC">
          <w:rPr>
            <w:rStyle w:val="Hyperlink"/>
            <w:vertAlign w:val="superscript"/>
          </w:rPr>
          <w:t>13</w:t>
        </w:r>
      </w:hyperlink>
      <w:r w:rsidRPr="00A82DFC">
        <w:rPr>
          <w:vertAlign w:val="superscript"/>
        </w:rPr>
        <w:t>,</w:t>
      </w:r>
      <w:hyperlink r:id="rId749" w:anchor="bib15" w:history="1">
        <w:r w:rsidRPr="00A82DFC">
          <w:rPr>
            <w:rStyle w:val="Hyperlink"/>
            <w:vertAlign w:val="superscript"/>
          </w:rPr>
          <w:t>15</w:t>
        </w:r>
      </w:hyperlink>
      <w:r w:rsidRPr="00A82DFC">
        <w:rPr>
          <w:vertAlign w:val="superscript"/>
        </w:rPr>
        <w:t>,</w:t>
      </w:r>
      <w:hyperlink r:id="rId750" w:anchor="bib20" w:history="1">
        <w:r w:rsidRPr="00A82DFC">
          <w:rPr>
            <w:rStyle w:val="Hyperlink"/>
            <w:vertAlign w:val="superscript"/>
          </w:rPr>
          <w:t>20</w:t>
        </w:r>
      </w:hyperlink>
      <w:r w:rsidRPr="00A82DFC">
        <w:t> During long surgical procedures, frequent replacement of surgical instruments and continuous CO</w:t>
      </w:r>
      <w:r w:rsidRPr="00A82DFC">
        <w:rPr>
          <w:vertAlign w:val="subscript"/>
        </w:rPr>
        <w:t>2</w:t>
      </w:r>
      <w:r w:rsidRPr="00A82DFC">
        <w:t> pneumoperitoneum are also important factors leading to the formation of SCE.</w:t>
      </w:r>
      <w:hyperlink r:id="rId751" w:anchor="bib15" w:history="1">
        <w:r w:rsidRPr="00A82DFC">
          <w:rPr>
            <w:rStyle w:val="Hyperlink"/>
            <w:vertAlign w:val="superscript"/>
          </w:rPr>
          <w:t>15</w:t>
        </w:r>
      </w:hyperlink>
      <w:r w:rsidRPr="00A82DFC">
        <w:rPr>
          <w:vertAlign w:val="superscript"/>
        </w:rPr>
        <w:t>,</w:t>
      </w:r>
      <w:hyperlink r:id="rId752" w:anchor="bib18" w:history="1">
        <w:r w:rsidRPr="00A82DFC">
          <w:rPr>
            <w:rStyle w:val="Hyperlink"/>
            <w:vertAlign w:val="superscript"/>
          </w:rPr>
          <w:t>18</w:t>
        </w:r>
      </w:hyperlink>
      <w:r w:rsidRPr="00A82DFC">
        <w:t> Repeat the puncture repeatedly and improper cannula placement, easily cause CO</w:t>
      </w:r>
      <w:r w:rsidRPr="00A82DFC">
        <w:rPr>
          <w:vertAlign w:val="subscript"/>
        </w:rPr>
        <w:t>2</w:t>
      </w:r>
      <w:r w:rsidRPr="00A82DFC">
        <w:t> escapes from the puncture hole, leading to subcutaneous emphysema. Therefore, during the operation, vigilance, a cautious attitude, appropriate intra-abdominal pressure, and CO</w:t>
      </w:r>
      <w:r w:rsidRPr="00A82DFC">
        <w:rPr>
          <w:vertAlign w:val="subscript"/>
        </w:rPr>
        <w:t>2</w:t>
      </w:r>
      <w:r w:rsidRPr="00A82DFC">
        <w:t> flow rate and usage of CO</w:t>
      </w:r>
      <w:r w:rsidRPr="00A82DFC">
        <w:rPr>
          <w:vertAlign w:val="subscript"/>
        </w:rPr>
        <w:t>2</w:t>
      </w:r>
      <w:r w:rsidRPr="00A82DFC">
        <w:t> gas should be recorded, trocars placed at suitable for the planned surgery, and the number of punctures should be minimized.</w:t>
      </w:r>
      <w:hyperlink r:id="rId753" w:anchor="bib9" w:history="1">
        <w:r w:rsidRPr="00A82DFC">
          <w:rPr>
            <w:rStyle w:val="Hyperlink"/>
            <w:vertAlign w:val="superscript"/>
          </w:rPr>
          <w:t>9</w:t>
        </w:r>
      </w:hyperlink>
      <w:r w:rsidRPr="00A82DFC">
        <w:rPr>
          <w:vertAlign w:val="superscript"/>
        </w:rPr>
        <w:t>,</w:t>
      </w:r>
      <w:hyperlink r:id="rId754" w:anchor="bib18" w:history="1">
        <w:r w:rsidRPr="00A82DFC">
          <w:rPr>
            <w:rStyle w:val="Hyperlink"/>
            <w:vertAlign w:val="superscript"/>
          </w:rPr>
          <w:t>18</w:t>
        </w:r>
      </w:hyperlink>
      <w:r w:rsidRPr="00A82DFC">
        <w:rPr>
          <w:vertAlign w:val="superscript"/>
        </w:rPr>
        <w:t>,</w:t>
      </w:r>
      <w:hyperlink r:id="rId755" w:anchor="bib21" w:history="1">
        <w:r w:rsidRPr="00A82DFC">
          <w:rPr>
            <w:rStyle w:val="Hyperlink"/>
            <w:vertAlign w:val="superscript"/>
          </w:rPr>
          <w:t>21</w:t>
        </w:r>
      </w:hyperlink>
    </w:p>
    <w:p w14:paraId="427FD095" w14:textId="77777777" w:rsidR="00A82DFC" w:rsidRPr="00A82DFC" w:rsidRDefault="00A82DFC" w:rsidP="00A82DFC">
      <w:r w:rsidRPr="00A82DFC">
        <w:t>4.2. Prevention</w:t>
      </w:r>
    </w:p>
    <w:p w14:paraId="3C71AE9C" w14:textId="77777777" w:rsidR="00A82DFC" w:rsidRPr="00A82DFC" w:rsidRDefault="00A82DFC" w:rsidP="00A82DFC">
      <w:r w:rsidRPr="00A82DFC">
        <w:t>Laparoscopic surgery is generally associated with less trauma and a reduced stress response compared to traditional open surgery, but the physiological responses of patients can vary due to factors such as the duration and difficulty of surgeries, comorbidities, and surgical complications. Therefore, we should focus on those medical conditions that may affect a patient’s response to physiologic changes associated with laparoscopic surgery. The peritoneal cavity needs to be accessed before any laparoscopic surgery. Creation of pneumoperitoneum is the first step during laparoscopic surgery. Then, a port will be placed for the laparoscope and this is followed by the placement of additional ports for various laparoscopic instruments. The access techniques to the peritoneal cavity, choice of access technique, placement locations, and port placement for single-incision laparoscopic surgery can be carried out according to the methods proposed by clinical decision-making.</w:t>
      </w:r>
      <w:hyperlink r:id="rId756" w:anchor="bib18" w:history="1">
        <w:r w:rsidRPr="00A82DFC">
          <w:rPr>
            <w:rStyle w:val="Hyperlink"/>
            <w:vertAlign w:val="superscript"/>
          </w:rPr>
          <w:t>18</w:t>
        </w:r>
      </w:hyperlink>
      <w:r w:rsidRPr="00A82DFC">
        <w:rPr>
          <w:vertAlign w:val="superscript"/>
        </w:rPr>
        <w:t>,</w:t>
      </w:r>
      <w:hyperlink r:id="rId757" w:anchor="bib21" w:history="1">
        <w:r w:rsidRPr="00A82DFC">
          <w:rPr>
            <w:rStyle w:val="Hyperlink"/>
            <w:vertAlign w:val="superscript"/>
          </w:rPr>
          <w:t>21</w:t>
        </w:r>
      </w:hyperlink>
      <w:r w:rsidRPr="00A82DFC">
        <w:t> Much attention should be paid to the details of operations, such as needle insertion, set up monitoring for insufflator pressure, flow, and gas volume alarms.</w:t>
      </w:r>
      <w:hyperlink r:id="rId758" w:anchor="bib9" w:history="1">
        <w:r w:rsidRPr="00A82DFC">
          <w:rPr>
            <w:rStyle w:val="Hyperlink"/>
            <w:vertAlign w:val="superscript"/>
          </w:rPr>
          <w:t>9</w:t>
        </w:r>
      </w:hyperlink>
      <w:r w:rsidRPr="00A82DFC">
        <w:t> The setting of intra-abdominal CO</w:t>
      </w:r>
      <w:r w:rsidRPr="00A82DFC">
        <w:rPr>
          <w:vertAlign w:val="subscript"/>
        </w:rPr>
        <w:t>2</w:t>
      </w:r>
      <w:r w:rsidRPr="00A82DFC">
        <w:t> pressure may depend on the type of surgery, with generally ranging from 12 to 15 mmHg. Lower pressures are also feasible, which contributing to relief pain for postoperative patients.</w:t>
      </w:r>
      <w:hyperlink r:id="rId759" w:anchor="bib13" w:history="1">
        <w:r w:rsidRPr="00A82DFC">
          <w:rPr>
            <w:rStyle w:val="Hyperlink"/>
            <w:vertAlign w:val="superscript"/>
          </w:rPr>
          <w:t>13</w:t>
        </w:r>
      </w:hyperlink>
      <w:r w:rsidRPr="00A82DFC">
        <w:rPr>
          <w:vertAlign w:val="superscript"/>
        </w:rPr>
        <w:t>,</w:t>
      </w:r>
      <w:hyperlink r:id="rId760" w:anchor="bib15" w:history="1">
        <w:r w:rsidRPr="00A82DFC">
          <w:rPr>
            <w:rStyle w:val="Hyperlink"/>
            <w:vertAlign w:val="superscript"/>
          </w:rPr>
          <w:t>15</w:t>
        </w:r>
      </w:hyperlink>
      <w:r w:rsidRPr="00A82DFC">
        <w:rPr>
          <w:vertAlign w:val="superscript"/>
        </w:rPr>
        <w:t>,</w:t>
      </w:r>
      <w:hyperlink r:id="rId761" w:anchor="bib21" w:history="1">
        <w:r w:rsidRPr="00A82DFC">
          <w:rPr>
            <w:rStyle w:val="Hyperlink"/>
            <w:vertAlign w:val="superscript"/>
          </w:rPr>
          <w:t>21</w:t>
        </w:r>
      </w:hyperlink>
      <w:r w:rsidRPr="00A82DFC">
        <w:t> The rate of CO</w:t>
      </w:r>
      <w:r w:rsidRPr="00A82DFC">
        <w:rPr>
          <w:vertAlign w:val="subscript"/>
        </w:rPr>
        <w:t>2</w:t>
      </w:r>
      <w:r w:rsidRPr="00A82DFC">
        <w:t> gas flow should be set low initially and it is gradually increased to achieve the desired intra-abdominal pressure. If the intra-abdominal pressure rapidly increases to the target pressure during the insufflation of CO2, it can be indicative of potential issues such as needle displacement or port occlusion.</w:t>
      </w:r>
      <w:hyperlink r:id="rId762" w:anchor="bib15" w:history="1">
        <w:r w:rsidRPr="00A82DFC">
          <w:rPr>
            <w:rStyle w:val="Hyperlink"/>
            <w:vertAlign w:val="superscript"/>
          </w:rPr>
          <w:t>15</w:t>
        </w:r>
      </w:hyperlink>
      <w:r w:rsidRPr="00A82DFC">
        <w:rPr>
          <w:vertAlign w:val="superscript"/>
        </w:rPr>
        <w:t>,</w:t>
      </w:r>
      <w:hyperlink r:id="rId763" w:anchor="bib21" w:history="1">
        <w:r w:rsidRPr="00A82DFC">
          <w:rPr>
            <w:rStyle w:val="Hyperlink"/>
            <w:vertAlign w:val="superscript"/>
          </w:rPr>
          <w:t>21</w:t>
        </w:r>
      </w:hyperlink>
    </w:p>
    <w:p w14:paraId="70445F46" w14:textId="77777777" w:rsidR="00A82DFC" w:rsidRPr="00A82DFC" w:rsidRDefault="00A82DFC" w:rsidP="00A82DFC">
      <w:r w:rsidRPr="00A82DFC">
        <w:t>4.3. Establishment and management of pneumoperitoneum</w:t>
      </w:r>
    </w:p>
    <w:p w14:paraId="0A080103" w14:textId="77777777" w:rsidR="00A82DFC" w:rsidRPr="00A82DFC" w:rsidRDefault="00A82DFC" w:rsidP="00A82DFC">
      <w:r w:rsidRPr="00A82DFC">
        <w:t>CO</w:t>
      </w:r>
      <w:r w:rsidRPr="00A82DFC">
        <w:rPr>
          <w:vertAlign w:val="subscript"/>
        </w:rPr>
        <w:t>2</w:t>
      </w:r>
      <w:r w:rsidRPr="00A82DFC">
        <w:t> is the ideal gas for pneumoperitoneum insufflation during laparoscopic surgery as CO</w:t>
      </w:r>
      <w:r w:rsidRPr="00A82DFC">
        <w:rPr>
          <w:vertAlign w:val="subscript"/>
        </w:rPr>
        <w:t>2</w:t>
      </w:r>
      <w:r w:rsidRPr="00A82DFC">
        <w:t> is nontoxic, colorless, readily soluble in the blood, easily expelled from the body or expired through the lungs, and nonflammable.</w:t>
      </w:r>
      <w:hyperlink r:id="rId764" w:anchor="bib9" w:history="1">
        <w:r w:rsidRPr="00A82DFC">
          <w:rPr>
            <w:rStyle w:val="Hyperlink"/>
            <w:vertAlign w:val="superscript"/>
          </w:rPr>
          <w:t>9</w:t>
        </w:r>
      </w:hyperlink>
      <w:r w:rsidRPr="00A82DFC">
        <w:t> The degree of subcutaneous emphysema was effected by the intra-abdominal CO</w:t>
      </w:r>
      <w:r w:rsidRPr="00A82DFC">
        <w:rPr>
          <w:vertAlign w:val="subscript"/>
        </w:rPr>
        <w:t>2</w:t>
      </w:r>
      <w:r w:rsidRPr="00A82DFC">
        <w:t> pressure, CO</w:t>
      </w:r>
      <w:r w:rsidRPr="00A82DFC">
        <w:rPr>
          <w:vertAlign w:val="subscript"/>
        </w:rPr>
        <w:t>2</w:t>
      </w:r>
      <w:r w:rsidRPr="00A82DFC">
        <w:t> pressure and gas flow should be set low and it is gradually increased to avoid needle/port displacement or blockage during the initial phase of insufflation.</w:t>
      </w:r>
      <w:hyperlink r:id="rId765" w:anchor="bib15" w:history="1">
        <w:r w:rsidRPr="00A82DFC">
          <w:rPr>
            <w:rStyle w:val="Hyperlink"/>
            <w:vertAlign w:val="superscript"/>
          </w:rPr>
          <w:t>15</w:t>
        </w:r>
      </w:hyperlink>
      <w:r w:rsidRPr="00A82DFC">
        <w:t xml:space="preserve"> Once a sufficient intra-abdominal space is secured for the surgical procedure, gas flow should be discontinued, even if it is below the pressure set point, and the surgery should be completed with </w:t>
      </w:r>
      <w:r w:rsidRPr="00A82DFC">
        <w:lastRenderedPageBreak/>
        <w:t>the lowest possible intra-abdominal pressure and minimal flow.</w:t>
      </w:r>
      <w:hyperlink r:id="rId766" w:anchor="bib9" w:history="1">
        <w:r w:rsidRPr="00A82DFC">
          <w:rPr>
            <w:rStyle w:val="Hyperlink"/>
            <w:vertAlign w:val="superscript"/>
          </w:rPr>
          <w:t>9</w:t>
        </w:r>
      </w:hyperlink>
      <w:r w:rsidRPr="00A82DFC">
        <w:t> CO</w:t>
      </w:r>
      <w:r w:rsidRPr="00A82DFC">
        <w:rPr>
          <w:vertAlign w:val="subscript"/>
        </w:rPr>
        <w:t>2</w:t>
      </w:r>
      <w:r w:rsidRPr="00A82DFC">
        <w:t> gas can be administered cold or heated, with or without humidification. Compared with cold gas, heated gas led to only a minimal, insignificant rise, and without any meaningful improvement in patient’s outcomes. Thus, the extra cost of heating and/or humidifying gas used in laparoscopy cannot be justified.</w:t>
      </w:r>
      <w:bookmarkStart w:id="161" w:name="bbib23"/>
      <w:r w:rsidRPr="00A82DFC">
        <w:fldChar w:fldCharType="begin"/>
      </w:r>
      <w:r w:rsidRPr="00A82DFC">
        <w:instrText>HYPERLINK "https://www.sciencedirect.com/science/article/pii/S1015958424015732" \l "bib23"</w:instrText>
      </w:r>
      <w:r w:rsidRPr="00A82DFC">
        <w:fldChar w:fldCharType="separate"/>
      </w:r>
      <w:r w:rsidRPr="00A82DFC">
        <w:rPr>
          <w:rStyle w:val="Hyperlink"/>
          <w:vertAlign w:val="superscript"/>
        </w:rPr>
        <w:t>23</w:t>
      </w:r>
      <w:r w:rsidRPr="00A82DFC">
        <w:fldChar w:fldCharType="end"/>
      </w:r>
      <w:bookmarkEnd w:id="161"/>
      <w:r w:rsidRPr="00A82DFC">
        <w:t> Therefore, it is not necessary to increase additional costs for heating or humidifying CO</w:t>
      </w:r>
      <w:r w:rsidRPr="00A82DFC">
        <w:rPr>
          <w:vertAlign w:val="subscript"/>
        </w:rPr>
        <w:t>2</w:t>
      </w:r>
      <w:r w:rsidRPr="00A82DFC">
        <w:t> in laparoscopic surgery.</w:t>
      </w:r>
      <w:hyperlink r:id="rId767" w:anchor="bib21" w:history="1">
        <w:r w:rsidRPr="00A82DFC">
          <w:rPr>
            <w:rStyle w:val="Hyperlink"/>
            <w:vertAlign w:val="superscript"/>
          </w:rPr>
          <w:t>21</w:t>
        </w:r>
      </w:hyperlink>
    </w:p>
    <w:p w14:paraId="701B77E0" w14:textId="77777777" w:rsidR="00A82DFC" w:rsidRPr="00A82DFC" w:rsidRDefault="00A82DFC" w:rsidP="00A82DFC">
      <w:r w:rsidRPr="00A82DFC">
        <w:t>4.4. Intraoperative monitoring</w:t>
      </w:r>
    </w:p>
    <w:p w14:paraId="68D2B785" w14:textId="77777777" w:rsidR="00A82DFC" w:rsidRPr="00A82DFC" w:rsidRDefault="00A82DFC" w:rsidP="00A82DFC">
      <w:r w:rsidRPr="00A82DFC">
        <w:t>During the surgery, healthcare professionals should closely observe the skin condition of the surgical and puncture sites, monitor vital signs, and maintain an appropriate intra-abdominal pressure to ensure patient safety.</w:t>
      </w:r>
      <w:hyperlink r:id="rId768" w:anchor="bib15" w:history="1">
        <w:r w:rsidRPr="00A82DFC">
          <w:rPr>
            <w:rStyle w:val="Hyperlink"/>
            <w:vertAlign w:val="superscript"/>
          </w:rPr>
          <w:t>15</w:t>
        </w:r>
      </w:hyperlink>
      <w:r w:rsidRPr="00A82DFC">
        <w:t> If minor SCE occurred and there was no immediate apparent effect on the patient, it can be temporarily left untreated. However, close observation is necessary, and the surgery should be completed as soon as possible.</w:t>
      </w:r>
      <w:hyperlink r:id="rId769" w:anchor="bib15" w:history="1">
        <w:r w:rsidRPr="00A82DFC">
          <w:rPr>
            <w:rStyle w:val="Hyperlink"/>
            <w:vertAlign w:val="superscript"/>
          </w:rPr>
          <w:t>15</w:t>
        </w:r>
      </w:hyperlink>
      <w:r w:rsidRPr="00A82DFC">
        <w:t> If crepitus or swelling is found, readjustment of ports, reduction of insufflation pressure, or conversion to open surgery may be required.</w:t>
      </w:r>
      <w:hyperlink r:id="rId770" w:anchor="bib18" w:history="1">
        <w:r w:rsidRPr="00A82DFC">
          <w:rPr>
            <w:rStyle w:val="Hyperlink"/>
            <w:vertAlign w:val="superscript"/>
          </w:rPr>
          <w:t>18</w:t>
        </w:r>
      </w:hyperlink>
      <w:r w:rsidRPr="00A82DFC">
        <w:t> Once severe SCE happened, with increased end tidal CO</w:t>
      </w:r>
      <w:r w:rsidRPr="00A82DFC">
        <w:rPr>
          <w:vertAlign w:val="subscript"/>
        </w:rPr>
        <w:t>2</w:t>
      </w:r>
      <w:r w:rsidRPr="00A82DFC">
        <w:t> during surgery, CO</w:t>
      </w:r>
      <w:r w:rsidRPr="00A82DFC">
        <w:rPr>
          <w:vertAlign w:val="subscript"/>
        </w:rPr>
        <w:t>2</w:t>
      </w:r>
      <w:r w:rsidRPr="00A82DFC">
        <w:t> insufflation should be stopped, and the doctor should be notified immediately; assist the surgeon puncturing multiple points in areas with obvious emphysema, squeezing the puncture sites to exhaust gas or placing a negative pressure absorbing balls to take residual gas and fluid, and the surgery should be ended as soon as possible or switched to open surgery. One should know that there may be an increased risk of airway compromise if crepitus or swelling found in the head, neck, or upper chest. CO</w:t>
      </w:r>
      <w:r w:rsidRPr="00A82DFC">
        <w:rPr>
          <w:vertAlign w:val="subscript"/>
        </w:rPr>
        <w:t>2</w:t>
      </w:r>
      <w:r w:rsidRPr="00A82DFC">
        <w:t> insufflation should be stopped immediately, and further precautions should be taken to prevent complications of lung and respiratory disease.</w:t>
      </w:r>
      <w:hyperlink r:id="rId771" w:anchor="bib9" w:history="1">
        <w:r w:rsidRPr="00A82DFC">
          <w:rPr>
            <w:rStyle w:val="Hyperlink"/>
            <w:vertAlign w:val="superscript"/>
          </w:rPr>
          <w:t>9</w:t>
        </w:r>
      </w:hyperlink>
      <w:r w:rsidRPr="00A82DFC">
        <w:rPr>
          <w:vertAlign w:val="superscript"/>
        </w:rPr>
        <w:t>,</w:t>
      </w:r>
      <w:hyperlink r:id="rId772" w:anchor="bib15" w:history="1">
        <w:r w:rsidRPr="00A82DFC">
          <w:rPr>
            <w:rStyle w:val="Hyperlink"/>
            <w:vertAlign w:val="superscript"/>
          </w:rPr>
          <w:t>15</w:t>
        </w:r>
      </w:hyperlink>
      <w:r w:rsidRPr="00A82DFC">
        <w:rPr>
          <w:vertAlign w:val="superscript"/>
        </w:rPr>
        <w:t>,</w:t>
      </w:r>
      <w:hyperlink r:id="rId773" w:anchor="bib18" w:history="1">
        <w:r w:rsidRPr="00A82DFC">
          <w:rPr>
            <w:rStyle w:val="Hyperlink"/>
            <w:vertAlign w:val="superscript"/>
          </w:rPr>
          <w:t>18</w:t>
        </w:r>
      </w:hyperlink>
      <w:r w:rsidRPr="00A82DFC">
        <w:rPr>
          <w:vertAlign w:val="superscript"/>
        </w:rPr>
        <w:t>,</w:t>
      </w:r>
      <w:bookmarkStart w:id="162" w:name="bbib24"/>
      <w:r w:rsidRPr="00A82DFC">
        <w:fldChar w:fldCharType="begin"/>
      </w:r>
      <w:r w:rsidRPr="00A82DFC">
        <w:instrText>HYPERLINK "https://www.sciencedirect.com/science/article/pii/S1015958424015732" \l "bib24"</w:instrText>
      </w:r>
      <w:r w:rsidRPr="00A82DFC">
        <w:fldChar w:fldCharType="separate"/>
      </w:r>
      <w:r w:rsidRPr="00A82DFC">
        <w:rPr>
          <w:rStyle w:val="Hyperlink"/>
          <w:vertAlign w:val="superscript"/>
        </w:rPr>
        <w:t>24</w:t>
      </w:r>
      <w:r w:rsidRPr="00A82DFC">
        <w:fldChar w:fldCharType="end"/>
      </w:r>
      <w:bookmarkEnd w:id="162"/>
      <w:r w:rsidRPr="00A82DFC">
        <w:t> A postoperative chest radiograph should be performed to rule out capnothorax, and the patient should be observed in the post-anesthesia care unit for several hours, until SCE subsides and vital signs return to normal.</w:t>
      </w:r>
      <w:hyperlink r:id="rId774" w:anchor="bib18" w:history="1">
        <w:r w:rsidRPr="00A82DFC">
          <w:rPr>
            <w:rStyle w:val="Hyperlink"/>
            <w:vertAlign w:val="superscript"/>
          </w:rPr>
          <w:t>18</w:t>
        </w:r>
      </w:hyperlink>
    </w:p>
    <w:p w14:paraId="76D75FED" w14:textId="77777777" w:rsidR="00A82DFC" w:rsidRPr="00A82DFC" w:rsidRDefault="00A82DFC" w:rsidP="00A82DFC">
      <w:r w:rsidRPr="00A82DFC">
        <w:t>4.5. Intervention methods</w:t>
      </w:r>
    </w:p>
    <w:p w14:paraId="3F87F58B" w14:textId="77777777" w:rsidR="00A82DFC" w:rsidRPr="00A82DFC" w:rsidRDefault="00A82DFC" w:rsidP="00A82DFC">
      <w:r w:rsidRPr="00A82DFC">
        <w:t>Appropriate intraperitoneal pressure is essential to maintain a clear field of vision for surgical operations. When the intra-abdominal pressure is too high, it will cause CO</w:t>
      </w:r>
      <w:r w:rsidRPr="00A82DFC">
        <w:rPr>
          <w:vertAlign w:val="subscript"/>
        </w:rPr>
        <w:t>2</w:t>
      </w:r>
      <w:r w:rsidRPr="00A82DFC">
        <w:t> retention. The higher the pressure, the larger the range of SCE, and the higher chance to have adverse reactions. The continuous exhaust method that maintains stable pneumoperitoneum pressure can shorten the surgical time, and reduce the incidence of SCE in patients after surgery.</w:t>
      </w:r>
      <w:hyperlink r:id="rId775" w:anchor="bib19" w:history="1">
        <w:r w:rsidRPr="00A82DFC">
          <w:rPr>
            <w:rStyle w:val="Hyperlink"/>
            <w:vertAlign w:val="superscript"/>
          </w:rPr>
          <w:t>19</w:t>
        </w:r>
      </w:hyperlink>
      <w:r w:rsidRPr="00A82DFC">
        <w:t> During retroperitoneal laparoscopic surgery, compared to bilateral lung ventilation, non-surgical unilateral lung ventilation can reduce CO2 absorption, lower the degree of SCE, and reduce the occurrence of SCE.</w:t>
      </w:r>
      <w:hyperlink r:id="rId776" w:anchor="bib14" w:history="1">
        <w:r w:rsidRPr="00A82DFC">
          <w:rPr>
            <w:rStyle w:val="Hyperlink"/>
            <w:vertAlign w:val="superscript"/>
          </w:rPr>
          <w:t>14</w:t>
        </w:r>
      </w:hyperlink>
      <w:r w:rsidRPr="00A82DFC">
        <w:t> The use of compression devices can maintain a relatively constant intra-abdominal pressure in the operating space of the abdominal cavity by controlling intra-abdominal pressure, to prevent SCE.</w:t>
      </w:r>
      <w:hyperlink r:id="rId777" w:anchor="bib16" w:history="1">
        <w:r w:rsidRPr="00A82DFC">
          <w:rPr>
            <w:rStyle w:val="Hyperlink"/>
            <w:vertAlign w:val="superscript"/>
          </w:rPr>
          <w:t>16</w:t>
        </w:r>
      </w:hyperlink>
      <w:r w:rsidRPr="00A82DFC">
        <w:rPr>
          <w:vertAlign w:val="superscript"/>
        </w:rPr>
        <w:t>,</w:t>
      </w:r>
      <w:hyperlink r:id="rId778" w:anchor="bib17" w:history="1">
        <w:r w:rsidRPr="00A82DFC">
          <w:rPr>
            <w:rStyle w:val="Hyperlink"/>
            <w:vertAlign w:val="superscript"/>
          </w:rPr>
          <w:t>17</w:t>
        </w:r>
      </w:hyperlink>
      <w:r w:rsidRPr="00A82DFC">
        <w:t> Using an inflatable compression device, fixed it on the patient's chest before the surgery begins, and provides a consistent pressure to the patient at the beginning of pneumoperitoneum to increase tissue density, and eliminates potential natural gaps, so slowing the speed of CO</w:t>
      </w:r>
      <w:r w:rsidRPr="00A82DFC">
        <w:rPr>
          <w:vertAlign w:val="subscript"/>
        </w:rPr>
        <w:t>2</w:t>
      </w:r>
      <w:r w:rsidRPr="00A82DFC">
        <w:t> diffusion under the subcutaneous and reducing the CO</w:t>
      </w:r>
      <w:r w:rsidRPr="00A82DFC">
        <w:rPr>
          <w:vertAlign w:val="subscript"/>
        </w:rPr>
        <w:t>2</w:t>
      </w:r>
      <w:r w:rsidRPr="00A82DFC">
        <w:t> absorption by the human body.</w:t>
      </w:r>
      <w:r w:rsidRPr="00A82DFC">
        <w:rPr>
          <w:vertAlign w:val="superscript"/>
        </w:rPr>
        <w:t>16,17]</w:t>
      </w:r>
      <w:r w:rsidRPr="00A82DFC">
        <w:t> However, the use of inflation and compression devices, chest belts, how exhaust, and pressure settings requires more research to optimize their implementation and minimize adverse reactions.</w:t>
      </w:r>
    </w:p>
    <w:p w14:paraId="5DE3A571" w14:textId="77777777" w:rsidR="00A82DFC" w:rsidRPr="00A82DFC" w:rsidRDefault="00A82DFC" w:rsidP="00A82DFC">
      <w:r w:rsidRPr="00A82DFC">
        <w:t>5. Conclusion</w:t>
      </w:r>
    </w:p>
    <w:p w14:paraId="014ED8FD" w14:textId="77777777" w:rsidR="00A82DFC" w:rsidRPr="00A82DFC" w:rsidRDefault="00A82DFC" w:rsidP="00A82DFC">
      <w:r w:rsidRPr="00A82DFC">
        <w:t>This study summarizes the best evidence on preventing and treating SCE in laparoscopic surgery. It is suggested that medical resources, patient preferences, and the expertise of healthcare professionals should be taken into account when incorporating evidence-based practices into clinical care.</w:t>
      </w:r>
    </w:p>
    <w:p w14:paraId="48E71BD4" w14:textId="77777777" w:rsidR="00A82DFC" w:rsidRPr="00A82DFC" w:rsidRDefault="00A82DFC" w:rsidP="00A82DFC">
      <w:r w:rsidRPr="00A82DFC">
        <w:t xml:space="preserve">At present, most researches were case studies on SCE after laparoscopic surgery, there is a lack of high-quality studies such as guidelines, and randomized controlled trials (RCTs). There is no clear-cut </w:t>
      </w:r>
      <w:r w:rsidRPr="00A82DFC">
        <w:lastRenderedPageBreak/>
        <w:t>guidelines or standardized protocols regarding prevention and management of SCE after laparoscopic surgery. We have only conducted preliminary integration of evidence. Further research is crucial to advance the understanding and management of SCE after laparoscopic surgery, so as to provide research evidence for the unification of clinical procedures in the future.</w:t>
      </w:r>
    </w:p>
    <w:p w14:paraId="50C8DED2" w14:textId="77777777" w:rsidR="00A82DFC" w:rsidRPr="00A82DFC" w:rsidRDefault="00A82DFC" w:rsidP="00A82DFC">
      <w:r w:rsidRPr="00A82DFC">
        <w:t>Abstract</w:t>
      </w:r>
    </w:p>
    <w:p w14:paraId="45190876" w14:textId="77777777" w:rsidR="00A82DFC" w:rsidRPr="00A82DFC" w:rsidRDefault="00A82DFC" w:rsidP="00A82DFC">
      <w:r w:rsidRPr="00A82DFC">
        <w:t>In patients with pulmonary emphysema and mild to moderate airflow limitation, one does not expect the features marked exertional dyspnea and hypoxemia as well as a profound decrease in diffusing capacity of the lung for carbon monoxide (DLCO). Here we describe this phenotype and its prognosis. From our database, we retrospectively selected cases associating emphysema, exertional breathlessness, O</w:t>
      </w:r>
      <w:r w:rsidRPr="00A82DFC">
        <w:rPr>
          <w:vertAlign w:val="subscript"/>
        </w:rPr>
        <w:t>2</w:t>
      </w:r>
      <w:r w:rsidRPr="00A82DFC">
        <w:t> requirement at least upon exercise, forced expiratory volume in 1 sec (FEV</w:t>
      </w:r>
      <w:r w:rsidRPr="00A82DFC">
        <w:rPr>
          <w:vertAlign w:val="subscript"/>
        </w:rPr>
        <w:t>1</w:t>
      </w:r>
      <w:r w:rsidRPr="00A82DFC">
        <w:t>) ≥ 50% predicted, and DLCO ≤ 50% predicted, without associated combined pulmonary fibrosis and emphysema, right-to-left shunt, or severe pulmonary hypertension</w:t>
      </w:r>
      <w:del w:id="163" w:author="Unknown">
        <w:r w:rsidRPr="00A82DFC">
          <w:delText>.</w:delText>
        </w:r>
      </w:del>
      <w:r w:rsidRPr="00A82DFC">
        <w:t> Over a 12-year period, we identified 16 patients with emphysema and the above presentation. At the initial evaluation, the median age was 62 years (interquartile range 53.8–68.9). The median FEV</w:t>
      </w:r>
      <w:r w:rsidRPr="00A82DFC">
        <w:rPr>
          <w:vertAlign w:val="subscript"/>
        </w:rPr>
        <w:t>1</w:t>
      </w:r>
      <w:r w:rsidRPr="00A82DFC">
        <w:t> and DLCO% predicted and mean pulmonary artery pressure were 86 (65–95)%, 38 (31–41)%, and 20 (17–25) mm Hg, respectively. On room air, the median arterial partial pressure of oxygen and partial pressure of carbon dioxide in arterial blood were 63.5 (55.8–69) mm Hg and 34.5 (31–36) mm Hg with increased median alveolar-arterial oxygen difference (46 [39–51] mm Hg). After the initial evaluation, the respiratory condition worsened in 13 of 14 (92.8%) patients with one or more re-evaluations (median follow-up 2.6 [0.9–5.8] years). In 12, lung transplantation was considered. Four patients died after 5.8, 5.7, 7.1, and 0.8 years of follow-up, respectively. We describe an underrecognized phenotype of pulmonary emphysema featuring a particular profile characterized by marked exertional dyspnea, impaired pulmonary gas exchange with low DLCO and marked oxygen desaturation at least on exercise but with mild or moderate airway obstruction.</w:t>
      </w:r>
    </w:p>
    <w:p w14:paraId="6C667F77" w14:textId="77777777" w:rsidR="00A82DFC" w:rsidRPr="00A82DFC" w:rsidRDefault="00A82DFC" w:rsidP="00A82DFC">
      <w:r w:rsidRPr="00A82DFC">
        <w:t>Introduction</w:t>
      </w:r>
    </w:p>
    <w:p w14:paraId="3334E7F3" w14:textId="77777777" w:rsidR="00A82DFC" w:rsidRPr="00A82DFC" w:rsidRDefault="00A82DFC" w:rsidP="00A82DFC">
      <w:r w:rsidRPr="00A82DFC">
        <w:t>Pulmonary emphysema is an anatomical entity characterized by abnormal and permanent enlargement of the airspaces distal to the terminal bronchioles without obvious fibrosis. Emphysema may be present without airflow obstruction but, along with small airways disease, is a usual histological pattern of chronic obstructive pulmonary disease (COPD), contributing to the chronic airflow limitation that characterizes COPD. Marked exertional dyspnea, hypoxemia, and decreased diffusing capacity of the lung for carbon monoxide (DLCO) are common features of COPD especially if airflow limitation is severe. However, these are not expected in a patient presenting emphysema not fitting the definition of COPD or with mild to moderate airflow limitation. Besides this usual profile, COPD with severe pulmonary hypertension (PH) (severe PH-COPD) and combined pulmonary fibrosis and emphysema (CPFE) are two known entities that may feature the association of pulmonary emphysema, marked exertional dyspnea and hypoxemia, and low DLCO but moderate airway obstruction [1], [2], [3], [4], [5], [6], [7], [8], [9].</w:t>
      </w:r>
    </w:p>
    <w:p w14:paraId="0FB32887" w14:textId="77777777" w:rsidR="00A82DFC" w:rsidRPr="00A82DFC" w:rsidRDefault="00A82DFC" w:rsidP="00A82DFC">
      <w:r w:rsidRPr="00A82DFC">
        <w:t>One of the topics of our lung center is the management of advanced forms of lung diseases such as COPD and lung fibrosis. Many symptomatic patients with emphysema are referred to our center for consideration of lung transplantation (LT) or lung volume reduction or for exploring the mechanism of unexplained hypoxemia. Therefore, the current practice at our center is to perform a thorough cardiopulmonary evaluation in COPD patients as part of pre-LT or pre-lung volume reduction workup or for diagnostic purposes. This extensive evaluation of some selected COPD patients has allowed us to identify another subset of patients presenting the above-mentioned clinical and functional characteristics.</w:t>
      </w:r>
    </w:p>
    <w:p w14:paraId="67266EF3" w14:textId="77777777" w:rsidR="00A82DFC" w:rsidRPr="00A82DFC" w:rsidRDefault="00A82DFC" w:rsidP="00A82DFC">
      <w:r w:rsidRPr="00A82DFC">
        <w:lastRenderedPageBreak/>
        <w:t>Here, we report a series of 16 patients with emphysema without severe PH and or associated pulmonary fibrosis who presented the particular pattern of marked exertional dyspnea and hypoxemia as well as low DLCO but with mild to moderate airflow limitation.</w:t>
      </w:r>
    </w:p>
    <w:p w14:paraId="487B4B0D" w14:textId="77777777" w:rsidR="00A82DFC" w:rsidRPr="00A82DFC" w:rsidRDefault="00A82DFC" w:rsidP="00A82DFC">
      <w:r w:rsidRPr="00A82DFC">
        <w:t>The study was carried out in Hospital Bichat-Claude Bernard, a university tertiary care center located in Paris. It was approved by the ethics committee of the institutional review board of the French language society for respiratory medicine (</w:t>
      </w:r>
      <w:r w:rsidRPr="00A82DFC">
        <w:rPr>
          <w:i/>
          <w:iCs/>
        </w:rPr>
        <w:t>Société de Pneumologie de Langue Française. Comité d’évaluation des protocoles de recherche observationnelle 2021–044</w:t>
      </w:r>
      <w:r w:rsidRPr="00A82DFC">
        <w:t>).</w:t>
      </w:r>
    </w:p>
    <w:p w14:paraId="3CFB0558" w14:textId="77777777" w:rsidR="00A82DFC" w:rsidRPr="00A82DFC" w:rsidRDefault="00A82DFC" w:rsidP="00A82DFC">
      <w:r w:rsidRPr="00A82DFC">
        <w:t>From our database, we retrospectively selected the files for all patients presenting this particular profile over the last years. Cases were included if all the following criteria were met at the time of the initial evaluation: 1) marked exertional dyspnea of at least grade 2 on the modified Medical Research Council (mMRC) dyspnea scale; 2) presence of pulmonary emphysema on chest CT, defined as focal areas or regions of low attenuation, usually without visible walls [10]; 3) no evidence of a pattern suggesting CPFE on chest CT after a review by an experienced thoracic radiologist (MPD); 4) requirement of long-term oxygen therapy, at least with exercise; 5) DLCO value ≤ 50% predicted; 6) absence of severe PH-COPD on right-heart catheterization; 7) absence of intracardiac or intrapulmonary shunt documented on contrast-enhanced echocardiography; 8) absence of documented extra-pulmonary fixation on lung perfusion scan; and 9) pre-bronchodilator forced expiratory volume in 1 sec (FEV</w:t>
      </w:r>
      <w:r w:rsidRPr="00A82DFC">
        <w:rPr>
          <w:vertAlign w:val="subscript"/>
        </w:rPr>
        <w:t>1</w:t>
      </w:r>
      <w:r w:rsidRPr="00A82DFC">
        <w:t>) ≥ 50% predicted with or without airflow limitation defined by fixed FEV</w:t>
      </w:r>
      <w:r w:rsidRPr="00A82DFC">
        <w:rPr>
          <w:vertAlign w:val="subscript"/>
        </w:rPr>
        <w:t>1</w:t>
      </w:r>
      <w:r w:rsidRPr="00A82DFC">
        <w:t>/forced vital capacity (FVC) ratio &lt; 0.70. We selected only the files for patients who had a thorough evaluation at diagnosis, including at least pulmonary function tests, DLCO test, blood gas analysis on room air, 6-min walk test, thoracic CT, contrast-enhanced echocardiography, lung perfusion scan, and right-heart catheterization.</w:t>
      </w:r>
    </w:p>
    <w:p w14:paraId="0508CFB9" w14:textId="77777777" w:rsidR="00A82DFC" w:rsidRPr="00A82DFC" w:rsidRDefault="00A82DFC" w:rsidP="00A82DFC">
      <w:r w:rsidRPr="00A82DFC">
        <w:t>For each selected file, the medical record, chest CT, contrast-enhanced echocardiography, lung scan, and right-heart catheterization results were analyzed. When several tests had been performed, we used the results of tests performed as near as possible to the initial evaluation.</w:t>
      </w:r>
    </w:p>
    <w:p w14:paraId="3E159C03" w14:textId="77777777" w:rsidR="00A82DFC" w:rsidRPr="00A82DFC" w:rsidRDefault="00A82DFC" w:rsidP="00A82DFC">
      <w:r w:rsidRPr="00A82DFC">
        <w:t>Clinical data included smoking history, cursus laboris, level of dyspnea evaluated by the mMRC scale, number and severity of exacerbations, body mass index, presence of comorbidities, and modalities of long-term oxygen therapy (at rest and exercise or exercise only, oxygen flow rate).</w:t>
      </w:r>
    </w:p>
    <w:p w14:paraId="5E0EF495" w14:textId="77777777" w:rsidR="00A82DFC" w:rsidRPr="00A82DFC" w:rsidRDefault="00A82DFC" w:rsidP="00A82DFC">
      <w:r w:rsidRPr="00A82DFC">
        <w:t>High-resolution CT scans of the chest were analyzed by an experienced thoracic radiologist (MPD), with quantitative analysis performed for all patients and with procubitus position analysis in case of suspected gravitational abnormalities</w:t>
      </w:r>
      <w:r w:rsidRPr="00A82DFC">
        <w:rPr>
          <w:b/>
          <w:bCs/>
        </w:rPr>
        <w:t>.</w:t>
      </w:r>
      <w:r w:rsidRPr="00A82DFC">
        <w:t> Emphysema was defined according to the Fleischner Society guidelines by the presence of &gt; 6% of pixels &lt; −950 Hounsfield units (HU) on quantitative CT and/or visual identification of emphysema [11]. The following data were retrieved: type of pulmonary emphysema (centrilobular, panlobular, and paraseptal), subtype of centrilobular emphysema (trace, moderate, confluent, advanced destructive), presence of bullae &gt; 2 cm in diameter (bullae defined by avascular low-attenuation areas &gt; 1 cm in diameter with a thin but perceptible wall) [11], quantification of the percentage of emphysema, and presence of associated opacities such as minimal lung interstitial abnormalities (ground-glass opacities, reticulations). Moreover, we retrieved the results of CT pulmonary angiography, performed for all cases.</w:t>
      </w:r>
    </w:p>
    <w:p w14:paraId="7EC9DBA1" w14:textId="77777777" w:rsidR="00A82DFC" w:rsidRPr="00A82DFC" w:rsidRDefault="00A82DFC" w:rsidP="00A82DFC">
      <w:r w:rsidRPr="00A82DFC">
        <w:t>Pulmonary function tests (PFTs) were performed according to guidelines used at the time of inclusion [12], [13], [14]. Only blood gas values obtained on room air at the initial evaluation were considered. The alveolar-arterial oxygen difference [P(A-a)O</w:t>
      </w:r>
      <w:r w:rsidRPr="00A82DFC">
        <w:rPr>
          <w:vertAlign w:val="subscript"/>
        </w:rPr>
        <w:t>2</w:t>
      </w:r>
      <w:r w:rsidRPr="00A82DFC">
        <w:t>] was estimated as the difference between the alveolar partial pressure of oxygen (PAO</w:t>
      </w:r>
      <w:r w:rsidRPr="00A82DFC">
        <w:rPr>
          <w:vertAlign w:val="subscript"/>
        </w:rPr>
        <w:t>2</w:t>
      </w:r>
      <w:r w:rsidRPr="00A82DFC">
        <w:t>) and the arterial partial pressure of oxygen (PaO</w:t>
      </w:r>
      <w:r w:rsidRPr="00A82DFC">
        <w:rPr>
          <w:vertAlign w:val="subscript"/>
        </w:rPr>
        <w:t>2</w:t>
      </w:r>
      <w:r w:rsidRPr="00A82DFC">
        <w:t>). PAO</w:t>
      </w:r>
      <w:r w:rsidRPr="00A82DFC">
        <w:rPr>
          <w:vertAlign w:val="subscript"/>
        </w:rPr>
        <w:t>2</w:t>
      </w:r>
      <w:r w:rsidRPr="00A82DFC">
        <w:t> was calculated with the following simplified equation: PAO</w:t>
      </w:r>
      <w:r w:rsidRPr="00A82DFC">
        <w:rPr>
          <w:vertAlign w:val="subscript"/>
        </w:rPr>
        <w:t>2</w:t>
      </w:r>
      <w:r w:rsidRPr="00A82DFC">
        <w:t> (in mmHg) = 150-PaCO</w:t>
      </w:r>
      <w:r w:rsidRPr="00A82DFC">
        <w:rPr>
          <w:vertAlign w:val="subscript"/>
        </w:rPr>
        <w:t>2</w:t>
      </w:r>
      <w:r w:rsidRPr="00A82DFC">
        <w:t xml:space="preserve">/0.8. For </w:t>
      </w:r>
      <w:r w:rsidRPr="00A82DFC">
        <w:lastRenderedPageBreak/>
        <w:t>assessing the single-breath DLCO in our laboratory, the American Thoracic Society/European Respiratory Society guidelines were followed [15,16]. The 6-min walk test was performed according to the American Thoracic Society recommendations [17]</w:t>
      </w:r>
      <w:r w:rsidRPr="00A82DFC">
        <w:rPr>
          <w:b/>
          <w:bCs/>
        </w:rPr>
        <w:t>.</w:t>
      </w:r>
    </w:p>
    <w:p w14:paraId="20FBB816" w14:textId="77777777" w:rsidR="00A82DFC" w:rsidRPr="00A82DFC" w:rsidRDefault="00A82DFC" w:rsidP="00A82DFC">
      <w:r w:rsidRPr="00A82DFC">
        <w:t>Right-heart catheterization was performed at rest, distant from an exacerbation. We retrieved the values for mean pulmonary arterial pressure (mPAP), systolic pulmonary arterial pressure (sPAP), diastolic pulmonary arterial pressure, pulmonary arterial occlusion pressure (PAOP), cardiac output (CO), cardiac index (CI), and pulmonary vascular resistance (PVR). Severe PH-COPD, an exclusion criterion, was defined by mPAP ≥ 35 mm Hg or ≥ 25 mm Hg with low CI (&lt; 2l/min/m</w:t>
      </w:r>
      <w:r w:rsidRPr="00A82DFC">
        <w:rPr>
          <w:vertAlign w:val="superscript"/>
        </w:rPr>
        <w:t>2</w:t>
      </w:r>
      <w:r w:rsidRPr="00A82DFC">
        <w:t>) [18,19].</w:t>
      </w:r>
    </w:p>
    <w:p w14:paraId="73D1DC8F" w14:textId="77777777" w:rsidR="00A82DFC" w:rsidRPr="00A82DFC" w:rsidRDefault="00A82DFC" w:rsidP="00A82DFC">
      <w:r w:rsidRPr="00A82DFC">
        <w:t>The survival status (alive, dead, LT) of patients was assessed at the time of manuscript preparation. Also, for each patient, we evaluated, when available, the evolution over time of the dyspnea grade, chest CT findings, oxygen requirement, PFT findings (including DLCO, blood gas measurement, and 6-min walk test), right-heart catheterization parameters, and the use of pulmonary arterial hypertension (PAH)-targeted therapy, which was prescribed in accordance with the recommendations currently used at the time of the visit [18,19]. In case of LT, the histology of the lung explant was analyzed.</w:t>
      </w:r>
    </w:p>
    <w:p w14:paraId="55075F78" w14:textId="77777777" w:rsidR="00A82DFC" w:rsidRPr="00A82DFC" w:rsidRDefault="00A82DFC" w:rsidP="00A82DFC">
      <w:r w:rsidRPr="00A82DFC">
        <w:t>Continuous variables are reported with median (interquartile range [IQR]) and categorical variables with number (percentage). Overall survival was analyzed by the Kaplan-Meier method. The patients were censored at the date of death or LT. Spearman correlation analysis was used to explore the correlation of 1) mPAP with PaO</w:t>
      </w:r>
      <w:r w:rsidRPr="00A82DFC">
        <w:rPr>
          <w:vertAlign w:val="subscript"/>
        </w:rPr>
        <w:t>2</w:t>
      </w:r>
      <w:r w:rsidRPr="00A82DFC">
        <w:t>, FEV</w:t>
      </w:r>
      <w:r w:rsidRPr="00A82DFC">
        <w:rPr>
          <w:vertAlign w:val="subscript"/>
        </w:rPr>
        <w:t>1</w:t>
      </w:r>
      <w:r w:rsidRPr="00A82DFC">
        <w:t> or DLCO at inclusion; 2) PaO</w:t>
      </w:r>
      <w:r w:rsidRPr="00A82DFC">
        <w:rPr>
          <w:vertAlign w:val="subscript"/>
        </w:rPr>
        <w:t>2</w:t>
      </w:r>
      <w:r w:rsidRPr="00A82DFC">
        <w:t> and FEV</w:t>
      </w:r>
      <w:r w:rsidRPr="00A82DFC">
        <w:rPr>
          <w:vertAlign w:val="subscript"/>
        </w:rPr>
        <w:t>1</w:t>
      </w:r>
      <w:r w:rsidRPr="00A82DFC">
        <w:t> or DLCO; and 3) the percentage of emphysema and PaO</w:t>
      </w:r>
      <w:r w:rsidRPr="00A82DFC">
        <w:rPr>
          <w:vertAlign w:val="subscript"/>
        </w:rPr>
        <w:t>2</w:t>
      </w:r>
      <w:r w:rsidRPr="00A82DFC">
        <w:t>, DLCO, or FEV</w:t>
      </w:r>
      <w:r w:rsidRPr="00A82DFC">
        <w:rPr>
          <w:vertAlign w:val="subscript"/>
        </w:rPr>
        <w:t>1</w:t>
      </w:r>
      <w:r w:rsidRPr="00A82DFC">
        <w:t>. </w:t>
      </w:r>
      <w:r w:rsidRPr="00A82DFC">
        <w:rPr>
          <w:i/>
          <w:iCs/>
        </w:rPr>
        <w:t>P</w:t>
      </w:r>
      <w:r w:rsidRPr="00A82DFC">
        <w:t> ≤ 0.05 was considered statistically significant. Statistical analyses were performed with R v4.2.0.</w:t>
      </w:r>
    </w:p>
    <w:p w14:paraId="1FC73BFD" w14:textId="77777777" w:rsidR="00A82DFC" w:rsidRPr="00A82DFC" w:rsidRDefault="00A82DFC" w:rsidP="00A82DFC">
      <w:r w:rsidRPr="00A82DFC">
        <w:t>Results</w:t>
      </w:r>
    </w:p>
    <w:p w14:paraId="39551621" w14:textId="77777777" w:rsidR="00A82DFC" w:rsidRPr="00A82DFC" w:rsidRDefault="00A82DFC" w:rsidP="00A82DFC">
      <w:r w:rsidRPr="00A82DFC">
        <w:t>From our database, we identified 16 patients who fulfilled the inclusion criteria. Patients had their first diagnostic evaluation from 2010 to 2022.</w:t>
      </w:r>
    </w:p>
    <w:p w14:paraId="103EC9D5" w14:textId="77777777" w:rsidR="00A82DFC" w:rsidRPr="00A82DFC" w:rsidRDefault="00A82DFC" w:rsidP="00A82DFC">
      <w:r w:rsidRPr="00A82DFC">
        <w:t>Discussion</w:t>
      </w:r>
    </w:p>
    <w:p w14:paraId="53D19BB0" w14:textId="77777777" w:rsidR="00A82DFC" w:rsidRPr="00A82DFC" w:rsidRDefault="00A82DFC" w:rsidP="00A82DFC">
      <w:r w:rsidRPr="00A82DFC">
        <w:t>In this retrospective series of patients extracted from our database, we identified a subset with pulmonary emphysema presenting a particular phenotype: 1) a quite homogeneous clinical/functional profile characterized by marked exertional dyspnea, impaired pulmonary gas exchange with low DLCO, and marked oxygen desaturation at rest and/or upon exercise requiring at least long-term oxygen therapy upon exercise but with mild or moderate airway obstruction, in the absence at the time of diagnosis</w:t>
      </w:r>
    </w:p>
    <w:p w14:paraId="2B4E8854" w14:textId="77777777" w:rsidR="00A82DFC" w:rsidRPr="00A82DFC" w:rsidRDefault="00A82DFC" w:rsidP="00A82DFC">
      <w:r w:rsidRPr="00A82DFC">
        <w:t>Ethical approval</w:t>
      </w:r>
    </w:p>
    <w:p w14:paraId="7ED0CCBD" w14:textId="77777777" w:rsidR="00A82DFC" w:rsidRPr="00A82DFC" w:rsidRDefault="00A82DFC" w:rsidP="00A82DFC">
      <w:r w:rsidRPr="00A82DFC">
        <w:t>The study was approved by the ethics committee of the institutional review board of the French language society for respiratory medicine (</w:t>
      </w:r>
      <w:r w:rsidRPr="00A82DFC">
        <w:rPr>
          <w:i/>
          <w:iCs/>
        </w:rPr>
        <w:t>Société de Pneumologie de Langue Française. Comité d’évaluation des protocoles de recherche observationnelle 2021-044</w:t>
      </w:r>
      <w:r w:rsidRPr="00A82DFC">
        <w:t>).</w:t>
      </w:r>
    </w:p>
    <w:p w14:paraId="2B4B60C7" w14:textId="77777777" w:rsidR="00A82DFC" w:rsidRPr="00A82DFC" w:rsidRDefault="00A82DFC" w:rsidP="00A82DFC">
      <w:r w:rsidRPr="00A82DFC">
        <w:t>Competing interests</w:t>
      </w:r>
    </w:p>
    <w:p w14:paraId="05CC7E59" w14:textId="77777777" w:rsidR="00A82DFC" w:rsidRPr="00A82DFC" w:rsidRDefault="00A82DFC" w:rsidP="00A82DFC">
      <w:r w:rsidRPr="00A82DFC">
        <w:t>GW reports non-financial support from CSL Behring, outside the submitted work; VB reports non-financial support from CSL Behring, outside the submitted work; CG, TG, DM, MS, RB, AM, MPD, CTM have nothing to disclose; HM reports personal fees from Boehringer, personal fees from Novartis, non-financial support from Pulmonx, non-financial support from LFB, personal fees from Grifols, and personal fees from CSL Behring, outside the submitted work.</w:t>
      </w:r>
    </w:p>
    <w:p w14:paraId="3D11A000" w14:textId="77777777" w:rsidR="00A82DFC" w:rsidRPr="00A82DFC" w:rsidRDefault="00A82DFC" w:rsidP="00A82DFC">
      <w:r w:rsidRPr="00A82DFC">
        <w:lastRenderedPageBreak/>
        <w:t>Introduction and significance</w:t>
      </w:r>
    </w:p>
    <w:p w14:paraId="6833FBB6" w14:textId="77777777" w:rsidR="00A82DFC" w:rsidRPr="00A82DFC" w:rsidRDefault="00A82DFC" w:rsidP="00A82DFC">
      <w:r w:rsidRPr="00A82DFC">
        <w:t>Emphysema is an uncommon but important condition that often appears in the neonatal period. Diagnosis is based on CT, which identifies the affected lung lobe, which is treated with complete surgical resection.</w:t>
      </w:r>
    </w:p>
    <w:p w14:paraId="2D4C5B8C" w14:textId="77777777" w:rsidR="00A82DFC" w:rsidRPr="00A82DFC" w:rsidRDefault="00A82DFC" w:rsidP="00A82DFC">
      <w:r w:rsidRPr="00A82DFC">
        <w:t>Case presentation</w:t>
      </w:r>
    </w:p>
    <w:p w14:paraId="6560C8F2" w14:textId="77777777" w:rsidR="00A82DFC" w:rsidRPr="00A82DFC" w:rsidRDefault="00A82DFC" w:rsidP="00A82DFC">
      <w:r w:rsidRPr="00A82DFC">
        <w:t>We present a case of a child who had been suffering for about a year from recurrent respiratory infections without arriving at a clear and correct diagnosis. He was evaluated by us and diagnosed correctly despite the difficulty of distinguishing it from pneumothorax. The final treatment was surgical removal.</w:t>
      </w:r>
    </w:p>
    <w:p w14:paraId="4D09E9DE" w14:textId="77777777" w:rsidR="00A82DFC" w:rsidRPr="00A82DFC" w:rsidRDefault="00A82DFC" w:rsidP="00A82DFC">
      <w:r w:rsidRPr="00A82DFC">
        <w:t>Clinical discussion</w:t>
      </w:r>
    </w:p>
    <w:p w14:paraId="105DD074" w14:textId="77777777" w:rsidR="00A82DFC" w:rsidRPr="00A82DFC" w:rsidRDefault="00A82DFC" w:rsidP="00A82DFC">
      <w:r w:rsidRPr="00A82DFC">
        <w:t>Emphysema is considered one of the important conditions that should be considered as a differential diagnosis if there is clear hyperinflated in the pulmonary lobe. The evaluation is mainly done through CT to reach the correct diagnosis and treatment.</w:t>
      </w:r>
    </w:p>
    <w:p w14:paraId="7A12ADB5" w14:textId="77777777" w:rsidR="00A82DFC" w:rsidRPr="00A82DFC" w:rsidRDefault="00A82DFC" w:rsidP="00A82DFC">
      <w:r w:rsidRPr="00A82DFC">
        <w:t>Conclusion</w:t>
      </w:r>
    </w:p>
    <w:p w14:paraId="399EE21B" w14:textId="77777777" w:rsidR="00A82DFC" w:rsidRPr="00A82DFC" w:rsidRDefault="00A82DFC" w:rsidP="00A82DFC">
      <w:r w:rsidRPr="00A82DFC">
        <w:t>Congenital lobar emphysema is a rare condition that primarily affects children. The majority of children with CLE experience symptoms and necessitate surgery.</w:t>
      </w:r>
    </w:p>
    <w:p w14:paraId="0BD65CC2" w14:textId="77777777" w:rsidR="00A82DFC" w:rsidRPr="00A82DFC" w:rsidRDefault="00A82DFC" w:rsidP="00A82DFC">
      <w:r w:rsidRPr="00A82DFC">
        <w:t>1. Introduction</w:t>
      </w:r>
    </w:p>
    <w:p w14:paraId="39B1261D" w14:textId="77777777" w:rsidR="00A82DFC" w:rsidRPr="00A82DFC" w:rsidRDefault="00A82DFC" w:rsidP="00A82DFC">
      <w:r w:rsidRPr="00A82DFC">
        <w:t>Congenital lobar emphysema (CLE) is a rare lung malformation affecting approximately 1 in 20,000 to 30,000 newborns [</w:t>
      </w:r>
      <w:hyperlink r:id="rId779" w:anchor="bb0005" w:history="1">
        <w:r w:rsidRPr="00A82DFC">
          <w:rPr>
            <w:rStyle w:val="Hyperlink"/>
          </w:rPr>
          <w:t>1</w:t>
        </w:r>
      </w:hyperlink>
      <w:r w:rsidRPr="00A82DFC">
        <w:t>]. It occurs when one or more lung lobes become abnormally due to a partial obstruction within the airways. This obstruction can compress adjacent organs and shift the mediastinum towards the opposite lung. Most CLE cases are diagnosed shortly after birth or in infancy. Adults with CLE are very uncommon, as symptoms typically appear early in life. Common symptoms include tachypnea and a cough [</w:t>
      </w:r>
      <w:hyperlink r:id="rId780" w:anchor="bb0010" w:history="1">
        <w:r w:rsidRPr="00A82DFC">
          <w:rPr>
            <w:rStyle w:val="Hyperlink"/>
          </w:rPr>
          <w:t>[2]</w:t>
        </w:r>
      </w:hyperlink>
      <w:r w:rsidRPr="00A82DFC">
        <w:t>, </w:t>
      </w:r>
      <w:hyperlink r:id="rId781" w:anchor="bb0015" w:history="1">
        <w:r w:rsidRPr="00A82DFC">
          <w:rPr>
            <w:rStyle w:val="Hyperlink"/>
          </w:rPr>
          <w:t>[3]</w:t>
        </w:r>
      </w:hyperlink>
      <w:r w:rsidRPr="00A82DFC">
        <w:t>]. A high index of suspicion is essential for diagnosing CLE, especially given its rarity and potential misdiagnosed as pneumothorax. This misdiagnosis can lead to unnecessary procedures, such as chest tube insertion. Chest X-ray is the initial step in diagnosis, typically revealing an enlarged affected lobe and a displacement of the mediastinal structures [</w:t>
      </w:r>
      <w:hyperlink r:id="rId782" w:anchor="bb0020" w:history="1">
        <w:r w:rsidRPr="00A82DFC">
          <w:rPr>
            <w:rStyle w:val="Hyperlink"/>
          </w:rPr>
          <w:t>4</w:t>
        </w:r>
      </w:hyperlink>
      <w:r w:rsidRPr="00A82DFC">
        <w:t>]. In our case, we will present a case of CLE that was managed wonderfully and successfully without pneumothorax misdiagnosis and inappropriate pneumonia treatment, as this case developed an excellent plan for managing suspected cases of CLE.</w:t>
      </w:r>
    </w:p>
    <w:p w14:paraId="5C1003BF" w14:textId="77777777" w:rsidR="00A82DFC" w:rsidRPr="00A82DFC" w:rsidRDefault="00A82DFC" w:rsidP="00A82DFC">
      <w:r w:rsidRPr="00A82DFC">
        <w:t>This case is described in accordance with the criteria of SCARE [</w:t>
      </w:r>
      <w:hyperlink r:id="rId783" w:anchor="bb0025" w:history="1">
        <w:r w:rsidRPr="00A82DFC">
          <w:rPr>
            <w:rStyle w:val="Hyperlink"/>
          </w:rPr>
          <w:t>5</w:t>
        </w:r>
      </w:hyperlink>
      <w:r w:rsidRPr="00A82DFC">
        <w:t>].</w:t>
      </w:r>
    </w:p>
    <w:p w14:paraId="6D6C8EBA" w14:textId="77777777" w:rsidR="00A82DFC" w:rsidRPr="00A82DFC" w:rsidRDefault="00A82DFC" w:rsidP="00A82DFC">
      <w:r w:rsidRPr="00A82DFC">
        <w:t>2. Presentation of case</w:t>
      </w:r>
    </w:p>
    <w:p w14:paraId="78AC5553" w14:textId="77777777" w:rsidR="00A82DFC" w:rsidRPr="00A82DFC" w:rsidRDefault="00A82DFC" w:rsidP="00A82DFC">
      <w:r w:rsidRPr="00A82DFC">
        <w:t>2.1. Patient information</w:t>
      </w:r>
    </w:p>
    <w:p w14:paraId="065256C1" w14:textId="77777777" w:rsidR="00A82DFC" w:rsidRPr="00A82DFC" w:rsidRDefault="00A82DFC" w:rsidP="00A82DFC">
      <w:r w:rsidRPr="00A82DFC">
        <w:t>We describe the case of a 2-year-old male with a history of recurrent respiratory infections since birth and multiple hospital admissions at an external hospital. The parents reported that the child presented with sudden shortness of breath without fever or cough, prompting a visit to the emergency department of our hospital.</w:t>
      </w:r>
    </w:p>
    <w:p w14:paraId="1FD6D87F" w14:textId="77777777" w:rsidR="00A82DFC" w:rsidRPr="00A82DFC" w:rsidRDefault="00A82DFC" w:rsidP="00A82DFC">
      <w:r w:rsidRPr="00A82DFC">
        <w:t>3. Clinical findings</w:t>
      </w:r>
    </w:p>
    <w:p w14:paraId="103C4453" w14:textId="77777777" w:rsidR="00A82DFC" w:rsidRPr="00A82DFC" w:rsidRDefault="00A82DFC" w:rsidP="00A82DFC">
      <w:r w:rsidRPr="00A82DFC">
        <w:lastRenderedPageBreak/>
        <w:t>When he arrived at the emergency department, his general condition was good. No central or peripheral cyanosis was observed, and nor were there no signs of use of the accessory pectoral muscles.</w:t>
      </w:r>
    </w:p>
    <w:p w14:paraId="7315E2DD" w14:textId="77777777" w:rsidR="00A82DFC" w:rsidRPr="00A82DFC" w:rsidRDefault="00A82DFC" w:rsidP="00A82DFC">
      <w:r w:rsidRPr="00A82DFC">
        <w:t>4. Diagnostic assessment</w:t>
      </w:r>
    </w:p>
    <w:p w14:paraId="29AD39C3" w14:textId="77777777" w:rsidR="00A82DFC" w:rsidRPr="00A82DFC" w:rsidRDefault="00A82DFC" w:rsidP="00A82DFC">
      <w:r w:rsidRPr="00A82DFC">
        <w:t>Heart rate of 128 beats per minute, blood pressure of 103/62, temperature of 98.2 Fahrenheit, respiratory rate of 43 breaths per minute, and oxygen saturation of 88 % on room air.</w:t>
      </w:r>
    </w:p>
    <w:p w14:paraId="758DC2E1" w14:textId="77777777" w:rsidR="00A82DFC" w:rsidRPr="00A82DFC" w:rsidRDefault="00A82DFC" w:rsidP="00A82DFC">
      <w:r w:rsidRPr="00A82DFC">
        <w:t>A chest X-ray revealed a large air cyst in the upper lobe of the right lung, causing compression of the mediastinum (</w:t>
      </w:r>
      <w:hyperlink r:id="rId784" w:anchor="f0005" w:history="1">
        <w:r w:rsidRPr="00A82DFC">
          <w:rPr>
            <w:rStyle w:val="Hyperlink"/>
          </w:rPr>
          <w:t>Fig. 1</w:t>
        </w:r>
      </w:hyperlink>
      <w:r w:rsidRPr="00A82DFC">
        <w:t>A-B).</w:t>
      </w:r>
    </w:p>
    <w:p w14:paraId="5A7A3829" w14:textId="1F18514B" w:rsidR="00A82DFC" w:rsidRPr="00A82DFC" w:rsidRDefault="00A82DFC" w:rsidP="00A82DFC"/>
    <w:p w14:paraId="1DC951A4" w14:textId="77777777" w:rsidR="00A82DFC" w:rsidRPr="00A82DFC" w:rsidRDefault="00A82DFC" w:rsidP="00A82DFC">
      <w:pPr>
        <w:numPr>
          <w:ilvl w:val="0"/>
          <w:numId w:val="32"/>
        </w:numPr>
      </w:pPr>
      <w:hyperlink r:id="rId785" w:tgtFrame="_blank" w:tooltip="Download high-res image (146KB)" w:history="1">
        <w:r w:rsidRPr="00A82DFC">
          <w:rPr>
            <w:rStyle w:val="Hyperlink"/>
          </w:rPr>
          <w:t>Download: Download high-res image (146KB)</w:t>
        </w:r>
      </w:hyperlink>
    </w:p>
    <w:p w14:paraId="4F4DC4C3" w14:textId="77777777" w:rsidR="00A82DFC" w:rsidRPr="00A82DFC" w:rsidRDefault="00A82DFC" w:rsidP="00A82DFC">
      <w:pPr>
        <w:numPr>
          <w:ilvl w:val="0"/>
          <w:numId w:val="32"/>
        </w:numPr>
      </w:pPr>
      <w:hyperlink r:id="rId786" w:tgtFrame="_blank" w:tooltip="Download full-size image" w:history="1">
        <w:r w:rsidRPr="00A82DFC">
          <w:rPr>
            <w:rStyle w:val="Hyperlink"/>
          </w:rPr>
          <w:t>Download: Download full-size image</w:t>
        </w:r>
      </w:hyperlink>
    </w:p>
    <w:p w14:paraId="758251EA" w14:textId="77777777" w:rsidR="00A82DFC" w:rsidRPr="00A82DFC" w:rsidRDefault="00A82DFC" w:rsidP="00A82DFC">
      <w:r w:rsidRPr="00A82DFC">
        <w:t>Fig. 1. A: Chest X-ray (anterior-posterior view) demonstrates hyperinflation of the right upper lobe with a shift of the mediastinal structures to the left.</w:t>
      </w:r>
    </w:p>
    <w:p w14:paraId="238D7F7C" w14:textId="77777777" w:rsidR="00A82DFC" w:rsidRPr="00A82DFC" w:rsidRDefault="00A82DFC" w:rsidP="00A82DFC">
      <w:r w:rsidRPr="00A82DFC">
        <w:t>B: Chest X-ray (lateral view) reveals a large air cyst in the right upper lobe.</w:t>
      </w:r>
    </w:p>
    <w:p w14:paraId="06608D18" w14:textId="77777777" w:rsidR="00A82DFC" w:rsidRPr="00A82DFC" w:rsidRDefault="00A82DFC" w:rsidP="00A82DFC">
      <w:r w:rsidRPr="00A82DFC">
        <w:t>C: Chest CT scan (cross-sectional view) shows emphysematous changes with cystic formations involving the right upper lobe. The left lung appears normal, without evidence of inflammatory infiltrates.</w:t>
      </w:r>
    </w:p>
    <w:p w14:paraId="41118B6A" w14:textId="77777777" w:rsidR="00A82DFC" w:rsidRPr="00A82DFC" w:rsidRDefault="00A82DFC" w:rsidP="00A82DFC">
      <w:r w:rsidRPr="00A82DFC">
        <w:t>Computed tomography (CT) of the chest showed hyperinflation of the upper lobe of the right lung, with cystic cavities within it. The left lung appeared normal (</w:t>
      </w:r>
      <w:hyperlink r:id="rId787" w:anchor="f0005" w:history="1">
        <w:r w:rsidRPr="00A82DFC">
          <w:rPr>
            <w:rStyle w:val="Hyperlink"/>
          </w:rPr>
          <w:t>Fig. 1</w:t>
        </w:r>
      </w:hyperlink>
      <w:r w:rsidRPr="00A82DFC">
        <w:t>C).</w:t>
      </w:r>
    </w:p>
    <w:p w14:paraId="591E361A" w14:textId="77777777" w:rsidR="00A82DFC" w:rsidRPr="00A82DFC" w:rsidRDefault="00A82DFC" w:rsidP="00A82DFC">
      <w:r w:rsidRPr="00A82DFC">
        <w:t>The echocardiogram showed a hyperkinetic heart with mild mitral and tricuspid valve insufficiency.</w:t>
      </w:r>
    </w:p>
    <w:p w14:paraId="770E600E" w14:textId="77777777" w:rsidR="00A82DFC" w:rsidRPr="00A82DFC" w:rsidRDefault="00A82DFC" w:rsidP="00A82DFC">
      <w:r w:rsidRPr="00A82DFC">
        <w:t>5. Therapeutic intervention</w:t>
      </w:r>
    </w:p>
    <w:p w14:paraId="7D87E667" w14:textId="77777777" w:rsidR="00A82DFC" w:rsidRPr="00A82DFC" w:rsidRDefault="00A82DFC" w:rsidP="00A82DFC">
      <w:r w:rsidRPr="00A82DFC">
        <w:t>Based on the diagnostic findings, surgery was performed under general anesthesia. After isolating the right lung, a posterior lateral incision was made on the fifth right intercostal space, accessing the chest cavity. The right upper lobe remained enlarged even after lung isolation, confirming the presence of congenital lobar emphysema (</w:t>
      </w:r>
      <w:hyperlink r:id="rId788" w:anchor="f0010" w:history="1">
        <w:r w:rsidRPr="00A82DFC">
          <w:rPr>
            <w:rStyle w:val="Hyperlink"/>
          </w:rPr>
          <w:t>Fig. 2</w:t>
        </w:r>
      </w:hyperlink>
      <w:r w:rsidRPr="00A82DFC">
        <w:t>A). To ensure adequate ventilation of the remaining lower and middle lobes, the entire upper lobe was resected (</w:t>
      </w:r>
      <w:hyperlink r:id="rId789" w:anchor="f0010" w:history="1">
        <w:r w:rsidRPr="00A82DFC">
          <w:rPr>
            <w:rStyle w:val="Hyperlink"/>
          </w:rPr>
          <w:t>Fig. 2</w:t>
        </w:r>
      </w:hyperlink>
      <w:r w:rsidRPr="00A82DFC">
        <w:t>B). A chest tube was placed for drainage, and the chest wall was closed.</w:t>
      </w:r>
    </w:p>
    <w:p w14:paraId="619EFE38" w14:textId="50A68D30" w:rsidR="00A82DFC" w:rsidRPr="00A82DFC" w:rsidRDefault="00A82DFC" w:rsidP="00A82DFC"/>
    <w:p w14:paraId="2B8B8D7A" w14:textId="77777777" w:rsidR="00A82DFC" w:rsidRPr="00A82DFC" w:rsidRDefault="00A82DFC" w:rsidP="00A82DFC">
      <w:pPr>
        <w:numPr>
          <w:ilvl w:val="0"/>
          <w:numId w:val="33"/>
        </w:numPr>
      </w:pPr>
      <w:hyperlink r:id="rId790" w:tgtFrame="_blank" w:tooltip="Download high-res image (183KB)" w:history="1">
        <w:r w:rsidRPr="00A82DFC">
          <w:rPr>
            <w:rStyle w:val="Hyperlink"/>
          </w:rPr>
          <w:t>Download: Download high-res image (183KB)</w:t>
        </w:r>
      </w:hyperlink>
    </w:p>
    <w:p w14:paraId="23BF40B6" w14:textId="77777777" w:rsidR="00A82DFC" w:rsidRPr="00A82DFC" w:rsidRDefault="00A82DFC" w:rsidP="00A82DFC">
      <w:pPr>
        <w:numPr>
          <w:ilvl w:val="0"/>
          <w:numId w:val="33"/>
        </w:numPr>
      </w:pPr>
      <w:hyperlink r:id="rId791" w:tgtFrame="_blank" w:tooltip="Download full-size image" w:history="1">
        <w:r w:rsidRPr="00A82DFC">
          <w:rPr>
            <w:rStyle w:val="Hyperlink"/>
          </w:rPr>
          <w:t>Download: Download full-size image</w:t>
        </w:r>
      </w:hyperlink>
    </w:p>
    <w:p w14:paraId="7B225337" w14:textId="77777777" w:rsidR="00A82DFC" w:rsidRPr="00A82DFC" w:rsidRDefault="00A82DFC" w:rsidP="00A82DFC">
      <w:r w:rsidRPr="00A82DFC">
        <w:t>Fig. 2. A: Intraoperative photograph clearly shows congenital lobar emphysema (CLE) in the right upper lobe.</w:t>
      </w:r>
    </w:p>
    <w:p w14:paraId="6EDF61A9" w14:textId="77777777" w:rsidR="00A82DFC" w:rsidRPr="00A82DFC" w:rsidRDefault="00A82DFC" w:rsidP="00A82DFC">
      <w:r w:rsidRPr="00A82DFC">
        <w:t>B: Gross specimen of the resected right upper lobe.</w:t>
      </w:r>
    </w:p>
    <w:p w14:paraId="0AB273D4" w14:textId="77777777" w:rsidR="00A82DFC" w:rsidRPr="00A82DFC" w:rsidRDefault="00A82DFC" w:rsidP="00A82DFC">
      <w:r w:rsidRPr="00A82DFC">
        <w:lastRenderedPageBreak/>
        <w:t>Histopathological examination of the resected tissue demonstrated chronic nonspecific inflammation with moderate infiltrates and emphysematous changes within the lung parenchyma (</w:t>
      </w:r>
      <w:hyperlink r:id="rId792" w:anchor="f0015" w:history="1">
        <w:r w:rsidRPr="00A82DFC">
          <w:rPr>
            <w:rStyle w:val="Hyperlink"/>
          </w:rPr>
          <w:t>Fig. 3</w:t>
        </w:r>
      </w:hyperlink>
      <w:r w:rsidRPr="00A82DFC">
        <w:t>A-B).</w:t>
      </w:r>
    </w:p>
    <w:p w14:paraId="7B1240FD" w14:textId="339879A2" w:rsidR="00A82DFC" w:rsidRPr="00A82DFC" w:rsidRDefault="00A82DFC" w:rsidP="00A82DFC"/>
    <w:p w14:paraId="065413DD" w14:textId="77777777" w:rsidR="00A82DFC" w:rsidRPr="00A82DFC" w:rsidRDefault="00A82DFC" w:rsidP="00A82DFC">
      <w:pPr>
        <w:numPr>
          <w:ilvl w:val="0"/>
          <w:numId w:val="34"/>
        </w:numPr>
      </w:pPr>
      <w:hyperlink r:id="rId793" w:tgtFrame="_blank" w:tooltip="Download high-res image (531KB)" w:history="1">
        <w:r w:rsidRPr="00A82DFC">
          <w:rPr>
            <w:rStyle w:val="Hyperlink"/>
          </w:rPr>
          <w:t>Download: Download high-res image (531KB)</w:t>
        </w:r>
      </w:hyperlink>
    </w:p>
    <w:p w14:paraId="628AB2C4" w14:textId="77777777" w:rsidR="00A82DFC" w:rsidRPr="00A82DFC" w:rsidRDefault="00A82DFC" w:rsidP="00A82DFC">
      <w:pPr>
        <w:numPr>
          <w:ilvl w:val="0"/>
          <w:numId w:val="34"/>
        </w:numPr>
      </w:pPr>
      <w:hyperlink r:id="rId794" w:tgtFrame="_blank" w:tooltip="Download full-size image" w:history="1">
        <w:r w:rsidRPr="00A82DFC">
          <w:rPr>
            <w:rStyle w:val="Hyperlink"/>
          </w:rPr>
          <w:t>Download: Download full-size image</w:t>
        </w:r>
      </w:hyperlink>
    </w:p>
    <w:p w14:paraId="7DF8ECDB" w14:textId="77777777" w:rsidR="00A82DFC" w:rsidRPr="00A82DFC" w:rsidRDefault="00A82DFC" w:rsidP="00A82DFC">
      <w:r w:rsidRPr="00A82DFC">
        <w:t>Fig. 3. A: Hematoxylin and eosin (H&amp;E) stained section shows inflammatory infiltrates and hemosiderin macrophages.</w:t>
      </w:r>
    </w:p>
    <w:p w14:paraId="51A37DBA" w14:textId="77777777" w:rsidR="00A82DFC" w:rsidRPr="00A82DFC" w:rsidRDefault="00A82DFC" w:rsidP="00A82DFC">
      <w:r w:rsidRPr="00A82DFC">
        <w:t>B: H&amp;E stained section demonstrates moderate emphysematous changes.</w:t>
      </w:r>
    </w:p>
    <w:p w14:paraId="081B1F44" w14:textId="77777777" w:rsidR="00A82DFC" w:rsidRPr="00A82DFC" w:rsidRDefault="00A82DFC" w:rsidP="00A82DFC">
      <w:r w:rsidRPr="00A82DFC">
        <w:t>The child was monitored for approximately five days. The chest tube was then removed, and they were discharged in good overall condition.</w:t>
      </w:r>
    </w:p>
    <w:p w14:paraId="138B2D40" w14:textId="77777777" w:rsidR="00A82DFC" w:rsidRPr="00A82DFC" w:rsidRDefault="00A82DFC" w:rsidP="00A82DFC">
      <w:r w:rsidRPr="00A82DFC">
        <w:t>6. Discussion</w:t>
      </w:r>
    </w:p>
    <w:p w14:paraId="5D53B6E8" w14:textId="77777777" w:rsidR="00A82DFC" w:rsidRPr="00A82DFC" w:rsidRDefault="00A82DFC" w:rsidP="00A82DFC">
      <w:r w:rsidRPr="00A82DFC">
        <w:t>CLE is a rare lung malformation that develops during fetal lung development, typically in the third trimester of pregnancy [</w:t>
      </w:r>
      <w:hyperlink r:id="rId795" w:anchor="bb0030" w:history="1">
        <w:r w:rsidRPr="00A82DFC">
          <w:rPr>
            <w:rStyle w:val="Hyperlink"/>
          </w:rPr>
          <w:t>6</w:t>
        </w:r>
      </w:hyperlink>
      <w:r w:rsidRPr="00A82DFC">
        <w:t>]. The exact cause remains unknown, but several factors are suspected to play a role, including:</w:t>
      </w:r>
    </w:p>
    <w:p w14:paraId="6F9CC722" w14:textId="77777777" w:rsidR="00A82DFC" w:rsidRPr="00A82DFC" w:rsidRDefault="00A82DFC" w:rsidP="00A82DFC">
      <w:pPr>
        <w:numPr>
          <w:ilvl w:val="0"/>
          <w:numId w:val="35"/>
        </w:numPr>
      </w:pPr>
      <w:r w:rsidRPr="00A82DFC">
        <w:t>Abnormal cartilage formation: Defects in bronchial cartilage, crucial for airway support, are seen in about 25 % of diagnosed cases. This can lead to airway obstruction.</w:t>
      </w:r>
    </w:p>
    <w:p w14:paraId="6C904FEC" w14:textId="77777777" w:rsidR="00A82DFC" w:rsidRPr="00A82DFC" w:rsidRDefault="00A82DFC" w:rsidP="00A82DFC">
      <w:pPr>
        <w:numPr>
          <w:ilvl w:val="0"/>
          <w:numId w:val="35"/>
        </w:numPr>
      </w:pPr>
      <w:r w:rsidRPr="00A82DFC">
        <w:t>Blocked airways: Other factors that can obstruct airways and contribute to CLE development include malformations of the blood vessels supplying the lungs and cytomegalovirus infection [</w:t>
      </w:r>
      <w:hyperlink r:id="rId796" w:anchor="bb0035" w:history="1">
        <w:r w:rsidRPr="00A82DFC">
          <w:rPr>
            <w:rStyle w:val="Hyperlink"/>
          </w:rPr>
          <w:t>7</w:t>
        </w:r>
      </w:hyperlink>
      <w:r w:rsidRPr="00A82DFC">
        <w:t>].</w:t>
      </w:r>
    </w:p>
    <w:p w14:paraId="7756F237" w14:textId="77777777" w:rsidR="00A82DFC" w:rsidRPr="00A82DFC" w:rsidRDefault="00A82DFC" w:rsidP="00A82DFC">
      <w:r w:rsidRPr="00A82DFC">
        <w:t>Males are slightly more likely to be affected by CLE than females. The malformation most commonly involves the left upper lobe, involvement of the lower lobes is rare.</w:t>
      </w:r>
    </w:p>
    <w:p w14:paraId="5D970DF5" w14:textId="77777777" w:rsidR="00A82DFC" w:rsidRPr="00A82DFC" w:rsidRDefault="00A82DFC" w:rsidP="00A82DFC">
      <w:r w:rsidRPr="00A82DFC">
        <w:t>Most CLE cases present in newborns or early childhood. Adult cases are uncommon. Symptoms of CLE can vary and may not appear immediately. They can be triggered by recurrent respiratory infections that trap air in the lungs.</w:t>
      </w:r>
    </w:p>
    <w:p w14:paraId="06FF5217" w14:textId="77777777" w:rsidR="00A82DFC" w:rsidRPr="00A82DFC" w:rsidRDefault="00A82DFC" w:rsidP="00A82DFC">
      <w:r w:rsidRPr="00A82DFC">
        <w:t>Children with CLE may experience: respiratory distress, tachypnea, use of additional chest muscles to assist breathing, decreased breath sounds over the affected lung and high-pitched whistling sound (wheezing) in the affected area.</w:t>
      </w:r>
    </w:p>
    <w:p w14:paraId="0BFCE6EB" w14:textId="77777777" w:rsidR="00A82DFC" w:rsidRPr="00A82DFC" w:rsidRDefault="00A82DFC" w:rsidP="00A82DFC">
      <w:r w:rsidRPr="00A82DFC">
        <w:lastRenderedPageBreak/>
        <w:t>Chest X-ray is the initial imaging tool used to suspect CLE. It can reveal an overinflated lobe and a mediastinal shift towards the affected side.</w:t>
      </w:r>
    </w:p>
    <w:p w14:paraId="00337F72" w14:textId="77777777" w:rsidR="00A82DFC" w:rsidRPr="00A82DFC" w:rsidRDefault="00A82DFC" w:rsidP="00A82DFC">
      <w:r w:rsidRPr="00A82DFC">
        <w:t>In our case, a Chest X-ray is considered a typical and ideal image to describe CLE. It is observed that hyperinflated in the right upper lobe, in addition to the right upper lobe crossing the median line, which is not observed in the case of pneumothorax.</w:t>
      </w:r>
    </w:p>
    <w:p w14:paraId="52ACE31F" w14:textId="77777777" w:rsidR="00A82DFC" w:rsidRPr="00A82DFC" w:rsidRDefault="00A82DFC" w:rsidP="00A82DFC">
      <w:r w:rsidRPr="00A82DFC">
        <w:t>However, chest CT scan is considered the gold standard for diagnosis [</w:t>
      </w:r>
      <w:hyperlink r:id="rId797" w:anchor="bb0040" w:history="1">
        <w:r w:rsidRPr="00A82DFC">
          <w:rPr>
            <w:rStyle w:val="Hyperlink"/>
          </w:rPr>
          <w:t>8</w:t>
        </w:r>
      </w:hyperlink>
      <w:r w:rsidRPr="00A82DFC">
        <w:t>]. Providing a detailed view of surrounding lung tissue, the unaffected lung, and potential abnormalities such as vascular malformations or masses in the chest cavity.</w:t>
      </w:r>
    </w:p>
    <w:p w14:paraId="4D920AA2" w14:textId="77777777" w:rsidR="00A82DFC" w:rsidRPr="00A82DFC" w:rsidRDefault="00A82DFC" w:rsidP="00A82DFC">
      <w:r w:rsidRPr="00A82DFC">
        <w:t>Bronchoscopy has limited use in diagnosing CLE but may be considered if there's a history of foreign body aspiration or to assess airway variations [</w:t>
      </w:r>
      <w:hyperlink r:id="rId798" w:anchor="bb0045" w:history="1">
        <w:r w:rsidRPr="00A82DFC">
          <w:rPr>
            <w:rStyle w:val="Hyperlink"/>
          </w:rPr>
          <w:t>9</w:t>
        </w:r>
      </w:hyperlink>
      <w:r w:rsidRPr="00A82DFC">
        <w:t>].</w:t>
      </w:r>
    </w:p>
    <w:p w14:paraId="76AEC011" w14:textId="77777777" w:rsidR="00A82DFC" w:rsidRPr="00A82DFC" w:rsidRDefault="00A82DFC" w:rsidP="00A82DFC">
      <w:r w:rsidRPr="00A82DFC">
        <w:t>Echocardiography, an ultrasound of the heart, is crucial due to the association between CLE and heart abnormalities in 14–20 % of cases [</w:t>
      </w:r>
      <w:hyperlink r:id="rId799" w:anchor="bb0030" w:history="1">
        <w:r w:rsidRPr="00A82DFC">
          <w:rPr>
            <w:rStyle w:val="Hyperlink"/>
          </w:rPr>
          <w:t>6</w:t>
        </w:r>
      </w:hyperlink>
      <w:r w:rsidRPr="00A82DFC">
        <w:t>]. It helps identify any coexisting heart problems.</w:t>
      </w:r>
    </w:p>
    <w:p w14:paraId="290B3680" w14:textId="77777777" w:rsidR="00A82DFC" w:rsidRPr="00A82DFC" w:rsidRDefault="00A82DFC" w:rsidP="00A82DFC">
      <w:r w:rsidRPr="00A82DFC">
        <w:t>Conservative management may be considered for patients with mild or no symptoms. These patients require close monitoring, as symptoms may develop, and surgery may become necessary in the future [</w:t>
      </w:r>
      <w:hyperlink r:id="rId800" w:anchor="bb0050" w:history="1">
        <w:r w:rsidRPr="00A82DFC">
          <w:rPr>
            <w:rStyle w:val="Hyperlink"/>
          </w:rPr>
          <w:t>10</w:t>
        </w:r>
      </w:hyperlink>
      <w:r w:rsidRPr="00A82DFC">
        <w:t>].</w:t>
      </w:r>
    </w:p>
    <w:p w14:paraId="2E369CC0" w14:textId="77777777" w:rsidR="00A82DFC" w:rsidRPr="00A82DFC" w:rsidRDefault="00A82DFC" w:rsidP="00A82DFC">
      <w:r w:rsidRPr="00A82DFC">
        <w:t>Surgery is the primary treatment for CLE, particularly for cases with severe symptoms. Early intervention is recommended to prevent complications. Most patients who undergo surgery experience symptom resolution and achieve normal growth and development.</w:t>
      </w:r>
    </w:p>
    <w:p w14:paraId="002839D6" w14:textId="77777777" w:rsidR="00A82DFC" w:rsidRPr="00A82DFC" w:rsidRDefault="00A82DFC" w:rsidP="00A82DFC">
      <w:r w:rsidRPr="00A82DFC">
        <w:t>7. Conclusion</w:t>
      </w:r>
    </w:p>
    <w:p w14:paraId="223F702E" w14:textId="77777777" w:rsidR="00A82DFC" w:rsidRPr="00A82DFC" w:rsidRDefault="00A82DFC" w:rsidP="00A82DFC">
      <w:r w:rsidRPr="00A82DFC">
        <w:t>Differentiating congenital lobar emphysema from pneumothorax is crucial. Our case serves as a textbook example of managing this rare condition effectively. By carefully evaluating clinical findings and radiographs, we avoided premature surgical intervention and ensured an accurate diagnosis and appropriate treatment plan.</w:t>
      </w:r>
    </w:p>
    <w:p w14:paraId="76BF5958" w14:textId="77777777" w:rsidR="00A82DFC" w:rsidRPr="00A82DFC" w:rsidRDefault="00A82DFC" w:rsidP="00A82DFC">
      <w:r w:rsidRPr="00A82DFC">
        <w:t>Abbreviations</w:t>
      </w:r>
    </w:p>
    <w:p w14:paraId="25D37BE2" w14:textId="77777777" w:rsidR="00A82DFC" w:rsidRPr="00A82DFC" w:rsidRDefault="00A82DFC" w:rsidP="00A82DFC">
      <w:r w:rsidRPr="00A82DFC">
        <w:t>CLE</w:t>
      </w:r>
    </w:p>
    <w:p w14:paraId="3D444AC5" w14:textId="77777777" w:rsidR="00A82DFC" w:rsidRPr="00A82DFC" w:rsidRDefault="00A82DFC" w:rsidP="00A82DFC">
      <w:r w:rsidRPr="00A82DFC">
        <w:t>Congenital Lobar emphysema</w:t>
      </w:r>
    </w:p>
    <w:p w14:paraId="7FF52DD8" w14:textId="77777777" w:rsidR="00A82DFC" w:rsidRPr="00A82DFC" w:rsidRDefault="00A82DFC" w:rsidP="00A82DFC">
      <w:r w:rsidRPr="00A82DFC">
        <w:t>CT</w:t>
      </w:r>
    </w:p>
    <w:p w14:paraId="7BECC634" w14:textId="77777777" w:rsidR="00A82DFC" w:rsidRPr="00A82DFC" w:rsidRDefault="00A82DFC" w:rsidP="00A82DFC">
      <w:r w:rsidRPr="00A82DFC">
        <w:t>Computerized tomographic</w:t>
      </w:r>
    </w:p>
    <w:p w14:paraId="2A2F3626" w14:textId="77777777" w:rsidR="00A82DFC" w:rsidRPr="00A82DFC" w:rsidRDefault="00A82DFC" w:rsidP="00A82DFC">
      <w:r w:rsidRPr="00A82DFC">
        <w:t>Introduction</w:t>
      </w:r>
    </w:p>
    <w:p w14:paraId="703D23DF" w14:textId="77777777" w:rsidR="00A82DFC" w:rsidRPr="00A82DFC" w:rsidRDefault="00A82DFC" w:rsidP="00A82DFC">
      <w:r w:rsidRPr="00A82DFC">
        <w:t>The impact of </w:t>
      </w:r>
      <w:hyperlink r:id="rId801" w:tooltip="Learn more about obstructive lung disease from ScienceDirect's AI-generated Topic Pages" w:history="1">
        <w:r w:rsidRPr="00A82DFC">
          <w:rPr>
            <w:rStyle w:val="Hyperlink"/>
          </w:rPr>
          <w:t>obstructive lung disease</w:t>
        </w:r>
      </w:hyperlink>
      <w:r w:rsidRPr="00A82DFC">
        <w:t> (OLD) and </w:t>
      </w:r>
      <w:hyperlink r:id="rId802" w:tooltip="Learn more about emphysema from ScienceDirect's AI-generated Topic Pages" w:history="1">
        <w:r w:rsidRPr="00A82DFC">
          <w:rPr>
            <w:rStyle w:val="Hyperlink"/>
          </w:rPr>
          <w:t>emphysema</w:t>
        </w:r>
      </w:hyperlink>
      <w:r w:rsidRPr="00A82DFC">
        <w:t> on lung cancer (LC) mortality in patients undergoing LC screening is controversial.</w:t>
      </w:r>
    </w:p>
    <w:p w14:paraId="74961A92" w14:textId="77777777" w:rsidR="00A82DFC" w:rsidRPr="00A82DFC" w:rsidRDefault="00A82DFC" w:rsidP="00A82DFC">
      <w:r w:rsidRPr="00A82DFC">
        <w:t>Methods</w:t>
      </w:r>
    </w:p>
    <w:p w14:paraId="3D8636EB" w14:textId="77777777" w:rsidR="00A82DFC" w:rsidRPr="00A82DFC" w:rsidRDefault="00A82DFC" w:rsidP="00A82DFC">
      <w:r w:rsidRPr="00A82DFC">
        <w:t>Patients with </w:t>
      </w:r>
      <w:hyperlink r:id="rId803" w:tooltip="Learn more about spirometry from ScienceDirect's AI-generated Topic Pages" w:history="1">
        <w:r w:rsidRPr="00A82DFC">
          <w:rPr>
            <w:rStyle w:val="Hyperlink"/>
          </w:rPr>
          <w:t>spirometry</w:t>
        </w:r>
      </w:hyperlink>
      <w:r w:rsidRPr="00A82DFC">
        <w:t> and LC diagnosed within the first three rounds of screening were selected from the </w:t>
      </w:r>
      <w:hyperlink r:id="rId804" w:tooltip="Learn more about National Lung Screening Trial from ScienceDirect's AI-generated Topic Pages" w:history="1">
        <w:r w:rsidRPr="00A82DFC">
          <w:rPr>
            <w:rStyle w:val="Hyperlink"/>
          </w:rPr>
          <w:t>National Lung Screening Trial</w:t>
        </w:r>
      </w:hyperlink>
      <w:r w:rsidRPr="00A82DFC">
        <w:t> (NLST) and from the Pamplona International Early Lung Cancer Detection Program (P-IELCAP). Medical and demographic data, tumor characteristics, comorbidities and presence of </w:t>
      </w:r>
      <w:hyperlink r:id="rId805" w:tooltip="Learn more about emphysema from ScienceDirect's AI-generated Topic Pages" w:history="1">
        <w:r w:rsidRPr="00A82DFC">
          <w:rPr>
            <w:rStyle w:val="Hyperlink"/>
          </w:rPr>
          <w:t>emphysema</w:t>
        </w:r>
      </w:hyperlink>
      <w:r w:rsidRPr="00A82DFC">
        <w:t> were collected. The effect of </w:t>
      </w:r>
      <w:hyperlink r:id="rId806" w:tooltip="Learn more about OLD from ScienceDirect's AI-generated Topic Pages" w:history="1">
        <w:r w:rsidRPr="00A82DFC">
          <w:rPr>
            <w:rStyle w:val="Hyperlink"/>
          </w:rPr>
          <w:t>OLD</w:t>
        </w:r>
      </w:hyperlink>
      <w:r w:rsidRPr="00A82DFC">
        <w:t> and </w:t>
      </w:r>
      <w:hyperlink r:id="rId807" w:tooltip="Learn more about emphysema from ScienceDirect's AI-generated Topic Pages" w:history="1">
        <w:r w:rsidRPr="00A82DFC">
          <w:rPr>
            <w:rStyle w:val="Hyperlink"/>
          </w:rPr>
          <w:t>emphysema</w:t>
        </w:r>
      </w:hyperlink>
      <w:r w:rsidRPr="00A82DFC">
        <w:t> on the risk of </w:t>
      </w:r>
      <w:hyperlink r:id="rId808" w:tooltip="Learn more about overall survival from ScienceDirect's AI-generated Topic Pages" w:history="1">
        <w:r w:rsidRPr="00A82DFC">
          <w:rPr>
            <w:rStyle w:val="Hyperlink"/>
          </w:rPr>
          <w:t>overall survival</w:t>
        </w:r>
      </w:hyperlink>
      <w:r w:rsidRPr="00A82DFC">
        <w:t> was assessed using unadjusted and adjusted </w:t>
      </w:r>
      <w:hyperlink r:id="rId809" w:tooltip="Learn more about Cox models from ScienceDirect's AI-generated Topic Pages" w:history="1">
        <w:r w:rsidRPr="00A82DFC">
          <w:rPr>
            <w:rStyle w:val="Hyperlink"/>
          </w:rPr>
          <w:t>Cox models</w:t>
        </w:r>
      </w:hyperlink>
      <w:r w:rsidRPr="00A82DFC">
        <w:t>, competing risk regression analysis, and </w:t>
      </w:r>
      <w:hyperlink r:id="rId810" w:tooltip="Learn more about propensity score matching from ScienceDirect's AI-generated Topic Pages" w:history="1">
        <w:r w:rsidRPr="00A82DFC">
          <w:rPr>
            <w:rStyle w:val="Hyperlink"/>
          </w:rPr>
          <w:t>propensity score matching</w:t>
        </w:r>
      </w:hyperlink>
      <w:r w:rsidRPr="00A82DFC">
        <w:t>.</w:t>
      </w:r>
    </w:p>
    <w:p w14:paraId="60F5B427" w14:textId="77777777" w:rsidR="00A82DFC" w:rsidRPr="00A82DFC" w:rsidRDefault="00A82DFC" w:rsidP="00A82DFC">
      <w:r w:rsidRPr="00A82DFC">
        <w:lastRenderedPageBreak/>
        <w:t>Results</w:t>
      </w:r>
    </w:p>
    <w:p w14:paraId="4D0D33C1" w14:textId="77777777" w:rsidR="00A82DFC" w:rsidRPr="00A82DFC" w:rsidRDefault="00A82DFC" w:rsidP="00A82DFC">
      <w:r w:rsidRPr="00A82DFC">
        <w:t>Data from 353 patients with LC, including 291 with </w:t>
      </w:r>
      <w:hyperlink r:id="rId811" w:tooltip="Learn more about OLD from ScienceDirect's AI-generated Topic Pages" w:history="1">
        <w:r w:rsidRPr="00A82DFC">
          <w:rPr>
            <w:rStyle w:val="Hyperlink"/>
          </w:rPr>
          <w:t>OLD</w:t>
        </w:r>
      </w:hyperlink>
      <w:r w:rsidRPr="00A82DFC">
        <w:t> and/or </w:t>
      </w:r>
      <w:hyperlink r:id="rId812" w:tooltip="Learn more about emphysema from ScienceDirect's AI-generated Topic Pages" w:history="1">
        <w:r w:rsidRPr="00A82DFC">
          <w:rPr>
            <w:rStyle w:val="Hyperlink"/>
          </w:rPr>
          <w:t>emphysema</w:t>
        </w:r>
      </w:hyperlink>
      <w:r w:rsidRPr="00A82DFC">
        <w:t> and 62 with neither, were analyzed. The median age was 67.3 years-old and 56.1% met OLD criteria, predominantly mild (1: 28.3%, 2: 65.2%). Emphysema was present in 69.4% of the patients. Patients with OLD and/or emphysema had worse survival on </w:t>
      </w:r>
      <w:hyperlink r:id="rId813" w:tooltip="Learn more about univariate analysis from ScienceDirect's AI-generated Topic Pages" w:history="1">
        <w:r w:rsidRPr="00A82DFC">
          <w:rPr>
            <w:rStyle w:val="Hyperlink"/>
          </w:rPr>
          <w:t>univariate analysis</w:t>
        </w:r>
      </w:hyperlink>
      <w:r w:rsidRPr="00A82DFC">
        <w:t> (HR: 1.40; 95% CI: 0.86–2.31; </w:t>
      </w:r>
      <w:r w:rsidRPr="00A82DFC">
        <w:rPr>
          <w:i/>
          <w:iCs/>
        </w:rPr>
        <w:t>p</w:t>
      </w:r>
      <w:r w:rsidRPr="00A82DFC">
        <w:t> = 0.179). However, after adjusting for LC stage, age, and sex, the HR was 1.02 (95% CI: 0.61–1.70; </w:t>
      </w:r>
      <w:r w:rsidRPr="00A82DFC">
        <w:rPr>
          <w:i/>
          <w:iCs/>
        </w:rPr>
        <w:t>p</w:t>
      </w:r>
      <w:r w:rsidRPr="00A82DFC">
        <w:t> = 0.952). Specific </w:t>
      </w:r>
      <w:hyperlink r:id="rId814" w:tooltip="Learn more about LC survival from ScienceDirect's AI-generated Topic Pages" w:history="1">
        <w:r w:rsidRPr="00A82DFC">
          <w:rPr>
            <w:rStyle w:val="Hyperlink"/>
          </w:rPr>
          <w:t>LC survival</w:t>
        </w:r>
      </w:hyperlink>
      <w:r w:rsidRPr="00A82DFC">
        <w:t> between both groups showed an adjusted HR of 0.90 (95% CI: 0.47–1.72; </w:t>
      </w:r>
      <w:r w:rsidRPr="00A82DFC">
        <w:rPr>
          <w:i/>
          <w:iCs/>
        </w:rPr>
        <w:t>p</w:t>
      </w:r>
      <w:r w:rsidRPr="00A82DFC">
        <w:t> = 0.76). Propensity score matching found no statistically significant difference in </w:t>
      </w:r>
      <w:hyperlink r:id="rId815" w:tooltip="Learn more about overall survival from ScienceDirect's AI-generated Topic Pages" w:history="1">
        <w:r w:rsidRPr="00A82DFC">
          <w:rPr>
            <w:rStyle w:val="Hyperlink"/>
          </w:rPr>
          <w:t>overall survival</w:t>
        </w:r>
      </w:hyperlink>
      <w:r w:rsidRPr="00A82DFC">
        <w:t> (HR: 1.03; 95% CI: 0.59–1.9; </w:t>
      </w:r>
      <w:r w:rsidRPr="00A82DFC">
        <w:rPr>
          <w:i/>
          <w:iCs/>
        </w:rPr>
        <w:t>p</w:t>
      </w:r>
      <w:r w:rsidRPr="00A82DFC">
        <w:t> = 0.929).</w:t>
      </w:r>
    </w:p>
    <w:p w14:paraId="0E87490F" w14:textId="77777777" w:rsidR="00A82DFC" w:rsidRPr="00A82DFC" w:rsidRDefault="00A82DFC" w:rsidP="00A82DFC">
      <w:r w:rsidRPr="00A82DFC">
        <w:t>Conclusion</w:t>
      </w:r>
    </w:p>
    <w:p w14:paraId="770A8509" w14:textId="77777777" w:rsidR="00A82DFC" w:rsidRPr="00A82DFC" w:rsidRDefault="00A82DFC" w:rsidP="00A82DFC">
      <w:r w:rsidRPr="00A82DFC">
        <w:t>The survival of LC patients diagnosed in the context of screening is not negatively impacted by the coexistence of mild OLD and/or emphysema.</w:t>
      </w:r>
    </w:p>
    <w:p w14:paraId="699E9A23" w14:textId="77777777" w:rsidR="00A82DFC" w:rsidRPr="00A82DFC" w:rsidRDefault="00A82DFC" w:rsidP="00A82DFC">
      <w:r w:rsidRPr="00A82DFC">
        <w:t>Graphical abstract</w:t>
      </w:r>
    </w:p>
    <w:p w14:paraId="048C11E7" w14:textId="416EC10D" w:rsidR="00A82DFC" w:rsidRPr="00A82DFC" w:rsidRDefault="00A82DFC" w:rsidP="00A82DFC"/>
    <w:p w14:paraId="0C976E96" w14:textId="77777777" w:rsidR="00A82DFC" w:rsidRPr="00A82DFC" w:rsidRDefault="00A82DFC" w:rsidP="00A82DFC">
      <w:pPr>
        <w:numPr>
          <w:ilvl w:val="0"/>
          <w:numId w:val="36"/>
        </w:numPr>
      </w:pPr>
      <w:hyperlink r:id="rId816" w:tgtFrame="_blank" w:tooltip="Download high-res image (158KB)" w:history="1">
        <w:r w:rsidRPr="00A82DFC">
          <w:rPr>
            <w:rStyle w:val="Hyperlink"/>
          </w:rPr>
          <w:t>Download: Download high-res image (158KB)</w:t>
        </w:r>
      </w:hyperlink>
    </w:p>
    <w:p w14:paraId="287A35A7" w14:textId="77777777" w:rsidR="00A82DFC" w:rsidRPr="00A82DFC" w:rsidRDefault="00A82DFC" w:rsidP="00A82DFC">
      <w:pPr>
        <w:numPr>
          <w:ilvl w:val="0"/>
          <w:numId w:val="36"/>
        </w:numPr>
      </w:pPr>
      <w:hyperlink r:id="rId817" w:tgtFrame="_blank" w:tooltip="Download full-size image" w:history="1">
        <w:r w:rsidRPr="00A82DFC">
          <w:rPr>
            <w:rStyle w:val="Hyperlink"/>
          </w:rPr>
          <w:t>Download: Download full-size image</w:t>
        </w:r>
      </w:hyperlink>
    </w:p>
    <w:p w14:paraId="7369143E" w14:textId="77777777" w:rsidR="00A82DFC" w:rsidRPr="00A82DFC" w:rsidRDefault="00A82DFC" w:rsidP="00A82DFC">
      <w:r w:rsidRPr="00A82DFC">
        <w:t>Introduction</w:t>
      </w:r>
    </w:p>
    <w:p w14:paraId="213A80CB" w14:textId="77777777" w:rsidR="00A82DFC" w:rsidRPr="00A82DFC" w:rsidRDefault="00A82DFC" w:rsidP="00A82DFC">
      <w:r w:rsidRPr="00A82DFC">
        <w:t>Lung cancer (LC) is the leading cause of cancer-related mortality worldwide.</w:t>
      </w:r>
      <w:r w:rsidRPr="00A82DFC">
        <w:rPr>
          <w:vertAlign w:val="superscript"/>
        </w:rPr>
        <w:t>1</w:t>
      </w:r>
      <w:r w:rsidRPr="00A82DFC">
        <w:t> Smoking is not only the primary risk factor for LC, but increases the risk of other respiratory diseases such as chronic obstructive pulmonary disease (COPD) and emphysema,</w:t>
      </w:r>
      <w:r w:rsidRPr="00A82DFC">
        <w:rPr>
          <w:vertAlign w:val="superscript"/>
        </w:rPr>
        <w:t>2</w:t>
      </w:r>
      <w:r w:rsidRPr="00A82DFC">
        <w:t> which in turn are strongly associated with the development of LC.3, 4, 5, 6, 7 Lung cancer screening is effective in reducing LC mortality,8, 9, 10 but there is a growing concern about the risks of screening patients with coexisting chronic lung disease.</w:t>
      </w:r>
      <w:r w:rsidRPr="00A82DFC">
        <w:rPr>
          <w:vertAlign w:val="superscript"/>
        </w:rPr>
        <w:t>11</w:t>
      </w:r>
    </w:p>
    <w:p w14:paraId="5C6B9F5F" w14:textId="77777777" w:rsidR="00A82DFC" w:rsidRPr="00A82DFC" w:rsidRDefault="00A82DFC" w:rsidP="00A82DFC">
      <w:r w:rsidRPr="00A82DFC">
        <w:t>The impact of COPD and emphysema on mortality in patients with LC remains controversial. Some studies have reported a worse prognosis attributed to post-treatment complications.12, 13, 14 However, improvements in bronchodilator treatment,13, 15 physical therapy,</w:t>
      </w:r>
      <w:r w:rsidRPr="00A82DFC">
        <w:rPr>
          <w:vertAlign w:val="superscript"/>
        </w:rPr>
        <w:t>16</w:t>
      </w:r>
      <w:r w:rsidRPr="00A82DFC">
        <w:t> and even advances in thoracic surgery and radiation therapy</w:t>
      </w:r>
      <w:r w:rsidRPr="00A82DFC">
        <w:rPr>
          <w:vertAlign w:val="superscript"/>
        </w:rPr>
        <w:t>17</w:t>
      </w:r>
      <w:r w:rsidRPr="00A82DFC">
        <w:t> have challenged these findings in other studies. Moreover, treatment of early-stage LC in patients with coexisting COPD or emphysema may even result in spirometric improvements due to a reduction of lung volume.18, 19, 20, 21, 22</w:t>
      </w:r>
    </w:p>
    <w:p w14:paraId="27CDDF1F" w14:textId="77777777" w:rsidR="00A82DFC" w:rsidRPr="00A82DFC" w:rsidRDefault="00A82DFC" w:rsidP="00A82DFC">
      <w:r w:rsidRPr="00A82DFC">
        <w:t>Evidence regarding the impact of these pulmonary diseases on LC mortality in lung cancer screening programs is limited, and generally based on secondary analyses of cohorts with limited sample size and/or underpowered statistical analysis.</w:t>
      </w:r>
      <w:r w:rsidRPr="00A82DFC">
        <w:rPr>
          <w:vertAlign w:val="superscript"/>
        </w:rPr>
        <w:t>23</w:t>
      </w:r>
      <w:r w:rsidRPr="00A82DFC">
        <w:t xml:space="preserve"> Due to the large proportion of patients with COPD and/or </w:t>
      </w:r>
      <w:r w:rsidRPr="00A82DFC">
        <w:lastRenderedPageBreak/>
        <w:t>emphysema participating in these programs,</w:t>
      </w:r>
      <w:r w:rsidRPr="00A82DFC">
        <w:rPr>
          <w:vertAlign w:val="superscript"/>
        </w:rPr>
        <w:t>24</w:t>
      </w:r>
      <w:r w:rsidRPr="00A82DFC">
        <w:t> there is a need for larger studies focused on the impact of these respiratory comorbidities on survival of patients who are diagnosed with LC in the context of screening. Our study focuses on patients who were screened for LC but also underwent lung function testing from the ACRIN sub-cohort of the National Lung Screening Trial (NLST) and the Pamplona (Spain) sub-cohort of the International Early Lung Action Program (P-IELCAP). To avoid confounding factors and to increase precision, competing risks and propensity score matching analysis were used.</w:t>
      </w:r>
    </w:p>
    <w:p w14:paraId="64EEF40B" w14:textId="77777777" w:rsidR="00A82DFC" w:rsidRPr="00A82DFC" w:rsidRDefault="00A82DFC" w:rsidP="00A82DFC">
      <w:r w:rsidRPr="00A82DFC">
        <w:t>Trials Oversight</w:t>
      </w:r>
    </w:p>
    <w:p w14:paraId="3E1534EB" w14:textId="77777777" w:rsidR="00A82DFC" w:rsidRPr="00A82DFC" w:rsidRDefault="00A82DFC" w:rsidP="00A82DFC">
      <w:r w:rsidRPr="00A82DFC">
        <w:t>The National Lung Screening Trial (NLST) was a randomized trial comparing screening for lung cancer using LDCT with chest radiography. Participants were invited to undergo three screening rounds (T0, T1, T2) at 1-year intervals. The NLST enrolled participants between August 2002 and September 2007, and followed through December 2009. The NLST was approved by the institutional review board at each of the 33 participating medical institutions. Details about the study protocol, participant</w:t>
      </w:r>
    </w:p>
    <w:p w14:paraId="4E9BFCED" w14:textId="77777777" w:rsidR="00A82DFC" w:rsidRPr="00A82DFC" w:rsidRDefault="00A82DFC" w:rsidP="00A82DFC">
      <w:r w:rsidRPr="00A82DFC">
        <w:t>Baseline Clinical Characteristics, Lung Function and LC Stage</w:t>
      </w:r>
    </w:p>
    <w:p w14:paraId="5142FCF8" w14:textId="77777777" w:rsidR="00A82DFC" w:rsidRPr="00A82DFC" w:rsidRDefault="00A82DFC" w:rsidP="00A82DFC">
      <w:r w:rsidRPr="00A82DFC">
        <w:t>The characteristics of the study population are shown in Table 1. A total of 353 patients with LC from both cohorts were included in the analysis, of whom 291 had OLD and/or emphysema and 62 were classified as “smokers without lung disease”. The median (p</w:t>
      </w:r>
      <w:r w:rsidRPr="00A82DFC">
        <w:rPr>
          <w:vertAlign w:val="subscript"/>
        </w:rPr>
        <w:t>25</w:t>
      </w:r>
      <w:r w:rsidRPr="00A82DFC">
        <w:t>;p</w:t>
      </w:r>
      <w:r w:rsidRPr="00A82DFC">
        <w:rPr>
          <w:vertAlign w:val="subscript"/>
        </w:rPr>
        <w:t>75</w:t>
      </w:r>
      <w:r w:rsidRPr="00A82DFC">
        <w:t>) age was 67.3 years (62.8;72.5). The cohort was predominantly male (66%) and heart disease (13.9%), chronic bronchitis (12.5%) and diabetes (10.5%) were the most common comorbidities. More than a half of the population (56.1%) met OLD</w:t>
      </w:r>
    </w:p>
    <w:p w14:paraId="11EF8D04" w14:textId="77777777" w:rsidR="00A82DFC" w:rsidRPr="00A82DFC" w:rsidRDefault="00A82DFC" w:rsidP="00A82DFC">
      <w:r w:rsidRPr="00A82DFC">
        <w:t>Discussion</w:t>
      </w:r>
    </w:p>
    <w:p w14:paraId="2E017A8B" w14:textId="77777777" w:rsidR="00A82DFC" w:rsidRPr="00A82DFC" w:rsidRDefault="00A82DFC" w:rsidP="00A82DFC">
      <w:r w:rsidRPr="00A82DFC">
        <w:t>Our results show that LC mortality in the context of screening is not influenced by the presence of mild OLD and/or emphysema as demonstrated by competing risk and propensity score matching of two lung cancer screening cohorts (NLST and P-IELCAP).</w:t>
      </w:r>
    </w:p>
    <w:p w14:paraId="09C6E0CB" w14:textId="77777777" w:rsidR="00A82DFC" w:rsidRPr="00A82DFC" w:rsidRDefault="00A82DFC" w:rsidP="00A82DFC">
      <w:r w:rsidRPr="00A82DFC">
        <w:t>These results assuage concerns regarding the impact of OLD and emphysema on the risks and benefits of lung cancer screening.11, 30 Whether more severe forms of OLD or emphysema can affect screening outcomes has yet to be determined, since most</w:t>
      </w:r>
    </w:p>
    <w:p w14:paraId="1F25BF92" w14:textId="77777777" w:rsidR="00A82DFC" w:rsidRPr="00A82DFC" w:rsidRDefault="00A82DFC" w:rsidP="00A82DFC">
      <w:r w:rsidRPr="00A82DFC">
        <w:t>Abstract</w:t>
      </w:r>
    </w:p>
    <w:p w14:paraId="063315DD" w14:textId="77777777" w:rsidR="00A82DFC" w:rsidRPr="00A82DFC" w:rsidRDefault="00A82DFC" w:rsidP="00A82DFC">
      <w:r w:rsidRPr="00A82DFC">
        <w:t>Emphysema is a respiratory disease that causes the progressive loss of lung extracellular matrix (ECM) organisation, subsequently undermining lung integrity and reducing lung function. Fibroblasts must constantly repair damage to the lungs to preserve lung health, however, fibroblast ECM repair is reduced during </w:t>
      </w:r>
      <w:hyperlink r:id="rId818" w:tooltip="Learn more about emphysema from ScienceDirect's AI-generated Topic Pages" w:history="1">
        <w:r w:rsidRPr="00A82DFC">
          <w:rPr>
            <w:rStyle w:val="Hyperlink"/>
          </w:rPr>
          <w:t>emphysema</w:t>
        </w:r>
      </w:hyperlink>
      <w:r w:rsidRPr="00A82DFC">
        <w:t>, causing ECM damage to outweigh fibroblast ECM maintenance. Current treatments for emphysema fail to address the root causes of emphysematous progression, highlighting the need for novel methods of treating emphysema. </w:t>
      </w:r>
      <w:hyperlink r:id="rId819" w:tooltip="Learn more about Nitrofurantoin from ScienceDirect's AI-generated Topic Pages" w:history="1">
        <w:r w:rsidRPr="00A82DFC">
          <w:rPr>
            <w:rStyle w:val="Hyperlink"/>
          </w:rPr>
          <w:t>Nitrofurantoin</w:t>
        </w:r>
      </w:hyperlink>
      <w:r w:rsidRPr="00A82DFC">
        <w:t xml:space="preserve"> is a broad-spectrum antibiotic indicated for the treatment of urinary tract infections that also displays potential as a novel avenue of emphysema treatment. Nitrofurantoin is known to potentially cause fibrotic effects that could be repurposed to increase fibroblast repair and outweigh the progressive ECM damage of the emphysematous lung. Therefore, this study examined the effects of nitrofurantoin treatment on primary human lung fibroblasts derived from emphysema patients to determine if the drug holds potential as a novel treatment for emphysema. Nitrofurantoin was shown to stimulate migration and alter fibroblast morphology by increasing cell area and reducing roundness, suggesting that it could induce an ECM-repair primed phenotype in fibroblasts. Interestingly, nitrofurantoin treatment did </w:t>
      </w:r>
      <w:r w:rsidRPr="00A82DFC">
        <w:lastRenderedPageBreak/>
        <w:t>not alter collagen-IV, perlecan, periostin or tenascin-C deposition, though fibronectin deposition was significantly upregulated at a higher dosage (20 μg/mL). This study highlighted the nitrofurantoin induced changes to fibroblast motility and morphology that facilitate ECM repair. Thus, nitrofurantoin induced </w:t>
      </w:r>
      <w:hyperlink r:id="rId820" w:tooltip="Learn more about pulmonary fibrosis from ScienceDirect's AI-generated Topic Pages" w:history="1">
        <w:r w:rsidRPr="00A82DFC">
          <w:rPr>
            <w:rStyle w:val="Hyperlink"/>
          </w:rPr>
          <w:t>pulmonary fibrosis</w:t>
        </w:r>
      </w:hyperlink>
      <w:r w:rsidRPr="00A82DFC">
        <w:t> could be caused by a change in cell phenotype that subsequently upregulates ECM repair, indicating its potential as a treatment for emphysema.</w:t>
      </w:r>
    </w:p>
    <w:p w14:paraId="52D8F83E" w14:textId="77777777" w:rsidR="00A82DFC" w:rsidRPr="00A82DFC" w:rsidRDefault="00A82DFC" w:rsidP="00A82DFC">
      <w:r w:rsidRPr="00A82DFC">
        <w:t>1. Introduction</w:t>
      </w:r>
    </w:p>
    <w:p w14:paraId="68B8492C" w14:textId="77777777" w:rsidR="00A82DFC" w:rsidRPr="00A82DFC" w:rsidRDefault="00A82DFC" w:rsidP="00A82DFC">
      <w:r w:rsidRPr="00A82DFC">
        <w:t>Fibroblasts are cells that reside within the </w:t>
      </w:r>
      <w:hyperlink r:id="rId821" w:tooltip="Learn more about lung parenchyma from ScienceDirect's AI-generated Topic Pages" w:history="1">
        <w:r w:rsidRPr="00A82DFC">
          <w:rPr>
            <w:rStyle w:val="Hyperlink"/>
          </w:rPr>
          <w:t>lung parenchyma</w:t>
        </w:r>
      </w:hyperlink>
      <w:r w:rsidRPr="00A82DFC">
        <w:t> and work to maintain the integrity of the </w:t>
      </w:r>
      <w:hyperlink r:id="rId822" w:tooltip="Learn more about extracellular matrix from ScienceDirect's AI-generated Topic Pages" w:history="1">
        <w:r w:rsidRPr="00A82DFC">
          <w:rPr>
            <w:rStyle w:val="Hyperlink"/>
          </w:rPr>
          <w:t>extracellular matrix</w:t>
        </w:r>
      </w:hyperlink>
      <w:r w:rsidRPr="00A82DFC">
        <w:t> (ECM), a dynamic network of </w:t>
      </w:r>
      <w:hyperlink r:id="rId823" w:tooltip="Learn more about fibrous proteins from ScienceDirect's AI-generated Topic Pages" w:history="1">
        <w:r w:rsidRPr="00A82DFC">
          <w:rPr>
            <w:rStyle w:val="Hyperlink"/>
          </w:rPr>
          <w:t>fibrous proteins</w:t>
        </w:r>
      </w:hyperlink>
      <w:r w:rsidRPr="00A82DFC">
        <w:t> and </w:t>
      </w:r>
      <w:hyperlink r:id="rId824" w:tooltip="Learn more about proteoglycans from ScienceDirect's AI-generated Topic Pages" w:history="1">
        <w:r w:rsidRPr="00A82DFC">
          <w:rPr>
            <w:rStyle w:val="Hyperlink"/>
          </w:rPr>
          <w:t>proteoglycans</w:t>
        </w:r>
      </w:hyperlink>
      <w:r w:rsidRPr="00A82DFC">
        <w:t> that structurally supports cells and governs the mechanical properties of the lung, including stiffness and </w:t>
      </w:r>
      <w:hyperlink r:id="rId825" w:tooltip="Learn more about lung elasticity from ScienceDirect's AI-generated Topic Pages" w:history="1">
        <w:r w:rsidRPr="00A82DFC">
          <w:rPr>
            <w:rStyle w:val="Hyperlink"/>
          </w:rPr>
          <w:t>lung elasticity</w:t>
        </w:r>
      </w:hyperlink>
      <w:r w:rsidRPr="00A82DFC">
        <w:t> </w:t>
      </w:r>
      <w:hyperlink r:id="rId826" w:anchor="b0005" w:history="1">
        <w:r w:rsidRPr="00A82DFC">
          <w:rPr>
            <w:rStyle w:val="Hyperlink"/>
          </w:rPr>
          <w:t>[1]</w:t>
        </w:r>
      </w:hyperlink>
      <w:r w:rsidRPr="00A82DFC">
        <w:t>, </w:t>
      </w:r>
      <w:hyperlink r:id="rId827" w:anchor="b0010" w:history="1">
        <w:r w:rsidRPr="00A82DFC">
          <w:rPr>
            <w:rStyle w:val="Hyperlink"/>
          </w:rPr>
          <w:t>[2]</w:t>
        </w:r>
      </w:hyperlink>
      <w:r w:rsidRPr="00A82DFC">
        <w:t>, </w:t>
      </w:r>
      <w:hyperlink r:id="rId828" w:anchor="b0015" w:history="1">
        <w:r w:rsidRPr="00A82DFC">
          <w:rPr>
            <w:rStyle w:val="Hyperlink"/>
          </w:rPr>
          <w:t>[3]</w:t>
        </w:r>
      </w:hyperlink>
      <w:r w:rsidRPr="00A82DFC">
        <w:t>, </w:t>
      </w:r>
      <w:hyperlink r:id="rId829" w:anchor="b0020" w:history="1">
        <w:r w:rsidRPr="00A82DFC">
          <w:rPr>
            <w:rStyle w:val="Hyperlink"/>
          </w:rPr>
          <w:t>[4]</w:t>
        </w:r>
      </w:hyperlink>
      <w:r w:rsidRPr="00A82DFC">
        <w:t>, </w:t>
      </w:r>
      <w:hyperlink r:id="rId830" w:anchor="b0025" w:history="1">
        <w:r w:rsidRPr="00A82DFC">
          <w:rPr>
            <w:rStyle w:val="Hyperlink"/>
          </w:rPr>
          <w:t>[5]</w:t>
        </w:r>
      </w:hyperlink>
      <w:r w:rsidRPr="00A82DFC">
        <w:t>. Fibroblasts work to repair damage to the lung caused by the introduction of </w:t>
      </w:r>
      <w:hyperlink r:id="rId831" w:tooltip="Learn more about irritants from ScienceDirect's AI-generated Topic Pages" w:history="1">
        <w:r w:rsidRPr="00A82DFC">
          <w:rPr>
            <w:rStyle w:val="Hyperlink"/>
          </w:rPr>
          <w:t>irritants</w:t>
        </w:r>
      </w:hyperlink>
      <w:r w:rsidRPr="00A82DFC">
        <w:t>, by lung injuries or by the gradual wear caused during the cyclic stretch of breathing </w:t>
      </w:r>
      <w:hyperlink r:id="rId832" w:anchor="b0030" w:history="1">
        <w:r w:rsidRPr="00A82DFC">
          <w:rPr>
            <w:rStyle w:val="Hyperlink"/>
          </w:rPr>
          <w:t>[6]</w:t>
        </w:r>
      </w:hyperlink>
      <w:r w:rsidRPr="00A82DFC">
        <w:t>, </w:t>
      </w:r>
      <w:hyperlink r:id="rId833" w:anchor="b0035" w:history="1">
        <w:r w:rsidRPr="00A82DFC">
          <w:rPr>
            <w:rStyle w:val="Hyperlink"/>
          </w:rPr>
          <w:t>[7]</w:t>
        </w:r>
      </w:hyperlink>
      <w:r w:rsidRPr="00A82DFC">
        <w:t>. Fibroblast ECM maintenance is of critical importance to lung health, as a shift in the lung mechanical environment can have wide-reaching effects on the behaviour of mechanosensitive cells populations, cells that detect mechanical forces and alter cellular behaviour in response. Fibroblasts, among many other lung cell populations, are known to be mechanosensitive and drastically alter their behaviour due to a change in substrate stiffness or other forces </w:t>
      </w:r>
      <w:hyperlink r:id="rId834" w:anchor="b0040" w:history="1">
        <w:r w:rsidRPr="00A82DFC">
          <w:rPr>
            <w:rStyle w:val="Hyperlink"/>
          </w:rPr>
          <w:t>[8]</w:t>
        </w:r>
      </w:hyperlink>
      <w:r w:rsidRPr="00A82DFC">
        <w:t>, </w:t>
      </w:r>
      <w:hyperlink r:id="rId835" w:anchor="b0045" w:history="1">
        <w:r w:rsidRPr="00A82DFC">
          <w:rPr>
            <w:rStyle w:val="Hyperlink"/>
          </w:rPr>
          <w:t>[9]</w:t>
        </w:r>
      </w:hyperlink>
      <w:r w:rsidRPr="00A82DFC">
        <w:t>, </w:t>
      </w:r>
      <w:hyperlink r:id="rId836" w:anchor="b0050" w:history="1">
        <w:r w:rsidRPr="00A82DFC">
          <w:rPr>
            <w:rStyle w:val="Hyperlink"/>
          </w:rPr>
          <w:t>[10]</w:t>
        </w:r>
      </w:hyperlink>
      <w:r w:rsidRPr="00A82DFC">
        <w:t>, </w:t>
      </w:r>
      <w:hyperlink r:id="rId837" w:anchor="b0055" w:history="1">
        <w:r w:rsidRPr="00A82DFC">
          <w:rPr>
            <w:rStyle w:val="Hyperlink"/>
          </w:rPr>
          <w:t>[11]</w:t>
        </w:r>
      </w:hyperlink>
      <w:r w:rsidRPr="00A82DFC">
        <w:t>, </w:t>
      </w:r>
      <w:hyperlink r:id="rId838" w:anchor="b0060" w:history="1">
        <w:r w:rsidRPr="00A82DFC">
          <w:rPr>
            <w:rStyle w:val="Hyperlink"/>
          </w:rPr>
          <w:t>[12]</w:t>
        </w:r>
      </w:hyperlink>
      <w:r w:rsidRPr="00A82DFC">
        <w:t>.</w:t>
      </w:r>
    </w:p>
    <w:p w14:paraId="00DC1759" w14:textId="77777777" w:rsidR="00A82DFC" w:rsidRPr="00A82DFC" w:rsidRDefault="00A82DFC" w:rsidP="00A82DFC">
      <w:r w:rsidRPr="00A82DFC">
        <w:t>Emphysema is characterised by severe alterations to the lung environment reflected by the progressive destruction of the lung ECM and loss of alveolar walls </w:t>
      </w:r>
      <w:hyperlink r:id="rId839" w:anchor="b0015" w:history="1">
        <w:r w:rsidRPr="00A82DFC">
          <w:rPr>
            <w:rStyle w:val="Hyperlink"/>
          </w:rPr>
          <w:t>[3]</w:t>
        </w:r>
      </w:hyperlink>
      <w:r w:rsidRPr="00A82DFC">
        <w:t>, </w:t>
      </w:r>
      <w:hyperlink r:id="rId840" w:anchor="b0065" w:history="1">
        <w:r w:rsidRPr="00A82DFC">
          <w:rPr>
            <w:rStyle w:val="Hyperlink"/>
          </w:rPr>
          <w:t>[13]</w:t>
        </w:r>
      </w:hyperlink>
      <w:r w:rsidRPr="00A82DFC">
        <w:t>, </w:t>
      </w:r>
      <w:hyperlink r:id="rId841" w:anchor="b0070" w:history="1">
        <w:r w:rsidRPr="00A82DFC">
          <w:rPr>
            <w:rStyle w:val="Hyperlink"/>
          </w:rPr>
          <w:t>[14]</w:t>
        </w:r>
      </w:hyperlink>
      <w:r w:rsidRPr="00A82DFC">
        <w:t>, </w:t>
      </w:r>
      <w:hyperlink r:id="rId842" w:anchor="b0075" w:history="1">
        <w:r w:rsidRPr="00A82DFC">
          <w:rPr>
            <w:rStyle w:val="Hyperlink"/>
          </w:rPr>
          <w:t>[15]</w:t>
        </w:r>
      </w:hyperlink>
      <w:r w:rsidRPr="00A82DFC">
        <w:t>. The emphysematous lung is known to have decreased parenchymal stiffness and experience diminished stretch forces when breathing due to </w:t>
      </w:r>
      <w:hyperlink r:id="rId843" w:tooltip="Learn more about lung hyperinflation from ScienceDirect's AI-generated Topic Pages" w:history="1">
        <w:r w:rsidRPr="00A82DFC">
          <w:rPr>
            <w:rStyle w:val="Hyperlink"/>
          </w:rPr>
          <w:t>lung hyperinflation</w:t>
        </w:r>
      </w:hyperlink>
      <w:r w:rsidRPr="00A82DFC">
        <w:t>, the inability to fully retract the lung during exhalation. This pathological hyperinflation causes reduced gas exchange and disrupts the stretch forces, therefore distorting crucial regulatory mechanical cues experienced by fibroblasts in the emphysematous lung </w:t>
      </w:r>
      <w:hyperlink r:id="rId844" w:anchor="b0080" w:history="1">
        <w:r w:rsidRPr="00A82DFC">
          <w:rPr>
            <w:rStyle w:val="Hyperlink"/>
          </w:rPr>
          <w:t>[16]</w:t>
        </w:r>
      </w:hyperlink>
      <w:r w:rsidRPr="00A82DFC">
        <w:t>. Furthermore, fibroblasts rely upon the regulatory cues provided by fibroblast-ECM protein interactions to guide ECM repair, yet the altered composition of the emphysematous lung likewise disturbs this form of regulation. The insufficient ECM maintenance performed by emphysematous fibroblasts is likely a result of cellular dysregulation due to altered biomechanical cues, such as reduced stretch forces, decreased lung stiffness, and altered ECM composition </w:t>
      </w:r>
      <w:hyperlink r:id="rId845" w:anchor="b0085" w:history="1">
        <w:r w:rsidRPr="00A82DFC">
          <w:rPr>
            <w:rStyle w:val="Hyperlink"/>
          </w:rPr>
          <w:t>[17]</w:t>
        </w:r>
      </w:hyperlink>
      <w:r w:rsidRPr="00A82DFC">
        <w:t>, </w:t>
      </w:r>
      <w:hyperlink r:id="rId846" w:anchor="b0090" w:history="1">
        <w:r w:rsidRPr="00A82DFC">
          <w:rPr>
            <w:rStyle w:val="Hyperlink"/>
          </w:rPr>
          <w:t>[18]</w:t>
        </w:r>
      </w:hyperlink>
      <w:r w:rsidRPr="00A82DFC">
        <w:t>. Our recent study has suggested that the emphysematous lung environment may induce a fibroblast phenotype that is unsuited to ECM repair through pathological adaptation in </w:t>
      </w:r>
      <w:hyperlink r:id="rId847" w:tooltip="Learn more about lung fibroblasts from ScienceDirect's AI-generated Topic Pages" w:history="1">
        <w:r w:rsidRPr="00A82DFC">
          <w:rPr>
            <w:rStyle w:val="Hyperlink"/>
          </w:rPr>
          <w:t>lung fibroblasts</w:t>
        </w:r>
      </w:hyperlink>
      <w:r w:rsidRPr="00A82DFC">
        <w:t>, disrupting the ability of emphysematous fibroblasts to correctly respond to lung regulatory cues. However, an increase in fibroblast ECM repair could reverse these pathological changes and may sufficiently increase fibroblast ECM deposition to halt emphysematous progression, restoring the regulatory cues of the healthy lung.</w:t>
      </w:r>
    </w:p>
    <w:p w14:paraId="16785633" w14:textId="77777777" w:rsidR="00A82DFC" w:rsidRPr="00A82DFC" w:rsidRDefault="00A82DFC" w:rsidP="00A82DFC">
      <w:r w:rsidRPr="00A82DFC">
        <w:t>The </w:t>
      </w:r>
      <w:hyperlink r:id="rId848" w:tooltip="Learn more about antibiotic from ScienceDirect's AI-generated Topic Pages" w:history="1">
        <w:r w:rsidRPr="00A82DFC">
          <w:rPr>
            <w:rStyle w:val="Hyperlink"/>
          </w:rPr>
          <w:t>antibiotic</w:t>
        </w:r>
      </w:hyperlink>
      <w:r w:rsidRPr="00A82DFC">
        <w:t> nitrofurantoin is recommended as a first line therapy for </w:t>
      </w:r>
      <w:hyperlink r:id="rId849" w:tooltip="Learn more about urinary tract infections from ScienceDirect's AI-generated Topic Pages" w:history="1">
        <w:r w:rsidRPr="00A82DFC">
          <w:rPr>
            <w:rStyle w:val="Hyperlink"/>
          </w:rPr>
          <w:t>urinary tract infections</w:t>
        </w:r>
      </w:hyperlink>
      <w:r w:rsidRPr="00A82DFC">
        <w:t> </w:t>
      </w:r>
      <w:hyperlink r:id="rId850" w:anchor="b0095" w:history="1">
        <w:r w:rsidRPr="00A82DFC">
          <w:rPr>
            <w:rStyle w:val="Hyperlink"/>
          </w:rPr>
          <w:t>[19]</w:t>
        </w:r>
      </w:hyperlink>
      <w:r w:rsidRPr="00A82DFC">
        <w:t>; however, it has been known to potentially cause </w:t>
      </w:r>
      <w:hyperlink r:id="rId851" w:tooltip="Learn more about adverse effects from ScienceDirect's AI-generated Topic Pages" w:history="1">
        <w:r w:rsidRPr="00A82DFC">
          <w:rPr>
            <w:rStyle w:val="Hyperlink"/>
          </w:rPr>
          <w:t>adverse effects</w:t>
        </w:r>
      </w:hyperlink>
      <w:r w:rsidRPr="00A82DFC">
        <w:t> such as </w:t>
      </w:r>
      <w:hyperlink r:id="rId852" w:tooltip="Learn more about pulmonary fibrosis from ScienceDirect's AI-generated Topic Pages" w:history="1">
        <w:r w:rsidRPr="00A82DFC">
          <w:rPr>
            <w:rStyle w:val="Hyperlink"/>
          </w:rPr>
          <w:t>pulmonary fibrosis</w:t>
        </w:r>
      </w:hyperlink>
      <w:r w:rsidRPr="00A82DFC">
        <w:t> </w:t>
      </w:r>
      <w:hyperlink r:id="rId853" w:anchor="b0100" w:history="1">
        <w:r w:rsidRPr="00A82DFC">
          <w:rPr>
            <w:rStyle w:val="Hyperlink"/>
          </w:rPr>
          <w:t>[20]</w:t>
        </w:r>
      </w:hyperlink>
      <w:r w:rsidRPr="00A82DFC">
        <w:t>, </w:t>
      </w:r>
      <w:hyperlink r:id="rId854" w:anchor="b0105" w:history="1">
        <w:r w:rsidRPr="00A82DFC">
          <w:rPr>
            <w:rStyle w:val="Hyperlink"/>
          </w:rPr>
          <w:t>[21]</w:t>
        </w:r>
      </w:hyperlink>
      <w:r w:rsidRPr="00A82DFC">
        <w:t>. Despite the adverse effects, nitrofurantoin is an approved therapy by the Food and Drug Administration FDA-(FDA Reference ID: 3368447). Raised lung ECM stiffness, due to nitrofurantoin-induced pulmonary </w:t>
      </w:r>
      <w:hyperlink r:id="rId855" w:tooltip="Learn more about fibrosis from ScienceDirect's AI-generated Topic Pages" w:history="1">
        <w:r w:rsidRPr="00A82DFC">
          <w:rPr>
            <w:rStyle w:val="Hyperlink"/>
          </w:rPr>
          <w:t>fibrosis</w:t>
        </w:r>
      </w:hyperlink>
      <w:r w:rsidRPr="00A82DFC">
        <w:t>, could cause a further upregulation of fibroblast-mediated ECM maintenance due to the mechanosensitivity of fibroblasts. Furthermore, this increased fibroblast ECM repair is more likely to create a recursive loop of rising ECM stiffness and rising fibroblast activity that may overcome the progressive ECM damage of emphysema. Stimulation of ECM deposition through fibrosis represents a novel avenue of treatment for emphysema that could potentially address a major underlying cause of emphysema, rather than merely addressing symptoms, as done by current steroid and anti-inflammatory treatments </w:t>
      </w:r>
      <w:hyperlink r:id="rId856" w:anchor="b0110" w:history="1">
        <w:r w:rsidRPr="00A82DFC">
          <w:rPr>
            <w:rStyle w:val="Hyperlink"/>
          </w:rPr>
          <w:t>[22]</w:t>
        </w:r>
      </w:hyperlink>
      <w:r w:rsidRPr="00A82DFC">
        <w:t xml:space="preserve">. Therefore, the present study aims to explore the effect of nitrofurantoin on fibroblasts and determine if the treatment can </w:t>
      </w:r>
      <w:r w:rsidRPr="00A82DFC">
        <w:lastRenderedPageBreak/>
        <w:t>improve the dysfunctional ECM repair of emphysematous fibroblasts. The viability and potential of nitrofurantoin as a treatment for emphysema was investigated by assessing nitrofurantoin cellular toxicity and the influence of the drug on emphysematous fibroblast dynamic cellular behaviour. A range of emphysematous fibroblast processes relating to ECM maintenance, including cytokine expression (IL-6 and IL-8), </w:t>
      </w:r>
      <w:hyperlink r:id="rId857" w:tooltip="Learn more about cellular motility from ScienceDirect's AI-generated Topic Pages" w:history="1">
        <w:r w:rsidRPr="00A82DFC">
          <w:rPr>
            <w:rStyle w:val="Hyperlink"/>
          </w:rPr>
          <w:t>cellular motility</w:t>
        </w:r>
      </w:hyperlink>
      <w:r w:rsidRPr="00A82DFC">
        <w:t>, morphology, and </w:t>
      </w:r>
      <w:hyperlink r:id="rId858" w:tooltip="Learn more about ECM protein from ScienceDirect's AI-generated Topic Pages" w:history="1">
        <w:r w:rsidRPr="00A82DFC">
          <w:rPr>
            <w:rStyle w:val="Hyperlink"/>
          </w:rPr>
          <w:t>ECM protein</w:t>
        </w:r>
      </w:hyperlink>
      <w:r w:rsidRPr="00A82DFC">
        <w:t> deposition were analysed to determine changes caused by nitrofurantoin treatment.</w:t>
      </w:r>
    </w:p>
    <w:p w14:paraId="218FA418" w14:textId="77777777" w:rsidR="00A82DFC" w:rsidRPr="00A82DFC" w:rsidRDefault="00A82DFC" w:rsidP="00A82DFC">
      <w:r w:rsidRPr="00A82DFC">
        <w:t>2. Materials and methods</w:t>
      </w:r>
    </w:p>
    <w:p w14:paraId="1E96E93A" w14:textId="77777777" w:rsidR="00A82DFC" w:rsidRPr="00A82DFC" w:rsidRDefault="00A82DFC" w:rsidP="00A82DFC">
      <w:r w:rsidRPr="00A82DFC">
        <w:t>2.1. Primary cell isolation</w:t>
      </w:r>
    </w:p>
    <w:p w14:paraId="1E7E1041" w14:textId="77777777" w:rsidR="00A82DFC" w:rsidRPr="00A82DFC" w:rsidRDefault="00A82DFC" w:rsidP="00A82DFC">
      <w:r w:rsidRPr="00A82DFC">
        <w:t>Primary human lung fibroblasts (PHLF) were extracted from the explanted or </w:t>
      </w:r>
      <w:hyperlink r:id="rId859" w:tooltip="Learn more about resected lung from ScienceDirect's AI-generated Topic Pages" w:history="1">
        <w:r w:rsidRPr="00A82DFC">
          <w:rPr>
            <w:rStyle w:val="Hyperlink"/>
          </w:rPr>
          <w:t>resected lung</w:t>
        </w:r>
      </w:hyperlink>
      <w:r w:rsidRPr="00A82DFC">
        <w:t> parenchyma of emphysema patients following resection or </w:t>
      </w:r>
      <w:hyperlink r:id="rId860" w:tooltip="Learn more about lung transplantation from ScienceDirect's AI-generated Topic Pages" w:history="1">
        <w:r w:rsidRPr="00A82DFC">
          <w:rPr>
            <w:rStyle w:val="Hyperlink"/>
          </w:rPr>
          <w:t>lung transplantation</w:t>
        </w:r>
      </w:hyperlink>
      <w:r w:rsidRPr="00A82DFC">
        <w:t>. Written </w:t>
      </w:r>
      <w:hyperlink r:id="rId861" w:tooltip="Learn more about informed consent from ScienceDirect's AI-generated Topic Pages" w:history="1">
        <w:r w:rsidRPr="00A82DFC">
          <w:rPr>
            <w:rStyle w:val="Hyperlink"/>
          </w:rPr>
          <w:t>informed consent</w:t>
        </w:r>
      </w:hyperlink>
      <w:r w:rsidRPr="00A82DFC">
        <w:t> was obtained from each patient pre-operatively and the study was approved by a human research ethics committee (approval code #X14-0045). A segment of parenchymal tissue (1 cm</w:t>
      </w:r>
      <w:r w:rsidRPr="00A82DFC">
        <w:rPr>
          <w:vertAlign w:val="superscript"/>
        </w:rPr>
        <w:t>3</w:t>
      </w:r>
      <w:r w:rsidRPr="00A82DFC">
        <w:t>) was taken from the discarded lung of each patient and divided into small pieces (1 mm</w:t>
      </w:r>
      <w:r w:rsidRPr="00A82DFC">
        <w:rPr>
          <w:vertAlign w:val="superscript"/>
        </w:rPr>
        <w:t>3</w:t>
      </w:r>
      <w:r w:rsidRPr="00A82DFC">
        <w:t>). These smaller pieces of parenchymal tissue were washed with Hank’s buffered salt solution (HBSS) and a minimum of ten washed pieces of parenchymal tissue were seeded in 75 cm</w:t>
      </w:r>
      <w:r w:rsidRPr="00A82DFC">
        <w:rPr>
          <w:vertAlign w:val="superscript"/>
        </w:rPr>
        <w:t>2</w:t>
      </w:r>
      <w:r w:rsidRPr="00A82DFC">
        <w:t> cell culture flasks (Corning Costar, Massachusetts, USA). The tissue segments were maintained in Dulbecco’s Modified Eagle Medium (DMEM; Sigma-Aldrich, Sydney, Australia) supplemented with 5 % FBS (</w:t>
      </w:r>
      <w:r w:rsidRPr="00A82DFC">
        <w:rPr>
          <w:i/>
          <w:iCs/>
        </w:rPr>
        <w:t>v/v</w:t>
      </w:r>
      <w:r w:rsidRPr="00A82DFC">
        <w:t>) (FBS; Invitrogen, Melbourne, Australia) and 1 % </w:t>
      </w:r>
      <w:hyperlink r:id="rId862" w:tooltip="Learn more about antibiotic from ScienceDirect's AI-generated Topic Pages" w:history="1">
        <w:r w:rsidRPr="00A82DFC">
          <w:rPr>
            <w:rStyle w:val="Hyperlink"/>
          </w:rPr>
          <w:t>antibiotic</w:t>
        </w:r>
      </w:hyperlink>
      <w:r w:rsidRPr="00A82DFC">
        <w:t> </w:t>
      </w:r>
      <w:hyperlink r:id="rId863" w:tooltip="Learn more about antimycotic from ScienceDirect's AI-generated Topic Pages" w:history="1">
        <w:r w:rsidRPr="00A82DFC">
          <w:rPr>
            <w:rStyle w:val="Hyperlink"/>
          </w:rPr>
          <w:t>antimycotic</w:t>
        </w:r>
      </w:hyperlink>
      <w:r w:rsidRPr="00A82DFC">
        <w:t> solution (Sigma-Aldrich) at 37 °C and 5 % CO</w:t>
      </w:r>
      <w:r w:rsidRPr="00A82DFC">
        <w:rPr>
          <w:vertAlign w:val="subscript"/>
        </w:rPr>
        <w:t>2</w:t>
      </w:r>
      <w:r w:rsidRPr="00A82DFC">
        <w:t>. After 2–4 weeks, the cells reached </w:t>
      </w:r>
      <w:hyperlink r:id="rId864" w:tooltip="Learn more about confluency from ScienceDirect's AI-generated Topic Pages" w:history="1">
        <w:r w:rsidRPr="00A82DFC">
          <w:rPr>
            <w:rStyle w:val="Hyperlink"/>
          </w:rPr>
          <w:t>confluency</w:t>
        </w:r>
      </w:hyperlink>
      <w:r w:rsidRPr="00A82DFC">
        <w:t> and were identified as fibroblasts by observing the growth patterns and cellular morphology before being passaged. PHLF were then cultured in DMEM – low glucose (Sigma-Aldrich) supplemented with 10 % FBS (</w:t>
      </w:r>
      <w:r w:rsidRPr="00A82DFC">
        <w:rPr>
          <w:i/>
          <w:iCs/>
        </w:rPr>
        <w:t>v/v</w:t>
      </w:r>
      <w:r w:rsidRPr="00A82DFC">
        <w:t>; Invitrogen), 2 % (</w:t>
      </w:r>
      <w:r w:rsidRPr="00A82DFC">
        <w:rPr>
          <w:i/>
          <w:iCs/>
        </w:rPr>
        <w:t>v/v</w:t>
      </w:r>
      <w:r w:rsidRPr="00A82DFC">
        <w:t>) </w:t>
      </w:r>
      <w:hyperlink r:id="rId865" w:tooltip="Learn more about HEPES from ScienceDirect's AI-generated Topic Pages" w:history="1">
        <w:r w:rsidRPr="00A82DFC">
          <w:rPr>
            <w:rStyle w:val="Hyperlink"/>
          </w:rPr>
          <w:t>HEPES</w:t>
        </w:r>
      </w:hyperlink>
      <w:r w:rsidRPr="00A82DFC">
        <w:t> solution, 1 % (</w:t>
      </w:r>
      <w:r w:rsidRPr="00A82DFC">
        <w:rPr>
          <w:i/>
          <w:iCs/>
        </w:rPr>
        <w:t>v/v</w:t>
      </w:r>
      <w:r w:rsidRPr="00A82DFC">
        <w:t>) L-glutamine solution (Gibco, Invitrogen, Melbourne, Australia) and 1 % antibiotic </w:t>
      </w:r>
      <w:hyperlink r:id="rId866" w:tooltip="Learn more about antimycotic from ScienceDirect's AI-generated Topic Pages" w:history="1">
        <w:r w:rsidRPr="00A82DFC">
          <w:rPr>
            <w:rStyle w:val="Hyperlink"/>
          </w:rPr>
          <w:t>antimycotic</w:t>
        </w:r>
      </w:hyperlink>
      <w:r w:rsidRPr="00A82DFC">
        <w:t> solution (</w:t>
      </w:r>
      <w:r w:rsidRPr="00A82DFC">
        <w:rPr>
          <w:i/>
          <w:iCs/>
        </w:rPr>
        <w:t>v/v</w:t>
      </w:r>
      <w:r w:rsidRPr="00A82DFC">
        <w:t>; Sigma-Aldrich). All experiments on PHLF were performed between passages 2 and 6.</w:t>
      </w:r>
    </w:p>
    <w:p w14:paraId="654255F4" w14:textId="77777777" w:rsidR="00A82DFC" w:rsidRPr="00A82DFC" w:rsidRDefault="00A82DFC" w:rsidP="00A82DFC">
      <w:r w:rsidRPr="00A82DFC">
        <w:t>Additionally, PHLF were treated with the drug nitrofurantoin (Merck-Millipore, Massachusetts, USA) at 2, 10 or 20 μg/mL 24 h after seeding (standard treatment group) or 48 h after seeding (delayed treatment group). Pulmonary fibrosis is an uncommon </w:t>
      </w:r>
      <w:hyperlink r:id="rId867" w:tooltip="Learn more about adverse effect from ScienceDirect's AI-generated Topic Pages" w:history="1">
        <w:r w:rsidRPr="00A82DFC">
          <w:rPr>
            <w:rStyle w:val="Hyperlink"/>
          </w:rPr>
          <w:t>adverse effect</w:t>
        </w:r>
      </w:hyperlink>
      <w:r w:rsidRPr="00A82DFC">
        <w:t> of nitrofurantoin treatment; therefore, a higher dose could be necessary to induce the desired fibroblast ECM deposition. Thus, 20 μg/mL was chosen as the maximum possible nitrofurantoin concentration (dose) that could induce ECM deposition without greatly reducing fibroblast viability (</w:t>
      </w:r>
      <w:hyperlink r:id="rId868" w:anchor="f0010" w:history="1">
        <w:r w:rsidRPr="00A82DFC">
          <w:rPr>
            <w:rStyle w:val="Hyperlink"/>
          </w:rPr>
          <w:t>Fig. 2</w:t>
        </w:r>
      </w:hyperlink>
      <w:r w:rsidRPr="00A82DFC">
        <w:t>). Additionally, the concentrations 2 and 10 μg/mL were examined to provide an understanding of the effect of nitrofurantoin concentrations that did not negatively impact </w:t>
      </w:r>
      <w:hyperlink r:id="rId869" w:tooltip="Learn more about cell viability from ScienceDirect's AI-generated Topic Pages" w:history="1">
        <w:r w:rsidRPr="00A82DFC">
          <w:rPr>
            <w:rStyle w:val="Hyperlink"/>
          </w:rPr>
          <w:t>cell viability</w:t>
        </w:r>
      </w:hyperlink>
      <w:r w:rsidRPr="00A82DFC">
        <w:t> on fibroblasts and to determine if the impact of nitrofurantoin was dose dependent. Nitrofurantoin treatments were prepared by dissolving raw nitrofurantoin in </w:t>
      </w:r>
      <w:hyperlink r:id="rId870" w:tooltip="Learn more about DMSO from ScienceDirect's AI-generated Topic Pages" w:history="1">
        <w:r w:rsidRPr="00A82DFC">
          <w:rPr>
            <w:rStyle w:val="Hyperlink"/>
          </w:rPr>
          <w:t>DMSO</w:t>
        </w:r>
      </w:hyperlink>
      <w:r w:rsidRPr="00A82DFC">
        <w:t> then diluting to the desired concentration using cell culture media while ensuring that the final concentration of </w:t>
      </w:r>
      <w:hyperlink r:id="rId871" w:tooltip="Learn more about DMSO from ScienceDirect's AI-generated Topic Pages" w:history="1">
        <w:r w:rsidRPr="00A82DFC">
          <w:rPr>
            <w:rStyle w:val="Hyperlink"/>
          </w:rPr>
          <w:t>DMSO</w:t>
        </w:r>
      </w:hyperlink>
      <w:r w:rsidRPr="00A82DFC">
        <w:t> in solution was below 1 % (</w:t>
      </w:r>
      <w:r w:rsidRPr="00A82DFC">
        <w:rPr>
          <w:i/>
          <w:iCs/>
        </w:rPr>
        <w:t>v/v</w:t>
      </w:r>
      <w:r w:rsidRPr="00A82DFC">
        <w:t>).</w:t>
      </w:r>
    </w:p>
    <w:p w14:paraId="3CE86D03" w14:textId="3206979E" w:rsidR="00A82DFC" w:rsidRPr="00A82DFC" w:rsidRDefault="00A82DFC" w:rsidP="00A82DFC"/>
    <w:p w14:paraId="3BAAD585" w14:textId="77777777" w:rsidR="00A82DFC" w:rsidRPr="00A82DFC" w:rsidRDefault="00A82DFC" w:rsidP="00A82DFC">
      <w:pPr>
        <w:numPr>
          <w:ilvl w:val="0"/>
          <w:numId w:val="37"/>
        </w:numPr>
      </w:pPr>
      <w:hyperlink r:id="rId872" w:tgtFrame="_blank" w:tooltip="Download high-res image (326KB)" w:history="1">
        <w:r w:rsidRPr="00A82DFC">
          <w:rPr>
            <w:rStyle w:val="Hyperlink"/>
          </w:rPr>
          <w:t>Download: Download high-res image (326KB)</w:t>
        </w:r>
      </w:hyperlink>
    </w:p>
    <w:p w14:paraId="23CE2975" w14:textId="77777777" w:rsidR="00A82DFC" w:rsidRPr="00A82DFC" w:rsidRDefault="00A82DFC" w:rsidP="00A82DFC">
      <w:pPr>
        <w:numPr>
          <w:ilvl w:val="0"/>
          <w:numId w:val="37"/>
        </w:numPr>
      </w:pPr>
      <w:hyperlink r:id="rId873" w:tgtFrame="_blank" w:tooltip="Download full-size image" w:history="1">
        <w:r w:rsidRPr="00A82DFC">
          <w:rPr>
            <w:rStyle w:val="Hyperlink"/>
          </w:rPr>
          <w:t>Download: Download full-size image</w:t>
        </w:r>
      </w:hyperlink>
    </w:p>
    <w:p w14:paraId="371934B0" w14:textId="77777777" w:rsidR="00A82DFC" w:rsidRPr="00A82DFC" w:rsidRDefault="00A82DFC" w:rsidP="00A82DFC">
      <w:r w:rsidRPr="00A82DFC">
        <w:t>Fig. 1. An image of WI-38 fibroblasts (</w:t>
      </w:r>
      <w:r w:rsidRPr="00A82DFC">
        <w:rPr>
          <w:b/>
          <w:bCs/>
        </w:rPr>
        <w:t>A</w:t>
      </w:r>
      <w:r w:rsidRPr="00A82DFC">
        <w:t>) before and (</w:t>
      </w:r>
      <w:r w:rsidRPr="00A82DFC">
        <w:rPr>
          <w:b/>
          <w:bCs/>
        </w:rPr>
        <w:t>B</w:t>
      </w:r>
      <w:r w:rsidRPr="00A82DFC">
        <w:t>) after the application of the fibroblast detection model.</w:t>
      </w:r>
    </w:p>
    <w:p w14:paraId="5D070CD7" w14:textId="19200775" w:rsidR="00A82DFC" w:rsidRPr="00A82DFC" w:rsidRDefault="00A82DFC" w:rsidP="00A82DFC"/>
    <w:p w14:paraId="72848A31" w14:textId="77777777" w:rsidR="00A82DFC" w:rsidRPr="00A82DFC" w:rsidRDefault="00A82DFC" w:rsidP="00A82DFC">
      <w:pPr>
        <w:numPr>
          <w:ilvl w:val="0"/>
          <w:numId w:val="38"/>
        </w:numPr>
      </w:pPr>
      <w:hyperlink r:id="rId874" w:tgtFrame="_blank" w:tooltip="Download high-res image (116KB)" w:history="1">
        <w:r w:rsidRPr="00A82DFC">
          <w:rPr>
            <w:rStyle w:val="Hyperlink"/>
          </w:rPr>
          <w:t>Download: Download high-res image (116KB)</w:t>
        </w:r>
      </w:hyperlink>
    </w:p>
    <w:p w14:paraId="61B65DD4" w14:textId="77777777" w:rsidR="00A82DFC" w:rsidRPr="00A82DFC" w:rsidRDefault="00A82DFC" w:rsidP="00A82DFC">
      <w:pPr>
        <w:numPr>
          <w:ilvl w:val="0"/>
          <w:numId w:val="38"/>
        </w:numPr>
      </w:pPr>
      <w:hyperlink r:id="rId875" w:tgtFrame="_blank" w:tooltip="Download full-size image" w:history="1">
        <w:r w:rsidRPr="00A82DFC">
          <w:rPr>
            <w:rStyle w:val="Hyperlink"/>
          </w:rPr>
          <w:t>Download: Download full-size image</w:t>
        </w:r>
      </w:hyperlink>
    </w:p>
    <w:p w14:paraId="2C3A7ABD" w14:textId="77777777" w:rsidR="00A82DFC" w:rsidRPr="00A82DFC" w:rsidRDefault="00A82DFC" w:rsidP="00A82DFC">
      <w:r w:rsidRPr="00A82DFC">
        <w:t>Fig. 2. Dose-response curves of (</w:t>
      </w:r>
      <w:r w:rsidRPr="00A82DFC">
        <w:rPr>
          <w:b/>
          <w:bCs/>
        </w:rPr>
        <w:t>A</w:t>
      </w:r>
      <w:r w:rsidRPr="00A82DFC">
        <w:t>) healthy (WI-38 cells) and (</w:t>
      </w:r>
      <w:r w:rsidRPr="00A82DFC">
        <w:rPr>
          <w:b/>
          <w:bCs/>
        </w:rPr>
        <w:t>B</w:t>
      </w:r>
      <w:r w:rsidRPr="00A82DFC">
        <w:t>) emphysematous primary fibroblasts after being treated with varying concentrations of </w:t>
      </w:r>
      <w:hyperlink r:id="rId876" w:tooltip="Learn more about nitrofurantoin from ScienceDirect's AI-generated Topic Pages" w:history="1">
        <w:r w:rsidRPr="00A82DFC">
          <w:rPr>
            <w:rStyle w:val="Hyperlink"/>
          </w:rPr>
          <w:t>nitrofurantoin</w:t>
        </w:r>
      </w:hyperlink>
      <w:r w:rsidRPr="00A82DFC">
        <w:t> for 72 h and examined by </w:t>
      </w:r>
      <w:hyperlink r:id="rId877" w:tooltip="Learn more about MTS assay from ScienceDirect's AI-generated Topic Pages" w:history="1">
        <w:r w:rsidRPr="00A82DFC">
          <w:rPr>
            <w:rStyle w:val="Hyperlink"/>
          </w:rPr>
          <w:t>MTS assay</w:t>
        </w:r>
      </w:hyperlink>
      <w:r w:rsidRPr="00A82DFC">
        <w:t>. Absorbance values of untreated control cells were normalised to a 100 % value of fibroblast </w:t>
      </w:r>
      <w:hyperlink r:id="rId878" w:tooltip="Learn more about cell viability from ScienceDirect's AI-generated Topic Pages" w:history="1">
        <w:r w:rsidRPr="00A82DFC">
          <w:rPr>
            <w:rStyle w:val="Hyperlink"/>
          </w:rPr>
          <w:t>cell viability</w:t>
        </w:r>
      </w:hyperlink>
      <w:r w:rsidRPr="00A82DFC">
        <w:t> when treated with only a 1 % </w:t>
      </w:r>
      <w:hyperlink r:id="rId879" w:tooltip="Learn more about DMSO from ScienceDirect's AI-generated Topic Pages" w:history="1">
        <w:r w:rsidRPr="00A82DFC">
          <w:rPr>
            <w:rStyle w:val="Hyperlink"/>
          </w:rPr>
          <w:t>DMSO</w:t>
        </w:r>
      </w:hyperlink>
      <w:r w:rsidRPr="00A82DFC">
        <w:t> vehicle control. Dose-response curves were analysed by non-linear regression to fit a curve to the data and calculate the IC50 and IC80 of </w:t>
      </w:r>
      <w:hyperlink r:id="rId880" w:tooltip="Learn more about nitrofurantoin from ScienceDirect's AI-generated Topic Pages" w:history="1">
        <w:r w:rsidRPr="00A82DFC">
          <w:rPr>
            <w:rStyle w:val="Hyperlink"/>
          </w:rPr>
          <w:t>nitrofurantoin</w:t>
        </w:r>
      </w:hyperlink>
      <w:r w:rsidRPr="00A82DFC">
        <w:t> for healthy and emphysematous fibroblasts. (</w:t>
      </w:r>
      <w:r w:rsidRPr="00A82DFC">
        <w:rPr>
          <w:b/>
          <w:bCs/>
        </w:rPr>
        <w:t>A</w:t>
      </w:r>
      <w:r w:rsidRPr="00A82DFC">
        <w:t>) Nitrofurantoin was found to have an IC50 of 78.1 ± 1.7 μg/mL and an IC80 of 22.5 ± 3.0 μg/mL when applied to WI-38 fibroblasts. (</w:t>
      </w:r>
      <w:r w:rsidRPr="00A82DFC">
        <w:rPr>
          <w:b/>
          <w:bCs/>
        </w:rPr>
        <w:t>B</w:t>
      </w:r>
      <w:r w:rsidRPr="00A82DFC">
        <w:t>) Nitrofurantoin was found to have an IC50 of 64.8 ± 0.4 μg/mL and an IC80 of 19.6 ± 1.6 μg/mL when applied to primary emphysematous fibroblasts. Data is displayed as mean ± SEM, </w:t>
      </w:r>
      <w:r w:rsidRPr="00A82DFC">
        <w:rPr>
          <w:i/>
          <w:iCs/>
        </w:rPr>
        <w:t>n</w:t>
      </w:r>
      <w:r w:rsidRPr="00A82DFC">
        <w:t> = 3.</w:t>
      </w:r>
    </w:p>
    <w:p w14:paraId="5A836DA4" w14:textId="77777777" w:rsidR="00A82DFC" w:rsidRPr="00A82DFC" w:rsidRDefault="00A82DFC" w:rsidP="00A82DFC">
      <w:r w:rsidRPr="00A82DFC">
        <w:t>2.2. Cell culture</w:t>
      </w:r>
    </w:p>
    <w:p w14:paraId="7F120344" w14:textId="77777777" w:rsidR="00A82DFC" w:rsidRPr="00A82DFC" w:rsidRDefault="00A82DFC" w:rsidP="00A82DFC">
      <w:r w:rsidRPr="00A82DFC">
        <w:t>The healthy human lung </w:t>
      </w:r>
      <w:hyperlink r:id="rId881" w:tooltip="Learn more about fibroblast cell line from ScienceDirect's AI-generated Topic Pages" w:history="1">
        <w:r w:rsidRPr="00A82DFC">
          <w:rPr>
            <w:rStyle w:val="Hyperlink"/>
          </w:rPr>
          <w:t>fibroblast cell line</w:t>
        </w:r>
      </w:hyperlink>
      <w:r w:rsidRPr="00A82DFC">
        <w:t>, WI-38 (Code: 90020107) were purchased from CellBank Australia (CBA, Westmead, NSW, Australia) and maintained in minimum essential medium eagle (MEME; Sigma-Aldritch) supplemented with 10 % (</w:t>
      </w:r>
      <w:r w:rsidRPr="00A82DFC">
        <w:rPr>
          <w:i/>
          <w:iCs/>
        </w:rPr>
        <w:t>v/v</w:t>
      </w:r>
      <w:r w:rsidRPr="00A82DFC">
        <w:t>) FBS (Invitrogen), and 1 % (</w:t>
      </w:r>
      <w:r w:rsidRPr="00A82DFC">
        <w:rPr>
          <w:i/>
          <w:iCs/>
        </w:rPr>
        <w:t>v/v</w:t>
      </w:r>
      <w:r w:rsidRPr="00A82DFC">
        <w:t>) </w:t>
      </w:r>
      <w:hyperlink r:id="rId882" w:tooltip="Learn more about sodium pyruvate from ScienceDirect's AI-generated Topic Pages" w:history="1">
        <w:r w:rsidRPr="00A82DFC">
          <w:rPr>
            <w:rStyle w:val="Hyperlink"/>
          </w:rPr>
          <w:t xml:space="preserve">sodium </w:t>
        </w:r>
        <w:r w:rsidRPr="00A82DFC">
          <w:rPr>
            <w:rStyle w:val="Hyperlink"/>
          </w:rPr>
          <w:lastRenderedPageBreak/>
          <w:t>pyruvate</w:t>
        </w:r>
      </w:hyperlink>
      <w:r w:rsidRPr="00A82DFC">
        <w:t> (Gibco). All experiments on WI-38 were performed between 22 and 40 population doublings.</w:t>
      </w:r>
    </w:p>
    <w:p w14:paraId="71144DF9" w14:textId="77777777" w:rsidR="00A82DFC" w:rsidRPr="00A82DFC" w:rsidRDefault="00A82DFC" w:rsidP="00A82DFC">
      <w:r w:rsidRPr="00A82DFC">
        <w:t>All cell culture was performed in 6, 48 or 96 well plates (Corning Costar) coated with collagen type-I from rat tail (10 μg/cm</w:t>
      </w:r>
      <w:r w:rsidRPr="00A82DFC">
        <w:rPr>
          <w:vertAlign w:val="superscript"/>
        </w:rPr>
        <w:t>2</w:t>
      </w:r>
      <w:r w:rsidRPr="00A82DFC">
        <w:t>; Sigma-Aldrich) and all cells were treated with 2 ng/mL of TNF-α (InVitro Technologies, Melbourne, Australia) or 2 ng/mL of TGF-β (BioLegend, California, USA).</w:t>
      </w:r>
    </w:p>
    <w:p w14:paraId="3300367B" w14:textId="77777777" w:rsidR="00A82DFC" w:rsidRPr="00A82DFC" w:rsidRDefault="00A82DFC" w:rsidP="00A82DFC">
      <w:r w:rsidRPr="00A82DFC">
        <w:t>2.3. MTS assay</w:t>
      </w:r>
    </w:p>
    <w:p w14:paraId="2A36CB40" w14:textId="77777777" w:rsidR="00A82DFC" w:rsidRPr="00A82DFC" w:rsidRDefault="00A82DFC" w:rsidP="00A82DFC">
      <w:r w:rsidRPr="00A82DFC">
        <w:t>Cell viability was assessed using an </w:t>
      </w:r>
      <w:hyperlink r:id="rId883" w:tooltip="Learn more about MTS assay from ScienceDirect's AI-generated Topic Pages" w:history="1">
        <w:r w:rsidRPr="00A82DFC">
          <w:rPr>
            <w:rStyle w:val="Hyperlink"/>
          </w:rPr>
          <w:t>MTS assay</w:t>
        </w:r>
      </w:hyperlink>
      <w:r w:rsidRPr="00A82DFC">
        <w:t> (CellTitre 96® Aqueous One Solution </w:t>
      </w:r>
      <w:hyperlink r:id="rId884" w:tooltip="Learn more about Cell Proliferation Assay from ScienceDirect's AI-generated Topic Pages" w:history="1">
        <w:r w:rsidRPr="00A82DFC">
          <w:rPr>
            <w:rStyle w:val="Hyperlink"/>
          </w:rPr>
          <w:t>Cell Proliferation Assay</w:t>
        </w:r>
      </w:hyperlink>
      <w:r w:rsidRPr="00A82DFC">
        <w:t>, Promega, Sydney, NSW, Australia), a </w:t>
      </w:r>
      <w:hyperlink r:id="rId885" w:tooltip="Learn more about colorimetric method from ScienceDirect's AI-generated Topic Pages" w:history="1">
        <w:r w:rsidRPr="00A82DFC">
          <w:rPr>
            <w:rStyle w:val="Hyperlink"/>
          </w:rPr>
          <w:t>colorimetric method</w:t>
        </w:r>
      </w:hyperlink>
      <w:r w:rsidRPr="00A82DFC">
        <w:t> that detects the reduction of 3-(4,5-dimethylthiazol-2-yl)-5-(3-carboxymethoxyphenyl)-2-(4-sulphophenyl)–2H-tetrazolium inner salt (MTS) by mitochondrial </w:t>
      </w:r>
      <w:hyperlink r:id="rId886" w:tooltip="Learn more about dehydrogenase from ScienceDirect's AI-generated Topic Pages" w:history="1">
        <w:r w:rsidRPr="00A82DFC">
          <w:rPr>
            <w:rStyle w:val="Hyperlink"/>
          </w:rPr>
          <w:t>dehydrogenase</w:t>
        </w:r>
      </w:hyperlink>
      <w:r w:rsidRPr="00A82DFC">
        <w:t> in living cells. All MTS assays were conducted according to the manufacturer’s protocols. Fibroblasts were seeded at a density of 4x10</w:t>
      </w:r>
      <w:r w:rsidRPr="00A82DFC">
        <w:rPr>
          <w:vertAlign w:val="superscript"/>
        </w:rPr>
        <w:t>3</w:t>
      </w:r>
      <w:r w:rsidRPr="00A82DFC">
        <w:t>/cm</w:t>
      </w:r>
      <w:r w:rsidRPr="00A82DFC">
        <w:rPr>
          <w:vertAlign w:val="superscript"/>
        </w:rPr>
        <w:t>2</w:t>
      </w:r>
      <w:r w:rsidRPr="00A82DFC">
        <w:t> in 96-well plates and subsequently treated with nitrofurantoin for 24 h post seeding. Nitrofurantoin treatments were prepared by first dissolving the drug in 100 % (</w:t>
      </w:r>
      <w:r w:rsidRPr="00A82DFC">
        <w:rPr>
          <w:i/>
          <w:iCs/>
        </w:rPr>
        <w:t>v/v</w:t>
      </w:r>
      <w:r w:rsidRPr="00A82DFC">
        <w:t>) DMSO and then serially diluting to the desired nitrofurantoin concentration (3.5 to 600 μg/mL) using </w:t>
      </w:r>
      <w:hyperlink r:id="rId887" w:tooltip="Learn more about whole cell from ScienceDirect's AI-generated Topic Pages" w:history="1">
        <w:r w:rsidRPr="00A82DFC">
          <w:rPr>
            <w:rStyle w:val="Hyperlink"/>
          </w:rPr>
          <w:t>whole cell</w:t>
        </w:r>
      </w:hyperlink>
      <w:r w:rsidRPr="00A82DFC">
        <w:t> culture media. The cells were treated with nitrofurantoin for 72 h then washed using </w:t>
      </w:r>
      <w:hyperlink r:id="rId888" w:tooltip="Learn more about PBS from ScienceDirect's AI-generated Topic Pages" w:history="1">
        <w:r w:rsidRPr="00A82DFC">
          <w:rPr>
            <w:rStyle w:val="Hyperlink"/>
          </w:rPr>
          <w:t>PBS</w:t>
        </w:r>
      </w:hyperlink>
      <w:r w:rsidRPr="00A82DFC">
        <w:t> before MTS reagent was applied to each well for 2 h. The absorbance of each well was measured at 490 nm using a SpectraMax M5 spectrophotometer (Molecular Devices LLC, San Jose, California) and compared against the absorbance value of cells treated with a vehicle control to determine the percentage </w:t>
      </w:r>
      <w:hyperlink r:id="rId889" w:tooltip="Learn more about cell viability from ScienceDirect's AI-generated Topic Pages" w:history="1">
        <w:r w:rsidRPr="00A82DFC">
          <w:rPr>
            <w:rStyle w:val="Hyperlink"/>
          </w:rPr>
          <w:t>cell viability</w:t>
        </w:r>
      </w:hyperlink>
      <w:r w:rsidRPr="00A82DFC">
        <w:t> of each treatment group. Nitrofurantoin treatments contained a maximum of 1 % DMSO to avoid DMSO cytotoxicity negatively impacting cell viability. A vehicle control was prepared alongside a control group to validate that DMSO did not cause cytotoxicity. A lower cell density was necessary for the MTS assay compared to the </w:t>
      </w:r>
      <w:hyperlink r:id="rId890" w:tooltip="Learn more about ELISA from ScienceDirect's AI-generated Topic Pages" w:history="1">
        <w:r w:rsidRPr="00A82DFC">
          <w:rPr>
            <w:rStyle w:val="Hyperlink"/>
          </w:rPr>
          <w:t>ELISA</w:t>
        </w:r>
      </w:hyperlink>
      <w:r w:rsidRPr="00A82DFC">
        <w:t> and ECM ELISA assays to ensure that the absorbance of each well remained within the range of detection.</w:t>
      </w:r>
    </w:p>
    <w:p w14:paraId="1320236E" w14:textId="77777777" w:rsidR="00A82DFC" w:rsidRPr="00A82DFC" w:rsidRDefault="00A82DFC" w:rsidP="00A82DFC">
      <w:r w:rsidRPr="00A82DFC">
        <w:t>2.4. Live-cell microscopy</w:t>
      </w:r>
    </w:p>
    <w:p w14:paraId="52FBE9E2" w14:textId="77777777" w:rsidR="00A82DFC" w:rsidRPr="00A82DFC" w:rsidRDefault="00A82DFC" w:rsidP="00A82DFC">
      <w:r w:rsidRPr="00A82DFC">
        <w:t>A Nikon Eclipse Ti inverted microscope (Nikon, Tokyo, Japan) was used to acquire time-lapses of PHLF after treatment with nitrofurantoin. The microscope was equipped with an S Plan Fluor ELWD 10X Ph2 ADM objective (Nikon, Tokyo, Japan), CoolSnap ES2 camera, CO</w:t>
      </w:r>
      <w:r w:rsidRPr="00A82DFC">
        <w:rPr>
          <w:vertAlign w:val="subscript"/>
        </w:rPr>
        <w:t>2</w:t>
      </w:r>
      <w:r w:rsidRPr="00A82DFC">
        <w:t> controller and TCH 882-G-COM Controller (Clear State Solutions, Melbourne, Victoria, Australia). Cells were seeded in 48 well plates (Corning Costar) at a density of 3.5 × 10</w:t>
      </w:r>
      <w:r w:rsidRPr="00A82DFC">
        <w:rPr>
          <w:vertAlign w:val="superscript"/>
        </w:rPr>
        <w:t>3</w:t>
      </w:r>
      <w:r w:rsidRPr="00A82DFC">
        <w:t> cells/cm</w:t>
      </w:r>
      <w:r w:rsidRPr="00A82DFC">
        <w:rPr>
          <w:vertAlign w:val="superscript"/>
        </w:rPr>
        <w:t>2</w:t>
      </w:r>
      <w:r w:rsidRPr="00A82DFC">
        <w:t> and treated with 2, 10 or 20 μg/mL of nitrofurantoin 24 h after seeding (standard treatment group) or 48 h after seeding (delayed treatment group). A time-lapse was captured through </w:t>
      </w:r>
      <w:hyperlink r:id="rId891" w:tooltip="Learn more about phase contrast microscopy from ScienceDirect's AI-generated Topic Pages" w:history="1">
        <w:r w:rsidRPr="00A82DFC">
          <w:rPr>
            <w:rStyle w:val="Hyperlink"/>
          </w:rPr>
          <w:t>phase contrast microscopy</w:t>
        </w:r>
      </w:hyperlink>
      <w:r w:rsidRPr="00A82DFC">
        <w:t> by acquiring images in 15-minute intervals across a 24-hour time-period. Fibroblasts were incubated at 37 °C and 5 % CO</w:t>
      </w:r>
      <w:r w:rsidRPr="00A82DFC">
        <w:rPr>
          <w:vertAlign w:val="subscript"/>
        </w:rPr>
        <w:t>2</w:t>
      </w:r>
      <w:r w:rsidRPr="00A82DFC">
        <w:t> throughout the time-lapse acquisition. A deep learning model was trained using data gathered in these time-lapses to identify fibroblasts (</w:t>
      </w:r>
      <w:hyperlink r:id="rId892" w:anchor="f0005" w:history="1">
        <w:r w:rsidRPr="00A82DFC">
          <w:rPr>
            <w:rStyle w:val="Hyperlink"/>
          </w:rPr>
          <w:t>Fig. 1</w:t>
        </w:r>
      </w:hyperlink>
      <w:r w:rsidRPr="00A82DFC">
        <w:t>) through the ‘human-in-the-loop’ training method using Cellpose </w:t>
      </w:r>
      <w:hyperlink r:id="rId893" w:anchor="b0115" w:history="1">
        <w:r w:rsidRPr="00A82DFC">
          <w:rPr>
            <w:rStyle w:val="Hyperlink"/>
          </w:rPr>
          <w:t>[23]</w:t>
        </w:r>
      </w:hyperlink>
      <w:r w:rsidRPr="00A82DFC">
        <w:t>, </w:t>
      </w:r>
      <w:hyperlink r:id="rId894" w:anchor="b0120" w:history="1">
        <w:r w:rsidRPr="00A82DFC">
          <w:rPr>
            <w:rStyle w:val="Hyperlink"/>
          </w:rPr>
          <w:t>[24]</w:t>
        </w:r>
      </w:hyperlink>
      <w:r w:rsidRPr="00A82DFC">
        <w:t>, an open-source machine learning program. The resulting fibroblast detection model was then used with the ImageJ plugin, LIMTracker </w:t>
      </w:r>
      <w:hyperlink r:id="rId895" w:anchor="b0125" w:history="1">
        <w:r w:rsidRPr="00A82DFC">
          <w:rPr>
            <w:rStyle w:val="Hyperlink"/>
          </w:rPr>
          <w:t>[25]</w:t>
        </w:r>
      </w:hyperlink>
      <w:r w:rsidRPr="00A82DFC">
        <w:t>, to detect and track fibroblasts throughout the time-lapse then to generate data on cell morphology and migration. The fibroblast detection model was developed from 40 images each containing approximately 20 regions of interest (ROIs; 800 total). These ROIs were used to generate masks and then analysed using a batch size of 1 with 500 epochs to train the fibroblast detection model. A minimum of </w:t>
      </w:r>
      <w:r w:rsidRPr="00A82DFC">
        <w:rPr>
          <w:i/>
          <w:iCs/>
        </w:rPr>
        <w:t>n</w:t>
      </w:r>
      <w:r w:rsidRPr="00A82DFC">
        <w:t> &gt; 50 cells were tracked for each treatment group with cells that were detected for less than 10 consecutive frames or cells that were less than below 1500 um</w:t>
      </w:r>
      <w:r w:rsidRPr="00A82DFC">
        <w:rPr>
          <w:vertAlign w:val="superscript"/>
        </w:rPr>
        <w:t>2</w:t>
      </w:r>
      <w:r w:rsidRPr="00A82DFC">
        <w:t> being excluded from analysis to eliminate erroneous fibroblast detection.</w:t>
      </w:r>
    </w:p>
    <w:p w14:paraId="2548626A" w14:textId="77777777" w:rsidR="00A82DFC" w:rsidRPr="00A82DFC" w:rsidRDefault="00A82DFC" w:rsidP="00A82DFC">
      <w:r w:rsidRPr="00A82DFC">
        <w:lastRenderedPageBreak/>
        <w:t>Fibroblast cell shape was analysed to determine roundness using the formula:R=4×Areaπ×MajorAxis2This formula produces a number between 0 and 1, where 0 represents a highly non-circular shape and 1 represents a perfect circle.</w:t>
      </w:r>
    </w:p>
    <w:p w14:paraId="64F431C8" w14:textId="77777777" w:rsidR="00A82DFC" w:rsidRPr="00A82DFC" w:rsidRDefault="00A82DFC" w:rsidP="00A82DFC">
      <w:r w:rsidRPr="00A82DFC">
        <w:t>2.5. Assessment of cytokine concentrations using ELISA</w:t>
      </w:r>
    </w:p>
    <w:p w14:paraId="0726A51E" w14:textId="77777777" w:rsidR="00A82DFC" w:rsidRPr="00A82DFC" w:rsidRDefault="00A82DFC" w:rsidP="00A82DFC">
      <w:r w:rsidRPr="00A82DFC">
        <w:t>PHLF and WI-38 cells were seeded in 6-well plates (Corning Costar) at a density of 2.7 × 10</w:t>
      </w:r>
      <w:r w:rsidRPr="00A82DFC">
        <w:rPr>
          <w:vertAlign w:val="superscript"/>
        </w:rPr>
        <w:t>4</w:t>
      </w:r>
      <w:r w:rsidRPr="00A82DFC">
        <w:t> cells/cm</w:t>
      </w:r>
      <w:r w:rsidRPr="00A82DFC">
        <w:rPr>
          <w:vertAlign w:val="superscript"/>
        </w:rPr>
        <w:t>2</w:t>
      </w:r>
      <w:r w:rsidRPr="00A82DFC">
        <w:t> and subsequently treated with 2, 10 or 20 μg/mL of nitrofurantoin 24 h post seeding (termed as standard treatment group) or 48 h post seeding (delayed treatment group). Supernatant was collected from all treatment groups 96 h after seeding (72 h or 48 h post treatment) and the concentrations of interleukin-6 (IL-6) and interleukin (IL-8) were determined using enzyme-linked immunosorbent assay (ELISA) kits (BD OptEIA, BD Biosciences, Franklin Lakes, New Jersey, USA) according to the manufacturer instructions.</w:t>
      </w:r>
    </w:p>
    <w:p w14:paraId="7099331B" w14:textId="77777777" w:rsidR="00A82DFC" w:rsidRPr="00A82DFC" w:rsidRDefault="00A82DFC" w:rsidP="00A82DFC">
      <w:r w:rsidRPr="00A82DFC">
        <w:t>2.6. ECM ELISA</w:t>
      </w:r>
    </w:p>
    <w:p w14:paraId="404A9064" w14:textId="77777777" w:rsidR="00A82DFC" w:rsidRPr="00A82DFC" w:rsidRDefault="00A82DFC" w:rsidP="00A82DFC">
      <w:r w:rsidRPr="00A82DFC">
        <w:t>PHLF and WI-38 cells were seeded in 96-well plates (Corning Costar) at a density of 2.7 x 10</w:t>
      </w:r>
      <w:r w:rsidRPr="00A82DFC">
        <w:rPr>
          <w:vertAlign w:val="superscript"/>
        </w:rPr>
        <w:t>4</w:t>
      </w:r>
      <w:r w:rsidRPr="00A82DFC">
        <w:t> cells/cm</w:t>
      </w:r>
      <w:r w:rsidRPr="00A82DFC">
        <w:rPr>
          <w:vertAlign w:val="superscript"/>
        </w:rPr>
        <w:t>2</w:t>
      </w:r>
      <w:r w:rsidRPr="00A82DFC">
        <w:t> and then treated with 2, 10 or 20 µg/mL of nitrofurantoin 24 h after seeding (standard treatment group) or 48 h after seeding (delayed treatment group). The fibroblasts were washed with phosphate buffered saline (PBS) 96 h after seeding and further treated with 16 mM NH</w:t>
      </w:r>
      <w:r w:rsidRPr="00A82DFC">
        <w:rPr>
          <w:vertAlign w:val="subscript"/>
        </w:rPr>
        <w:t>4</w:t>
      </w:r>
      <w:r w:rsidRPr="00A82DFC">
        <w:t>OH for 30 mins to remove all fibroblasts while preserving the adherent ECM produced by the fibroblasts. The decellularised ECM underwent further </w:t>
      </w:r>
      <w:hyperlink r:id="rId896" w:tooltip="Learn more about PBS from ScienceDirect's AI-generated Topic Pages" w:history="1">
        <w:r w:rsidRPr="00A82DFC">
          <w:rPr>
            <w:rStyle w:val="Hyperlink"/>
          </w:rPr>
          <w:t>PBS</w:t>
        </w:r>
      </w:hyperlink>
      <w:r w:rsidRPr="00A82DFC">
        <w:t> washing and was blocked with 0.1 % </w:t>
      </w:r>
      <w:hyperlink r:id="rId897" w:tooltip="Learn more about bovine serum albumin from ScienceDirect's AI-generated Topic Pages" w:history="1">
        <w:r w:rsidRPr="00A82DFC">
          <w:rPr>
            <w:rStyle w:val="Hyperlink"/>
          </w:rPr>
          <w:t>bovine serum albumin</w:t>
        </w:r>
      </w:hyperlink>
      <w:r w:rsidRPr="00A82DFC">
        <w:t> (BSA; </w:t>
      </w:r>
      <w:r w:rsidRPr="00A82DFC">
        <w:rPr>
          <w:i/>
          <w:iCs/>
        </w:rPr>
        <w:t>w/v</w:t>
      </w:r>
      <w:r w:rsidRPr="00A82DFC">
        <w:t>; Sigma-Aldrich) to prevent non-specific binding. The blocked ECM was then treated with the following antibodies for 2 h: monoclonal mouse anti-collagen-IV primary antibody (diluted 1:1000; Sigma-Aldrich), monoclonal mouse anti-fibronectin primary antibody (diluted 1:4000; Invitrogen), monoclonal mouse anti-periostin primary antibody (diluted 1:2000, BD Biosciences), monoclonal mouse anti-perlecan primary antibody (diluted 1:2000; Invitrogen), monoclonal mouse anti-tenascin-C (diluted 1:10000; Sigma-Aldrich) and mouse IgG isotype (diluted 1:1000, BD Biosciences). The ECM was then treated with an HRP-linked anti-mouse secondary antibody (diluted 1:2000; </w:t>
      </w:r>
      <w:hyperlink r:id="rId898" w:tooltip="Learn more about Cell Signaling from ScienceDirect's AI-generated Topic Pages" w:history="1">
        <w:r w:rsidRPr="00A82DFC">
          <w:rPr>
            <w:rStyle w:val="Hyperlink"/>
          </w:rPr>
          <w:t>Cell Signaling</w:t>
        </w:r>
      </w:hyperlink>
      <w:r w:rsidRPr="00A82DFC">
        <w:t> Technology, Danvers, Massachusetts, USA) followed by TMB substrate (Thermofisher, Sydney, NSW, Australia). Additionally, ECM was treated with mouse IgG isotype to test for false positive results. Finally, 1 M H</w:t>
      </w:r>
      <w:r w:rsidRPr="00A82DFC">
        <w:rPr>
          <w:vertAlign w:val="subscript"/>
        </w:rPr>
        <w:t>3</w:t>
      </w:r>
      <w:r w:rsidRPr="00A82DFC">
        <w:t>PO</w:t>
      </w:r>
      <w:r w:rsidRPr="00A82DFC">
        <w:rPr>
          <w:vertAlign w:val="subscript"/>
        </w:rPr>
        <w:t>4</w:t>
      </w:r>
      <w:r w:rsidRPr="00A82DFC">
        <w:t> was applied to each well to halt the reaction and the absorbance of each well was measured using a SpectraMax M2 plate reader (Molecular Devices) at 450 nm, with plate correction at 570 nm. Expression of each ECM protein (collagen-IV, </w:t>
      </w:r>
      <w:hyperlink r:id="rId899" w:tooltip="Learn more about fibronectin from ScienceDirect's AI-generated Topic Pages" w:history="1">
        <w:r w:rsidRPr="00A82DFC">
          <w:rPr>
            <w:rStyle w:val="Hyperlink"/>
          </w:rPr>
          <w:t>fibronectin</w:t>
        </w:r>
      </w:hyperlink>
      <w:r w:rsidRPr="00A82DFC">
        <w:t>, </w:t>
      </w:r>
      <w:hyperlink r:id="rId900" w:tooltip="Learn more about periostin from ScienceDirect's AI-generated Topic Pages" w:history="1">
        <w:r w:rsidRPr="00A82DFC">
          <w:rPr>
            <w:rStyle w:val="Hyperlink"/>
          </w:rPr>
          <w:t>periostin</w:t>
        </w:r>
      </w:hyperlink>
      <w:r w:rsidRPr="00A82DFC">
        <w:t>, </w:t>
      </w:r>
      <w:hyperlink r:id="rId901" w:tooltip="Learn more about perlecan from ScienceDirect's AI-generated Topic Pages" w:history="1">
        <w:r w:rsidRPr="00A82DFC">
          <w:rPr>
            <w:rStyle w:val="Hyperlink"/>
          </w:rPr>
          <w:t>perlecan</w:t>
        </w:r>
      </w:hyperlink>
      <w:r w:rsidRPr="00A82DFC">
        <w:t> and Tenascin-C) was determined by comparing absorbance of each treatment group against the untreated control group for each cell line.</w:t>
      </w:r>
    </w:p>
    <w:p w14:paraId="0792104B" w14:textId="77777777" w:rsidR="00A82DFC" w:rsidRPr="00A82DFC" w:rsidRDefault="00A82DFC" w:rsidP="00A82DFC">
      <w:r w:rsidRPr="00A82DFC">
        <w:t>2.7. Statistical analysis</w:t>
      </w:r>
    </w:p>
    <w:p w14:paraId="0987B70F" w14:textId="77777777" w:rsidR="00A82DFC" w:rsidRPr="00A82DFC" w:rsidRDefault="00A82DFC" w:rsidP="00A82DFC">
      <w:r w:rsidRPr="00A82DFC">
        <w:t>All results are presented as the mean ± the standard error of the mean (SEM) of three biological replicates for WI-38 results and five biological replicates (</w:t>
      </w:r>
      <w:r w:rsidRPr="00A82DFC">
        <w:rPr>
          <w:i/>
          <w:iCs/>
        </w:rPr>
        <w:t>n</w:t>
      </w:r>
      <w:r w:rsidRPr="00A82DFC">
        <w:t> = 5) for PHLF results. Statistical significance was determined using the software GraphPad Prism (version 8.2.1, San Diego, California, USA) via one-way ANOVA with Tukey’s multiple comparison post-test or student’s unpaired </w:t>
      </w:r>
      <w:r w:rsidRPr="00A82DFC">
        <w:rPr>
          <w:i/>
          <w:iCs/>
        </w:rPr>
        <w:t>t</w:t>
      </w:r>
      <w:r w:rsidRPr="00A82DFC">
        <w:t>-test with a threshold of significance of </w:t>
      </w:r>
      <w:r w:rsidRPr="00A82DFC">
        <w:rPr>
          <w:i/>
          <w:iCs/>
        </w:rPr>
        <w:t>p</w:t>
      </w:r>
      <w:r w:rsidRPr="00A82DFC">
        <w:t> &lt; 0.05.</w:t>
      </w:r>
    </w:p>
    <w:p w14:paraId="36867B90" w14:textId="77777777" w:rsidR="00A82DFC" w:rsidRPr="00A82DFC" w:rsidRDefault="00A82DFC" w:rsidP="00A82DFC">
      <w:r w:rsidRPr="00A82DFC">
        <w:t>3. Results &amp; discussion</w:t>
      </w:r>
    </w:p>
    <w:p w14:paraId="603F173B" w14:textId="77777777" w:rsidR="00A82DFC" w:rsidRPr="00A82DFC" w:rsidRDefault="00A82DFC" w:rsidP="00A82DFC">
      <w:r w:rsidRPr="00A82DFC">
        <w:t>The drug nitrofurantoin could have potential as a novel avenue of treatment for emphysema by </w:t>
      </w:r>
      <w:hyperlink r:id="rId902" w:tooltip="Learn more about repurposing from ScienceDirect's AI-generated Topic Pages" w:history="1">
        <w:r w:rsidRPr="00A82DFC">
          <w:rPr>
            <w:rStyle w:val="Hyperlink"/>
          </w:rPr>
          <w:t>repurposing</w:t>
        </w:r>
      </w:hyperlink>
      <w:r w:rsidRPr="00A82DFC">
        <w:t xml:space="preserve"> the drug’s pulmonary fibrosis adverse effect to counteract the loss of lung ECM during emphysematous progression. Nitrofurantoin was primarily chosen for this study due to its fibrotic adverse effect, however, the antibiotic nature of the drug could also assist in </w:t>
      </w:r>
      <w:r w:rsidRPr="00A82DFC">
        <w:lastRenderedPageBreak/>
        <w:t>treating </w:t>
      </w:r>
      <w:hyperlink r:id="rId903" w:tooltip="Learn more about respiratory infections from ScienceDirect's AI-generated Topic Pages" w:history="1">
        <w:r w:rsidRPr="00A82DFC">
          <w:rPr>
            <w:rStyle w:val="Hyperlink"/>
          </w:rPr>
          <w:t>respiratory infections</w:t>
        </w:r>
      </w:hyperlink>
      <w:r w:rsidRPr="00A82DFC">
        <w:t>, a frequent yet serious complication of emphysema </w:t>
      </w:r>
      <w:hyperlink r:id="rId904" w:anchor="b0065" w:history="1">
        <w:r w:rsidRPr="00A82DFC">
          <w:rPr>
            <w:rStyle w:val="Hyperlink"/>
          </w:rPr>
          <w:t>[13]</w:t>
        </w:r>
      </w:hyperlink>
      <w:r w:rsidRPr="00A82DFC">
        <w:t>, </w:t>
      </w:r>
      <w:hyperlink r:id="rId905" w:anchor="b0130" w:history="1">
        <w:r w:rsidRPr="00A82DFC">
          <w:rPr>
            <w:rStyle w:val="Hyperlink"/>
          </w:rPr>
          <w:t>[26]</w:t>
        </w:r>
      </w:hyperlink>
      <w:r w:rsidRPr="00A82DFC">
        <w:t>. This study examined the effects of nitrofurantoin treatment on primary human lung fibroblasts derived from emphysema patients to determine the potential of this drug as a novel form of treatment for emphysema. Nitrofurantoin cellular toxicity and the influence of the drug on emphysematous fibroblast </w:t>
      </w:r>
      <w:hyperlink r:id="rId906" w:tooltip="Learn more about cellular processes from ScienceDirect's AI-generated Topic Pages" w:history="1">
        <w:r w:rsidRPr="00A82DFC">
          <w:rPr>
            <w:rStyle w:val="Hyperlink"/>
          </w:rPr>
          <w:t>cellular processes</w:t>
        </w:r>
      </w:hyperlink>
      <w:r w:rsidRPr="00A82DFC">
        <w:t> relating to ECM maintenance, including cytokine expression (IL-6 and IL-8), </w:t>
      </w:r>
      <w:hyperlink r:id="rId907" w:tooltip="Learn more about cellular motility from ScienceDirect's AI-generated Topic Pages" w:history="1">
        <w:r w:rsidRPr="00A82DFC">
          <w:rPr>
            <w:rStyle w:val="Hyperlink"/>
          </w:rPr>
          <w:t>cellular motility</w:t>
        </w:r>
      </w:hyperlink>
      <w:r w:rsidRPr="00A82DFC">
        <w:t>, morphology, and ECM protein deposition were investigated to determine any changes induced by nitrofurantoin.</w:t>
      </w:r>
    </w:p>
    <w:p w14:paraId="6F6B1D0E" w14:textId="77777777" w:rsidR="00A82DFC" w:rsidRPr="00A82DFC" w:rsidRDefault="00A82DFC" w:rsidP="00A82DFC">
      <w:r w:rsidRPr="00A82DFC">
        <w:t>All fibroblasts in this study were seeded on cell culture plastic that had been coated with collagen-1 (10 μg/cm</w:t>
      </w:r>
      <w:r w:rsidRPr="00A82DFC">
        <w:rPr>
          <w:vertAlign w:val="superscript"/>
        </w:rPr>
        <w:t>2</w:t>
      </w:r>
      <w:r w:rsidRPr="00A82DFC">
        <w:t>; Sigma-Aldrich) to improve </w:t>
      </w:r>
      <w:hyperlink r:id="rId908" w:tooltip="Learn more about cell adherence from ScienceDirect's AI-generated Topic Pages" w:history="1">
        <w:r w:rsidRPr="00A82DFC">
          <w:rPr>
            <w:rStyle w:val="Hyperlink"/>
          </w:rPr>
          <w:t>cell adherence</w:t>
        </w:r>
      </w:hyperlink>
      <w:r w:rsidRPr="00A82DFC">
        <w:t> and better replicate the ECM of the lung parenchyma </w:t>
      </w:r>
      <w:hyperlink r:id="rId909" w:anchor="b0135" w:history="1">
        <w:r w:rsidRPr="00A82DFC">
          <w:rPr>
            <w:rStyle w:val="Hyperlink"/>
          </w:rPr>
          <w:t>[27]</w:t>
        </w:r>
      </w:hyperlink>
      <w:r w:rsidRPr="00A82DFC">
        <w:t>. Furthermore, fibroblasts were treated with both 2 ng/mL of TNF-α (InVitro Technologies) and 2 ng/mL of TGF-β (BioLegend) in all studies to stimulate ECM protein deposition and to simulate aspects of the emphysematous lung inflammatory environment </w:t>
      </w:r>
      <w:hyperlink r:id="rId910" w:anchor="b0140" w:history="1">
        <w:r w:rsidRPr="00A82DFC">
          <w:rPr>
            <w:rStyle w:val="Hyperlink"/>
          </w:rPr>
          <w:t>[28]</w:t>
        </w:r>
      </w:hyperlink>
      <w:r w:rsidRPr="00A82DFC">
        <w:t>, </w:t>
      </w:r>
      <w:hyperlink r:id="rId911" w:anchor="b0145" w:history="1">
        <w:r w:rsidRPr="00A82DFC">
          <w:rPr>
            <w:rStyle w:val="Hyperlink"/>
          </w:rPr>
          <w:t>[29]</w:t>
        </w:r>
      </w:hyperlink>
      <w:r w:rsidRPr="00A82DFC">
        <w:t>, </w:t>
      </w:r>
      <w:hyperlink r:id="rId912" w:anchor="b0150" w:history="1">
        <w:r w:rsidRPr="00A82DFC">
          <w:rPr>
            <w:rStyle w:val="Hyperlink"/>
          </w:rPr>
          <w:t>[30]</w:t>
        </w:r>
      </w:hyperlink>
      <w:r w:rsidRPr="00A82DFC">
        <w:t>, </w:t>
      </w:r>
      <w:hyperlink r:id="rId913" w:anchor="b0155" w:history="1">
        <w:r w:rsidRPr="00A82DFC">
          <w:rPr>
            <w:rStyle w:val="Hyperlink"/>
          </w:rPr>
          <w:t>[31]</w:t>
        </w:r>
      </w:hyperlink>
      <w:r w:rsidRPr="00A82DFC">
        <w:t>. A high seeding density was used in the </w:t>
      </w:r>
      <w:hyperlink r:id="rId914" w:tooltip="Learn more about ELISA from ScienceDirect's AI-generated Topic Pages" w:history="1">
        <w:r w:rsidRPr="00A82DFC">
          <w:rPr>
            <w:rStyle w:val="Hyperlink"/>
          </w:rPr>
          <w:t>ELISA</w:t>
        </w:r>
      </w:hyperlink>
      <w:r w:rsidRPr="00A82DFC">
        <w:t> and ECM ELISA assays to present sufficient ECM deposition to be within the range of analysis of ECM ELISA.</w:t>
      </w:r>
    </w:p>
    <w:p w14:paraId="7B468E21" w14:textId="77777777" w:rsidR="00A82DFC" w:rsidRPr="00A82DFC" w:rsidRDefault="00A82DFC" w:rsidP="00A82DFC">
      <w:r w:rsidRPr="00A82DFC">
        <w:t>3.1. Nitrofurantoin toxicity</w:t>
      </w:r>
    </w:p>
    <w:p w14:paraId="5CC7857E" w14:textId="77777777" w:rsidR="00A82DFC" w:rsidRPr="00A82DFC" w:rsidRDefault="00A82DFC" w:rsidP="00A82DFC">
      <w:r w:rsidRPr="00A82DFC">
        <w:t>3.1.1. MTS assay</w:t>
      </w:r>
    </w:p>
    <w:p w14:paraId="6D591633" w14:textId="77777777" w:rsidR="00A82DFC" w:rsidRPr="00A82DFC" w:rsidRDefault="00A82DFC" w:rsidP="00A82DFC">
      <w:r w:rsidRPr="00A82DFC">
        <w:t>The toxicity of nitrofurantoin on healthy and emphysematous fibroblasts was first assessed using an MTS assay (</w:t>
      </w:r>
      <w:hyperlink r:id="rId915" w:anchor="f0010" w:history="1">
        <w:r w:rsidRPr="00A82DFC">
          <w:rPr>
            <w:rStyle w:val="Hyperlink"/>
          </w:rPr>
          <w:t>Fig. 2</w:t>
        </w:r>
      </w:hyperlink>
      <w:r w:rsidRPr="00A82DFC">
        <w:t>). Both healthy and emphysematous fibroblasts were treated with nitrofurantoin across a broad range of concentrations 24 h after seeding, and MTS reagent was added for a further 72 h to assess changes in cell viability 24 h post </w:t>
      </w:r>
      <w:hyperlink r:id="rId916" w:tooltip="Learn more about drug treatment from ScienceDirect's AI-generated Topic Pages" w:history="1">
        <w:r w:rsidRPr="00A82DFC">
          <w:rPr>
            <w:rStyle w:val="Hyperlink"/>
          </w:rPr>
          <w:t>drug treatment</w:t>
        </w:r>
      </w:hyperlink>
      <w:r w:rsidRPr="00A82DFC">
        <w:t>. The vehicle control used in this experiment was not found to lower cell viability in comparison to untreated fibroblasts (data not shown). The range of concentrations examined by MTS was limited by the poor aqueous solubility of the drug (0.079 mg/mL at room temperature </w:t>
      </w:r>
      <w:hyperlink r:id="rId917" w:anchor="b0160" w:history="1">
        <w:r w:rsidRPr="00A82DFC">
          <w:rPr>
            <w:rStyle w:val="Hyperlink"/>
          </w:rPr>
          <w:t>[32]</w:t>
        </w:r>
      </w:hyperlink>
      <w:r w:rsidRPr="00A82DFC">
        <w:t>). As a result, WI-38 fibroblasts were treated with nitrofurantoin concentrations ranging from 3.4 μg/mL to 300 μg/mL (</w:t>
      </w:r>
      <w:hyperlink r:id="rId918" w:anchor="f0010" w:history="1">
        <w:r w:rsidRPr="00A82DFC">
          <w:rPr>
            <w:rStyle w:val="Hyperlink"/>
          </w:rPr>
          <w:t>Fig. 2</w:t>
        </w:r>
      </w:hyperlink>
      <w:r w:rsidRPr="00A82DFC">
        <w:t>A). Emphysematous fibroblasts were treated with nitrofurantoin concentrations ranging from 6.9 μg/mL to 600 μg/mL (</w:t>
      </w:r>
      <w:hyperlink r:id="rId919" w:anchor="f0010" w:history="1">
        <w:r w:rsidRPr="00A82DFC">
          <w:rPr>
            <w:rStyle w:val="Hyperlink"/>
          </w:rPr>
          <w:t>Fig. 2</w:t>
        </w:r>
      </w:hyperlink>
      <w:r w:rsidRPr="00A82DFC">
        <w:t>B). The IC50 and IC80 were calculated by fitting a sigmoidal curve through non-linear regression. Nitrofurantoin was found to have an IC50 of 78.1 ± 2.9 μg/mL and an IC80 of 22.5 ± 5.2 μg/mL when applied to WI-38 fibroblasts (</w:t>
      </w:r>
      <w:hyperlink r:id="rId920" w:anchor="f0010" w:history="1">
        <w:r w:rsidRPr="00A82DFC">
          <w:rPr>
            <w:rStyle w:val="Hyperlink"/>
          </w:rPr>
          <w:t>Fig. 2</w:t>
        </w:r>
      </w:hyperlink>
      <w:r w:rsidRPr="00A82DFC">
        <w:t>A), and an IC50 of 64.8 ± 0.6 μg/mL and an IC80 of 19.6 ± 2.3 μg/mL in case of primary emphysematous fibroblasts (</w:t>
      </w:r>
      <w:hyperlink r:id="rId921" w:anchor="f0010" w:history="1">
        <w:r w:rsidRPr="00A82DFC">
          <w:rPr>
            <w:rStyle w:val="Hyperlink"/>
          </w:rPr>
          <w:t>Fig. 2</w:t>
        </w:r>
      </w:hyperlink>
      <w:r w:rsidRPr="00A82DFC">
        <w:t>B). These results are similar to previous research by Michiels et al, that determined the IC50 of WI-38 cells treated with nitrofurantoin to be 12.1 μg/mL </w:t>
      </w:r>
      <w:hyperlink r:id="rId922" w:anchor="b0165" w:history="1">
        <w:r w:rsidRPr="00A82DFC">
          <w:rPr>
            <w:rStyle w:val="Hyperlink"/>
          </w:rPr>
          <w:t>[33]</w:t>
        </w:r>
      </w:hyperlink>
      <w:r w:rsidRPr="00A82DFC">
        <w:t>. The difference in IC50 results is most likely due to differences in nitrofurantoin </w:t>
      </w:r>
      <w:hyperlink r:id="rId923" w:tooltip="Learn more about incubation time from ScienceDirect's AI-generated Topic Pages" w:history="1">
        <w:r w:rsidRPr="00A82DFC">
          <w:rPr>
            <w:rStyle w:val="Hyperlink"/>
          </w:rPr>
          <w:t>incubation time</w:t>
        </w:r>
      </w:hyperlink>
      <w:r w:rsidRPr="00A82DFC">
        <w:t> or WI-38 </w:t>
      </w:r>
      <w:hyperlink r:id="rId924" w:tooltip="Learn more about confluency from ScienceDirect's AI-generated Topic Pages" w:history="1">
        <w:r w:rsidRPr="00A82DFC">
          <w:rPr>
            <w:rStyle w:val="Hyperlink"/>
          </w:rPr>
          <w:t>confluency</w:t>
        </w:r>
      </w:hyperlink>
      <w:r w:rsidRPr="00A82DFC">
        <w:t> as the Michiels et al. study measured cell viability after 5 days of nitrofurantoin exposure, whereas this study measured cell viability after only 3 days post treatment.</w:t>
      </w:r>
    </w:p>
    <w:p w14:paraId="0DB5A428" w14:textId="77777777" w:rsidR="00A82DFC" w:rsidRPr="00A82DFC" w:rsidRDefault="00A82DFC" w:rsidP="00A82DFC">
      <w:r w:rsidRPr="00A82DFC">
        <w:t>Notably, the emphysematous fibroblast nitrofurantoin dose–response curve (</w:t>
      </w:r>
      <w:hyperlink r:id="rId925" w:anchor="f0010" w:history="1">
        <w:r w:rsidRPr="00A82DFC">
          <w:rPr>
            <w:rStyle w:val="Hyperlink"/>
          </w:rPr>
          <w:t>Fig. 2</w:t>
        </w:r>
      </w:hyperlink>
      <w:r w:rsidRPr="00A82DFC">
        <w:t>B) had a lower Hill slope value (−1.16 ± 0.1) than that of the healthy fibroblasts in (</w:t>
      </w:r>
      <w:hyperlink r:id="rId926" w:anchor="f0010" w:history="1">
        <w:r w:rsidRPr="00A82DFC">
          <w:rPr>
            <w:rStyle w:val="Hyperlink"/>
          </w:rPr>
          <w:t>Fig. 2</w:t>
        </w:r>
      </w:hyperlink>
      <w:r w:rsidRPr="00A82DFC">
        <w:t>A; −1.12 ± 0.1), yet cell viability of the diseased primary fibroblasts was reduced at lower nitrofurantoin concentrations than healthy fibroblasts. A significant difference in IC50 values was observed between WI-38 and emphysematous fibroblast cells (78.1 ± 1.7 μg/mL and 64.8 ± 0.4 μg/mL respectively, </w:t>
      </w:r>
      <w:hyperlink r:id="rId927" w:anchor="t0005" w:history="1">
        <w:r w:rsidRPr="00A82DFC">
          <w:rPr>
            <w:rStyle w:val="Hyperlink"/>
          </w:rPr>
          <w:t>Table 1</w:t>
        </w:r>
      </w:hyperlink>
      <w:r w:rsidRPr="00A82DFC">
        <w:t>), suggesting that the PHLF were more sensitive to nitrofurantoin toxicity than the healthy fibroblasts, however, the absolute difference in IC50 of the healthy and PHLF cells remains similar. Furthermore, no significant differences in IC80 values were found between WI-38 and emphysematous fibroblast cells (</w:t>
      </w:r>
      <w:hyperlink r:id="rId928" w:anchor="t0005" w:history="1">
        <w:r w:rsidRPr="00A82DFC">
          <w:rPr>
            <w:rStyle w:val="Hyperlink"/>
          </w:rPr>
          <w:t>Table 1</w:t>
        </w:r>
      </w:hyperlink>
      <w:r w:rsidRPr="00A82DFC">
        <w:t xml:space="preserve">). The 3 concentrations/doses chosen for this study, 2, 10 and 20 μg/mL, were selected based on the IC80 values of the two cell groups. Notably, nitrofurantoin cytotoxicity has previously been reduced </w:t>
      </w:r>
      <w:r w:rsidRPr="00A82DFC">
        <w:lastRenderedPageBreak/>
        <w:t>through </w:t>
      </w:r>
      <w:hyperlink r:id="rId929" w:tooltip="Learn more about pharmaceutical formulation from ScienceDirect's AI-generated Topic Pages" w:history="1">
        <w:r w:rsidRPr="00A82DFC">
          <w:rPr>
            <w:rStyle w:val="Hyperlink"/>
          </w:rPr>
          <w:t>pharmaceutical formulation</w:t>
        </w:r>
      </w:hyperlink>
      <w:r w:rsidRPr="00A82DFC">
        <w:t> techniques such as spray drying </w:t>
      </w:r>
      <w:hyperlink r:id="rId930" w:anchor="b0170" w:history="1">
        <w:r w:rsidRPr="00A82DFC">
          <w:rPr>
            <w:rStyle w:val="Hyperlink"/>
          </w:rPr>
          <w:t>[34]</w:t>
        </w:r>
      </w:hyperlink>
      <w:r w:rsidRPr="00A82DFC">
        <w:t> and would most likely also be reduced by nanoparticle-based formulations or polymeric </w:t>
      </w:r>
      <w:hyperlink r:id="rId931" w:tooltip="Learn more about drug delivery systems from ScienceDirect's AI-generated Topic Pages" w:history="1">
        <w:r w:rsidRPr="00A82DFC">
          <w:rPr>
            <w:rStyle w:val="Hyperlink"/>
          </w:rPr>
          <w:t>drug delivery systems</w:t>
        </w:r>
      </w:hyperlink>
      <w:r w:rsidRPr="00A82DFC">
        <w:t>.</w:t>
      </w:r>
    </w:p>
    <w:p w14:paraId="0C674F4D" w14:textId="77777777" w:rsidR="00A82DFC" w:rsidRPr="00A82DFC" w:rsidRDefault="00A82DFC" w:rsidP="00A82DFC">
      <w:r w:rsidRPr="00A82DFC">
        <w:t>Table 1. Comparison of IC50, IC80 and Hill slope values for the nitrofurantoin dose–response curves of healthy and emphysematous fibroblasts. (Unpaired Student </w:t>
      </w:r>
      <w:r w:rsidRPr="00A82DFC">
        <w:rPr>
          <w:i/>
          <w:iCs/>
        </w:rPr>
        <w:t>t</w:t>
      </w:r>
      <w:r w:rsidRPr="00A82DFC">
        <w:t>-test, Mean ± SEM, </w:t>
      </w:r>
      <w:r w:rsidRPr="00A82DFC">
        <w:rPr>
          <w:i/>
          <w:iCs/>
        </w:rPr>
        <w:t>n</w:t>
      </w:r>
      <w:r w:rsidRPr="00A82DFC">
        <w:t> = 3, * </w:t>
      </w:r>
      <w:r w:rsidRPr="00A82DFC">
        <w:rPr>
          <w:i/>
          <w:iCs/>
        </w:rPr>
        <w:t>p</w:t>
      </w:r>
      <w:r w:rsidRPr="00A82DFC">
        <w:t> &lt; 0.05).</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609"/>
        <w:gridCol w:w="1916"/>
        <w:gridCol w:w="4016"/>
        <w:gridCol w:w="974"/>
      </w:tblGrid>
      <w:tr w:rsidR="00A82DFC" w:rsidRPr="00A82DFC" w14:paraId="478C1AA6"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7259FC5C" w14:textId="77777777" w:rsidR="00A82DFC" w:rsidRPr="00A82DFC" w:rsidRDefault="00A82DFC" w:rsidP="00A82DFC">
            <w:r w:rsidRPr="00A82DFC">
              <w:t>Empty Cell</w:t>
            </w:r>
          </w:p>
        </w:tc>
        <w:tc>
          <w:tcPr>
            <w:tcW w:w="0" w:type="auto"/>
            <w:tcBorders>
              <w:bottom w:val="single" w:sz="6" w:space="0" w:color="8E8E8E"/>
              <w:right w:val="nil"/>
            </w:tcBorders>
            <w:tcMar>
              <w:top w:w="75" w:type="dxa"/>
              <w:left w:w="75" w:type="dxa"/>
              <w:bottom w:w="75" w:type="dxa"/>
              <w:right w:w="75" w:type="dxa"/>
            </w:tcMar>
            <w:hideMark/>
          </w:tcPr>
          <w:p w14:paraId="013348E4" w14:textId="77777777" w:rsidR="00A82DFC" w:rsidRPr="00A82DFC" w:rsidRDefault="00A82DFC" w:rsidP="00A82DFC">
            <w:pPr>
              <w:rPr>
                <w:b/>
                <w:bCs/>
              </w:rPr>
            </w:pPr>
            <w:r w:rsidRPr="00A82DFC">
              <w:rPr>
                <w:b/>
                <w:bCs/>
              </w:rPr>
              <w:t>Healthy (WI-38)</w:t>
            </w:r>
          </w:p>
        </w:tc>
        <w:tc>
          <w:tcPr>
            <w:tcW w:w="0" w:type="auto"/>
            <w:tcBorders>
              <w:bottom w:val="single" w:sz="6" w:space="0" w:color="8E8E8E"/>
              <w:right w:val="nil"/>
            </w:tcBorders>
            <w:tcMar>
              <w:top w:w="75" w:type="dxa"/>
              <w:left w:w="75" w:type="dxa"/>
              <w:bottom w:w="75" w:type="dxa"/>
              <w:right w:w="75" w:type="dxa"/>
            </w:tcMar>
            <w:hideMark/>
          </w:tcPr>
          <w:p w14:paraId="278002DC" w14:textId="77777777" w:rsidR="00A82DFC" w:rsidRPr="00A82DFC" w:rsidRDefault="00A82DFC" w:rsidP="00A82DFC">
            <w:pPr>
              <w:rPr>
                <w:b/>
                <w:bCs/>
              </w:rPr>
            </w:pPr>
            <w:r w:rsidRPr="00A82DFC">
              <w:rPr>
                <w:b/>
                <w:bCs/>
              </w:rPr>
              <w:t>Emphysematous Fibroblasts (PHLF)</w:t>
            </w:r>
          </w:p>
        </w:tc>
        <w:tc>
          <w:tcPr>
            <w:tcW w:w="0" w:type="auto"/>
            <w:tcBorders>
              <w:bottom w:val="single" w:sz="6" w:space="0" w:color="8E8E8E"/>
              <w:right w:val="nil"/>
            </w:tcBorders>
            <w:tcMar>
              <w:top w:w="75" w:type="dxa"/>
              <w:left w:w="75" w:type="dxa"/>
              <w:bottom w:w="75" w:type="dxa"/>
              <w:right w:w="75" w:type="dxa"/>
            </w:tcMar>
            <w:hideMark/>
          </w:tcPr>
          <w:p w14:paraId="74FA75F4" w14:textId="77777777" w:rsidR="00A82DFC" w:rsidRPr="00A82DFC" w:rsidRDefault="00A82DFC" w:rsidP="00A82DFC">
            <w:pPr>
              <w:rPr>
                <w:b/>
                <w:bCs/>
              </w:rPr>
            </w:pPr>
            <w:r w:rsidRPr="00A82DFC">
              <w:rPr>
                <w:b/>
                <w:bCs/>
                <w:i/>
                <w:iCs/>
              </w:rPr>
              <w:t>p</w:t>
            </w:r>
            <w:r w:rsidRPr="00A82DFC">
              <w:rPr>
                <w:b/>
                <w:bCs/>
              </w:rPr>
              <w:t> value</w:t>
            </w:r>
          </w:p>
        </w:tc>
      </w:tr>
      <w:tr w:rsidR="00A82DFC" w:rsidRPr="00A82DFC" w14:paraId="34D41289" w14:textId="77777777" w:rsidTr="00A82DFC">
        <w:tc>
          <w:tcPr>
            <w:tcW w:w="0" w:type="auto"/>
            <w:tcBorders>
              <w:bottom w:val="nil"/>
              <w:right w:val="nil"/>
            </w:tcBorders>
            <w:tcMar>
              <w:top w:w="75" w:type="dxa"/>
              <w:left w:w="75" w:type="dxa"/>
              <w:bottom w:w="75" w:type="dxa"/>
              <w:right w:w="75" w:type="dxa"/>
            </w:tcMar>
            <w:hideMark/>
          </w:tcPr>
          <w:p w14:paraId="64E71E0E" w14:textId="77777777" w:rsidR="00A82DFC" w:rsidRPr="00A82DFC" w:rsidRDefault="00A82DFC" w:rsidP="00A82DFC">
            <w:pPr>
              <w:rPr>
                <w:b/>
                <w:bCs/>
              </w:rPr>
            </w:pPr>
            <w:r w:rsidRPr="00A82DFC">
              <w:rPr>
                <w:b/>
                <w:bCs/>
              </w:rPr>
              <w:t>IC50 (μg/mL)</w:t>
            </w:r>
          </w:p>
        </w:tc>
        <w:tc>
          <w:tcPr>
            <w:tcW w:w="0" w:type="auto"/>
            <w:tcBorders>
              <w:bottom w:val="nil"/>
              <w:right w:val="nil"/>
            </w:tcBorders>
            <w:tcMar>
              <w:top w:w="75" w:type="dxa"/>
              <w:left w:w="75" w:type="dxa"/>
              <w:bottom w:w="75" w:type="dxa"/>
              <w:right w:w="75" w:type="dxa"/>
            </w:tcMar>
            <w:hideMark/>
          </w:tcPr>
          <w:p w14:paraId="1178F16E" w14:textId="77777777" w:rsidR="00A82DFC" w:rsidRPr="00A82DFC" w:rsidRDefault="00A82DFC" w:rsidP="00A82DFC">
            <w:r w:rsidRPr="00A82DFC">
              <w:t>78.1 ± 1.7</w:t>
            </w:r>
          </w:p>
        </w:tc>
        <w:tc>
          <w:tcPr>
            <w:tcW w:w="0" w:type="auto"/>
            <w:tcBorders>
              <w:bottom w:val="nil"/>
              <w:right w:val="nil"/>
            </w:tcBorders>
            <w:tcMar>
              <w:top w:w="75" w:type="dxa"/>
              <w:left w:w="75" w:type="dxa"/>
              <w:bottom w:w="75" w:type="dxa"/>
              <w:right w:w="75" w:type="dxa"/>
            </w:tcMar>
            <w:hideMark/>
          </w:tcPr>
          <w:p w14:paraId="67D2C37A" w14:textId="77777777" w:rsidR="00A82DFC" w:rsidRPr="00A82DFC" w:rsidRDefault="00A82DFC" w:rsidP="00A82DFC">
            <w:r w:rsidRPr="00A82DFC">
              <w:t>64.8 ± 0.4</w:t>
            </w:r>
          </w:p>
        </w:tc>
        <w:tc>
          <w:tcPr>
            <w:tcW w:w="0" w:type="auto"/>
            <w:tcBorders>
              <w:bottom w:val="nil"/>
              <w:right w:val="nil"/>
            </w:tcBorders>
            <w:tcMar>
              <w:top w:w="75" w:type="dxa"/>
              <w:left w:w="75" w:type="dxa"/>
              <w:bottom w:w="75" w:type="dxa"/>
              <w:right w:w="75" w:type="dxa"/>
            </w:tcMar>
            <w:hideMark/>
          </w:tcPr>
          <w:p w14:paraId="1BA21A35" w14:textId="77777777" w:rsidR="00A82DFC" w:rsidRPr="00A82DFC" w:rsidRDefault="00A82DFC" w:rsidP="00A82DFC">
            <w:r w:rsidRPr="00A82DFC">
              <w:t>0.012*</w:t>
            </w:r>
          </w:p>
        </w:tc>
      </w:tr>
      <w:tr w:rsidR="00A82DFC" w:rsidRPr="00A82DFC" w14:paraId="1E21B15E" w14:textId="77777777" w:rsidTr="00A82DFC">
        <w:tc>
          <w:tcPr>
            <w:tcW w:w="0" w:type="auto"/>
            <w:tcBorders>
              <w:bottom w:val="nil"/>
              <w:right w:val="nil"/>
            </w:tcBorders>
            <w:tcMar>
              <w:top w:w="75" w:type="dxa"/>
              <w:left w:w="75" w:type="dxa"/>
              <w:bottom w:w="75" w:type="dxa"/>
              <w:right w:w="75" w:type="dxa"/>
            </w:tcMar>
            <w:hideMark/>
          </w:tcPr>
          <w:p w14:paraId="46D7DCD9" w14:textId="77777777" w:rsidR="00A82DFC" w:rsidRPr="00A82DFC" w:rsidRDefault="00A82DFC" w:rsidP="00A82DFC">
            <w:pPr>
              <w:rPr>
                <w:b/>
                <w:bCs/>
              </w:rPr>
            </w:pPr>
            <w:r w:rsidRPr="00A82DFC">
              <w:rPr>
                <w:b/>
                <w:bCs/>
              </w:rPr>
              <w:t>IC80 (μg/mL)</w:t>
            </w:r>
          </w:p>
        </w:tc>
        <w:tc>
          <w:tcPr>
            <w:tcW w:w="0" w:type="auto"/>
            <w:tcBorders>
              <w:bottom w:val="nil"/>
              <w:right w:val="nil"/>
            </w:tcBorders>
            <w:tcMar>
              <w:top w:w="75" w:type="dxa"/>
              <w:left w:w="75" w:type="dxa"/>
              <w:bottom w:w="75" w:type="dxa"/>
              <w:right w:w="75" w:type="dxa"/>
            </w:tcMar>
            <w:hideMark/>
          </w:tcPr>
          <w:p w14:paraId="62404AD2" w14:textId="77777777" w:rsidR="00A82DFC" w:rsidRPr="00A82DFC" w:rsidRDefault="00A82DFC" w:rsidP="00A82DFC">
            <w:r w:rsidRPr="00A82DFC">
              <w:t>22.5 ± 3.0</w:t>
            </w:r>
          </w:p>
        </w:tc>
        <w:tc>
          <w:tcPr>
            <w:tcW w:w="0" w:type="auto"/>
            <w:tcBorders>
              <w:bottom w:val="nil"/>
              <w:right w:val="nil"/>
            </w:tcBorders>
            <w:tcMar>
              <w:top w:w="75" w:type="dxa"/>
              <w:left w:w="75" w:type="dxa"/>
              <w:bottom w:w="75" w:type="dxa"/>
              <w:right w:w="75" w:type="dxa"/>
            </w:tcMar>
            <w:hideMark/>
          </w:tcPr>
          <w:p w14:paraId="578339E5" w14:textId="77777777" w:rsidR="00A82DFC" w:rsidRPr="00A82DFC" w:rsidRDefault="00A82DFC" w:rsidP="00A82DFC">
            <w:r w:rsidRPr="00A82DFC">
              <w:t>19.6 ± 1.6</w:t>
            </w:r>
          </w:p>
        </w:tc>
        <w:tc>
          <w:tcPr>
            <w:tcW w:w="0" w:type="auto"/>
            <w:tcBorders>
              <w:bottom w:val="nil"/>
              <w:right w:val="nil"/>
            </w:tcBorders>
            <w:tcMar>
              <w:top w:w="75" w:type="dxa"/>
              <w:left w:w="75" w:type="dxa"/>
              <w:bottom w:w="75" w:type="dxa"/>
              <w:right w:w="75" w:type="dxa"/>
            </w:tcMar>
            <w:hideMark/>
          </w:tcPr>
          <w:p w14:paraId="6050FDB3" w14:textId="77777777" w:rsidR="00A82DFC" w:rsidRPr="00A82DFC" w:rsidRDefault="00A82DFC" w:rsidP="00A82DFC">
            <w:r w:rsidRPr="00A82DFC">
              <w:t>0.730</w:t>
            </w:r>
          </w:p>
        </w:tc>
      </w:tr>
      <w:tr w:rsidR="00A82DFC" w:rsidRPr="00A82DFC" w14:paraId="7200A630" w14:textId="77777777" w:rsidTr="00A82DFC">
        <w:tc>
          <w:tcPr>
            <w:tcW w:w="0" w:type="auto"/>
            <w:tcBorders>
              <w:bottom w:val="nil"/>
              <w:right w:val="nil"/>
            </w:tcBorders>
            <w:tcMar>
              <w:top w:w="75" w:type="dxa"/>
              <w:left w:w="75" w:type="dxa"/>
              <w:bottom w:w="75" w:type="dxa"/>
              <w:right w:w="75" w:type="dxa"/>
            </w:tcMar>
            <w:hideMark/>
          </w:tcPr>
          <w:p w14:paraId="0D9E27DC" w14:textId="77777777" w:rsidR="00A82DFC" w:rsidRPr="00A82DFC" w:rsidRDefault="00A82DFC" w:rsidP="00A82DFC">
            <w:pPr>
              <w:rPr>
                <w:b/>
                <w:bCs/>
              </w:rPr>
            </w:pPr>
            <w:r w:rsidRPr="00A82DFC">
              <w:rPr>
                <w:b/>
                <w:bCs/>
              </w:rPr>
              <w:t>Hill slope</w:t>
            </w:r>
          </w:p>
        </w:tc>
        <w:tc>
          <w:tcPr>
            <w:tcW w:w="0" w:type="auto"/>
            <w:tcBorders>
              <w:bottom w:val="nil"/>
              <w:right w:val="nil"/>
            </w:tcBorders>
            <w:tcMar>
              <w:top w:w="75" w:type="dxa"/>
              <w:left w:w="75" w:type="dxa"/>
              <w:bottom w:w="75" w:type="dxa"/>
              <w:right w:w="75" w:type="dxa"/>
            </w:tcMar>
            <w:hideMark/>
          </w:tcPr>
          <w:p w14:paraId="076BEC0E" w14:textId="77777777" w:rsidR="00A82DFC" w:rsidRPr="00A82DFC" w:rsidRDefault="00A82DFC" w:rsidP="00A82DFC">
            <w:r w:rsidRPr="00A82DFC">
              <w:t>−1.12 ± 0.1</w:t>
            </w:r>
          </w:p>
        </w:tc>
        <w:tc>
          <w:tcPr>
            <w:tcW w:w="0" w:type="auto"/>
            <w:tcBorders>
              <w:bottom w:val="nil"/>
              <w:right w:val="nil"/>
            </w:tcBorders>
            <w:tcMar>
              <w:top w:w="75" w:type="dxa"/>
              <w:left w:w="75" w:type="dxa"/>
              <w:bottom w:w="75" w:type="dxa"/>
              <w:right w:w="75" w:type="dxa"/>
            </w:tcMar>
            <w:hideMark/>
          </w:tcPr>
          <w:p w14:paraId="524B935A" w14:textId="77777777" w:rsidR="00A82DFC" w:rsidRPr="00A82DFC" w:rsidRDefault="00A82DFC" w:rsidP="00A82DFC">
            <w:r w:rsidRPr="00A82DFC">
              <w:t>−1.16 ± 0.1</w:t>
            </w:r>
          </w:p>
        </w:tc>
        <w:tc>
          <w:tcPr>
            <w:tcW w:w="0" w:type="auto"/>
            <w:tcBorders>
              <w:bottom w:val="nil"/>
              <w:right w:val="nil"/>
            </w:tcBorders>
            <w:tcMar>
              <w:top w:w="75" w:type="dxa"/>
              <w:left w:w="75" w:type="dxa"/>
              <w:bottom w:w="75" w:type="dxa"/>
              <w:right w:w="75" w:type="dxa"/>
            </w:tcMar>
            <w:hideMark/>
          </w:tcPr>
          <w:p w14:paraId="3860BB5D" w14:textId="77777777" w:rsidR="00A82DFC" w:rsidRPr="00A82DFC" w:rsidRDefault="00A82DFC" w:rsidP="00A82DFC">
            <w:r w:rsidRPr="00A82DFC">
              <w:t>0.458</w:t>
            </w:r>
          </w:p>
        </w:tc>
      </w:tr>
    </w:tbl>
    <w:p w14:paraId="1DF4839D" w14:textId="77777777" w:rsidR="00A82DFC" w:rsidRPr="00A82DFC" w:rsidRDefault="00A82DFC" w:rsidP="00A82DFC">
      <w:r w:rsidRPr="00A82DFC">
        <w:t>3.1.2. ELISA</w:t>
      </w:r>
    </w:p>
    <w:p w14:paraId="4869E165" w14:textId="77777777" w:rsidR="00A82DFC" w:rsidRPr="00A82DFC" w:rsidRDefault="00A82DFC" w:rsidP="00A82DFC">
      <w:r w:rsidRPr="00A82DFC">
        <w:t>The pro-inflammatory cytokine IL-6 and pleiotropic cytokine IL-8 were quantified using ELISA to examine the </w:t>
      </w:r>
      <w:hyperlink r:id="rId932" w:tooltip="Learn more about cytokine release from ScienceDirect's AI-generated Topic Pages" w:history="1">
        <w:r w:rsidRPr="00A82DFC">
          <w:rPr>
            <w:rStyle w:val="Hyperlink"/>
          </w:rPr>
          <w:t>cytokine release</w:t>
        </w:r>
      </w:hyperlink>
      <w:r w:rsidRPr="00A82DFC">
        <w:t> profile of nitrofurantoin treated fibroblasts, as both emphysema and drug induced pulmonary fibrosis are closely linked to inflammation and irritation within the lung </w:t>
      </w:r>
      <w:hyperlink r:id="rId933" w:anchor="b0175" w:history="1">
        <w:r w:rsidRPr="00A82DFC">
          <w:rPr>
            <w:rStyle w:val="Hyperlink"/>
          </w:rPr>
          <w:t>[35]</w:t>
        </w:r>
      </w:hyperlink>
      <w:r w:rsidRPr="00A82DFC">
        <w:t>. These specific cytokines were chosen for analysis due to the central roles they play in the inflammatory response. IL-6 is primarily pro-inflammatory and highly important to </w:t>
      </w:r>
      <w:hyperlink r:id="rId934" w:tooltip="Learn more about biological processes from ScienceDirect's AI-generated Topic Pages" w:history="1">
        <w:r w:rsidRPr="00A82DFC">
          <w:rPr>
            <w:rStyle w:val="Hyperlink"/>
          </w:rPr>
          <w:t>biological processes</w:t>
        </w:r>
      </w:hyperlink>
      <w:r w:rsidRPr="00A82DFC">
        <w:t> related to emphysematous progression, such as </w:t>
      </w:r>
      <w:hyperlink r:id="rId935" w:tooltip="Learn more about chronic inflammation from ScienceDirect's AI-generated Topic Pages" w:history="1">
        <w:r w:rsidRPr="00A82DFC">
          <w:rPr>
            <w:rStyle w:val="Hyperlink"/>
          </w:rPr>
          <w:t>chronic inflammation</w:t>
        </w:r>
      </w:hyperlink>
      <w:r w:rsidRPr="00A82DFC">
        <w:t>, </w:t>
      </w:r>
      <w:hyperlink r:id="rId936" w:tooltip="Learn more about wound healing from ScienceDirect's AI-generated Topic Pages" w:history="1">
        <w:r w:rsidRPr="00A82DFC">
          <w:rPr>
            <w:rStyle w:val="Hyperlink"/>
          </w:rPr>
          <w:t>wound healing</w:t>
        </w:r>
      </w:hyperlink>
      <w:r w:rsidRPr="00A82DFC">
        <w:t>, the initiation of inflammatory responses and immune recruitment </w:t>
      </w:r>
      <w:hyperlink r:id="rId937" w:anchor="b0180" w:history="1">
        <w:r w:rsidRPr="00A82DFC">
          <w:rPr>
            <w:rStyle w:val="Hyperlink"/>
          </w:rPr>
          <w:t>[36]</w:t>
        </w:r>
      </w:hyperlink>
      <w:r w:rsidRPr="00A82DFC">
        <w:t>, </w:t>
      </w:r>
      <w:hyperlink r:id="rId938" w:anchor="b0185" w:history="1">
        <w:r w:rsidRPr="00A82DFC">
          <w:rPr>
            <w:rStyle w:val="Hyperlink"/>
          </w:rPr>
          <w:t>[37]</w:t>
        </w:r>
      </w:hyperlink>
      <w:r w:rsidRPr="00A82DFC">
        <w:t>, </w:t>
      </w:r>
      <w:hyperlink r:id="rId939" w:anchor="b0190" w:history="1">
        <w:r w:rsidRPr="00A82DFC">
          <w:rPr>
            <w:rStyle w:val="Hyperlink"/>
          </w:rPr>
          <w:t>[38]</w:t>
        </w:r>
      </w:hyperlink>
      <w:r w:rsidRPr="00A82DFC">
        <w:t>, </w:t>
      </w:r>
      <w:hyperlink r:id="rId940" w:anchor="b0195" w:history="1">
        <w:r w:rsidRPr="00A82DFC">
          <w:rPr>
            <w:rStyle w:val="Hyperlink"/>
          </w:rPr>
          <w:t>[39]</w:t>
        </w:r>
      </w:hyperlink>
      <w:r w:rsidRPr="00A82DFC">
        <w:t>. Similarly, IL-8 is another major mediator of inflammatory responses and displays both pro and anti-inflammatory activity. Additionally, IL-8 is involved in the immune response by acting as a </w:t>
      </w:r>
      <w:hyperlink r:id="rId941" w:tooltip="Learn more about neutrophil from ScienceDirect's AI-generated Topic Pages" w:history="1">
        <w:r w:rsidRPr="00A82DFC">
          <w:rPr>
            <w:rStyle w:val="Hyperlink"/>
          </w:rPr>
          <w:t>neutrophil</w:t>
        </w:r>
      </w:hyperlink>
      <w:r w:rsidRPr="00A82DFC">
        <w:t> chemotactic agent and encourages </w:t>
      </w:r>
      <w:hyperlink r:id="rId942" w:tooltip="Learn more about neutrophil infiltration from ScienceDirect's AI-generated Topic Pages" w:history="1">
        <w:r w:rsidRPr="00A82DFC">
          <w:rPr>
            <w:rStyle w:val="Hyperlink"/>
          </w:rPr>
          <w:t>neutrophil infiltration</w:t>
        </w:r>
      </w:hyperlink>
      <w:r w:rsidRPr="00A82DFC">
        <w:t> </w:t>
      </w:r>
      <w:hyperlink r:id="rId943" w:anchor="b0130" w:history="1">
        <w:r w:rsidRPr="00A82DFC">
          <w:rPr>
            <w:rStyle w:val="Hyperlink"/>
          </w:rPr>
          <w:t>[26]</w:t>
        </w:r>
      </w:hyperlink>
      <w:r w:rsidRPr="00A82DFC">
        <w:t>, </w:t>
      </w:r>
      <w:hyperlink r:id="rId944" w:anchor="b0200" w:history="1">
        <w:r w:rsidRPr="00A82DFC">
          <w:rPr>
            <w:rStyle w:val="Hyperlink"/>
          </w:rPr>
          <w:t>[40]</w:t>
        </w:r>
      </w:hyperlink>
      <w:r w:rsidRPr="00A82DFC">
        <w:t>, </w:t>
      </w:r>
      <w:hyperlink r:id="rId945" w:anchor="b0205" w:history="1">
        <w:r w:rsidRPr="00A82DFC">
          <w:rPr>
            <w:rStyle w:val="Hyperlink"/>
          </w:rPr>
          <w:t>[41]</w:t>
        </w:r>
      </w:hyperlink>
      <w:r w:rsidRPr="00A82DFC">
        <w:t>. IL-6 and IL-8 expression provides an understanding of the lung fibroblasts inflammatory response induced by nitrofurantoin treatment. Fibroblasts were treated with 2, 10 or 20 μg/mL of nitrofurantoin 24 h post seeding (described as immediate treatment), to simulate a preventative nitrofurantoin treatment. Alternatively, drug treatment occurred 48 h post seeding (described as delayed treatment) to simulate treating established emphysematous fibroblasts, such as what might be found in a more advanced case of emphysema. The supernatant of each treatment group was collected for analysis 3 days after nitrofurantoin application for the immediate treatment group (96 h after seeding) and 2 days after nitrofurantoin application for the delayed treatment group (96 h after seeding). This end point was chosen to allow cytokine expression (</w:t>
      </w:r>
      <w:hyperlink r:id="rId946" w:anchor="f0015" w:history="1">
        <w:r w:rsidRPr="00A82DFC">
          <w:rPr>
            <w:rStyle w:val="Hyperlink"/>
          </w:rPr>
          <w:t>Fig. 3</w:t>
        </w:r>
      </w:hyperlink>
      <w:r w:rsidRPr="00A82DFC">
        <w:t>) and protein quantification by ECM ELISA (</w:t>
      </w:r>
      <w:hyperlink r:id="rId947" w:anchor="f0035" w:history="1">
        <w:r w:rsidRPr="00A82DFC">
          <w:rPr>
            <w:rStyle w:val="Hyperlink"/>
          </w:rPr>
          <w:t>Fig. 7</w:t>
        </w:r>
      </w:hyperlink>
      <w:r w:rsidRPr="00A82DFC">
        <w:t>) to be measured at identical time points, as ECM ELISA requires a three-day incubation after treatment to detect a quantifiable difference in ECM protein abundance </w:t>
      </w:r>
      <w:hyperlink r:id="rId948" w:anchor="b0170" w:history="1">
        <w:r w:rsidRPr="00A82DFC">
          <w:rPr>
            <w:rStyle w:val="Hyperlink"/>
          </w:rPr>
          <w:t>[34]</w:t>
        </w:r>
      </w:hyperlink>
      <w:r w:rsidRPr="00A82DFC">
        <w:t>.</w:t>
      </w:r>
    </w:p>
    <w:p w14:paraId="20F8C4D9" w14:textId="5FD70453" w:rsidR="00A82DFC" w:rsidRPr="00A82DFC" w:rsidRDefault="00A82DFC" w:rsidP="00A82DFC"/>
    <w:p w14:paraId="02A4748E" w14:textId="77777777" w:rsidR="00A82DFC" w:rsidRPr="00A82DFC" w:rsidRDefault="00A82DFC" w:rsidP="00A82DFC">
      <w:pPr>
        <w:numPr>
          <w:ilvl w:val="0"/>
          <w:numId w:val="39"/>
        </w:numPr>
      </w:pPr>
      <w:hyperlink r:id="rId949" w:tgtFrame="_blank" w:tooltip="Download high-res image (333KB)" w:history="1">
        <w:r w:rsidRPr="00A82DFC">
          <w:rPr>
            <w:rStyle w:val="Hyperlink"/>
          </w:rPr>
          <w:t>Download: Download high-res image (333KB)</w:t>
        </w:r>
      </w:hyperlink>
    </w:p>
    <w:p w14:paraId="7A181624" w14:textId="77777777" w:rsidR="00A82DFC" w:rsidRPr="00A82DFC" w:rsidRDefault="00A82DFC" w:rsidP="00A82DFC">
      <w:pPr>
        <w:numPr>
          <w:ilvl w:val="0"/>
          <w:numId w:val="39"/>
        </w:numPr>
      </w:pPr>
      <w:hyperlink r:id="rId950" w:tgtFrame="_blank" w:tooltip="Download full-size image" w:history="1">
        <w:r w:rsidRPr="00A82DFC">
          <w:rPr>
            <w:rStyle w:val="Hyperlink"/>
          </w:rPr>
          <w:t>Download: Download full-size image</w:t>
        </w:r>
      </w:hyperlink>
    </w:p>
    <w:p w14:paraId="091669E1" w14:textId="77777777" w:rsidR="00A82DFC" w:rsidRPr="00A82DFC" w:rsidRDefault="00A82DFC" w:rsidP="00A82DFC">
      <w:r w:rsidRPr="00A82DFC">
        <w:t>Fig. 3. Changes in (</w:t>
      </w:r>
      <w:r w:rsidRPr="00A82DFC">
        <w:rPr>
          <w:b/>
          <w:bCs/>
        </w:rPr>
        <w:t>A</w:t>
      </w:r>
      <w:r w:rsidRPr="00A82DFC">
        <w:t>) IL-6 &amp; (</w:t>
      </w:r>
      <w:r w:rsidRPr="00A82DFC">
        <w:rPr>
          <w:b/>
          <w:bCs/>
        </w:rPr>
        <w:t>B</w:t>
      </w:r>
      <w:r w:rsidRPr="00A82DFC">
        <w:t>) IL-8 production by primary emphysematous fibroblasts when seeded on a coating of collagen-1 and treated with TNF-α, TGF-β and left untreated (CTRL) or treated with varying concentrations of </w:t>
      </w:r>
      <w:hyperlink r:id="rId951" w:tooltip="Learn more about nitrofurantoin from ScienceDirect's AI-generated Topic Pages" w:history="1">
        <w:r w:rsidRPr="00A82DFC">
          <w:rPr>
            <w:rStyle w:val="Hyperlink"/>
          </w:rPr>
          <w:t>nitrofurantoin</w:t>
        </w:r>
      </w:hyperlink>
      <w:r w:rsidRPr="00A82DFC">
        <w:t>. Data is represented as % change in IL-6/IL-8 expression with 100 % being the average IL-6/IL-8 expression of untreated (control) primary emphysematous fibroblasts. Data is displayed as mean ± SEM, </w:t>
      </w:r>
      <w:r w:rsidRPr="00A82DFC">
        <w:rPr>
          <w:i/>
          <w:iCs/>
        </w:rPr>
        <w:t>n</w:t>
      </w:r>
      <w:r w:rsidRPr="00A82DFC">
        <w:t> = 5 for all treatment groups with each cell line represented as a point. Statistical analysis was determined by one-way ANOVA with Tukey’s multiple comparison post-test.</w:t>
      </w:r>
    </w:p>
    <w:p w14:paraId="3BE89E73" w14:textId="77777777" w:rsidR="00A82DFC" w:rsidRPr="00A82DFC" w:rsidRDefault="00A82DFC" w:rsidP="00A82DFC">
      <w:r w:rsidRPr="00A82DFC">
        <w:t>WI-38 (healthy) fibroblast IL-6 expression was not found to be significantly altered by the application of any nitrofurantoin concentration in the immediate or the delayed treatment groups. Mean IL-6 and IL-8 expression was not changed by nitrofurantoin treatment, and cytokine expression was found to be not statistically significant due to the wide variability in PHLF cytokine expression (</w:t>
      </w:r>
      <w:hyperlink r:id="rId952" w:anchor="f0015" w:history="1">
        <w:r w:rsidRPr="00A82DFC">
          <w:rPr>
            <w:rStyle w:val="Hyperlink"/>
          </w:rPr>
          <w:t>Fig. 3</w:t>
        </w:r>
      </w:hyperlink>
      <w:r w:rsidRPr="00A82DFC">
        <w:t>).</w:t>
      </w:r>
    </w:p>
    <w:p w14:paraId="66138714" w14:textId="77777777" w:rsidR="00A82DFC" w:rsidRPr="00A82DFC" w:rsidRDefault="00A82DFC" w:rsidP="00A82DFC">
      <w:r w:rsidRPr="00A82DFC">
        <w:t>The changes in cytokine expression after nitrofurantoin treatment were found to be neither significant, nor dose dependent, showing that nitrofurantoin treatment does not provoke an inflammatory response in lung fibroblasts.</w:t>
      </w:r>
    </w:p>
    <w:p w14:paraId="1631FA49" w14:textId="77777777" w:rsidR="00A82DFC" w:rsidRPr="00A82DFC" w:rsidRDefault="00A82DFC" w:rsidP="00A82DFC">
      <w:r w:rsidRPr="00A82DFC">
        <w:t>3.2. Low concentration nitrofurantoin treatment increases fibroblast motility</w:t>
      </w:r>
    </w:p>
    <w:p w14:paraId="165B8B34" w14:textId="77777777" w:rsidR="00A82DFC" w:rsidRPr="00A82DFC" w:rsidRDefault="00A82DFC" w:rsidP="00A82DFC">
      <w:r w:rsidRPr="00A82DFC">
        <w:t>Emphysematous fibroblast chemokinesis was examined over a 24 h time-lapse to investigate if nitrofurantoin treatment influenced the cellular migration speed of healthy and diseased fibroblasts. Migration is crucial to fibroblast maintenance of the lung ECM as the cells must frequently travel to sites of parenchymal damage through chemotaxis to commence ECM repair and maintenance </w:t>
      </w:r>
      <w:hyperlink r:id="rId953" w:anchor="b0135" w:history="1">
        <w:r w:rsidRPr="00A82DFC">
          <w:rPr>
            <w:rStyle w:val="Hyperlink"/>
          </w:rPr>
          <w:t>[27]</w:t>
        </w:r>
      </w:hyperlink>
      <w:r w:rsidRPr="00A82DFC">
        <w:t>, </w:t>
      </w:r>
      <w:hyperlink r:id="rId954" w:anchor="b0150" w:history="1">
        <w:r w:rsidRPr="00A82DFC">
          <w:rPr>
            <w:rStyle w:val="Hyperlink"/>
          </w:rPr>
          <w:t>[30]</w:t>
        </w:r>
      </w:hyperlink>
      <w:r w:rsidRPr="00A82DFC">
        <w:t>. Notably, increased motility is a strong indication of fibroblast activation and therefore, upregulated ECM repair </w:t>
      </w:r>
      <w:hyperlink r:id="rId955" w:anchor="b0210" w:history="1">
        <w:r w:rsidRPr="00A82DFC">
          <w:rPr>
            <w:rStyle w:val="Hyperlink"/>
          </w:rPr>
          <w:t>[42]</w:t>
        </w:r>
      </w:hyperlink>
      <w:r w:rsidRPr="00A82DFC">
        <w:t>, </w:t>
      </w:r>
      <w:hyperlink r:id="rId956" w:anchor="b0215" w:history="1">
        <w:r w:rsidRPr="00A82DFC">
          <w:rPr>
            <w:rStyle w:val="Hyperlink"/>
          </w:rPr>
          <w:t>[43]</w:t>
        </w:r>
      </w:hyperlink>
      <w:r w:rsidRPr="00A82DFC">
        <w:t>. The migration speed (μm/min) and mean squared displacement (MSD; μm</w:t>
      </w:r>
      <w:r w:rsidRPr="00A82DFC">
        <w:rPr>
          <w:vertAlign w:val="superscript"/>
        </w:rPr>
        <w:t>2</w:t>
      </w:r>
      <w:r w:rsidRPr="00A82DFC">
        <w:t>) of both healthy and emphysematous fibroblasts were calculated from the tracked paths of individual fibroblasts over a 24 h time-lapse (</w:t>
      </w:r>
      <w:hyperlink r:id="rId957" w:anchor="f0020" w:history="1">
        <w:r w:rsidRPr="00A82DFC">
          <w:rPr>
            <w:rStyle w:val="Hyperlink"/>
          </w:rPr>
          <w:t>Fig. 4</w:t>
        </w:r>
      </w:hyperlink>
      <w:r w:rsidRPr="00A82DFC">
        <w:t>).</w:t>
      </w:r>
    </w:p>
    <w:p w14:paraId="50F804B5" w14:textId="1E509D9F" w:rsidR="00A82DFC" w:rsidRPr="00A82DFC" w:rsidRDefault="00A82DFC" w:rsidP="00A82DFC"/>
    <w:p w14:paraId="55D98425" w14:textId="77777777" w:rsidR="00A82DFC" w:rsidRPr="00A82DFC" w:rsidRDefault="00A82DFC" w:rsidP="00A82DFC">
      <w:pPr>
        <w:numPr>
          <w:ilvl w:val="0"/>
          <w:numId w:val="40"/>
        </w:numPr>
      </w:pPr>
      <w:hyperlink r:id="rId958" w:tgtFrame="_blank" w:tooltip="Download high-res image (192KB)" w:history="1">
        <w:r w:rsidRPr="00A82DFC">
          <w:rPr>
            <w:rStyle w:val="Hyperlink"/>
          </w:rPr>
          <w:t>Download: Download high-res image (192KB)</w:t>
        </w:r>
      </w:hyperlink>
    </w:p>
    <w:p w14:paraId="14AF6AF7" w14:textId="77777777" w:rsidR="00A82DFC" w:rsidRPr="00A82DFC" w:rsidRDefault="00A82DFC" w:rsidP="00A82DFC">
      <w:pPr>
        <w:numPr>
          <w:ilvl w:val="0"/>
          <w:numId w:val="40"/>
        </w:numPr>
      </w:pPr>
      <w:hyperlink r:id="rId959" w:tgtFrame="_blank" w:tooltip="Download full-size image" w:history="1">
        <w:r w:rsidRPr="00A82DFC">
          <w:rPr>
            <w:rStyle w:val="Hyperlink"/>
          </w:rPr>
          <w:t>Download: Download full-size image</w:t>
        </w:r>
      </w:hyperlink>
    </w:p>
    <w:p w14:paraId="28A7524F" w14:textId="77777777" w:rsidR="00A82DFC" w:rsidRPr="00A82DFC" w:rsidRDefault="00A82DFC" w:rsidP="00A82DFC">
      <w:r w:rsidRPr="00A82DFC">
        <w:t>Fig. 4. Nitrofurantoin treatment raises the motility of primary emphysematous fibroblasts in a non-dose dependent manner. WI-38 and primary emphysematous cell lines were tracked over a 24 h period using phase-contrast microscopy after varying concentrations of nitrofurantoin treatment to examine changes in fibroblast motility. (</w:t>
      </w:r>
      <w:r w:rsidRPr="00A82DFC">
        <w:rPr>
          <w:b/>
          <w:bCs/>
        </w:rPr>
        <w:t>A</w:t>
      </w:r>
      <w:r w:rsidRPr="00A82DFC">
        <w:t>) Collated fibroblast migration speed (μm/min) is displayed as mean ± SEM (displayed as red bars), </w:t>
      </w:r>
      <w:r w:rsidRPr="00A82DFC">
        <w:rPr>
          <w:i/>
          <w:iCs/>
        </w:rPr>
        <w:t>n</w:t>
      </w:r>
      <w:r w:rsidRPr="00A82DFC">
        <w:t> &gt; 50 for WI-38 cells and </w:t>
      </w:r>
      <w:r w:rsidRPr="00A82DFC">
        <w:rPr>
          <w:i/>
          <w:iCs/>
        </w:rPr>
        <w:t>n</w:t>
      </w:r>
      <w:r w:rsidRPr="00A82DFC">
        <w:t> &gt; 250 for all primary cells (n &gt; 50 from each cell line), (* </w:t>
      </w:r>
      <w:r w:rsidRPr="00A82DFC">
        <w:rPr>
          <w:i/>
          <w:iCs/>
        </w:rPr>
        <w:t>p</w:t>
      </w:r>
      <w:r w:rsidRPr="00A82DFC">
        <w:t> &lt; 0.05, ** </w:t>
      </w:r>
      <w:r w:rsidRPr="00A82DFC">
        <w:rPr>
          <w:i/>
          <w:iCs/>
        </w:rPr>
        <w:t>p</w:t>
      </w:r>
      <w:r w:rsidRPr="00A82DFC">
        <w:t> &lt; 0.01, *** </w:t>
      </w:r>
      <w:r w:rsidRPr="00A82DFC">
        <w:rPr>
          <w:i/>
          <w:iCs/>
        </w:rPr>
        <w:t>p</w:t>
      </w:r>
      <w:r w:rsidRPr="00A82DFC">
        <w:t> &lt; 0.001, **** </w:t>
      </w:r>
      <w:r w:rsidRPr="00A82DFC">
        <w:rPr>
          <w:i/>
          <w:iCs/>
        </w:rPr>
        <w:t>p</w:t>
      </w:r>
      <w:r w:rsidRPr="00A82DFC">
        <w:t> &lt; 0.0001). Statistical analysis was performed using one-way ANOVA with Tukey’s multiple comparison post-test. The mean squared displacement (μm</w:t>
      </w:r>
      <w:r w:rsidRPr="00A82DFC">
        <w:rPr>
          <w:vertAlign w:val="superscript"/>
        </w:rPr>
        <w:t>2</w:t>
      </w:r>
      <w:r w:rsidRPr="00A82DFC">
        <w:t>) of WI-38 and primary emphysematous cell lines was calculated from cell trajectories after a 24 h time-lapse (1440 min). Data is displayed as mean ± SEM, </w:t>
      </w:r>
      <w:r w:rsidRPr="00A82DFC">
        <w:rPr>
          <w:i/>
          <w:iCs/>
        </w:rPr>
        <w:t>n</w:t>
      </w:r>
      <w:r w:rsidRPr="00A82DFC">
        <w:t> &gt; 250 for all treatment groups excluding CTRL (WI-38 cells) which had </w:t>
      </w:r>
      <w:r w:rsidRPr="00A82DFC">
        <w:rPr>
          <w:i/>
          <w:iCs/>
        </w:rPr>
        <w:t>n</w:t>
      </w:r>
      <w:r w:rsidRPr="00A82DFC">
        <w:t> &gt; 50. (</w:t>
      </w:r>
      <w:r w:rsidRPr="00A82DFC">
        <w:rPr>
          <w:b/>
          <w:bCs/>
        </w:rPr>
        <w:t>B</w:t>
      </w:r>
      <w:r w:rsidRPr="00A82DFC">
        <w:t>) MSD of WI-38 and primary emphysematous cell lines when treated with nitrofurantoin 24 h after seeding (immediate treatment). (</w:t>
      </w:r>
      <w:r w:rsidRPr="00A82DFC">
        <w:rPr>
          <w:b/>
          <w:bCs/>
        </w:rPr>
        <w:t>C</w:t>
      </w:r>
      <w:r w:rsidRPr="00A82DFC">
        <w:t>) MSD of WI-38 and primary emphysematous cell lines when treated with nitrofurantoin 48 h after seeding (delayed treatment). (For interpretation of the references to colour in this figure legend, the reader is referred to the web version of this article.)</w:t>
      </w:r>
    </w:p>
    <w:p w14:paraId="360D6C9A" w14:textId="77777777" w:rsidR="00A82DFC" w:rsidRPr="00A82DFC" w:rsidRDefault="00A82DFC" w:rsidP="00A82DFC">
      <w:r w:rsidRPr="00A82DFC">
        <w:t>The mean migration speed of the WI-38 (healthy) fibroblasts was not found to be significantly different to that of the untreated primary emphysematous fibroblasts (</w:t>
      </w:r>
      <w:hyperlink r:id="rId960" w:anchor="f0020" w:history="1">
        <w:r w:rsidRPr="00A82DFC">
          <w:rPr>
            <w:rStyle w:val="Hyperlink"/>
          </w:rPr>
          <w:t>Fig. 4</w:t>
        </w:r>
      </w:hyperlink>
      <w:r w:rsidRPr="00A82DFC">
        <w:t>A). However, emphysematous fibroblasts treated with 2 μg/mL of nitrofurantoin (immediate treatment) displayed significantly increased migration speed compared to both WI-38 (2 μg/mL immediate treatment: 0.686 ± 0.02 μm/min vs. WI-38: 0.617 ± 0.02 μm/min; </w:t>
      </w:r>
      <w:r w:rsidRPr="00A82DFC">
        <w:rPr>
          <w:i/>
          <w:iCs/>
        </w:rPr>
        <w:t>p</w:t>
      </w:r>
      <w:r w:rsidRPr="00A82DFC">
        <w:t> = 0.041) and control emphysematous fibroblasts (0.613 ± 0.01 μm/min; </w:t>
      </w:r>
      <w:r w:rsidRPr="00A82DFC">
        <w:rPr>
          <w:i/>
          <w:iCs/>
        </w:rPr>
        <w:t>p</w:t>
      </w:r>
      <w:r w:rsidRPr="00A82DFC">
        <w:t xml:space="preserve"> = 0.0014). This nitrofurantoin induced migration speed </w:t>
      </w:r>
      <w:r w:rsidRPr="00A82DFC">
        <w:lastRenderedPageBreak/>
        <w:t>upregulation could suggest that the fibroblasts have entered an activated phenotype and are therefore primed to repair ECM damage. Although the (likely multifactorial </w:t>
      </w:r>
      <w:hyperlink r:id="rId961" w:anchor="b0220" w:history="1">
        <w:r w:rsidRPr="00A82DFC">
          <w:rPr>
            <w:rStyle w:val="Hyperlink"/>
          </w:rPr>
          <w:t>[44]</w:t>
        </w:r>
      </w:hyperlink>
      <w:r w:rsidRPr="00A82DFC">
        <w:t>) molecular mechanisms used by nitrofurantoin to alter fibroblast activity remain poorly understood, nitrofurantoin treatment may activate </w:t>
      </w:r>
      <w:hyperlink r:id="rId962" w:tooltip="Learn more about signalling pathways from ScienceDirect's AI-generated Topic Pages" w:history="1">
        <w:r w:rsidRPr="00A82DFC">
          <w:rPr>
            <w:rStyle w:val="Hyperlink"/>
          </w:rPr>
          <w:t>signalling pathways</w:t>
        </w:r>
      </w:hyperlink>
      <w:r w:rsidRPr="00A82DFC">
        <w:t> that induce fibroblast activation, such as the TGF-β/SMAD or NF-κB pathways, thus stimulating ECM repair </w:t>
      </w:r>
      <w:hyperlink r:id="rId963" w:anchor="b0225" w:history="1">
        <w:r w:rsidRPr="00A82DFC">
          <w:rPr>
            <w:rStyle w:val="Hyperlink"/>
          </w:rPr>
          <w:t>[45]</w:t>
        </w:r>
      </w:hyperlink>
      <w:r w:rsidRPr="00A82DFC">
        <w:t>, </w:t>
      </w:r>
      <w:hyperlink r:id="rId964" w:anchor="b0230" w:history="1">
        <w:r w:rsidRPr="00A82DFC">
          <w:rPr>
            <w:rStyle w:val="Hyperlink"/>
          </w:rPr>
          <w:t>[46]</w:t>
        </w:r>
      </w:hyperlink>
      <w:r w:rsidRPr="00A82DFC">
        <w:t>. Notably, nitrofurantoin interacts with </w:t>
      </w:r>
      <w:hyperlink r:id="rId965" w:tooltip="Learn more about estrogen receptor α from ScienceDirect's AI-generated Topic Pages" w:history="1">
        <w:r w:rsidRPr="00A82DFC">
          <w:rPr>
            <w:rStyle w:val="Hyperlink"/>
          </w:rPr>
          <w:t>estrogen receptor α</w:t>
        </w:r>
      </w:hyperlink>
      <w:r w:rsidRPr="00A82DFC">
        <w:t> (ERα) </w:t>
      </w:r>
      <w:hyperlink r:id="rId966" w:anchor="b0235" w:history="1">
        <w:r w:rsidRPr="00A82DFC">
          <w:rPr>
            <w:rStyle w:val="Hyperlink"/>
          </w:rPr>
          <w:t>[47]</w:t>
        </w:r>
      </w:hyperlink>
      <w:r w:rsidRPr="00A82DFC">
        <w:t>, potentially stimulating oestrogen signalling pathway activity and thereby influencing the NF-κB pathway </w:t>
      </w:r>
      <w:hyperlink r:id="rId967" w:anchor="b0240" w:history="1">
        <w:r w:rsidRPr="00A82DFC">
          <w:rPr>
            <w:rStyle w:val="Hyperlink"/>
          </w:rPr>
          <w:t>[48]</w:t>
        </w:r>
      </w:hyperlink>
      <w:r w:rsidRPr="00A82DFC">
        <w:t>.</w:t>
      </w:r>
    </w:p>
    <w:p w14:paraId="3C0C29DC" w14:textId="77777777" w:rsidR="00A82DFC" w:rsidRPr="00A82DFC" w:rsidRDefault="00A82DFC" w:rsidP="00A82DFC">
      <w:r w:rsidRPr="00A82DFC">
        <w:t>The mean migration speed of fibroblasts immediately treated with 10 μg/mL of nitrofurantoin was not significantly different from the control group (0.661 ± 0.02 μm/min vs. 0.613 ± 0.01 μm/min; </w:t>
      </w:r>
      <w:r w:rsidRPr="00A82DFC">
        <w:rPr>
          <w:i/>
          <w:iCs/>
        </w:rPr>
        <w:t>p</w:t>
      </w:r>
      <w:r w:rsidRPr="00A82DFC">
        <w:t> = 0.242) nor from the speed of fibroblasts immediately treated with 2 μg/mL (0.661 ± 0.02 μm/min vs. 0.686 ± 0.02 μm/min; </w:t>
      </w:r>
      <w:r w:rsidRPr="00A82DFC">
        <w:rPr>
          <w:i/>
          <w:iCs/>
        </w:rPr>
        <w:t>p</w:t>
      </w:r>
      <w:r w:rsidRPr="00A82DFC">
        <w:t> = 0.91). However, the mean migration speed of fibroblasts immediately treated with 20 μg/mL was significantly lower than that of the immediate 2 μg/mL treatment group (0.602 ± 0.02 μg/mL vs. 0.686 ± 0.02 μg/mL; </w:t>
      </w:r>
      <w:r w:rsidRPr="00A82DFC">
        <w:rPr>
          <w:i/>
          <w:iCs/>
        </w:rPr>
        <w:t>p</w:t>
      </w:r>
      <w:r w:rsidRPr="00A82DFC">
        <w:t> = 0.0009), indicating that the stimulatory effects of nitrofurantoin on fibroblast motility were not dose dependent. Furthermore, the mean squared displacement values calculated from the cell tracking (</w:t>
      </w:r>
      <w:hyperlink r:id="rId968" w:anchor="f0020" w:history="1">
        <w:r w:rsidRPr="00A82DFC">
          <w:rPr>
            <w:rStyle w:val="Hyperlink"/>
          </w:rPr>
          <w:t>Fig. 4</w:t>
        </w:r>
      </w:hyperlink>
      <w:r w:rsidRPr="00A82DFC">
        <w:t>B) supports the findings of </w:t>
      </w:r>
      <w:hyperlink r:id="rId969" w:anchor="f0020" w:history="1">
        <w:r w:rsidRPr="00A82DFC">
          <w:rPr>
            <w:rStyle w:val="Hyperlink"/>
          </w:rPr>
          <w:t>Fig. 4</w:t>
        </w:r>
      </w:hyperlink>
      <w:r w:rsidRPr="00A82DFC">
        <w:t>A, as the 2 μg/mL immediate nitrofurantoin treatment group was also found to have higher MSD compared to both the WI-38 fibroblasts and untreated emphysematous fibroblasts. Likewise, the MSD of the delayed nitrofurantoin treatment groups (</w:t>
      </w:r>
      <w:hyperlink r:id="rId970" w:anchor="f0020" w:history="1">
        <w:r w:rsidRPr="00A82DFC">
          <w:rPr>
            <w:rStyle w:val="Hyperlink"/>
          </w:rPr>
          <w:t>Fig. 4</w:t>
        </w:r>
      </w:hyperlink>
      <w:r w:rsidRPr="00A82DFC">
        <w:t>C) supports the migration speed findings in </w:t>
      </w:r>
      <w:hyperlink r:id="rId971" w:anchor="f0020" w:history="1">
        <w:r w:rsidRPr="00A82DFC">
          <w:rPr>
            <w:rStyle w:val="Hyperlink"/>
          </w:rPr>
          <w:t>Fig. 4</w:t>
        </w:r>
      </w:hyperlink>
      <w:r w:rsidRPr="00A82DFC">
        <w:t>A, as all delayed treatment groups displayed lower MSD than the healthy fibroblasts and untreated fibroblasts control group.</w:t>
      </w:r>
    </w:p>
    <w:p w14:paraId="39AEB590" w14:textId="77777777" w:rsidR="00A82DFC" w:rsidRPr="00A82DFC" w:rsidRDefault="00A82DFC" w:rsidP="00A82DFC">
      <w:r w:rsidRPr="00A82DFC">
        <w:t>The reduction in migration speed after the immediate 20 μg/mL nitrofurantoin treatment could be related to the toxicity of the drug, as the concentration is approaching the upper limit of the toxicity curve (</w:t>
      </w:r>
      <w:hyperlink r:id="rId972" w:anchor="f0010" w:history="1">
        <w:r w:rsidRPr="00A82DFC">
          <w:rPr>
            <w:rStyle w:val="Hyperlink"/>
          </w:rPr>
          <w:t>Fig. 2</w:t>
        </w:r>
      </w:hyperlink>
      <w:r w:rsidRPr="00A82DFC">
        <w:t>B). The proximity of the PHLF nitrofurantoin IC80 (19.6 ± 1.6 μg/mL) and the 20 μg/mL treatment groups concentration could indicate that the 20 μg/mL nitrofurantoin treatment caused reduced motility due to cellular stress. The toxicity of nitrofurantoin potentially reversed the upregulated migration seen in the 2 μg/mL treatment group and thus, may have caused the effect to not be dose dependent. This </w:t>
      </w:r>
      <w:hyperlink r:id="rId973" w:tooltip="Learn more about drug toxicity from ScienceDirect's AI-generated Topic Pages" w:history="1">
        <w:r w:rsidRPr="00A82DFC">
          <w:rPr>
            <w:rStyle w:val="Hyperlink"/>
          </w:rPr>
          <w:t>drug toxicity</w:t>
        </w:r>
      </w:hyperlink>
      <w:r w:rsidRPr="00A82DFC">
        <w:t> suppressing fibroblast migration speed effect is also present in the 10 μg/mL treatment group, resulting in fibroblast migration speed that is neither significantly lower than the 2 μg/mL immediate treatment group, nor significantly higher than the untreated control group.</w:t>
      </w:r>
    </w:p>
    <w:p w14:paraId="7E782A94" w14:textId="77777777" w:rsidR="00A82DFC" w:rsidRPr="00A82DFC" w:rsidRDefault="00A82DFC" w:rsidP="00A82DFC">
      <w:r w:rsidRPr="00A82DFC">
        <w:t>The influence of nitrofurantoin treatment on fibroblast motility was far less pronounced in the delayed treatment groups, as none were found to be significantly different from either the healthy control or the untreated emphysematous cells (</w:t>
      </w:r>
      <w:hyperlink r:id="rId974" w:anchor="f0020" w:history="1">
        <w:r w:rsidRPr="00A82DFC">
          <w:rPr>
            <w:rStyle w:val="Hyperlink"/>
          </w:rPr>
          <w:t>Fig. 4</w:t>
        </w:r>
      </w:hyperlink>
      <w:r w:rsidRPr="00A82DFC">
        <w:t>A). The ineffectiveness of the delayed nitrofurantoin treatment could suggest that the influence of nitrofurantoin on cell motility had not yet taken effect. Notably, the delayed 20 μg/mL treatment group migration speed was significantly reduced compared to the 2 μg/mL immediate treatment group (0.590 ± 0.01 μm/min vs. 0.686 ± 0.02 μm/min; </w:t>
      </w:r>
      <w:r w:rsidRPr="00A82DFC">
        <w:rPr>
          <w:i/>
          <w:iCs/>
        </w:rPr>
        <w:t>p</w:t>
      </w:r>
      <w:r w:rsidRPr="00A82DFC">
        <w:t> &lt; 0.0001). This significant decrease most likely suggests that although the migration speed of the delayed 2 μg/mL treatment group had not yet taken effect, the cytotoxicity of the delayed 20 μg/mL treatment group had reduced fibroblast migration speed. The altered migration speed of nitrofurantoin treated fibroblasts indicates that nitrofurantoin was most effective after immediate treatment, promoting migration when applied to fibroblasts at relatively low doses such as 2 μg/mL and. The increased migration speed of nitrofurantoin treated fibroblasts allows for more efficient ECM repair and could be caused by triggering an activated phenotype in fibroblasts </w:t>
      </w:r>
      <w:hyperlink r:id="rId975" w:anchor="b0150" w:history="1">
        <w:r w:rsidRPr="00A82DFC">
          <w:rPr>
            <w:rStyle w:val="Hyperlink"/>
          </w:rPr>
          <w:t>[30]</w:t>
        </w:r>
      </w:hyperlink>
      <w:r w:rsidRPr="00A82DFC">
        <w:t>.</w:t>
      </w:r>
    </w:p>
    <w:p w14:paraId="630664BA" w14:textId="77777777" w:rsidR="00A82DFC" w:rsidRPr="00A82DFC" w:rsidRDefault="00A82DFC" w:rsidP="00A82DFC">
      <w:r w:rsidRPr="00A82DFC">
        <w:t>The tracked paths taken by emphysematous cells were normalised to (0,0 μm) to visually demonstrate the impact of nitrofurantoin treatment on fibroblast motility via Wind-Rose plots (</w:t>
      </w:r>
      <w:hyperlink r:id="rId976" w:anchor="f0025" w:history="1">
        <w:r w:rsidRPr="00A82DFC">
          <w:rPr>
            <w:rStyle w:val="Hyperlink"/>
          </w:rPr>
          <w:t xml:space="preserve">Fig. </w:t>
        </w:r>
        <w:r w:rsidRPr="00A82DFC">
          <w:rPr>
            <w:rStyle w:val="Hyperlink"/>
          </w:rPr>
          <w:lastRenderedPageBreak/>
          <w:t>5</w:t>
        </w:r>
      </w:hyperlink>
      <w:r w:rsidRPr="00A82DFC">
        <w:t>). </w:t>
      </w:r>
      <w:hyperlink r:id="rId977" w:anchor="f0025" w:history="1">
        <w:r w:rsidRPr="00A82DFC">
          <w:rPr>
            <w:rStyle w:val="Hyperlink"/>
          </w:rPr>
          <w:t>Fig. 5</w:t>
        </w:r>
      </w:hyperlink>
      <w:r w:rsidRPr="00A82DFC">
        <w:t>A demonstrates that the paths taken by untreated emphysematous </w:t>
      </w:r>
      <w:hyperlink r:id="rId978" w:tooltip="Learn more about fibroblast cell lines from ScienceDirect's AI-generated Topic Pages" w:history="1">
        <w:r w:rsidRPr="00A82DFC">
          <w:rPr>
            <w:rStyle w:val="Hyperlink"/>
          </w:rPr>
          <w:t>fibroblast cell lines</w:t>
        </w:r>
      </w:hyperlink>
      <w:r w:rsidRPr="00A82DFC">
        <w:t> appear to cluster around the point of origin (0,0 μm), whereas </w:t>
      </w:r>
      <w:hyperlink r:id="rId979" w:anchor="f0025" w:history="1">
        <w:r w:rsidRPr="00A82DFC">
          <w:rPr>
            <w:rStyle w:val="Hyperlink"/>
          </w:rPr>
          <w:t>Fig. 5</w:t>
        </w:r>
      </w:hyperlink>
      <w:r w:rsidRPr="00A82DFC">
        <w:t>B-D show that fibroblasts appear to migrate farther from the site of origin after nitrofurantoin treatment. The Wind-Rose plots displaying the migration of fibroblasts after delayed treatment display similar migration to that of the untreated control cells (</w:t>
      </w:r>
      <w:hyperlink r:id="rId980" w:anchor="f0025" w:history="1">
        <w:r w:rsidRPr="00A82DFC">
          <w:rPr>
            <w:rStyle w:val="Hyperlink"/>
          </w:rPr>
          <w:t>Fig. 5</w:t>
        </w:r>
      </w:hyperlink>
      <w:r w:rsidRPr="00A82DFC">
        <w:t>E, F).</w:t>
      </w:r>
    </w:p>
    <w:p w14:paraId="0753223E" w14:textId="413ED055" w:rsidR="00A82DFC" w:rsidRPr="00A82DFC" w:rsidRDefault="00A82DFC" w:rsidP="00A82DFC"/>
    <w:p w14:paraId="1B5562DE" w14:textId="77777777" w:rsidR="00A82DFC" w:rsidRPr="00A82DFC" w:rsidRDefault="00A82DFC" w:rsidP="00A82DFC">
      <w:pPr>
        <w:numPr>
          <w:ilvl w:val="0"/>
          <w:numId w:val="41"/>
        </w:numPr>
      </w:pPr>
      <w:hyperlink r:id="rId981" w:tgtFrame="_blank" w:tooltip="Download high-res image (197KB)" w:history="1">
        <w:r w:rsidRPr="00A82DFC">
          <w:rPr>
            <w:rStyle w:val="Hyperlink"/>
          </w:rPr>
          <w:t>Download: Download high-res image (197KB)</w:t>
        </w:r>
      </w:hyperlink>
    </w:p>
    <w:p w14:paraId="35BE96EC" w14:textId="77777777" w:rsidR="00A82DFC" w:rsidRPr="00A82DFC" w:rsidRDefault="00A82DFC" w:rsidP="00A82DFC">
      <w:pPr>
        <w:numPr>
          <w:ilvl w:val="0"/>
          <w:numId w:val="41"/>
        </w:numPr>
      </w:pPr>
      <w:hyperlink r:id="rId982" w:tgtFrame="_blank" w:tooltip="Download full-size image" w:history="1">
        <w:r w:rsidRPr="00A82DFC">
          <w:rPr>
            <w:rStyle w:val="Hyperlink"/>
          </w:rPr>
          <w:t>Download: Download full-size image</w:t>
        </w:r>
      </w:hyperlink>
    </w:p>
    <w:p w14:paraId="6BB09F05" w14:textId="77777777" w:rsidR="00A82DFC" w:rsidRPr="00A82DFC" w:rsidRDefault="00A82DFC" w:rsidP="00A82DFC">
      <w:r w:rsidRPr="00A82DFC">
        <w:t>Fig. 5. Fibroblast displacement was raised after nitrofurantoin treatment. Windrose plots depicting the paths taken by emphysematous fibroblasts over a 24 h time-lapse normalised such that each path begins at the point (0,0 μm), </w:t>
      </w:r>
      <w:r w:rsidRPr="00A82DFC">
        <w:rPr>
          <w:i/>
          <w:iCs/>
        </w:rPr>
        <w:t>n</w:t>
      </w:r>
      <w:r w:rsidRPr="00A82DFC">
        <w:t> &gt; 50. Fibroblasts were (</w:t>
      </w:r>
      <w:r w:rsidRPr="00A82DFC">
        <w:rPr>
          <w:b/>
          <w:bCs/>
        </w:rPr>
        <w:t>A</w:t>
      </w:r>
      <w:r w:rsidRPr="00A82DFC">
        <w:t>) left untreated, subjected to (</w:t>
      </w:r>
      <w:r w:rsidRPr="00A82DFC">
        <w:rPr>
          <w:b/>
          <w:bCs/>
        </w:rPr>
        <w:t>B</w:t>
      </w:r>
      <w:r w:rsidRPr="00A82DFC">
        <w:t>) 2 μg/mL, (</w:t>
      </w:r>
      <w:r w:rsidRPr="00A82DFC">
        <w:rPr>
          <w:b/>
          <w:bCs/>
        </w:rPr>
        <w:t>C</w:t>
      </w:r>
      <w:r w:rsidRPr="00A82DFC">
        <w:t>) 10 μg/mL, or (</w:t>
      </w:r>
      <w:r w:rsidRPr="00A82DFC">
        <w:rPr>
          <w:b/>
          <w:bCs/>
        </w:rPr>
        <w:t>D</w:t>
      </w:r>
      <w:r w:rsidRPr="00A82DFC">
        <w:t>) 20 μg/mL of nitrofurantoin. Additionally, the fibroblasts were also examined after delayed treatment using (</w:t>
      </w:r>
      <w:r w:rsidRPr="00A82DFC">
        <w:rPr>
          <w:b/>
          <w:bCs/>
        </w:rPr>
        <w:t>E</w:t>
      </w:r>
      <w:r w:rsidRPr="00A82DFC">
        <w:t>) 2 μg/mL, (</w:t>
      </w:r>
      <w:r w:rsidRPr="00A82DFC">
        <w:rPr>
          <w:b/>
          <w:bCs/>
        </w:rPr>
        <w:t>F</w:t>
      </w:r>
      <w:r w:rsidRPr="00A82DFC">
        <w:t>) 20 μg/mL or (</w:t>
      </w:r>
      <w:r w:rsidRPr="00A82DFC">
        <w:rPr>
          <w:b/>
          <w:bCs/>
        </w:rPr>
        <w:t>G</w:t>
      </w:r>
      <w:r w:rsidRPr="00A82DFC">
        <w:t>) 20 μg/mL of nitrofurantoin.</w:t>
      </w:r>
    </w:p>
    <w:p w14:paraId="71D16100" w14:textId="77777777" w:rsidR="00A82DFC" w:rsidRPr="00A82DFC" w:rsidRDefault="00A82DFC" w:rsidP="00A82DFC">
      <w:r w:rsidRPr="00A82DFC">
        <w:t>The increase in fibroblast migration after nitrofurantoin treatment could suggest that fibroblasts are activated to begin ECM repair after 2 μg/mL nitrofurantoin treatment. Notably, fibroblasts that have entered a pro-ECM repair phenotype typically display alterations to their behaviour beyond increased motility such as increased proliferation and shifts in cellular morphology, as fibroblasts’ actin </w:t>
      </w:r>
      <w:hyperlink r:id="rId983" w:tooltip="Learn more about cytoskeletons from ScienceDirect's AI-generated Topic Pages" w:history="1">
        <w:r w:rsidRPr="00A82DFC">
          <w:rPr>
            <w:rStyle w:val="Hyperlink"/>
          </w:rPr>
          <w:t>cytoskeletons</w:t>
        </w:r>
      </w:hyperlink>
      <w:r w:rsidRPr="00A82DFC">
        <w:t> undergo conformational changes </w:t>
      </w:r>
      <w:hyperlink r:id="rId984" w:anchor="b0215" w:history="1">
        <w:r w:rsidRPr="00A82DFC">
          <w:rPr>
            <w:rStyle w:val="Hyperlink"/>
          </w:rPr>
          <w:t>[43]</w:t>
        </w:r>
      </w:hyperlink>
      <w:r w:rsidRPr="00A82DFC">
        <w:t>, </w:t>
      </w:r>
      <w:hyperlink r:id="rId985" w:anchor="b0245" w:history="1">
        <w:r w:rsidRPr="00A82DFC">
          <w:rPr>
            <w:rStyle w:val="Hyperlink"/>
          </w:rPr>
          <w:t>[49]</w:t>
        </w:r>
      </w:hyperlink>
      <w:r w:rsidRPr="00A82DFC">
        <w:t>, </w:t>
      </w:r>
      <w:hyperlink r:id="rId986" w:anchor="b0250" w:history="1">
        <w:r w:rsidRPr="00A82DFC">
          <w:rPr>
            <w:rStyle w:val="Hyperlink"/>
          </w:rPr>
          <w:t>[50]</w:t>
        </w:r>
      </w:hyperlink>
      <w:r w:rsidRPr="00A82DFC">
        <w:t>, </w:t>
      </w:r>
      <w:hyperlink r:id="rId987" w:anchor="b0255" w:history="1">
        <w:r w:rsidRPr="00A82DFC">
          <w:rPr>
            <w:rStyle w:val="Hyperlink"/>
          </w:rPr>
          <w:t>[51]</w:t>
        </w:r>
      </w:hyperlink>
      <w:r w:rsidRPr="00A82DFC">
        <w:t>. Cellular motility and morphology are closely linked as both are primarily governed by the actin cytoskeleton through conformational shifts that facilitate fibroblast functions such as migration or ECM deposition </w:t>
      </w:r>
      <w:hyperlink r:id="rId988" w:anchor="b0260" w:history="1">
        <w:r w:rsidRPr="00A82DFC">
          <w:rPr>
            <w:rStyle w:val="Hyperlink"/>
          </w:rPr>
          <w:t>[52]</w:t>
        </w:r>
      </w:hyperlink>
      <w:r w:rsidRPr="00A82DFC">
        <w:t>.</w:t>
      </w:r>
    </w:p>
    <w:p w14:paraId="08832348" w14:textId="77777777" w:rsidR="00A82DFC" w:rsidRPr="00A82DFC" w:rsidRDefault="00A82DFC" w:rsidP="00A82DFC">
      <w:r w:rsidRPr="00A82DFC">
        <w:t>3.3. Nitrofurantoin treatment alters fibroblast morphology by increasing cell area and lowering roundness</w:t>
      </w:r>
    </w:p>
    <w:p w14:paraId="29ED3263" w14:textId="77777777" w:rsidR="00A82DFC" w:rsidRPr="00A82DFC" w:rsidRDefault="00A82DFC" w:rsidP="00A82DFC">
      <w:r w:rsidRPr="00A82DFC">
        <w:t>The mean cell area (μm</w:t>
      </w:r>
      <w:r w:rsidRPr="00A82DFC">
        <w:rPr>
          <w:vertAlign w:val="superscript"/>
        </w:rPr>
        <w:t>2</w:t>
      </w:r>
      <w:r w:rsidRPr="00A82DFC">
        <w:t>) and roundness of WI-38 and PHLF over a 24 h period was calculated to quantify changes in fibroblast morphology (</w:t>
      </w:r>
      <w:hyperlink r:id="rId989" w:anchor="f0030" w:history="1">
        <w:r w:rsidRPr="00A82DFC">
          <w:rPr>
            <w:rStyle w:val="Hyperlink"/>
          </w:rPr>
          <w:t>Fig. 6</w:t>
        </w:r>
      </w:hyperlink>
      <w:r w:rsidRPr="00A82DFC">
        <w:t>A). The mean two-dimensional cell area of healthy fibroblasts was found to be significantly upregulated compared against untreated emphysematous cells (3590 ± 167.5 μm</w:t>
      </w:r>
      <w:r w:rsidRPr="00A82DFC">
        <w:rPr>
          <w:vertAlign w:val="superscript"/>
        </w:rPr>
        <w:t>2</w:t>
      </w:r>
      <w:r w:rsidRPr="00A82DFC">
        <w:t> vs. 2926 ± 75.7 μm</w:t>
      </w:r>
      <w:r w:rsidRPr="00A82DFC">
        <w:rPr>
          <w:vertAlign w:val="superscript"/>
        </w:rPr>
        <w:t>2</w:t>
      </w:r>
      <w:r w:rsidRPr="00A82DFC">
        <w:t>; </w:t>
      </w:r>
      <w:r w:rsidRPr="00A82DFC">
        <w:rPr>
          <w:i/>
          <w:iCs/>
        </w:rPr>
        <w:t>p</w:t>
      </w:r>
      <w:r w:rsidRPr="00A82DFC">
        <w:t> = 0.0045), however, nitrofurantoin treatment was shown to significantly upregulate cell area in all treatment groups, excluding delayed 2 μg/mL treated fibroblasts (</w:t>
      </w:r>
      <w:hyperlink r:id="rId990" w:anchor="f0030" w:history="1">
        <w:r w:rsidRPr="00A82DFC">
          <w:rPr>
            <w:rStyle w:val="Hyperlink"/>
          </w:rPr>
          <w:t>Fig. 6</w:t>
        </w:r>
      </w:hyperlink>
      <w:r w:rsidRPr="00A82DFC">
        <w:t>A). Fibroblast cell area did not respond to nitrofurantoin treatment in a dose dependent manner, as observed in the cell motility results (</w:t>
      </w:r>
      <w:hyperlink r:id="rId991" w:anchor="f0025" w:history="1">
        <w:r w:rsidRPr="00A82DFC">
          <w:rPr>
            <w:rStyle w:val="Hyperlink"/>
          </w:rPr>
          <w:t>Fig. 5</w:t>
        </w:r>
      </w:hyperlink>
      <w:r w:rsidRPr="00A82DFC">
        <w:t>). However, unlike the non-dose dependent changes in migration speed, all fibroblasts displayed an approximately uniform increase in </w:t>
      </w:r>
      <w:hyperlink r:id="rId992" w:tooltip="Learn more about cell size from ScienceDirect's AI-generated Topic Pages" w:history="1">
        <w:r w:rsidRPr="00A82DFC">
          <w:rPr>
            <w:rStyle w:val="Hyperlink"/>
          </w:rPr>
          <w:t>cell size</w:t>
        </w:r>
      </w:hyperlink>
      <w:r w:rsidRPr="00A82DFC">
        <w:t> (between 3518 ± 115.6 and 3863 ± 127.8 μm</w:t>
      </w:r>
      <w:r w:rsidRPr="00A82DFC">
        <w:rPr>
          <w:vertAlign w:val="superscript"/>
        </w:rPr>
        <w:t>2</w:t>
      </w:r>
      <w:r w:rsidRPr="00A82DFC">
        <w:t>), except the delayed 2 μg/mL treated fibroblasts (3046 ± 89.7 μm</w:t>
      </w:r>
      <w:r w:rsidRPr="00A82DFC">
        <w:rPr>
          <w:vertAlign w:val="superscript"/>
        </w:rPr>
        <w:t>2</w:t>
      </w:r>
      <w:r w:rsidRPr="00A82DFC">
        <w:t xml:space="preserve">). Interestingly, the elevated cell size of nitrofurantoin treated </w:t>
      </w:r>
      <w:r w:rsidRPr="00A82DFC">
        <w:lastRenderedPageBreak/>
        <w:t>emphysematous fibroblasts was comparable to the size of healthy cells, suggesting that the nitrofurantoin treatment could be correcting aspects of diseased fibroblast behaviour. The increase in cell size is potentially priming the diseased fibroblasts to behave similarly to healthy fibroblasts, or alternatively, the drug may induce a proto-myofibroblastic or myofibroblastic phenotype that upregulates ECM protein deposition </w:t>
      </w:r>
      <w:hyperlink r:id="rId993" w:anchor="b0245" w:history="1">
        <w:r w:rsidRPr="00A82DFC">
          <w:rPr>
            <w:rStyle w:val="Hyperlink"/>
          </w:rPr>
          <w:t>[49]</w:t>
        </w:r>
      </w:hyperlink>
      <w:r w:rsidRPr="00A82DFC">
        <w:t>. A study by Uhal et al. </w:t>
      </w:r>
      <w:hyperlink r:id="rId994" w:anchor="b0265" w:history="1">
        <w:r w:rsidRPr="00A82DFC">
          <w:rPr>
            <w:rStyle w:val="Hyperlink"/>
          </w:rPr>
          <w:t>[53]</w:t>
        </w:r>
      </w:hyperlink>
      <w:r w:rsidRPr="00A82DFC">
        <w:t> that divided fibroblasts into a small, medium, and large populations based on cell size found that medium size fibroblasts had the greatest percentage of cells in the synthesis (S) and gap 2 (G2) phases of the cell cycle, where the cell prepares for mitosis, and therefore the greatest proliferation. Furthermore, only the large fibroblast population displayed α-smooth muscle actin (α-SMA), a marker of </w:t>
      </w:r>
      <w:hyperlink r:id="rId995" w:tooltip="Learn more about myofibroblast from ScienceDirect's AI-generated Topic Pages" w:history="1">
        <w:r w:rsidRPr="00A82DFC">
          <w:rPr>
            <w:rStyle w:val="Hyperlink"/>
          </w:rPr>
          <w:t>myofibroblast</w:t>
        </w:r>
      </w:hyperlink>
      <w:r w:rsidRPr="00A82DFC">
        <w:t> differentiation/fibroblast activation </w:t>
      </w:r>
      <w:hyperlink r:id="rId996" w:anchor="b0265" w:history="1">
        <w:r w:rsidRPr="00A82DFC">
          <w:rPr>
            <w:rStyle w:val="Hyperlink"/>
          </w:rPr>
          <w:t>[53]</w:t>
        </w:r>
      </w:hyperlink>
      <w:r w:rsidRPr="00A82DFC">
        <w:t>. This study indicates that the nitrofurantoin induced upregulation in cell size likely encourages proliferative and activated fibroblast phenotypes by increasing the proportion of fibroblasts that possess ‘large’ or ‘medium’ phenotypes. Additionally, the results of </w:t>
      </w:r>
      <w:hyperlink r:id="rId997" w:anchor="f0020" w:history="1">
        <w:r w:rsidRPr="00A82DFC">
          <w:rPr>
            <w:rStyle w:val="Hyperlink"/>
          </w:rPr>
          <w:t>Fig. 4</w:t>
        </w:r>
      </w:hyperlink>
      <w:r w:rsidRPr="00A82DFC">
        <w:t>A did not align with the changes in cell migration seen in </w:t>
      </w:r>
      <w:hyperlink r:id="rId998" w:anchor="f0030" w:history="1">
        <w:r w:rsidRPr="00A82DFC">
          <w:rPr>
            <w:rStyle w:val="Hyperlink"/>
          </w:rPr>
          <w:t>Fig. 6</w:t>
        </w:r>
      </w:hyperlink>
      <w:r w:rsidRPr="00A82DFC">
        <w:t>A, as the 20 μg/mL treatments failed to increase migration speed yet displayed the same increase in cell size as immediate 2 μg/mL or 10 μg/mL nitrofurantoin treatment. Although the cause of this discrepancy remains unclear, the differential response is potentially linked to cell size. For example, increased migration speed due to nitrofurantoin may only occur after cell size has increased, therefore the higher toxicity of the 20 μg/mL immediate and delayed treatments may have caused the increase in migration speed to be slowed due to cell stress. Furthermore, the increased migration speed of the 20 μg/mL treatment groups may become more apparent if given a longer </w:t>
      </w:r>
      <w:hyperlink r:id="rId999" w:tooltip="Learn more about incubation time from ScienceDirect's AI-generated Topic Pages" w:history="1">
        <w:r w:rsidRPr="00A82DFC">
          <w:rPr>
            <w:rStyle w:val="Hyperlink"/>
          </w:rPr>
          <w:t>incubation time</w:t>
        </w:r>
      </w:hyperlink>
      <w:r w:rsidRPr="00A82DFC">
        <w:t>.</w:t>
      </w:r>
    </w:p>
    <w:p w14:paraId="0BB2C068" w14:textId="73FCF919" w:rsidR="00A82DFC" w:rsidRPr="00A82DFC" w:rsidRDefault="00A82DFC" w:rsidP="00A82DFC"/>
    <w:p w14:paraId="638C1159" w14:textId="77777777" w:rsidR="00A82DFC" w:rsidRPr="00A82DFC" w:rsidRDefault="00A82DFC" w:rsidP="00A82DFC">
      <w:pPr>
        <w:numPr>
          <w:ilvl w:val="0"/>
          <w:numId w:val="42"/>
        </w:numPr>
      </w:pPr>
      <w:hyperlink r:id="rId1000" w:tgtFrame="_blank" w:tooltip="Download high-res image (326KB)" w:history="1">
        <w:r w:rsidRPr="00A82DFC">
          <w:rPr>
            <w:rStyle w:val="Hyperlink"/>
          </w:rPr>
          <w:t>Download: Download high-res image (326KB)</w:t>
        </w:r>
      </w:hyperlink>
    </w:p>
    <w:p w14:paraId="0F826CAF" w14:textId="77777777" w:rsidR="00A82DFC" w:rsidRPr="00A82DFC" w:rsidRDefault="00A82DFC" w:rsidP="00A82DFC">
      <w:pPr>
        <w:numPr>
          <w:ilvl w:val="0"/>
          <w:numId w:val="42"/>
        </w:numPr>
      </w:pPr>
      <w:hyperlink r:id="rId1001" w:tgtFrame="_blank" w:tooltip="Download full-size image" w:history="1">
        <w:r w:rsidRPr="00A82DFC">
          <w:rPr>
            <w:rStyle w:val="Hyperlink"/>
          </w:rPr>
          <w:t>Download: Download full-size image</w:t>
        </w:r>
      </w:hyperlink>
    </w:p>
    <w:p w14:paraId="199037E3" w14:textId="77777777" w:rsidR="00A82DFC" w:rsidRPr="00A82DFC" w:rsidRDefault="00A82DFC" w:rsidP="00A82DFC">
      <w:r w:rsidRPr="00A82DFC">
        <w:t>Fig. 6. Nitrofurantoin treatment alters fibroblast morphology by increasing cell area and decreasing roundness</w:t>
      </w:r>
      <w:r w:rsidRPr="00A82DFC">
        <w:rPr>
          <w:b/>
          <w:bCs/>
        </w:rPr>
        <w:t>.</w:t>
      </w:r>
      <w:r w:rsidRPr="00A82DFC">
        <w:t> Fibroblasts were tracked to determine the average 2-dimensional cell area and roundness of primary emphysematous fibroblasts over a 24 h time-lapse after nitrofurantoin treatment. (</w:t>
      </w:r>
      <w:r w:rsidRPr="00A82DFC">
        <w:rPr>
          <w:b/>
          <w:bCs/>
        </w:rPr>
        <w:t>A</w:t>
      </w:r>
      <w:r w:rsidRPr="00A82DFC">
        <w:t>) Mean cell area of fibroblasts was presented as mean ± SEM (displayed as red bars). (</w:t>
      </w:r>
      <w:r w:rsidRPr="00A82DFC">
        <w:rPr>
          <w:b/>
          <w:bCs/>
        </w:rPr>
        <w:t>B</w:t>
      </w:r>
      <w:r w:rsidRPr="00A82DFC">
        <w:t xml:space="preserve">) Mean </w:t>
      </w:r>
      <w:r w:rsidRPr="00A82DFC">
        <w:lastRenderedPageBreak/>
        <w:t>roundness of fibroblasts was presented as mean ± SEM (displayed as red bars). </w:t>
      </w:r>
      <w:r w:rsidRPr="00A82DFC">
        <w:rPr>
          <w:i/>
          <w:iCs/>
        </w:rPr>
        <w:t>n</w:t>
      </w:r>
      <w:r w:rsidRPr="00A82DFC">
        <w:t> &gt; 50 for WI-38 cells and </w:t>
      </w:r>
      <w:r w:rsidRPr="00A82DFC">
        <w:rPr>
          <w:i/>
          <w:iCs/>
        </w:rPr>
        <w:t>n</w:t>
      </w:r>
      <w:r w:rsidRPr="00A82DFC">
        <w:t> &gt; 250 for all primary cells (</w:t>
      </w:r>
      <w:r w:rsidRPr="00A82DFC">
        <w:rPr>
          <w:i/>
          <w:iCs/>
        </w:rPr>
        <w:t>n</w:t>
      </w:r>
      <w:r w:rsidRPr="00A82DFC">
        <w:t> &gt; 50 from each cell line), (* </w:t>
      </w:r>
      <w:r w:rsidRPr="00A82DFC">
        <w:rPr>
          <w:i/>
          <w:iCs/>
        </w:rPr>
        <w:t>p</w:t>
      </w:r>
      <w:r w:rsidRPr="00A82DFC">
        <w:t> &lt; 0.05, ** </w:t>
      </w:r>
      <w:r w:rsidRPr="00A82DFC">
        <w:rPr>
          <w:i/>
          <w:iCs/>
        </w:rPr>
        <w:t>p</w:t>
      </w:r>
      <w:r w:rsidRPr="00A82DFC">
        <w:t> &lt; 0.01, *** </w:t>
      </w:r>
      <w:r w:rsidRPr="00A82DFC">
        <w:rPr>
          <w:i/>
          <w:iCs/>
        </w:rPr>
        <w:t>p</w:t>
      </w:r>
      <w:r w:rsidRPr="00A82DFC">
        <w:t> &lt; 0.001, **** </w:t>
      </w:r>
      <w:r w:rsidRPr="00A82DFC">
        <w:rPr>
          <w:i/>
          <w:iCs/>
        </w:rPr>
        <w:t>p</w:t>
      </w:r>
      <w:r w:rsidRPr="00A82DFC">
        <w:t> &lt; 0.0001). Statistical analysis was performed using one-way ANOVA with Tukey’s multiple comparison post-test. (For interpretation of the references to colour in this figure legend, the reader is referred to the web version of this article.)</w:t>
      </w:r>
    </w:p>
    <w:p w14:paraId="4CBCCFCA" w14:textId="61ED5013" w:rsidR="00A82DFC" w:rsidRPr="00A82DFC" w:rsidRDefault="00A82DFC" w:rsidP="00A82DFC"/>
    <w:p w14:paraId="027C4770" w14:textId="77777777" w:rsidR="00A82DFC" w:rsidRPr="00A82DFC" w:rsidRDefault="00A82DFC" w:rsidP="00A82DFC">
      <w:pPr>
        <w:numPr>
          <w:ilvl w:val="0"/>
          <w:numId w:val="43"/>
        </w:numPr>
      </w:pPr>
      <w:hyperlink r:id="rId1002" w:tgtFrame="_blank" w:tooltip="Download high-res image (577KB)" w:history="1">
        <w:r w:rsidRPr="00A82DFC">
          <w:rPr>
            <w:rStyle w:val="Hyperlink"/>
          </w:rPr>
          <w:t>Download: Download high-res image (577KB)</w:t>
        </w:r>
      </w:hyperlink>
    </w:p>
    <w:p w14:paraId="74CD3900" w14:textId="77777777" w:rsidR="00A82DFC" w:rsidRPr="00A82DFC" w:rsidRDefault="00A82DFC" w:rsidP="00A82DFC">
      <w:pPr>
        <w:numPr>
          <w:ilvl w:val="0"/>
          <w:numId w:val="43"/>
        </w:numPr>
      </w:pPr>
      <w:hyperlink r:id="rId1003" w:tgtFrame="_blank" w:tooltip="Download full-size image" w:history="1">
        <w:r w:rsidRPr="00A82DFC">
          <w:rPr>
            <w:rStyle w:val="Hyperlink"/>
          </w:rPr>
          <w:t>Download: Download full-size image</w:t>
        </w:r>
      </w:hyperlink>
    </w:p>
    <w:p w14:paraId="0010A061" w14:textId="77777777" w:rsidR="00A82DFC" w:rsidRPr="00A82DFC" w:rsidRDefault="00A82DFC" w:rsidP="00A82DFC">
      <w:r w:rsidRPr="00A82DFC">
        <w:t>Fig. 7. Nitrofurantoin treatment reduced the expression of tenascin-C, </w:t>
      </w:r>
      <w:hyperlink r:id="rId1004" w:tooltip="Learn more about periostin from ScienceDirect's AI-generated Topic Pages" w:history="1">
        <w:r w:rsidRPr="00A82DFC">
          <w:rPr>
            <w:rStyle w:val="Hyperlink"/>
          </w:rPr>
          <w:t>periostin</w:t>
        </w:r>
      </w:hyperlink>
      <w:r w:rsidRPr="00A82DFC">
        <w:t> and </w:t>
      </w:r>
      <w:hyperlink r:id="rId1005" w:tooltip="Learn more about perlecan from ScienceDirect's AI-generated Topic Pages" w:history="1">
        <w:r w:rsidRPr="00A82DFC">
          <w:rPr>
            <w:rStyle w:val="Hyperlink"/>
          </w:rPr>
          <w:t>perlecan</w:t>
        </w:r>
      </w:hyperlink>
      <w:r w:rsidRPr="00A82DFC">
        <w:t> while raising </w:t>
      </w:r>
      <w:hyperlink r:id="rId1006" w:tooltip="Learn more about fibronectin from ScienceDirect's AI-generated Topic Pages" w:history="1">
        <w:r w:rsidRPr="00A82DFC">
          <w:rPr>
            <w:rStyle w:val="Hyperlink"/>
          </w:rPr>
          <w:t>fibronectin</w:t>
        </w:r>
      </w:hyperlink>
      <w:r w:rsidRPr="00A82DFC">
        <w:t> expression. The percentage change in deposition of the </w:t>
      </w:r>
      <w:hyperlink r:id="rId1007" w:tooltip="Learn more about ECM proteins from ScienceDirect's AI-generated Topic Pages" w:history="1">
        <w:r w:rsidRPr="00A82DFC">
          <w:rPr>
            <w:rStyle w:val="Hyperlink"/>
          </w:rPr>
          <w:t>ECM proteins</w:t>
        </w:r>
      </w:hyperlink>
      <w:r w:rsidRPr="00A82DFC">
        <w:t> (</w:t>
      </w:r>
      <w:r w:rsidRPr="00A82DFC">
        <w:rPr>
          <w:b/>
          <w:bCs/>
        </w:rPr>
        <w:t>A</w:t>
      </w:r>
      <w:r w:rsidRPr="00A82DFC">
        <w:t>) collagen-4, (</w:t>
      </w:r>
      <w:r w:rsidRPr="00A82DFC">
        <w:rPr>
          <w:b/>
          <w:bCs/>
        </w:rPr>
        <w:t>B</w:t>
      </w:r>
      <w:r w:rsidRPr="00A82DFC">
        <w:t>) </w:t>
      </w:r>
      <w:hyperlink r:id="rId1008" w:tooltip="Learn more about perlecan from ScienceDirect's AI-generated Topic Pages" w:history="1">
        <w:r w:rsidRPr="00A82DFC">
          <w:rPr>
            <w:rStyle w:val="Hyperlink"/>
          </w:rPr>
          <w:t>perlecan</w:t>
        </w:r>
      </w:hyperlink>
      <w:r w:rsidRPr="00A82DFC">
        <w:t>, (</w:t>
      </w:r>
      <w:r w:rsidRPr="00A82DFC">
        <w:rPr>
          <w:b/>
          <w:bCs/>
        </w:rPr>
        <w:t>C</w:t>
      </w:r>
      <w:r w:rsidRPr="00A82DFC">
        <w:t>) </w:t>
      </w:r>
      <w:hyperlink r:id="rId1009" w:tooltip="Learn more about fibronectin from ScienceDirect's AI-generated Topic Pages" w:history="1">
        <w:r w:rsidRPr="00A82DFC">
          <w:rPr>
            <w:rStyle w:val="Hyperlink"/>
          </w:rPr>
          <w:t>fibronectin</w:t>
        </w:r>
      </w:hyperlink>
      <w:r w:rsidRPr="00A82DFC">
        <w:t>, (</w:t>
      </w:r>
      <w:r w:rsidRPr="00A82DFC">
        <w:rPr>
          <w:b/>
          <w:bCs/>
        </w:rPr>
        <w:t>D</w:t>
      </w:r>
      <w:r w:rsidRPr="00A82DFC">
        <w:t>) tenascin-C, (</w:t>
      </w:r>
      <w:r w:rsidRPr="00A82DFC">
        <w:rPr>
          <w:b/>
          <w:bCs/>
        </w:rPr>
        <w:t>E</w:t>
      </w:r>
      <w:r w:rsidRPr="00A82DFC">
        <w:t>) </w:t>
      </w:r>
      <w:hyperlink r:id="rId1010" w:tooltip="Learn more about periostin from ScienceDirect's AI-generated Topic Pages" w:history="1">
        <w:r w:rsidRPr="00A82DFC">
          <w:rPr>
            <w:rStyle w:val="Hyperlink"/>
          </w:rPr>
          <w:t>periostin</w:t>
        </w:r>
      </w:hyperlink>
      <w:r w:rsidRPr="00A82DFC">
        <w:t> by primary emphysematous fibroblasts after nitrofurantoin treatment. Data is represented as % change in </w:t>
      </w:r>
      <w:hyperlink r:id="rId1011" w:tooltip="Learn more about ECM protein from ScienceDirect's AI-generated Topic Pages" w:history="1">
        <w:r w:rsidRPr="00A82DFC">
          <w:rPr>
            <w:rStyle w:val="Hyperlink"/>
          </w:rPr>
          <w:t>ECM protein</w:t>
        </w:r>
      </w:hyperlink>
      <w:r w:rsidRPr="00A82DFC">
        <w:t> expression where 100 % represents the average </w:t>
      </w:r>
      <w:hyperlink r:id="rId1012" w:tooltip="Learn more about protein expression from ScienceDirect's AI-generated Topic Pages" w:history="1">
        <w:r w:rsidRPr="00A82DFC">
          <w:rPr>
            <w:rStyle w:val="Hyperlink"/>
          </w:rPr>
          <w:t>protein expression</w:t>
        </w:r>
      </w:hyperlink>
      <w:r w:rsidRPr="00A82DFC">
        <w:t> of untreated primary emphysematous fibroblasts. Data is displayed as mean ± SEM, </w:t>
      </w:r>
      <w:r w:rsidRPr="00A82DFC">
        <w:rPr>
          <w:i/>
          <w:iCs/>
        </w:rPr>
        <w:t>n</w:t>
      </w:r>
      <w:r w:rsidRPr="00A82DFC">
        <w:t> = 5 for all treatments with each cell line represented as a point, * Indicates a treatment group is significantly different from control (100 % </w:t>
      </w:r>
      <w:hyperlink r:id="rId1013" w:tooltip="Learn more about ECM protein from ScienceDirect's AI-generated Topic Pages" w:history="1">
        <w:r w:rsidRPr="00A82DFC">
          <w:rPr>
            <w:rStyle w:val="Hyperlink"/>
          </w:rPr>
          <w:t>ECM protein</w:t>
        </w:r>
      </w:hyperlink>
      <w:r w:rsidRPr="00A82DFC">
        <w:t> expression; * </w:t>
      </w:r>
      <w:r w:rsidRPr="00A82DFC">
        <w:rPr>
          <w:i/>
          <w:iCs/>
        </w:rPr>
        <w:t>p</w:t>
      </w:r>
      <w:r w:rsidRPr="00A82DFC">
        <w:t> &lt; 0.05). Statistical analysis was determined by one-way ANOVA with Tukey’s multiple comparison post-test.</w:t>
      </w:r>
    </w:p>
    <w:p w14:paraId="18E55885" w14:textId="77777777" w:rsidR="00A82DFC" w:rsidRPr="00A82DFC" w:rsidRDefault="00A82DFC" w:rsidP="00A82DFC">
      <w:r w:rsidRPr="00A82DFC">
        <w:t>Changes in fibroblast cell size due to nitrofurantoin treatment were mirrored in the fibroblast mean roundness (</w:t>
      </w:r>
      <w:hyperlink r:id="rId1014" w:anchor="f0030" w:history="1">
        <w:r w:rsidRPr="00A82DFC">
          <w:rPr>
            <w:rStyle w:val="Hyperlink"/>
          </w:rPr>
          <w:t>Fig. 6</w:t>
        </w:r>
      </w:hyperlink>
      <w:r w:rsidRPr="00A82DFC">
        <w:t>B) as WI-38 fibroblasts had significantly lower roundness when compared against untreated emphysematous fibroblasts (0.18 ± 0.004 vs. 0.22 ± 0.004; </w:t>
      </w:r>
      <w:r w:rsidRPr="00A82DFC">
        <w:rPr>
          <w:i/>
          <w:iCs/>
        </w:rPr>
        <w:t>p</w:t>
      </w:r>
      <w:r w:rsidRPr="00A82DFC">
        <w:t xml:space="preserve"> &lt; 0.0001). Furthermore, all </w:t>
      </w:r>
      <w:r w:rsidRPr="00A82DFC">
        <w:lastRenderedPageBreak/>
        <w:t>fibroblasts treated with nitrofurantoin displayed significantly lower roundness compared to untreated diseased cells. As with cell size (</w:t>
      </w:r>
      <w:hyperlink r:id="rId1015" w:anchor="f0030" w:history="1">
        <w:r w:rsidRPr="00A82DFC">
          <w:rPr>
            <w:rStyle w:val="Hyperlink"/>
          </w:rPr>
          <w:t>Fig. 6</w:t>
        </w:r>
      </w:hyperlink>
      <w:r w:rsidRPr="00A82DFC">
        <w:t>A), the decreased mean roundness of nitrofurantoin treated cells resulted in diseased cells of comparable morphology to healthy fibroblasts, in terms of roundness. Interestingly, the immediate treatment 2 μg/mL fibroblasts and delayed treatment 2 μg/mL fibroblasts displayed a significant difference as the delayed treatment group displayed higher roundness than the standard treatment group (0.18 ± 0.003 vs. 0.20 ± 0.003; </w:t>
      </w:r>
      <w:r w:rsidRPr="00A82DFC">
        <w:rPr>
          <w:i/>
          <w:iCs/>
        </w:rPr>
        <w:t>p</w:t>
      </w:r>
      <w:r w:rsidRPr="00A82DFC">
        <w:t> = 0.042). This difference was likely due to the low dosage of the delayed 2 μg/mL treatment group requiring a longer incubation time to alter fibroblast roundness. As was observed in the motility and cell area results (</w:t>
      </w:r>
      <w:hyperlink r:id="rId1016" w:anchor="f0025" w:history="1">
        <w:r w:rsidRPr="00A82DFC">
          <w:rPr>
            <w:rStyle w:val="Hyperlink"/>
          </w:rPr>
          <w:t>Fig. 5</w:t>
        </w:r>
      </w:hyperlink>
      <w:r w:rsidRPr="00A82DFC">
        <w:t>A, 6A), no dose dependency was found in the mean roundness of nitrofurantoin treated fibroblasts. A high roundness value alongside a lower cell area can be associated with a quiescent, deactivated fibroblast phenotype </w:t>
      </w:r>
      <w:hyperlink r:id="rId1017" w:anchor="b0270" w:history="1">
        <w:r w:rsidRPr="00A82DFC">
          <w:rPr>
            <w:rStyle w:val="Hyperlink"/>
          </w:rPr>
          <w:t>[54]</w:t>
        </w:r>
      </w:hyperlink>
      <w:r w:rsidRPr="00A82DFC">
        <w:t>, therefore, the decreased roundness of fibroblasts after nitrofurantoin treatment supports the cell motility (</w:t>
      </w:r>
      <w:hyperlink r:id="rId1018" w:anchor="f0020" w:history="1">
        <w:r w:rsidRPr="00A82DFC">
          <w:rPr>
            <w:rStyle w:val="Hyperlink"/>
          </w:rPr>
          <w:t>Fig. 4</w:t>
        </w:r>
      </w:hyperlink>
      <w:r w:rsidRPr="00A82DFC">
        <w:t>A) results by further indicating that nitrofurantoin stimulates fibroblasts to enter an activated, potentially myofibroblastic phenotype. Notably, nitrofurantoin could exert a corrective effect on emphysematous fibroblasts morphology by restoring the cell size and roundness to that of a healthy fibroblast. Correcting fibroblast morphology indicates that the cellular cytoskeleton has been altered, potentially facilitating ECM repair by improving the ECM homeostatic capability of the diseased cells after treatment. Together, the changes to both cell two-dimensional area and roundness support the notion that the nitrofurantoin could be inducing an activated phenotype in emphysematous fibroblasts.</w:t>
      </w:r>
    </w:p>
    <w:p w14:paraId="3181B166" w14:textId="77777777" w:rsidR="00A82DFC" w:rsidRPr="00A82DFC" w:rsidRDefault="00A82DFC" w:rsidP="00A82DFC">
      <w:r w:rsidRPr="00A82DFC">
        <w:t>3.4. Emphysematous fibroblast ECM protein deposition largely unaffected by nitrofurantoin treatment</w:t>
      </w:r>
    </w:p>
    <w:p w14:paraId="577F5756" w14:textId="77777777" w:rsidR="00A82DFC" w:rsidRPr="00A82DFC" w:rsidRDefault="00A82DFC" w:rsidP="00A82DFC">
      <w:r w:rsidRPr="00A82DFC">
        <w:t>Relative ECM protein deposition was quantified using ECM ELISA 72 h after immediate nitrofurantoin application and 48 h after delayed nitrofurantoin application to examine the effect of treatment on emphysematous fibroblast ECM protein deposition. Cells were seeded on a collagen-1 coating to improve cell adherence and to promote fibroblast function </w:t>
      </w:r>
      <w:hyperlink r:id="rId1019" w:anchor="b0275" w:history="1">
        <w:r w:rsidRPr="00A82DFC">
          <w:rPr>
            <w:rStyle w:val="Hyperlink"/>
          </w:rPr>
          <w:t>[55]</w:t>
        </w:r>
      </w:hyperlink>
      <w:r w:rsidRPr="00A82DFC">
        <w:t>, and additionally, all fibroblasts were stimulated with both TNF-α and TGF-β at 2 ng/mL to further induce ECM deposition. All data is displayed as the relative percentage change in ECM protein deposition compared against the ECM protein deposition of untreated diseased fibroblasts. The </w:t>
      </w:r>
      <w:hyperlink r:id="rId1020" w:tooltip="Learn more about ECM proteins from ScienceDirect's AI-generated Topic Pages" w:history="1">
        <w:r w:rsidRPr="00A82DFC">
          <w:rPr>
            <w:rStyle w:val="Hyperlink"/>
          </w:rPr>
          <w:t>ECM proteins</w:t>
        </w:r>
      </w:hyperlink>
      <w:r w:rsidRPr="00A82DFC">
        <w:t> collagen-IV, perlecan, tenascin-C, periostin and fibronectin were selected for analysis as they perform a range of functions withing the lung ECM. For example, collagen-IV and fibronectin act as structural proteins, perlecan and periostin act as signalling proteins, whereas tenascin-C, fibronectin and periostin all influence dynamic cellular activity, such as adhesion and proliferation </w:t>
      </w:r>
      <w:hyperlink r:id="rId1021" w:anchor="b0280" w:history="1">
        <w:r w:rsidRPr="00A82DFC">
          <w:rPr>
            <w:rStyle w:val="Hyperlink"/>
          </w:rPr>
          <w:t>[56]</w:t>
        </w:r>
      </w:hyperlink>
      <w:r w:rsidRPr="00A82DFC">
        <w:t>, </w:t>
      </w:r>
      <w:hyperlink r:id="rId1022" w:anchor="b0285" w:history="1">
        <w:r w:rsidRPr="00A82DFC">
          <w:rPr>
            <w:rStyle w:val="Hyperlink"/>
          </w:rPr>
          <w:t>[57]</w:t>
        </w:r>
      </w:hyperlink>
      <w:r w:rsidRPr="00A82DFC">
        <w:t>, </w:t>
      </w:r>
      <w:hyperlink r:id="rId1023" w:anchor="b0290" w:history="1">
        <w:r w:rsidRPr="00A82DFC">
          <w:rPr>
            <w:rStyle w:val="Hyperlink"/>
          </w:rPr>
          <w:t>[58]</w:t>
        </w:r>
      </w:hyperlink>
      <w:r w:rsidRPr="00A82DFC">
        <w:t>, </w:t>
      </w:r>
      <w:hyperlink r:id="rId1024" w:anchor="b0295" w:history="1">
        <w:r w:rsidRPr="00A82DFC">
          <w:rPr>
            <w:rStyle w:val="Hyperlink"/>
          </w:rPr>
          <w:t>[59]</w:t>
        </w:r>
      </w:hyperlink>
      <w:r w:rsidRPr="00A82DFC">
        <w:t>.</w:t>
      </w:r>
    </w:p>
    <w:p w14:paraId="4B46583B" w14:textId="77777777" w:rsidR="00A82DFC" w:rsidRPr="00A82DFC" w:rsidRDefault="00A82DFC" w:rsidP="00A82DFC">
      <w:r w:rsidRPr="00A82DFC">
        <w:t>Collagen-IV deposition was found to be unaffected by nitrofurantoin treatment regardless of treatment group, despite the extreme variability in collagen-IV expression for the immediate and delayed 20 μg/mL treatment groups (</w:t>
      </w:r>
      <w:hyperlink r:id="rId1025" w:anchor="f0035" w:history="1">
        <w:r w:rsidRPr="00A82DFC">
          <w:rPr>
            <w:rStyle w:val="Hyperlink"/>
          </w:rPr>
          <w:t>Fig. 7</w:t>
        </w:r>
      </w:hyperlink>
      <w:r w:rsidRPr="00A82DFC">
        <w:t>A). The wide range of collagen-IV expression from the two 20 μg/mL treatment groups is most likely caused by the inherent variability of primary cells. Furthermore, nitrofurantoin treatment did not cause a significant difference in collagen-IV treatment when compared against the collagen-IV expression of untreated cells. Perlecan expression remained consistent regardless of nitrofurantoin dosage or treatment method (</w:t>
      </w:r>
      <w:hyperlink r:id="rId1026" w:anchor="f0035" w:history="1">
        <w:r w:rsidRPr="00A82DFC">
          <w:rPr>
            <w:rStyle w:val="Hyperlink"/>
          </w:rPr>
          <w:t>Fig. 7</w:t>
        </w:r>
      </w:hyperlink>
      <w:r w:rsidRPr="00A82DFC">
        <w:t>B), except for immediate 20 μg/mL nitrofurantoin treatment inducing a reduction in perlecan expression compared to untreated fibroblasts, potentially due to the cytotoxicity of nitrofurantoin at a concentration of 20 μg/mL. However, the 20 μg/mL delayed treatment group did not significantly lower the emphysematous fibroblast perlecan expression. Likewise, nitrofurantoin produced a similar pattern of tenascin-C expression as the ECM </w:t>
      </w:r>
      <w:hyperlink r:id="rId1027" w:tooltip="Learn more about protein expression from ScienceDirect's AI-generated Topic Pages" w:history="1">
        <w:r w:rsidRPr="00A82DFC">
          <w:rPr>
            <w:rStyle w:val="Hyperlink"/>
          </w:rPr>
          <w:t>protein expression</w:t>
        </w:r>
      </w:hyperlink>
      <w:r w:rsidRPr="00A82DFC">
        <w:t> was unchanged by all treatment groups, excluding immediate 20 μg/mL treatment which was shown to significantly lower tenascin-C expression (</w:t>
      </w:r>
      <w:hyperlink r:id="rId1028" w:anchor="f0035" w:history="1">
        <w:r w:rsidRPr="00A82DFC">
          <w:rPr>
            <w:rStyle w:val="Hyperlink"/>
          </w:rPr>
          <w:t>Fig. 7</w:t>
        </w:r>
      </w:hyperlink>
      <w:r w:rsidRPr="00A82DFC">
        <w:t xml:space="preserve">C). Periostin expression was again similar to that of tenascin-C and perlecan, as all 2 </w:t>
      </w:r>
      <w:r w:rsidRPr="00A82DFC">
        <w:lastRenderedPageBreak/>
        <w:t>and 10 μg/mL nitrofurantoin treatment groups did not significantly alter periostin production. However, both immediate and delayed 20 μg/mL nitrofurantoin treatment groups significantly reduced periostin expression (</w:t>
      </w:r>
      <w:hyperlink r:id="rId1029" w:anchor="f0035" w:history="1">
        <w:r w:rsidRPr="00A82DFC">
          <w:rPr>
            <w:rStyle w:val="Hyperlink"/>
          </w:rPr>
          <w:t>Fig. 7</w:t>
        </w:r>
      </w:hyperlink>
      <w:r w:rsidRPr="00A82DFC">
        <w:t>D).</w:t>
      </w:r>
    </w:p>
    <w:p w14:paraId="64B3AF0A" w14:textId="77777777" w:rsidR="00A82DFC" w:rsidRPr="00A82DFC" w:rsidRDefault="00A82DFC" w:rsidP="00A82DFC">
      <w:r w:rsidRPr="00A82DFC">
        <w:t>Unlike other </w:t>
      </w:r>
      <w:hyperlink r:id="rId1030" w:tooltip="Learn more about ECM proteins from ScienceDirect's AI-generated Topic Pages" w:history="1">
        <w:r w:rsidRPr="00A82DFC">
          <w:rPr>
            <w:rStyle w:val="Hyperlink"/>
          </w:rPr>
          <w:t>ECM proteins</w:t>
        </w:r>
      </w:hyperlink>
      <w:r w:rsidRPr="00A82DFC">
        <w:t> examined in this study, the expression of fibronectin was significantly increased by all delayed nitrofurantoin treatment groups and by the 20 μg/mL immediate treatment group (</w:t>
      </w:r>
      <w:hyperlink r:id="rId1031" w:anchor="f0035" w:history="1">
        <w:r w:rsidRPr="00A82DFC">
          <w:rPr>
            <w:rStyle w:val="Hyperlink"/>
          </w:rPr>
          <w:t>Fig. 7</w:t>
        </w:r>
      </w:hyperlink>
      <w:r w:rsidRPr="00A82DFC">
        <w:t>E). Fibronectin plays an essential role in wound repair and is a relatively ubiquitous protein throughout the body’s ECM </w:t>
      </w:r>
      <w:hyperlink r:id="rId1032" w:anchor="b0300" w:history="1">
        <w:r w:rsidRPr="00A82DFC">
          <w:rPr>
            <w:rStyle w:val="Hyperlink"/>
          </w:rPr>
          <w:t>[60]</w:t>
        </w:r>
      </w:hyperlink>
      <w:r w:rsidRPr="00A82DFC">
        <w:t>, </w:t>
      </w:r>
      <w:hyperlink r:id="rId1033" w:anchor="b0305" w:history="1">
        <w:r w:rsidRPr="00A82DFC">
          <w:rPr>
            <w:rStyle w:val="Hyperlink"/>
          </w:rPr>
          <w:t>[61]</w:t>
        </w:r>
      </w:hyperlink>
      <w:r w:rsidRPr="00A82DFC">
        <w:t>. Notably, lung fibronectin volume is known to increase during emphysema, however, this only occurs in the small airways of the lung, whereas the parenchyma and large airways do not display altered ECM composition in terms of fibronectin </w:t>
      </w:r>
      <w:hyperlink r:id="rId1034" w:anchor="b0310" w:history="1">
        <w:r w:rsidRPr="00A82DFC">
          <w:rPr>
            <w:rStyle w:val="Hyperlink"/>
          </w:rPr>
          <w:t>[62]</w:t>
        </w:r>
      </w:hyperlink>
      <w:r w:rsidRPr="00A82DFC">
        <w:t>. The increase in fibronectin deposition is highly important to ECM repair as fibronectin is linked to the expression of pro-fibrotic genes that could further support ECM repair activity in fibroblasts </w:t>
      </w:r>
      <w:hyperlink r:id="rId1035" w:anchor="b0315" w:history="1">
        <w:r w:rsidRPr="00A82DFC">
          <w:rPr>
            <w:rStyle w:val="Hyperlink"/>
          </w:rPr>
          <w:t>[63]</w:t>
        </w:r>
      </w:hyperlink>
      <w:r w:rsidRPr="00A82DFC">
        <w:t>. The increased production of fibronectin may indicate that nitrofurantoin indirectly causes pulmonary fibrosis through fibroblast-fibronectin interactions that alter fibroblast dynamic cellular activity by upregulating ECM repair. Nitrofurantoin treatment was only found to alter ECM protein expressions when treated with 20 μg/mL, except for fibronectin.</w:t>
      </w:r>
    </w:p>
    <w:p w14:paraId="5C4F0A24" w14:textId="77777777" w:rsidR="00A82DFC" w:rsidRPr="00A82DFC" w:rsidRDefault="00A82DFC" w:rsidP="00A82DFC">
      <w:r w:rsidRPr="00A82DFC">
        <w:t>The consistent pattern of significantly reductions in ECM protein deposition only after immediate or delayed 20 μg/mL nitrofurantoin treatment is most likely indicative of a reduction in ECM protein deposition due to cell stress caused by nitrofurantoin cytotoxicity. A reduction in cell viability due to the low nitrofurantoin IC80 of PHLF cells is more likely to have limited ECM protein production than a downregulation in ECM protein expression after nitrofurantoin treatment. Moreover, the unchanged collagen-IV, periostin, perlecan and tenascin-C expression raises further questions about the mechanism used by nitrofurantoin to cause lung fibrosis in patients, as fibroblasts in a fibrotic lung would be expected to have upregulated deposition of a range of ECM proteins. These ECM ELISA results differ from the migration and morphology findings (</w:t>
      </w:r>
      <w:hyperlink r:id="rId1036" w:anchor="f0020" w:history="1">
        <w:r w:rsidRPr="00A82DFC">
          <w:rPr>
            <w:rStyle w:val="Hyperlink"/>
          </w:rPr>
          <w:t>Fig. 4</w:t>
        </w:r>
      </w:hyperlink>
      <w:r w:rsidRPr="00A82DFC">
        <w:t>, </w:t>
      </w:r>
      <w:hyperlink r:id="rId1037" w:anchor="f0030" w:history="1">
        <w:r w:rsidRPr="00A82DFC">
          <w:rPr>
            <w:rStyle w:val="Hyperlink"/>
          </w:rPr>
          <w:t>Fig. 6</w:t>
        </w:r>
      </w:hyperlink>
      <w:r w:rsidRPr="00A82DFC">
        <w:t>) that suggest nitrofurantoin treatment induces an activated fibroblast phenotype that consequently stimulates ECM repair; however, the ECM ELISA results did not show that nitrofurantoin treatment would alter ECM maintenance in the emphysematous lung. Nitrofurantoin induced lung fibrosis may require a longer nitrofurantoin incubation to be modelled, as lung fibrosis is typically found in patients that are taking the drug for extended periods of time as prophylactic </w:t>
      </w:r>
      <w:hyperlink r:id="rId1038" w:anchor="b0100" w:history="1">
        <w:r w:rsidRPr="00A82DFC">
          <w:rPr>
            <w:rStyle w:val="Hyperlink"/>
          </w:rPr>
          <w:t>[20]</w:t>
        </w:r>
      </w:hyperlink>
      <w:r w:rsidRPr="00A82DFC">
        <w:t>, </w:t>
      </w:r>
      <w:hyperlink r:id="rId1039" w:anchor="b0105" w:history="1">
        <w:r w:rsidRPr="00A82DFC">
          <w:rPr>
            <w:rStyle w:val="Hyperlink"/>
          </w:rPr>
          <w:t>[21]</w:t>
        </w:r>
      </w:hyperlink>
      <w:r w:rsidRPr="00A82DFC">
        <w:t>. Furthermore, nitrofurantoin induced pulmonary fibrosis may be the result of complex interactions between multiple lung cell populations, rather than just lung fibroblasts, and would therefore require more complex co-culture-based models of the lung to be replicated </w:t>
      </w:r>
      <w:r w:rsidRPr="00A82DFC">
        <w:rPr>
          <w:i/>
          <w:iCs/>
        </w:rPr>
        <w:t>in vitro.</w:t>
      </w:r>
      <w:r w:rsidRPr="00A82DFC">
        <w:t> Although the ECM ELISA performed for this study did not find an increase in collagen-IV, perlecan, periostin or tenascin-C production, nitrofurantoin may primarily upregulate the production of other ECM proteins such as fibronectin and others that were not examined in this study. Alternatively, nitrofurantoin could upregulate fibroblast organisation of the ECM by stimulating behaviours that raise ECM stiffness without altering ECM protein deposition, such as ECM </w:t>
      </w:r>
      <w:hyperlink r:id="rId1040" w:tooltip="Learn more about protein crosslinking from ScienceDirect's AI-generated Topic Pages" w:history="1">
        <w:r w:rsidRPr="00A82DFC">
          <w:rPr>
            <w:rStyle w:val="Hyperlink"/>
          </w:rPr>
          <w:t>protein crosslinking</w:t>
        </w:r>
      </w:hyperlink>
      <w:r w:rsidRPr="00A82DFC">
        <w:t> </w:t>
      </w:r>
      <w:hyperlink r:id="rId1041" w:anchor="b0320" w:history="1">
        <w:r w:rsidRPr="00A82DFC">
          <w:rPr>
            <w:rStyle w:val="Hyperlink"/>
          </w:rPr>
          <w:t>[64]</w:t>
        </w:r>
      </w:hyperlink>
      <w:r w:rsidRPr="00A82DFC">
        <w:t>.</w:t>
      </w:r>
    </w:p>
    <w:p w14:paraId="5F44FC6A" w14:textId="77777777" w:rsidR="00A82DFC" w:rsidRPr="00A82DFC" w:rsidRDefault="00A82DFC" w:rsidP="00A82DFC">
      <w:r w:rsidRPr="00A82DFC">
        <w:t>4. Conclusion</w:t>
      </w:r>
    </w:p>
    <w:p w14:paraId="74945994" w14:textId="77777777" w:rsidR="00A82DFC" w:rsidRPr="00A82DFC" w:rsidRDefault="00A82DFC" w:rsidP="00A82DFC">
      <w:r w:rsidRPr="00A82DFC">
        <w:t xml:space="preserve">The results suggest that nitrofurantoin holds promise as an innovative treatment for emphysema; however, its potential is impeded by associated toxicity. Additionally, the mechanism through which nitrofurantoin promotes extracellular matrix (ECM) production in fibroblasts remains unclear, posing limitations to its therapeutic viability. While nitrofurantoin did not demonstrate an increase in overall ECM deposition (excluding fibronectin), it may enhance the organization of emphysematous ECM protein deposition by inducing an activated phenotype in lung fibroblasts. This activation could lead to improved ECM organization without necessarily upregulating ECM deposition, such as through ECM proteins cross-linking. The findings from this research indicate that low-dose nitrofurantoin </w:t>
      </w:r>
      <w:r w:rsidRPr="00A82DFC">
        <w:lastRenderedPageBreak/>
        <w:t>could serve as a promising treatment for emphysema, provided that the </w:t>
      </w:r>
      <w:hyperlink r:id="rId1042" w:tooltip="Learn more about drug's cytotoxic from ScienceDirect's AI-generated Topic Pages" w:history="1">
        <w:r w:rsidRPr="00A82DFC">
          <w:rPr>
            <w:rStyle w:val="Hyperlink"/>
          </w:rPr>
          <w:t>drug's cytotoxic</w:t>
        </w:r>
      </w:hyperlink>
      <w:r w:rsidRPr="00A82DFC">
        <w:t> effects are mitigated, potentially through the exploration of innovative </w:t>
      </w:r>
      <w:hyperlink r:id="rId1043" w:tooltip="Learn more about pharmaceutical formulation from ScienceDirect's AI-generated Topic Pages" w:history="1">
        <w:r w:rsidRPr="00A82DFC">
          <w:rPr>
            <w:rStyle w:val="Hyperlink"/>
          </w:rPr>
          <w:t>pharmaceutical formulation</w:t>
        </w:r>
      </w:hyperlink>
      <w:r w:rsidRPr="00A82DFC">
        <w:t> strategies. Additional investigations are necessary to explore the impact of a wider spectrum of nitrofurantoin concentrations, duration and dosing schedule on both </w:t>
      </w:r>
      <w:r w:rsidRPr="00A82DFC">
        <w:rPr>
          <w:i/>
          <w:iCs/>
        </w:rPr>
        <w:t>in vitro</w:t>
      </w:r>
      <w:r w:rsidRPr="00A82DFC">
        <w:t> and </w:t>
      </w:r>
      <w:r w:rsidRPr="00A82DFC">
        <w:rPr>
          <w:i/>
          <w:iCs/>
        </w:rPr>
        <w:t>in vivo</w:t>
      </w:r>
      <w:r w:rsidRPr="00A82DFC">
        <w:t> models to better understand the impact of nitrofurantoin on fibroblast viability and motility.</w:t>
      </w:r>
    </w:p>
    <w:p w14:paraId="3C68BE9D" w14:textId="77777777" w:rsidR="00A82DFC" w:rsidRPr="00A82DFC" w:rsidRDefault="00A82DFC" w:rsidP="00A82DFC">
      <w:pPr>
        <w:rPr>
          <w:lang w:val="en"/>
        </w:rPr>
      </w:pPr>
      <w:r w:rsidRPr="00A82DFC">
        <w:rPr>
          <w:lang w:val="en"/>
        </w:rPr>
        <w:t>Abstract</w:t>
      </w:r>
    </w:p>
    <w:p w14:paraId="218C91A5" w14:textId="77777777" w:rsidR="00A82DFC" w:rsidRDefault="00A82DFC" w:rsidP="00A82DFC">
      <w:r w:rsidRPr="00A82DFC">
        <w:rPr>
          <w:lang w:val="en"/>
        </w:rPr>
        <w:t>The escalating adoption of laparoscopic surgical techniques has demonstrated their capacity to yield improved clinical outcomes. However, concomitant with the advantages of this minimally invasive approach, certain adverse complications have been reported. In this report, we present a noteworthy case involving a 72-year-old male patient who underwent laparoscopic inguinal hernia repair. The surgical procedure proceeded without noteworthy complications, and the patient maintained hemodynamic stability throughout. However, the post-anesthetic recovery was compromised by the onset of subcutaneous emphysema and bilateral tension pneumothorax. Immediate intervention was imperative, prompting the performance of an emergent needle thoracostomy, subsequently followed by the implementation of a closed drainage system within the thoracic cavity. These interventions proved efficacious in mitigating the patient's distressing symptoms. Although pneumothorax complications in the context of laparoscopic surgery are infrequent, it is imperative for anesthetists to remain vigilant regarding the potential occurrence of subcutaneous emphysema and pneumothorax in the perioperative period. This case underscores the significance of meticulous perioperative monitoring and rapid intervention, particularly in laparoscopic procedures, where the insufflation of carbon dioxide into the abdominal cavity can predispose patients to these rare yet potentially life-threatening complications. Heightened awareness among healthcare providers regarding the possibility of such events is pivotal in ensuring the safety and well-being of surgical patients.</w:t>
      </w:r>
    </w:p>
    <w:p w14:paraId="78A1D3D4" w14:textId="77777777" w:rsidR="00A82DFC" w:rsidRPr="00A82DFC" w:rsidRDefault="00A82DFC" w:rsidP="00A82DFC">
      <w:r w:rsidRPr="00A82DFC">
        <w:t>1. Introduction</w:t>
      </w:r>
    </w:p>
    <w:p w14:paraId="7348530A" w14:textId="77777777" w:rsidR="00A82DFC" w:rsidRPr="00A82DFC" w:rsidRDefault="00A82DFC" w:rsidP="00A82DFC">
      <w:r w:rsidRPr="00A82DFC">
        <w:t>Nowadays, laparoscopic surgical techniques have become widely adopted as a minimally invasive approach for the treatment of inguinal hernia. Compared to conventional open surgery, it offers numerous benefits, including reduced blood loss and faster recovery for patients [</w:t>
      </w:r>
      <w:hyperlink r:id="rId1044" w:anchor="bib1" w:history="1">
        <w:r w:rsidRPr="00A82DFC">
          <w:rPr>
            <w:rStyle w:val="Hyperlink"/>
          </w:rPr>
          <w:t>1</w:t>
        </w:r>
      </w:hyperlink>
      <w:r w:rsidRPr="00A82DFC">
        <w:t>,</w:t>
      </w:r>
      <w:hyperlink r:id="rId1045" w:anchor="bib2" w:history="1">
        <w:r w:rsidRPr="00A82DFC">
          <w:rPr>
            <w:rStyle w:val="Hyperlink"/>
          </w:rPr>
          <w:t>2</w:t>
        </w:r>
      </w:hyperlink>
      <w:r w:rsidRPr="00A82DFC">
        <w:t>]. However, despite its advantages, this surgical method can also lead to complications, such as abdominal visceral injuries, vascular injuries, air embolism, cardiac arrhythmia, and abdominal wall injuries, among others [</w:t>
      </w:r>
      <w:hyperlink r:id="rId1046" w:anchor="bib3" w:history="1">
        <w:r w:rsidRPr="00A82DFC">
          <w:rPr>
            <w:rStyle w:val="Hyperlink"/>
          </w:rPr>
          <w:t>[3]</w:t>
        </w:r>
      </w:hyperlink>
      <w:r w:rsidRPr="00A82DFC">
        <w:t>, </w:t>
      </w:r>
      <w:hyperlink r:id="rId1047" w:anchor="bib4" w:history="1">
        <w:r w:rsidRPr="00A82DFC">
          <w:rPr>
            <w:rStyle w:val="Hyperlink"/>
          </w:rPr>
          <w:t>[4]</w:t>
        </w:r>
      </w:hyperlink>
      <w:r w:rsidRPr="00A82DFC">
        <w:t>, </w:t>
      </w:r>
      <w:hyperlink r:id="rId1048" w:anchor="bib5" w:history="1">
        <w:r w:rsidRPr="00A82DFC">
          <w:rPr>
            <w:rStyle w:val="Hyperlink"/>
          </w:rPr>
          <w:t>[5]</w:t>
        </w:r>
      </w:hyperlink>
      <w:r w:rsidRPr="00A82DFC">
        <w:t>, </w:t>
      </w:r>
      <w:hyperlink r:id="rId1049" w:anchor="bib6" w:history="1">
        <w:r w:rsidRPr="00A82DFC">
          <w:rPr>
            <w:rStyle w:val="Hyperlink"/>
          </w:rPr>
          <w:t>[6]</w:t>
        </w:r>
      </w:hyperlink>
      <w:r w:rsidRPr="00A82DFC">
        <w:t>]. Among these, pneumothorax is a relatively rare but severe and potentially fatal complication that the anesthesiologists might encounter. Given the potentially fatal nature, it is critical for surgeons and anesthesiologists to be vigilant about close monitoring, prompt recognition and emergency management. In this report, we illustrate a case of subcutaneous emphysema and bilateral pneumothorax following laparoscopic inguinal hernia repair in a patient without any pre-existing pulmonary conditions.</w:t>
      </w:r>
    </w:p>
    <w:p w14:paraId="38A69D8B" w14:textId="77777777" w:rsidR="00A82DFC" w:rsidRPr="00A82DFC" w:rsidRDefault="00A82DFC" w:rsidP="00A82DFC">
      <w:r w:rsidRPr="00A82DFC">
        <w:t>2. Case presentation</w:t>
      </w:r>
    </w:p>
    <w:p w14:paraId="6AF6C186" w14:textId="77777777" w:rsidR="00A82DFC" w:rsidRPr="00A82DFC" w:rsidRDefault="00A82DFC" w:rsidP="00A82DFC">
      <w:r w:rsidRPr="00A82DFC">
        <w:t>A 72-year-old male (weight: 65 kg, height: 172 cm) was scheduled for elective laparoscopic right transabdominal preperitoneal (TAPP) inguinal hernia repair. The patient had an unremarkable medical history with no history of lung pathology. His preoperative chest radiograph (X-ray taken) the day before the surgery revealed possible inflammation in the lower lobe of the right lung (</w:t>
      </w:r>
      <w:hyperlink r:id="rId1050" w:anchor="fig1" w:history="1">
        <w:r w:rsidRPr="00A82DFC">
          <w:rPr>
            <w:rStyle w:val="Hyperlink"/>
          </w:rPr>
          <w:t>Fig. 1</w:t>
        </w:r>
      </w:hyperlink>
      <w:r w:rsidRPr="00A82DFC">
        <w:t>A). Laboratory examinations showed a mildly reduced platelet count (50 × 10</w:t>
      </w:r>
      <w:r w:rsidRPr="00A82DFC">
        <w:rPr>
          <w:vertAlign w:val="superscript"/>
        </w:rPr>
        <w:t>9</w:t>
      </w:r>
      <w:r w:rsidRPr="00A82DFC">
        <w:t>/L).</w:t>
      </w:r>
    </w:p>
    <w:p w14:paraId="176B1E54" w14:textId="6841499F" w:rsidR="00A82DFC" w:rsidRPr="00A82DFC" w:rsidRDefault="00A82DFC" w:rsidP="00A82DFC"/>
    <w:p w14:paraId="03773EAE" w14:textId="77777777" w:rsidR="00A82DFC" w:rsidRPr="00A82DFC" w:rsidRDefault="00A82DFC" w:rsidP="00A82DFC">
      <w:pPr>
        <w:numPr>
          <w:ilvl w:val="0"/>
          <w:numId w:val="45"/>
        </w:numPr>
      </w:pPr>
      <w:hyperlink r:id="rId1051" w:tgtFrame="_blank" w:tooltip="Download high-res image (654KB)" w:history="1">
        <w:r w:rsidRPr="00A82DFC">
          <w:rPr>
            <w:rStyle w:val="Hyperlink"/>
          </w:rPr>
          <w:t>Download: Download high-res image (654KB)</w:t>
        </w:r>
      </w:hyperlink>
    </w:p>
    <w:p w14:paraId="10AC5B9A" w14:textId="77777777" w:rsidR="00A82DFC" w:rsidRPr="00A82DFC" w:rsidRDefault="00A82DFC" w:rsidP="00A82DFC">
      <w:pPr>
        <w:numPr>
          <w:ilvl w:val="0"/>
          <w:numId w:val="45"/>
        </w:numPr>
      </w:pPr>
      <w:hyperlink r:id="rId1052" w:tgtFrame="_blank" w:tooltip="Download full-size image" w:history="1">
        <w:r w:rsidRPr="00A82DFC">
          <w:rPr>
            <w:rStyle w:val="Hyperlink"/>
          </w:rPr>
          <w:t>Download: Download full-size image</w:t>
        </w:r>
      </w:hyperlink>
    </w:p>
    <w:p w14:paraId="3F42D3E0" w14:textId="77777777" w:rsidR="00A82DFC" w:rsidRPr="00A82DFC" w:rsidRDefault="00A82DFC" w:rsidP="00A82DFC">
      <w:r w:rsidRPr="00A82DFC">
        <w:t>Fig. 1. Perioperative chest anteroposterior radiograph of the patient. Prior to the surgery, the patient's chest radiograph </w:t>
      </w:r>
      <w:r w:rsidRPr="00A82DFC">
        <w:rPr>
          <w:b/>
          <w:bCs/>
        </w:rPr>
        <w:t>A</w:t>
      </w:r>
      <w:r w:rsidRPr="00A82DFC">
        <w:t> indicated no evident abnormalities. On the day of the surgery, the postoperative chest radiograph </w:t>
      </w:r>
      <w:r w:rsidRPr="00A82DFC">
        <w:rPr>
          <w:b/>
          <w:bCs/>
        </w:rPr>
        <w:t>B</w:t>
      </w:r>
      <w:r w:rsidRPr="00A82DFC">
        <w:t> revealed bilateral pneumothorax accompanied by extensive subcutaneous emphysema in the chest and neck regions.</w:t>
      </w:r>
    </w:p>
    <w:p w14:paraId="01C7034F" w14:textId="77777777" w:rsidR="00A82DFC" w:rsidRPr="00A82DFC" w:rsidRDefault="00A82DFC" w:rsidP="00A82DFC">
      <w:r w:rsidRPr="00A82DFC">
        <w:t>Upon arrival in the operating room, standard intravenous access was established, and vital signs were monitored. The anesthesiologist initiated general anesthesia by administering midazolam 2 mg, sufentanil 15 μg, propofol 150 mg, and succinylcholine 100 mg intravenously in succession. Following successful mask ventilation, a No. 7.5 endotracheal tube was selected and smoothly inserted for intubation. Mechanical ventilation was set with a tidal volume (VT) of 450 mL, respiratory rate of 14 breaths per minute, inspiratory/expiratory ratio of 1:2 and positive end-expiratory pressure (PEEP) of 5 cm H</w:t>
      </w:r>
      <w:r w:rsidRPr="00A82DFC">
        <w:rPr>
          <w:vertAlign w:val="subscript"/>
        </w:rPr>
        <w:t>2</w:t>
      </w:r>
      <w:r w:rsidRPr="00A82DFC">
        <w:t>O. Anesthesia was maintained with 1 % sevoflurane, 1 L/min nitrous oxide (N</w:t>
      </w:r>
      <w:r w:rsidRPr="00A82DFC">
        <w:rPr>
          <w:vertAlign w:val="subscript"/>
        </w:rPr>
        <w:t>2</w:t>
      </w:r>
      <w:r w:rsidRPr="00A82DFC">
        <w:t>O), and propofol at 4 mg/kg/h. During the operation, a trocar was inserted through a 1 cm incision at the upper edge of the umbilicus, and the abdominal cavity was insufflated with CO</w:t>
      </w:r>
      <w:r w:rsidRPr="00A82DFC">
        <w:rPr>
          <w:vertAlign w:val="subscript"/>
        </w:rPr>
        <w:t>2</w:t>
      </w:r>
      <w:r w:rsidRPr="00A82DFC">
        <w:t> at a pressure of 13 mmHg to establish pneumoperitoneum. Operating forceps were introduced through incisions at the lateral edges of the rectus abdominis muscles at the umbilical level. The preperitoneal space was accessed and dissected along a transverse incision approximately 6 cm in length above the internal hernia opening. The hernia sac was carefully dissected from the surface of the spermatic cord and retracted into the abdominal cavity. Dissection continued medially along the spermatic cord to expose the direct hernial triangle and the medial pubic pectineal ligament. Once the preperitoneal space was adequately prepared, a universal 3D inguinal hernia repair patch was introduced into this space. The peritoneal incision was then sutured continuously with absorbable sutures. Throughout the procedure, the patient's hemodynamics remained stable, and SpO</w:t>
      </w:r>
      <w:r w:rsidRPr="00A82DFC">
        <w:rPr>
          <w:vertAlign w:val="subscript"/>
        </w:rPr>
        <w:t>2</w:t>
      </w:r>
      <w:r w:rsidRPr="00A82DFC">
        <w:t> was maintained at 99–100 %. Adjustments were made to maintain end-tidal carbon dioxide partial pressure (PetCO</w:t>
      </w:r>
      <w:r w:rsidRPr="00A82DFC">
        <w:rPr>
          <w:vertAlign w:val="subscript"/>
        </w:rPr>
        <w:t>2</w:t>
      </w:r>
      <w:r w:rsidRPr="00A82DFC">
        <w:t>) below 40 mmHg and peak inspiratory airway pressure between 19 and 24 cm H</w:t>
      </w:r>
      <w:r w:rsidRPr="00A82DFC">
        <w:rPr>
          <w:vertAlign w:val="subscript"/>
        </w:rPr>
        <w:t>2</w:t>
      </w:r>
      <w:r w:rsidRPr="00A82DFC">
        <w:t>O.</w:t>
      </w:r>
    </w:p>
    <w:p w14:paraId="4AD69363" w14:textId="77777777" w:rsidR="00A82DFC" w:rsidRPr="00A82DFC" w:rsidRDefault="00A82DFC" w:rsidP="00A82DFC">
      <w:r w:rsidRPr="00A82DFC">
        <w:lastRenderedPageBreak/>
        <w:t>The entire surgical procedure lasted approximately 1 h. Postoperatively, a minor amount of gas accumulation was observed in the patient's scrotal area. After the patient regained spontaneous respiration, he was transported to the Post-Anesthesia Care Unit (PACU) for further monitoring and removal of the endotracheal tube. Approximately 5 minutes later, the patient developed massive subcutaneous emphysema around the neck and face areas with high bilateral chest wall tension, indicating a possible pneumothorax. Due to the rapid increase in intrathoracic pressure, the patient exhibited retrograde flow even in the peripheral venous infusion. Upon observing these abnormalities, the PACU personnel promptly reported to the senior anesthesiologist. Following the diagnosis of bilateral tension pneumothorax, the anesthesiologist immediately performed chest wall needle decompression and informed the thoracic surgeons to initiate emergency closed drainage of thoracic cavity. Concurrently, bilateral pneumothorax was confirmed via bedside X-ray assessment (</w:t>
      </w:r>
      <w:hyperlink r:id="rId1053" w:anchor="fig1" w:history="1">
        <w:r w:rsidRPr="00A82DFC">
          <w:rPr>
            <w:rStyle w:val="Hyperlink"/>
          </w:rPr>
          <w:t>Fig. 1</w:t>
        </w:r>
      </w:hyperlink>
      <w:r w:rsidRPr="00A82DFC">
        <w:t>B). After an uneventful and successful surgical procedure, the patient was transferred to the Intensive Care Unit (ICU) for continued management. On postoperative day 7, the patient was discharged from the hospital with an unremarkable recovery, free of any further complications.</w:t>
      </w:r>
    </w:p>
    <w:p w14:paraId="24E124D2" w14:textId="77777777" w:rsidR="00A82DFC" w:rsidRPr="00A82DFC" w:rsidRDefault="00A82DFC" w:rsidP="00A82DFC">
      <w:r w:rsidRPr="00A82DFC">
        <w:t>3. Discussion</w:t>
      </w:r>
    </w:p>
    <w:p w14:paraId="6C4E4D53" w14:textId="77777777" w:rsidR="00A82DFC" w:rsidRPr="00A82DFC" w:rsidRDefault="00A82DFC" w:rsidP="00A82DFC">
      <w:r w:rsidRPr="00A82DFC">
        <w:t>The exact cause of subcutaneous emphysema and pneumothorax following laparoscopic inguinal hernia repair is often uncertain, but several previous cases have proposed that gas may extravasate from the abdominal cavity into the thoracic cavity [</w:t>
      </w:r>
      <w:hyperlink r:id="rId1054" w:anchor="bib7" w:history="1">
        <w:r w:rsidRPr="00A82DFC">
          <w:rPr>
            <w:rStyle w:val="Hyperlink"/>
          </w:rPr>
          <w:t>7</w:t>
        </w:r>
      </w:hyperlink>
      <w:r w:rsidRPr="00A82DFC">
        <w:t>,</w:t>
      </w:r>
      <w:hyperlink r:id="rId1055" w:anchor="bib8" w:history="1">
        <w:r w:rsidRPr="00A82DFC">
          <w:rPr>
            <w:rStyle w:val="Hyperlink"/>
          </w:rPr>
          <w:t>8</w:t>
        </w:r>
      </w:hyperlink>
      <w:r w:rsidRPr="00A82DFC">
        <w:t>]. Laparoscopic hernia surgery typically includes the totally extraperitoneal (TEP) and TAPP procedures. Upon reviewing case reports related to complications such as subcutaneous emphysema and pneumothorax in laparoscopic hernia surgery (</w:t>
      </w:r>
      <w:hyperlink r:id="rId1056" w:anchor="tbl1" w:history="1">
        <w:r w:rsidRPr="00A82DFC">
          <w:rPr>
            <w:rStyle w:val="Hyperlink"/>
          </w:rPr>
          <w:t>Table 1</w:t>
        </w:r>
      </w:hyperlink>
      <w:r w:rsidRPr="00A82DFC">
        <w:t>), we found that a greater number of complications were associated with the TEP procedure (16 out of 21 cases). This may be attributable to the narrow preperitoneal space and the tendency for CO</w:t>
      </w:r>
      <w:r w:rsidRPr="00A82DFC">
        <w:rPr>
          <w:vertAlign w:val="subscript"/>
        </w:rPr>
        <w:t>2</w:t>
      </w:r>
      <w:r w:rsidRPr="00A82DFC">
        <w:t> insufflation in this space, causing dissection along the subcutaneous fascial plane. Studies have demonstrated that the diffusion of extraperitoneal CO</w:t>
      </w:r>
      <w:r w:rsidRPr="00A82DFC">
        <w:rPr>
          <w:vertAlign w:val="subscript"/>
        </w:rPr>
        <w:t>2</w:t>
      </w:r>
      <w:r w:rsidRPr="00A82DFC">
        <w:t> into the body is greater than that of intraperitoneal CO</w:t>
      </w:r>
      <w:r w:rsidRPr="00A82DFC">
        <w:rPr>
          <w:vertAlign w:val="subscript"/>
        </w:rPr>
        <w:t>2</w:t>
      </w:r>
      <w:r w:rsidRPr="00A82DFC">
        <w:t> [</w:t>
      </w:r>
      <w:hyperlink r:id="rId1057" w:anchor="bib5" w:history="1">
        <w:r w:rsidRPr="00A82DFC">
          <w:rPr>
            <w:rStyle w:val="Hyperlink"/>
          </w:rPr>
          <w:t>5</w:t>
        </w:r>
      </w:hyperlink>
      <w:r w:rsidRPr="00A82DFC">
        <w:t>,</w:t>
      </w:r>
      <w:hyperlink r:id="rId1058" w:anchor="bib9" w:history="1">
        <w:r w:rsidRPr="00A82DFC">
          <w:rPr>
            <w:rStyle w:val="Hyperlink"/>
          </w:rPr>
          <w:t>9</w:t>
        </w:r>
      </w:hyperlink>
      <w:r w:rsidRPr="00A82DFC">
        <w:t>,</w:t>
      </w:r>
      <w:hyperlink r:id="rId1059" w:anchor="bib10" w:history="1">
        <w:r w:rsidRPr="00A82DFC">
          <w:rPr>
            <w:rStyle w:val="Hyperlink"/>
          </w:rPr>
          <w:t>10</w:t>
        </w:r>
      </w:hyperlink>
      <w:r w:rsidRPr="00A82DFC">
        <w:t>]. However, some studies have indicated that there is no significant difference in the incidence of complications between the TAPP and TEP procedures [</w:t>
      </w:r>
      <w:hyperlink r:id="rId1060" w:anchor="bib11" w:history="1">
        <w:r w:rsidRPr="00A82DFC">
          <w:rPr>
            <w:rStyle w:val="Hyperlink"/>
          </w:rPr>
          <w:t>[11]</w:t>
        </w:r>
      </w:hyperlink>
      <w:r w:rsidRPr="00A82DFC">
        <w:t>, </w:t>
      </w:r>
      <w:hyperlink r:id="rId1061" w:anchor="bib12" w:history="1">
        <w:r w:rsidRPr="00A82DFC">
          <w:rPr>
            <w:rStyle w:val="Hyperlink"/>
          </w:rPr>
          <w:t>[12]</w:t>
        </w:r>
      </w:hyperlink>
      <w:r w:rsidRPr="00A82DFC">
        <w:t>, </w:t>
      </w:r>
      <w:hyperlink r:id="rId1062" w:anchor="bib13" w:history="1">
        <w:r w:rsidRPr="00A82DFC">
          <w:rPr>
            <w:rStyle w:val="Hyperlink"/>
          </w:rPr>
          <w:t>[13]</w:t>
        </w:r>
      </w:hyperlink>
      <w:r w:rsidRPr="00A82DFC">
        <w:t>]. In our case, the surgical method used was TAPP.</w:t>
      </w:r>
    </w:p>
    <w:p w14:paraId="12F95C78" w14:textId="77777777" w:rsidR="00A82DFC" w:rsidRPr="00A82DFC" w:rsidRDefault="00A82DFC" w:rsidP="00A82DFC">
      <w:r w:rsidRPr="00A82DFC">
        <w:t>Table 1. Summary of pneumothorax and subcutaneous emphysema cases in laparoscopic hernia repair.</w:t>
      </w:r>
    </w:p>
    <w:tbl>
      <w:tblPr>
        <w:tblW w:w="1379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283"/>
        <w:gridCol w:w="1136"/>
        <w:gridCol w:w="1387"/>
        <w:gridCol w:w="1136"/>
        <w:gridCol w:w="1136"/>
        <w:gridCol w:w="2242"/>
        <w:gridCol w:w="1679"/>
        <w:gridCol w:w="1356"/>
        <w:gridCol w:w="2440"/>
      </w:tblGrid>
      <w:tr w:rsidR="00A82DFC" w:rsidRPr="00A82DFC" w14:paraId="4FC759E0"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035D300E" w14:textId="77777777" w:rsidR="00A82DFC" w:rsidRPr="00A82DFC" w:rsidRDefault="00A82DFC" w:rsidP="00A82DFC">
            <w:pPr>
              <w:rPr>
                <w:b/>
                <w:bCs/>
              </w:rPr>
            </w:pPr>
            <w:r w:rsidRPr="00A82DFC">
              <w:rPr>
                <w:b/>
                <w:bCs/>
              </w:rPr>
              <w:t>Reference</w:t>
            </w:r>
          </w:p>
        </w:tc>
        <w:tc>
          <w:tcPr>
            <w:tcW w:w="0" w:type="auto"/>
            <w:tcBorders>
              <w:bottom w:val="single" w:sz="6" w:space="0" w:color="8E8E8E"/>
              <w:right w:val="nil"/>
            </w:tcBorders>
            <w:tcMar>
              <w:top w:w="75" w:type="dxa"/>
              <w:left w:w="75" w:type="dxa"/>
              <w:bottom w:w="75" w:type="dxa"/>
              <w:right w:w="75" w:type="dxa"/>
            </w:tcMar>
            <w:hideMark/>
          </w:tcPr>
          <w:p w14:paraId="29092F00" w14:textId="77777777" w:rsidR="00A82DFC" w:rsidRPr="00A82DFC" w:rsidRDefault="00A82DFC" w:rsidP="00A82DFC">
            <w:pPr>
              <w:rPr>
                <w:b/>
                <w:bCs/>
              </w:rPr>
            </w:pPr>
            <w:r w:rsidRPr="00A82DFC">
              <w:rPr>
                <w:b/>
                <w:bCs/>
              </w:rPr>
              <w:t>Age/Sex</w:t>
            </w:r>
          </w:p>
        </w:tc>
        <w:tc>
          <w:tcPr>
            <w:tcW w:w="0" w:type="auto"/>
            <w:tcBorders>
              <w:bottom w:val="single" w:sz="6" w:space="0" w:color="8E8E8E"/>
              <w:right w:val="nil"/>
            </w:tcBorders>
            <w:tcMar>
              <w:top w:w="75" w:type="dxa"/>
              <w:left w:w="75" w:type="dxa"/>
              <w:bottom w:w="75" w:type="dxa"/>
              <w:right w:w="75" w:type="dxa"/>
            </w:tcMar>
            <w:hideMark/>
          </w:tcPr>
          <w:p w14:paraId="605CE964" w14:textId="77777777" w:rsidR="00A82DFC" w:rsidRPr="00A82DFC" w:rsidRDefault="00A82DFC" w:rsidP="00A82DFC">
            <w:pPr>
              <w:rPr>
                <w:b/>
                <w:bCs/>
              </w:rPr>
            </w:pPr>
            <w:r w:rsidRPr="00A82DFC">
              <w:rPr>
                <w:b/>
                <w:bCs/>
              </w:rPr>
              <w:t>Surgery</w:t>
            </w:r>
          </w:p>
        </w:tc>
        <w:tc>
          <w:tcPr>
            <w:tcW w:w="0" w:type="auto"/>
            <w:tcBorders>
              <w:bottom w:val="single" w:sz="6" w:space="0" w:color="8E8E8E"/>
              <w:right w:val="nil"/>
            </w:tcBorders>
            <w:tcMar>
              <w:top w:w="75" w:type="dxa"/>
              <w:left w:w="75" w:type="dxa"/>
              <w:bottom w:w="75" w:type="dxa"/>
              <w:right w:w="75" w:type="dxa"/>
            </w:tcMar>
            <w:hideMark/>
          </w:tcPr>
          <w:p w14:paraId="67728BB9" w14:textId="77777777" w:rsidR="00A82DFC" w:rsidRPr="00A82DFC" w:rsidRDefault="00A82DFC" w:rsidP="00A82DFC">
            <w:pPr>
              <w:rPr>
                <w:b/>
                <w:bCs/>
              </w:rPr>
            </w:pPr>
            <w:r w:rsidRPr="00A82DFC">
              <w:rPr>
                <w:b/>
                <w:bCs/>
              </w:rPr>
              <w:t>Technique</w:t>
            </w:r>
          </w:p>
        </w:tc>
        <w:tc>
          <w:tcPr>
            <w:tcW w:w="0" w:type="auto"/>
            <w:tcBorders>
              <w:bottom w:val="single" w:sz="6" w:space="0" w:color="8E8E8E"/>
              <w:right w:val="nil"/>
            </w:tcBorders>
            <w:tcMar>
              <w:top w:w="75" w:type="dxa"/>
              <w:left w:w="75" w:type="dxa"/>
              <w:bottom w:w="75" w:type="dxa"/>
              <w:right w:w="75" w:type="dxa"/>
            </w:tcMar>
            <w:hideMark/>
          </w:tcPr>
          <w:p w14:paraId="306735B7" w14:textId="77777777" w:rsidR="00A82DFC" w:rsidRPr="00A82DFC" w:rsidRDefault="00A82DFC" w:rsidP="00A82DFC">
            <w:pPr>
              <w:rPr>
                <w:b/>
                <w:bCs/>
              </w:rPr>
            </w:pPr>
            <w:r w:rsidRPr="00A82DFC">
              <w:rPr>
                <w:b/>
                <w:bCs/>
              </w:rPr>
              <w:t>N</w:t>
            </w:r>
            <w:r w:rsidRPr="00A82DFC">
              <w:rPr>
                <w:b/>
                <w:bCs/>
                <w:vertAlign w:val="subscript"/>
              </w:rPr>
              <w:t>2</w:t>
            </w:r>
            <w:r w:rsidRPr="00A82DFC">
              <w:rPr>
                <w:b/>
                <w:bCs/>
              </w:rPr>
              <w:t>O</w:t>
            </w:r>
          </w:p>
        </w:tc>
        <w:tc>
          <w:tcPr>
            <w:tcW w:w="0" w:type="auto"/>
            <w:tcBorders>
              <w:bottom w:val="single" w:sz="6" w:space="0" w:color="8E8E8E"/>
              <w:right w:val="nil"/>
            </w:tcBorders>
            <w:tcMar>
              <w:top w:w="75" w:type="dxa"/>
              <w:left w:w="75" w:type="dxa"/>
              <w:bottom w:w="75" w:type="dxa"/>
              <w:right w:w="75" w:type="dxa"/>
            </w:tcMar>
            <w:hideMark/>
          </w:tcPr>
          <w:p w14:paraId="02846A7A" w14:textId="77777777" w:rsidR="00A82DFC" w:rsidRPr="00A82DFC" w:rsidRDefault="00A82DFC" w:rsidP="00A82DFC">
            <w:pPr>
              <w:rPr>
                <w:b/>
                <w:bCs/>
              </w:rPr>
            </w:pPr>
            <w:r w:rsidRPr="00A82DFC">
              <w:rPr>
                <w:b/>
                <w:bCs/>
              </w:rPr>
              <w:t>Complication</w:t>
            </w:r>
          </w:p>
        </w:tc>
        <w:tc>
          <w:tcPr>
            <w:tcW w:w="0" w:type="auto"/>
            <w:tcBorders>
              <w:bottom w:val="single" w:sz="6" w:space="0" w:color="8E8E8E"/>
              <w:right w:val="nil"/>
            </w:tcBorders>
            <w:tcMar>
              <w:top w:w="75" w:type="dxa"/>
              <w:left w:w="75" w:type="dxa"/>
              <w:bottom w:w="75" w:type="dxa"/>
              <w:right w:w="75" w:type="dxa"/>
            </w:tcMar>
            <w:hideMark/>
          </w:tcPr>
          <w:p w14:paraId="2CF57841" w14:textId="77777777" w:rsidR="00A82DFC" w:rsidRPr="00A82DFC" w:rsidRDefault="00A82DFC" w:rsidP="00A82DFC">
            <w:pPr>
              <w:rPr>
                <w:b/>
                <w:bCs/>
              </w:rPr>
            </w:pPr>
            <w:r w:rsidRPr="00A82DFC">
              <w:rPr>
                <w:b/>
                <w:bCs/>
              </w:rPr>
              <w:t>Time of discovery</w:t>
            </w:r>
          </w:p>
        </w:tc>
        <w:tc>
          <w:tcPr>
            <w:tcW w:w="0" w:type="auto"/>
            <w:tcBorders>
              <w:bottom w:val="single" w:sz="6" w:space="0" w:color="8E8E8E"/>
              <w:right w:val="nil"/>
            </w:tcBorders>
            <w:tcMar>
              <w:top w:w="75" w:type="dxa"/>
              <w:left w:w="75" w:type="dxa"/>
              <w:bottom w:w="75" w:type="dxa"/>
              <w:right w:w="75" w:type="dxa"/>
            </w:tcMar>
            <w:hideMark/>
          </w:tcPr>
          <w:p w14:paraId="6013165A" w14:textId="77777777" w:rsidR="00A82DFC" w:rsidRPr="00A82DFC" w:rsidRDefault="00A82DFC" w:rsidP="00A82DFC">
            <w:pPr>
              <w:rPr>
                <w:b/>
                <w:bCs/>
              </w:rPr>
            </w:pPr>
            <w:r w:rsidRPr="00A82DFC">
              <w:rPr>
                <w:b/>
                <w:bCs/>
              </w:rPr>
              <w:t>Treatment</w:t>
            </w:r>
          </w:p>
        </w:tc>
        <w:tc>
          <w:tcPr>
            <w:tcW w:w="0" w:type="auto"/>
            <w:tcBorders>
              <w:bottom w:val="single" w:sz="6" w:space="0" w:color="8E8E8E"/>
              <w:right w:val="nil"/>
            </w:tcBorders>
            <w:tcMar>
              <w:top w:w="75" w:type="dxa"/>
              <w:left w:w="75" w:type="dxa"/>
              <w:bottom w:w="75" w:type="dxa"/>
              <w:right w:w="75" w:type="dxa"/>
            </w:tcMar>
            <w:hideMark/>
          </w:tcPr>
          <w:p w14:paraId="574D6923" w14:textId="77777777" w:rsidR="00A82DFC" w:rsidRPr="00A82DFC" w:rsidRDefault="00A82DFC" w:rsidP="00A82DFC">
            <w:pPr>
              <w:rPr>
                <w:b/>
                <w:bCs/>
              </w:rPr>
            </w:pPr>
            <w:r w:rsidRPr="00A82DFC">
              <w:rPr>
                <w:b/>
                <w:bCs/>
              </w:rPr>
              <w:t>Possible Causes</w:t>
            </w:r>
          </w:p>
        </w:tc>
      </w:tr>
      <w:tr w:rsidR="00A82DFC" w:rsidRPr="00A82DFC" w14:paraId="24EAC067" w14:textId="77777777" w:rsidTr="00A82DFC">
        <w:tc>
          <w:tcPr>
            <w:tcW w:w="0" w:type="auto"/>
            <w:tcBorders>
              <w:bottom w:val="nil"/>
              <w:right w:val="nil"/>
            </w:tcBorders>
            <w:tcMar>
              <w:top w:w="75" w:type="dxa"/>
              <w:left w:w="75" w:type="dxa"/>
              <w:bottom w:w="75" w:type="dxa"/>
              <w:right w:w="75" w:type="dxa"/>
            </w:tcMar>
            <w:hideMark/>
          </w:tcPr>
          <w:p w14:paraId="2DCFD160" w14:textId="77777777" w:rsidR="00A82DFC" w:rsidRPr="00A82DFC" w:rsidRDefault="00A82DFC" w:rsidP="00A82DFC">
            <w:r w:rsidRPr="00A82DFC">
              <w:t>Omeroglu et al. [</w:t>
            </w:r>
            <w:bookmarkStart w:id="164" w:name="bbib33"/>
            <w:r w:rsidRPr="00A82DFC">
              <w:fldChar w:fldCharType="begin"/>
            </w:r>
            <w:r w:rsidRPr="00A82DFC">
              <w:instrText>HYPERLINK "https://www.sciencedirect.com/science/article/pii/S2405844024120361" \l "bib33"</w:instrText>
            </w:r>
            <w:r w:rsidRPr="00A82DFC">
              <w:fldChar w:fldCharType="separate"/>
            </w:r>
            <w:r w:rsidRPr="00A82DFC">
              <w:rPr>
                <w:rStyle w:val="Hyperlink"/>
              </w:rPr>
              <w:t>33</w:t>
            </w:r>
            <w:r w:rsidRPr="00A82DFC">
              <w:fldChar w:fldCharType="end"/>
            </w:r>
            <w:bookmarkEnd w:id="164"/>
            <w:r w:rsidRPr="00A82DFC">
              <w:t>]</w:t>
            </w:r>
          </w:p>
        </w:tc>
        <w:tc>
          <w:tcPr>
            <w:tcW w:w="0" w:type="auto"/>
            <w:tcBorders>
              <w:bottom w:val="nil"/>
              <w:right w:val="nil"/>
            </w:tcBorders>
            <w:tcMar>
              <w:top w:w="75" w:type="dxa"/>
              <w:left w:w="75" w:type="dxa"/>
              <w:bottom w:w="75" w:type="dxa"/>
              <w:right w:w="75" w:type="dxa"/>
            </w:tcMar>
            <w:hideMark/>
          </w:tcPr>
          <w:p w14:paraId="18A0120A" w14:textId="77777777" w:rsidR="00A82DFC" w:rsidRPr="00A82DFC" w:rsidRDefault="00A82DFC" w:rsidP="00A82DFC">
            <w:r w:rsidRPr="00A82DFC">
              <w:t>31 M</w:t>
            </w:r>
          </w:p>
        </w:tc>
        <w:tc>
          <w:tcPr>
            <w:tcW w:w="0" w:type="auto"/>
            <w:tcBorders>
              <w:bottom w:val="nil"/>
              <w:right w:val="nil"/>
            </w:tcBorders>
            <w:tcMar>
              <w:top w:w="75" w:type="dxa"/>
              <w:left w:w="75" w:type="dxa"/>
              <w:bottom w:w="75" w:type="dxa"/>
              <w:right w:w="75" w:type="dxa"/>
            </w:tcMar>
            <w:hideMark/>
          </w:tcPr>
          <w:p w14:paraId="4FE0CC05"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7DFFB31B"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55870419"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37B52580" w14:textId="77777777" w:rsidR="00A82DFC" w:rsidRPr="00A82DFC" w:rsidRDefault="00A82DFC" w:rsidP="00A82DFC">
            <w:r w:rsidRPr="00A82DFC">
              <w:t>Bilateral pneumothorax and pneumomediastinum</w:t>
            </w:r>
          </w:p>
        </w:tc>
        <w:tc>
          <w:tcPr>
            <w:tcW w:w="0" w:type="auto"/>
            <w:tcBorders>
              <w:bottom w:val="nil"/>
              <w:right w:val="nil"/>
            </w:tcBorders>
            <w:tcMar>
              <w:top w:w="75" w:type="dxa"/>
              <w:left w:w="75" w:type="dxa"/>
              <w:bottom w:w="75" w:type="dxa"/>
              <w:right w:w="75" w:type="dxa"/>
            </w:tcMar>
            <w:hideMark/>
          </w:tcPr>
          <w:p w14:paraId="3B6C60FD" w14:textId="77777777" w:rsidR="00A82DFC" w:rsidRPr="00A82DFC" w:rsidRDefault="00A82DFC" w:rsidP="00A82DFC">
            <w:r w:rsidRPr="00A82DFC">
              <w:t>During extubation</w:t>
            </w:r>
          </w:p>
        </w:tc>
        <w:tc>
          <w:tcPr>
            <w:tcW w:w="0" w:type="auto"/>
            <w:tcBorders>
              <w:bottom w:val="nil"/>
              <w:right w:val="nil"/>
            </w:tcBorders>
            <w:tcMar>
              <w:top w:w="75" w:type="dxa"/>
              <w:left w:w="75" w:type="dxa"/>
              <w:bottom w:w="75" w:type="dxa"/>
              <w:right w:w="75" w:type="dxa"/>
            </w:tcMar>
            <w:hideMark/>
          </w:tcPr>
          <w:p w14:paraId="47D19A4F"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4F199EB7" w14:textId="77777777" w:rsidR="00A82DFC" w:rsidRPr="00A82DFC" w:rsidRDefault="00A82DFC" w:rsidP="00A82DFC">
            <w:r w:rsidRPr="00A82DFC">
              <w:t>Increased carbon dioxide pressure, peritoneal breaches</w:t>
            </w:r>
          </w:p>
        </w:tc>
      </w:tr>
      <w:tr w:rsidR="00A82DFC" w:rsidRPr="00A82DFC" w14:paraId="2F6B2A5E" w14:textId="77777777" w:rsidTr="00A82DFC">
        <w:tc>
          <w:tcPr>
            <w:tcW w:w="0" w:type="auto"/>
            <w:tcBorders>
              <w:bottom w:val="nil"/>
              <w:right w:val="nil"/>
            </w:tcBorders>
            <w:tcMar>
              <w:top w:w="75" w:type="dxa"/>
              <w:left w:w="75" w:type="dxa"/>
              <w:bottom w:w="75" w:type="dxa"/>
              <w:right w:w="75" w:type="dxa"/>
            </w:tcMar>
            <w:hideMark/>
          </w:tcPr>
          <w:p w14:paraId="5CE3F4CD" w14:textId="77777777" w:rsidR="00A82DFC" w:rsidRPr="00A82DFC" w:rsidRDefault="00A82DFC" w:rsidP="00A82DFC">
            <w:r w:rsidRPr="00A82DFC">
              <w:t>Wallace et al. [</w:t>
            </w:r>
            <w:bookmarkStart w:id="165" w:name="bbib34"/>
            <w:r w:rsidRPr="00A82DFC">
              <w:fldChar w:fldCharType="begin"/>
            </w:r>
            <w:r w:rsidRPr="00A82DFC">
              <w:instrText>HYPERLINK "https://www.sciencedirect.com/science/article/pii/S2405844024120361" \l "bib34"</w:instrText>
            </w:r>
            <w:r w:rsidRPr="00A82DFC">
              <w:fldChar w:fldCharType="separate"/>
            </w:r>
            <w:r w:rsidRPr="00A82DFC">
              <w:rPr>
                <w:rStyle w:val="Hyperlink"/>
              </w:rPr>
              <w:t>34</w:t>
            </w:r>
            <w:r w:rsidRPr="00A82DFC">
              <w:fldChar w:fldCharType="end"/>
            </w:r>
            <w:bookmarkEnd w:id="165"/>
            <w:r w:rsidRPr="00A82DFC">
              <w:t>]</w:t>
            </w:r>
          </w:p>
        </w:tc>
        <w:tc>
          <w:tcPr>
            <w:tcW w:w="0" w:type="auto"/>
            <w:tcBorders>
              <w:bottom w:val="nil"/>
              <w:right w:val="nil"/>
            </w:tcBorders>
            <w:tcMar>
              <w:top w:w="75" w:type="dxa"/>
              <w:left w:w="75" w:type="dxa"/>
              <w:bottom w:w="75" w:type="dxa"/>
              <w:right w:w="75" w:type="dxa"/>
            </w:tcMar>
            <w:hideMark/>
          </w:tcPr>
          <w:p w14:paraId="30333DF5" w14:textId="77777777" w:rsidR="00A82DFC" w:rsidRPr="00A82DFC" w:rsidRDefault="00A82DFC" w:rsidP="00A82DFC">
            <w:r w:rsidRPr="00A82DFC">
              <w:t>29 M</w:t>
            </w:r>
          </w:p>
        </w:tc>
        <w:tc>
          <w:tcPr>
            <w:tcW w:w="0" w:type="auto"/>
            <w:tcBorders>
              <w:bottom w:val="nil"/>
              <w:right w:val="nil"/>
            </w:tcBorders>
            <w:tcMar>
              <w:top w:w="75" w:type="dxa"/>
              <w:left w:w="75" w:type="dxa"/>
              <w:bottom w:w="75" w:type="dxa"/>
              <w:right w:w="75" w:type="dxa"/>
            </w:tcMar>
            <w:hideMark/>
          </w:tcPr>
          <w:p w14:paraId="38DC9F8B"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02E1728A"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1DF3BFD9"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2B13A5A7" w14:textId="77777777" w:rsidR="00A82DFC" w:rsidRPr="00A82DFC" w:rsidRDefault="00A82DFC" w:rsidP="00A82DFC">
            <w:r w:rsidRPr="00A82DFC">
              <w:t>Bilateral subcutaneous emphysema, pneumomediastinum and pneumothorax</w:t>
            </w:r>
          </w:p>
        </w:tc>
        <w:tc>
          <w:tcPr>
            <w:tcW w:w="0" w:type="auto"/>
            <w:tcBorders>
              <w:bottom w:val="nil"/>
              <w:right w:val="nil"/>
            </w:tcBorders>
            <w:tcMar>
              <w:top w:w="75" w:type="dxa"/>
              <w:left w:w="75" w:type="dxa"/>
              <w:bottom w:w="75" w:type="dxa"/>
              <w:right w:w="75" w:type="dxa"/>
            </w:tcMar>
            <w:hideMark/>
          </w:tcPr>
          <w:p w14:paraId="2BC6BC87" w14:textId="77777777" w:rsidR="00A82DFC" w:rsidRPr="00A82DFC" w:rsidRDefault="00A82DFC" w:rsidP="00A82DFC">
            <w:r w:rsidRPr="00A82DFC">
              <w:t>Following extubation</w:t>
            </w:r>
          </w:p>
        </w:tc>
        <w:tc>
          <w:tcPr>
            <w:tcW w:w="0" w:type="auto"/>
            <w:tcBorders>
              <w:bottom w:val="nil"/>
              <w:right w:val="nil"/>
            </w:tcBorders>
            <w:tcMar>
              <w:top w:w="75" w:type="dxa"/>
              <w:left w:w="75" w:type="dxa"/>
              <w:bottom w:w="75" w:type="dxa"/>
              <w:right w:w="75" w:type="dxa"/>
            </w:tcMar>
            <w:hideMark/>
          </w:tcPr>
          <w:p w14:paraId="023B5E1D" w14:textId="77777777" w:rsidR="00A82DFC" w:rsidRPr="00A82DFC" w:rsidRDefault="00A82DFC" w:rsidP="00A82DFC">
            <w:r w:rsidRPr="00A82DFC">
              <w:t>Chest tube drainage</w:t>
            </w:r>
          </w:p>
        </w:tc>
        <w:tc>
          <w:tcPr>
            <w:tcW w:w="0" w:type="auto"/>
            <w:tcBorders>
              <w:bottom w:val="nil"/>
              <w:right w:val="nil"/>
            </w:tcBorders>
            <w:tcMar>
              <w:top w:w="75" w:type="dxa"/>
              <w:left w:w="75" w:type="dxa"/>
              <w:bottom w:w="75" w:type="dxa"/>
              <w:right w:w="75" w:type="dxa"/>
            </w:tcMar>
            <w:hideMark/>
          </w:tcPr>
          <w:p w14:paraId="3A96348F" w14:textId="77777777" w:rsidR="00A82DFC" w:rsidRPr="00A82DFC" w:rsidRDefault="00A82DFC" w:rsidP="00A82DFC">
            <w:r w:rsidRPr="00A82DFC">
              <w:t>Extraperitoneal gas migration</w:t>
            </w:r>
          </w:p>
        </w:tc>
      </w:tr>
      <w:tr w:rsidR="00A82DFC" w:rsidRPr="00A82DFC" w14:paraId="07DF9987" w14:textId="77777777" w:rsidTr="00A82DFC">
        <w:tc>
          <w:tcPr>
            <w:tcW w:w="0" w:type="auto"/>
            <w:tcBorders>
              <w:bottom w:val="nil"/>
              <w:right w:val="nil"/>
            </w:tcBorders>
            <w:tcMar>
              <w:top w:w="75" w:type="dxa"/>
              <w:left w:w="75" w:type="dxa"/>
              <w:bottom w:w="75" w:type="dxa"/>
              <w:right w:w="75" w:type="dxa"/>
            </w:tcMar>
            <w:hideMark/>
          </w:tcPr>
          <w:p w14:paraId="3D452F84" w14:textId="77777777" w:rsidR="00A82DFC" w:rsidRPr="00A82DFC" w:rsidRDefault="00A82DFC" w:rsidP="00A82DFC">
            <w:r w:rsidRPr="00A82DFC">
              <w:t>Kim et al. [</w:t>
            </w:r>
            <w:bookmarkStart w:id="166" w:name="bbib35"/>
            <w:r w:rsidRPr="00A82DFC">
              <w:fldChar w:fldCharType="begin"/>
            </w:r>
            <w:r w:rsidRPr="00A82DFC">
              <w:instrText>HYPERLINK "https://www.sciencedirect.com/science/article/pii/S2405844024120361" \l "bib35"</w:instrText>
            </w:r>
            <w:r w:rsidRPr="00A82DFC">
              <w:fldChar w:fldCharType="separate"/>
            </w:r>
            <w:r w:rsidRPr="00A82DFC">
              <w:rPr>
                <w:rStyle w:val="Hyperlink"/>
              </w:rPr>
              <w:t>35</w:t>
            </w:r>
            <w:r w:rsidRPr="00A82DFC">
              <w:fldChar w:fldCharType="end"/>
            </w:r>
            <w:bookmarkEnd w:id="166"/>
            <w:r w:rsidRPr="00A82DFC">
              <w:t>]</w:t>
            </w:r>
          </w:p>
        </w:tc>
        <w:tc>
          <w:tcPr>
            <w:tcW w:w="0" w:type="auto"/>
            <w:tcBorders>
              <w:bottom w:val="nil"/>
              <w:right w:val="nil"/>
            </w:tcBorders>
            <w:tcMar>
              <w:top w:w="75" w:type="dxa"/>
              <w:left w:w="75" w:type="dxa"/>
              <w:bottom w:w="75" w:type="dxa"/>
              <w:right w:w="75" w:type="dxa"/>
            </w:tcMar>
            <w:hideMark/>
          </w:tcPr>
          <w:p w14:paraId="223CACDA" w14:textId="77777777" w:rsidR="00A82DFC" w:rsidRPr="00A82DFC" w:rsidRDefault="00A82DFC" w:rsidP="00A82DFC">
            <w:r w:rsidRPr="00A82DFC">
              <w:t>56 M</w:t>
            </w:r>
          </w:p>
        </w:tc>
        <w:tc>
          <w:tcPr>
            <w:tcW w:w="0" w:type="auto"/>
            <w:tcBorders>
              <w:bottom w:val="nil"/>
              <w:right w:val="nil"/>
            </w:tcBorders>
            <w:tcMar>
              <w:top w:w="75" w:type="dxa"/>
              <w:left w:w="75" w:type="dxa"/>
              <w:bottom w:w="75" w:type="dxa"/>
              <w:right w:w="75" w:type="dxa"/>
            </w:tcMar>
            <w:hideMark/>
          </w:tcPr>
          <w:p w14:paraId="0CBFEF21"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3A4586DA"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18532613"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48E86851" w14:textId="77777777" w:rsidR="00A82DFC" w:rsidRPr="00A82DFC" w:rsidRDefault="00A82DFC" w:rsidP="00A82DFC">
            <w:r w:rsidRPr="00A82DFC">
              <w:t>Right pneumothorax with subcutaneous emphysema</w:t>
            </w:r>
          </w:p>
        </w:tc>
        <w:tc>
          <w:tcPr>
            <w:tcW w:w="0" w:type="auto"/>
            <w:tcBorders>
              <w:bottom w:val="nil"/>
              <w:right w:val="nil"/>
            </w:tcBorders>
            <w:tcMar>
              <w:top w:w="75" w:type="dxa"/>
              <w:left w:w="75" w:type="dxa"/>
              <w:bottom w:w="75" w:type="dxa"/>
              <w:right w:w="75" w:type="dxa"/>
            </w:tcMar>
            <w:hideMark/>
          </w:tcPr>
          <w:p w14:paraId="16F6B4DC" w14:textId="77777777" w:rsidR="00A82DFC" w:rsidRPr="00A82DFC" w:rsidRDefault="00A82DFC" w:rsidP="00A82DFC">
            <w:r w:rsidRPr="00A82DFC">
              <w:t xml:space="preserve">During surgery (about 50 </w:t>
            </w:r>
            <w:r w:rsidRPr="00A82DFC">
              <w:lastRenderedPageBreak/>
              <w:t>minutes after CO</w:t>
            </w:r>
            <w:r w:rsidRPr="00A82DFC">
              <w:rPr>
                <w:vertAlign w:val="subscript"/>
              </w:rPr>
              <w:t>2</w:t>
            </w:r>
            <w:r w:rsidRPr="00A82DFC">
              <w:t> insufflation)</w:t>
            </w:r>
          </w:p>
        </w:tc>
        <w:tc>
          <w:tcPr>
            <w:tcW w:w="0" w:type="auto"/>
            <w:tcBorders>
              <w:bottom w:val="nil"/>
              <w:right w:val="nil"/>
            </w:tcBorders>
            <w:tcMar>
              <w:top w:w="75" w:type="dxa"/>
              <w:left w:w="75" w:type="dxa"/>
              <w:bottom w:w="75" w:type="dxa"/>
              <w:right w:w="75" w:type="dxa"/>
            </w:tcMar>
            <w:hideMark/>
          </w:tcPr>
          <w:p w14:paraId="11850FB3" w14:textId="77777777" w:rsidR="00A82DFC" w:rsidRPr="00A82DFC" w:rsidRDefault="00A82DFC" w:rsidP="00A82DFC">
            <w:r w:rsidRPr="00A82DFC">
              <w:lastRenderedPageBreak/>
              <w:t>Chest tube drainage</w:t>
            </w:r>
          </w:p>
        </w:tc>
        <w:tc>
          <w:tcPr>
            <w:tcW w:w="0" w:type="auto"/>
            <w:tcBorders>
              <w:bottom w:val="nil"/>
              <w:right w:val="nil"/>
            </w:tcBorders>
            <w:tcMar>
              <w:top w:w="75" w:type="dxa"/>
              <w:left w:w="75" w:type="dxa"/>
              <w:bottom w:w="75" w:type="dxa"/>
              <w:right w:w="75" w:type="dxa"/>
            </w:tcMar>
            <w:hideMark/>
          </w:tcPr>
          <w:p w14:paraId="38B80D36" w14:textId="77777777" w:rsidR="00A82DFC" w:rsidRPr="00A82DFC" w:rsidRDefault="00A82DFC" w:rsidP="00A82DFC">
            <w:r w:rsidRPr="00A82DFC">
              <w:t>Extraperitoneal CO</w:t>
            </w:r>
            <w:r w:rsidRPr="00A82DFC">
              <w:rPr>
                <w:vertAlign w:val="subscript"/>
              </w:rPr>
              <w:t>2</w:t>
            </w:r>
            <w:r w:rsidRPr="00A82DFC">
              <w:t> migration</w:t>
            </w:r>
          </w:p>
        </w:tc>
      </w:tr>
      <w:tr w:rsidR="00A82DFC" w:rsidRPr="00A82DFC" w14:paraId="2350B070" w14:textId="77777777" w:rsidTr="00A82DFC">
        <w:tc>
          <w:tcPr>
            <w:tcW w:w="0" w:type="auto"/>
            <w:tcBorders>
              <w:bottom w:val="nil"/>
              <w:right w:val="nil"/>
            </w:tcBorders>
            <w:tcMar>
              <w:top w:w="75" w:type="dxa"/>
              <w:left w:w="75" w:type="dxa"/>
              <w:bottom w:w="75" w:type="dxa"/>
              <w:right w:w="75" w:type="dxa"/>
            </w:tcMar>
            <w:hideMark/>
          </w:tcPr>
          <w:p w14:paraId="28117968" w14:textId="77777777" w:rsidR="00A82DFC" w:rsidRPr="00A82DFC" w:rsidRDefault="00A82DFC" w:rsidP="00A82DFC">
            <w:r w:rsidRPr="00A82DFC">
              <w:t>Hagopian et al. [</w:t>
            </w:r>
            <w:hyperlink r:id="rId1063" w:anchor="bib10" w:history="1">
              <w:r w:rsidRPr="00A82DFC">
                <w:rPr>
                  <w:rStyle w:val="Hyperlink"/>
                </w:rPr>
                <w:t>10</w:t>
              </w:r>
            </w:hyperlink>
            <w:r w:rsidRPr="00A82DFC">
              <w:t>]</w:t>
            </w:r>
          </w:p>
        </w:tc>
        <w:tc>
          <w:tcPr>
            <w:tcW w:w="0" w:type="auto"/>
            <w:tcBorders>
              <w:bottom w:val="nil"/>
              <w:right w:val="nil"/>
            </w:tcBorders>
            <w:tcMar>
              <w:top w:w="75" w:type="dxa"/>
              <w:left w:w="75" w:type="dxa"/>
              <w:bottom w:w="75" w:type="dxa"/>
              <w:right w:w="75" w:type="dxa"/>
            </w:tcMar>
            <w:hideMark/>
          </w:tcPr>
          <w:p w14:paraId="416B4873"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4BC72A0F"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32A569D3"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0ED99E78"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4DA11AC3" w14:textId="77777777" w:rsidR="00A82DFC" w:rsidRPr="00A82DFC" w:rsidRDefault="00A82DFC" w:rsidP="00A82DFC">
            <w:r w:rsidRPr="00A82DFC">
              <w:t>Unilateral pneumothorax with pneumomediastinum and subcutaneous emphysema</w:t>
            </w:r>
          </w:p>
        </w:tc>
        <w:tc>
          <w:tcPr>
            <w:tcW w:w="0" w:type="auto"/>
            <w:tcBorders>
              <w:bottom w:val="nil"/>
              <w:right w:val="nil"/>
            </w:tcBorders>
            <w:tcMar>
              <w:top w:w="75" w:type="dxa"/>
              <w:left w:w="75" w:type="dxa"/>
              <w:bottom w:w="75" w:type="dxa"/>
              <w:right w:w="75" w:type="dxa"/>
            </w:tcMar>
            <w:hideMark/>
          </w:tcPr>
          <w:p w14:paraId="388C9B62" w14:textId="77777777" w:rsidR="00A82DFC" w:rsidRPr="00A82DFC" w:rsidRDefault="00A82DFC" w:rsidP="00A82DFC">
            <w:r w:rsidRPr="00A82DFC">
              <w:t>After surgery</w:t>
            </w:r>
          </w:p>
        </w:tc>
        <w:tc>
          <w:tcPr>
            <w:tcW w:w="0" w:type="auto"/>
            <w:tcBorders>
              <w:bottom w:val="nil"/>
              <w:right w:val="nil"/>
            </w:tcBorders>
            <w:tcMar>
              <w:top w:w="75" w:type="dxa"/>
              <w:left w:w="75" w:type="dxa"/>
              <w:bottom w:w="75" w:type="dxa"/>
              <w:right w:w="75" w:type="dxa"/>
            </w:tcMar>
            <w:hideMark/>
          </w:tcPr>
          <w:p w14:paraId="0531D1B3"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6346845C" w14:textId="77777777" w:rsidR="00A82DFC" w:rsidRPr="00A82DFC" w:rsidRDefault="00A82DFC" w:rsidP="00A82DFC">
            <w:r w:rsidRPr="00A82DFC">
              <w:t>Gas extravastion due to airway or esophageal injury or pulmonary barotrauma.</w:t>
            </w:r>
          </w:p>
        </w:tc>
      </w:tr>
      <w:tr w:rsidR="00A82DFC" w:rsidRPr="00A82DFC" w14:paraId="0075A041" w14:textId="77777777" w:rsidTr="00A82DFC">
        <w:tc>
          <w:tcPr>
            <w:tcW w:w="0" w:type="auto"/>
            <w:tcBorders>
              <w:bottom w:val="nil"/>
              <w:right w:val="nil"/>
            </w:tcBorders>
            <w:tcMar>
              <w:top w:w="75" w:type="dxa"/>
              <w:left w:w="75" w:type="dxa"/>
              <w:bottom w:w="75" w:type="dxa"/>
              <w:right w:w="75" w:type="dxa"/>
            </w:tcMar>
            <w:hideMark/>
          </w:tcPr>
          <w:p w14:paraId="698D8B8E" w14:textId="77777777" w:rsidR="00A82DFC" w:rsidRPr="00A82DFC" w:rsidRDefault="00A82DFC" w:rsidP="00A82DFC">
            <w:r w:rsidRPr="00A82DFC">
              <w:t>Ramia et al. [</w:t>
            </w:r>
            <w:hyperlink r:id="rId1064" w:anchor="bib9" w:history="1">
              <w:r w:rsidRPr="00A82DFC">
                <w:rPr>
                  <w:rStyle w:val="Hyperlink"/>
                </w:rPr>
                <w:t>9</w:t>
              </w:r>
            </w:hyperlink>
            <w:r w:rsidRPr="00A82DFC">
              <w:t>]</w:t>
            </w:r>
          </w:p>
        </w:tc>
        <w:tc>
          <w:tcPr>
            <w:tcW w:w="0" w:type="auto"/>
            <w:tcBorders>
              <w:bottom w:val="nil"/>
              <w:right w:val="nil"/>
            </w:tcBorders>
            <w:tcMar>
              <w:top w:w="75" w:type="dxa"/>
              <w:left w:w="75" w:type="dxa"/>
              <w:bottom w:w="75" w:type="dxa"/>
              <w:right w:w="75" w:type="dxa"/>
            </w:tcMar>
            <w:hideMark/>
          </w:tcPr>
          <w:p w14:paraId="762FC2BD" w14:textId="77777777" w:rsidR="00A82DFC" w:rsidRPr="00A82DFC" w:rsidRDefault="00A82DFC" w:rsidP="00A82DFC">
            <w:r w:rsidRPr="00A82DFC">
              <w:t>52 M</w:t>
            </w:r>
          </w:p>
        </w:tc>
        <w:tc>
          <w:tcPr>
            <w:tcW w:w="0" w:type="auto"/>
            <w:tcBorders>
              <w:bottom w:val="nil"/>
              <w:right w:val="nil"/>
            </w:tcBorders>
            <w:tcMar>
              <w:top w:w="75" w:type="dxa"/>
              <w:left w:w="75" w:type="dxa"/>
              <w:bottom w:w="75" w:type="dxa"/>
              <w:right w:w="75" w:type="dxa"/>
            </w:tcMar>
            <w:hideMark/>
          </w:tcPr>
          <w:p w14:paraId="214ECC0A"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66F66D61"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16CF0299"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1EA371B0" w14:textId="77777777" w:rsidR="00A82DFC" w:rsidRPr="00A82DFC" w:rsidRDefault="00A82DFC" w:rsidP="00A82DFC">
            <w:r w:rsidRPr="00A82DFC">
              <w:t>Subcutaneous emphysema and pneumomediastinum</w:t>
            </w:r>
          </w:p>
        </w:tc>
        <w:tc>
          <w:tcPr>
            <w:tcW w:w="0" w:type="auto"/>
            <w:tcBorders>
              <w:bottom w:val="nil"/>
              <w:right w:val="nil"/>
            </w:tcBorders>
            <w:tcMar>
              <w:top w:w="75" w:type="dxa"/>
              <w:left w:w="75" w:type="dxa"/>
              <w:bottom w:w="75" w:type="dxa"/>
              <w:right w:w="75" w:type="dxa"/>
            </w:tcMar>
            <w:hideMark/>
          </w:tcPr>
          <w:p w14:paraId="7F4D3910" w14:textId="77777777" w:rsidR="00A82DFC" w:rsidRPr="00A82DFC" w:rsidRDefault="00A82DFC" w:rsidP="00A82DFC">
            <w:r w:rsidRPr="00A82DFC">
              <w:t>Immediately after extubation</w:t>
            </w:r>
          </w:p>
        </w:tc>
        <w:tc>
          <w:tcPr>
            <w:tcW w:w="0" w:type="auto"/>
            <w:tcBorders>
              <w:bottom w:val="nil"/>
              <w:right w:val="nil"/>
            </w:tcBorders>
            <w:tcMar>
              <w:top w:w="75" w:type="dxa"/>
              <w:left w:w="75" w:type="dxa"/>
              <w:bottom w:w="75" w:type="dxa"/>
              <w:right w:w="75" w:type="dxa"/>
            </w:tcMar>
            <w:hideMark/>
          </w:tcPr>
          <w:p w14:paraId="509309A1" w14:textId="77777777" w:rsidR="00A82DFC" w:rsidRPr="00A82DFC" w:rsidRDefault="00A82DFC" w:rsidP="00A82DFC">
            <w:r w:rsidRPr="00A82DFC">
              <w:t>Prolonged mechanical ventilation</w:t>
            </w:r>
          </w:p>
        </w:tc>
        <w:tc>
          <w:tcPr>
            <w:tcW w:w="0" w:type="auto"/>
            <w:tcBorders>
              <w:bottom w:val="nil"/>
              <w:right w:val="nil"/>
            </w:tcBorders>
            <w:tcMar>
              <w:top w:w="75" w:type="dxa"/>
              <w:left w:w="75" w:type="dxa"/>
              <w:bottom w:w="75" w:type="dxa"/>
              <w:right w:w="75" w:type="dxa"/>
            </w:tcMar>
            <w:hideMark/>
          </w:tcPr>
          <w:p w14:paraId="33E55834" w14:textId="77777777" w:rsidR="00A82DFC" w:rsidRPr="00A82DFC" w:rsidRDefault="00A82DFC" w:rsidP="00A82DFC">
            <w:r w:rsidRPr="00A82DFC">
              <w:t>CO</w:t>
            </w:r>
            <w:r w:rsidRPr="00A82DFC">
              <w:rPr>
                <w:vertAlign w:val="subscript"/>
              </w:rPr>
              <w:t>2</w:t>
            </w:r>
            <w:r w:rsidRPr="00A82DFC">
              <w:t> enters the mediastinum through small tears in the peritoneum.</w:t>
            </w:r>
          </w:p>
        </w:tc>
      </w:tr>
      <w:tr w:rsidR="00A82DFC" w:rsidRPr="00A82DFC" w14:paraId="7B79C50E" w14:textId="77777777" w:rsidTr="00A82DFC">
        <w:tc>
          <w:tcPr>
            <w:tcW w:w="0" w:type="auto"/>
            <w:tcBorders>
              <w:bottom w:val="nil"/>
              <w:right w:val="nil"/>
            </w:tcBorders>
            <w:tcMar>
              <w:top w:w="75" w:type="dxa"/>
              <w:left w:w="75" w:type="dxa"/>
              <w:bottom w:w="75" w:type="dxa"/>
              <w:right w:w="75" w:type="dxa"/>
            </w:tcMar>
            <w:hideMark/>
          </w:tcPr>
          <w:p w14:paraId="3B919D87" w14:textId="77777777" w:rsidR="00A82DFC" w:rsidRPr="00A82DFC" w:rsidRDefault="00A82DFC" w:rsidP="00A82DFC">
            <w:r w:rsidRPr="00A82DFC">
              <w:t>Ishikawa et al. [</w:t>
            </w:r>
            <w:bookmarkStart w:id="167" w:name="bbib36"/>
            <w:r w:rsidRPr="00A82DFC">
              <w:fldChar w:fldCharType="begin"/>
            </w:r>
            <w:r w:rsidRPr="00A82DFC">
              <w:instrText>HYPERLINK "https://www.sciencedirect.com/science/article/pii/S2405844024120361" \l "bib36"</w:instrText>
            </w:r>
            <w:r w:rsidRPr="00A82DFC">
              <w:fldChar w:fldCharType="separate"/>
            </w:r>
            <w:r w:rsidRPr="00A82DFC">
              <w:rPr>
                <w:rStyle w:val="Hyperlink"/>
              </w:rPr>
              <w:t>36</w:t>
            </w:r>
            <w:r w:rsidRPr="00A82DFC">
              <w:fldChar w:fldCharType="end"/>
            </w:r>
            <w:bookmarkEnd w:id="167"/>
            <w:r w:rsidRPr="00A82DFC">
              <w:t>]</w:t>
            </w:r>
          </w:p>
        </w:tc>
        <w:tc>
          <w:tcPr>
            <w:tcW w:w="0" w:type="auto"/>
            <w:tcBorders>
              <w:bottom w:val="nil"/>
              <w:right w:val="nil"/>
            </w:tcBorders>
            <w:tcMar>
              <w:top w:w="75" w:type="dxa"/>
              <w:left w:w="75" w:type="dxa"/>
              <w:bottom w:w="75" w:type="dxa"/>
              <w:right w:w="75" w:type="dxa"/>
            </w:tcMar>
            <w:hideMark/>
          </w:tcPr>
          <w:p w14:paraId="5C551B8F" w14:textId="77777777" w:rsidR="00A82DFC" w:rsidRPr="00A82DFC" w:rsidRDefault="00A82DFC" w:rsidP="00A82DFC">
            <w:r w:rsidRPr="00A82DFC">
              <w:t>65 M</w:t>
            </w:r>
          </w:p>
        </w:tc>
        <w:tc>
          <w:tcPr>
            <w:tcW w:w="0" w:type="auto"/>
            <w:tcBorders>
              <w:bottom w:val="nil"/>
              <w:right w:val="nil"/>
            </w:tcBorders>
            <w:tcMar>
              <w:top w:w="75" w:type="dxa"/>
              <w:left w:w="75" w:type="dxa"/>
              <w:bottom w:w="75" w:type="dxa"/>
              <w:right w:w="75" w:type="dxa"/>
            </w:tcMar>
            <w:hideMark/>
          </w:tcPr>
          <w:p w14:paraId="480F283F" w14:textId="77777777" w:rsidR="00A82DFC" w:rsidRPr="00A82DFC" w:rsidRDefault="00A82DFC" w:rsidP="00A82DFC">
            <w:r w:rsidRPr="00A82DFC">
              <w:t>Robotic-assisted inguinal hernia repair</w:t>
            </w:r>
          </w:p>
        </w:tc>
        <w:tc>
          <w:tcPr>
            <w:tcW w:w="0" w:type="auto"/>
            <w:tcBorders>
              <w:bottom w:val="nil"/>
              <w:right w:val="nil"/>
            </w:tcBorders>
            <w:tcMar>
              <w:top w:w="75" w:type="dxa"/>
              <w:left w:w="75" w:type="dxa"/>
              <w:bottom w:w="75" w:type="dxa"/>
              <w:right w:w="75" w:type="dxa"/>
            </w:tcMar>
            <w:hideMark/>
          </w:tcPr>
          <w:p w14:paraId="0887D6ED" w14:textId="77777777" w:rsidR="00A82DFC" w:rsidRPr="00A82DFC" w:rsidRDefault="00A82DFC" w:rsidP="00A82DFC">
            <w:r w:rsidRPr="00A82DFC">
              <w:t>TAPP</w:t>
            </w:r>
          </w:p>
        </w:tc>
        <w:tc>
          <w:tcPr>
            <w:tcW w:w="0" w:type="auto"/>
            <w:tcBorders>
              <w:bottom w:val="nil"/>
              <w:right w:val="nil"/>
            </w:tcBorders>
            <w:tcMar>
              <w:top w:w="75" w:type="dxa"/>
              <w:left w:w="75" w:type="dxa"/>
              <w:bottom w:w="75" w:type="dxa"/>
              <w:right w:w="75" w:type="dxa"/>
            </w:tcMar>
            <w:hideMark/>
          </w:tcPr>
          <w:p w14:paraId="5E4CF400"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49397CCA" w14:textId="77777777" w:rsidR="00A82DFC" w:rsidRPr="00A82DFC" w:rsidRDefault="00A82DFC" w:rsidP="00A82DFC">
            <w:r w:rsidRPr="00A82DFC">
              <w:t>Bilateral pneumothorax</w:t>
            </w:r>
          </w:p>
        </w:tc>
        <w:tc>
          <w:tcPr>
            <w:tcW w:w="0" w:type="auto"/>
            <w:tcBorders>
              <w:bottom w:val="nil"/>
              <w:right w:val="nil"/>
            </w:tcBorders>
            <w:tcMar>
              <w:top w:w="75" w:type="dxa"/>
              <w:left w:w="75" w:type="dxa"/>
              <w:bottom w:w="75" w:type="dxa"/>
              <w:right w:w="75" w:type="dxa"/>
            </w:tcMar>
            <w:hideMark/>
          </w:tcPr>
          <w:p w14:paraId="3D753497" w14:textId="77777777" w:rsidR="00A82DFC" w:rsidRPr="00A82DFC" w:rsidRDefault="00A82DFC" w:rsidP="00A82DFC">
            <w:r w:rsidRPr="00A82DFC">
              <w:t>After surgery</w:t>
            </w:r>
          </w:p>
        </w:tc>
        <w:tc>
          <w:tcPr>
            <w:tcW w:w="0" w:type="auto"/>
            <w:tcBorders>
              <w:bottom w:val="nil"/>
              <w:right w:val="nil"/>
            </w:tcBorders>
            <w:tcMar>
              <w:top w:w="75" w:type="dxa"/>
              <w:left w:w="75" w:type="dxa"/>
              <w:bottom w:w="75" w:type="dxa"/>
              <w:right w:w="75" w:type="dxa"/>
            </w:tcMar>
            <w:hideMark/>
          </w:tcPr>
          <w:p w14:paraId="546F4B36"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4CA545F6" w14:textId="77777777" w:rsidR="00A82DFC" w:rsidRPr="00A82DFC" w:rsidRDefault="00A82DFC" w:rsidP="00A82DFC">
            <w:r w:rsidRPr="00A82DFC">
              <w:t>Air migration, previous esophageal cancer surgery</w:t>
            </w:r>
          </w:p>
        </w:tc>
      </w:tr>
      <w:tr w:rsidR="00A82DFC" w:rsidRPr="00A82DFC" w14:paraId="47EF30F7" w14:textId="77777777" w:rsidTr="00A82DFC">
        <w:tc>
          <w:tcPr>
            <w:tcW w:w="0" w:type="auto"/>
            <w:tcBorders>
              <w:bottom w:val="nil"/>
              <w:right w:val="nil"/>
            </w:tcBorders>
            <w:tcMar>
              <w:top w:w="75" w:type="dxa"/>
              <w:left w:w="75" w:type="dxa"/>
              <w:bottom w:w="75" w:type="dxa"/>
              <w:right w:w="75" w:type="dxa"/>
            </w:tcMar>
            <w:hideMark/>
          </w:tcPr>
          <w:p w14:paraId="0989B05C" w14:textId="77777777" w:rsidR="00A82DFC" w:rsidRPr="00A82DFC" w:rsidRDefault="00A82DFC" w:rsidP="00A82DFC">
            <w:r w:rsidRPr="00A82DFC">
              <w:t>Ghaffar et al. [</w:t>
            </w:r>
            <w:bookmarkStart w:id="168" w:name="bbib37"/>
            <w:r w:rsidRPr="00A82DFC">
              <w:fldChar w:fldCharType="begin"/>
            </w:r>
            <w:r w:rsidRPr="00A82DFC">
              <w:instrText>HYPERLINK "https://www.sciencedirect.com/science/article/pii/S2405844024120361" \l "bib37"</w:instrText>
            </w:r>
            <w:r w:rsidRPr="00A82DFC">
              <w:fldChar w:fldCharType="separate"/>
            </w:r>
            <w:r w:rsidRPr="00A82DFC">
              <w:rPr>
                <w:rStyle w:val="Hyperlink"/>
              </w:rPr>
              <w:t>37</w:t>
            </w:r>
            <w:r w:rsidRPr="00A82DFC">
              <w:fldChar w:fldCharType="end"/>
            </w:r>
            <w:bookmarkEnd w:id="168"/>
            <w:r w:rsidRPr="00A82DFC">
              <w:t>]</w:t>
            </w:r>
          </w:p>
        </w:tc>
        <w:tc>
          <w:tcPr>
            <w:tcW w:w="0" w:type="auto"/>
            <w:tcBorders>
              <w:bottom w:val="nil"/>
              <w:right w:val="nil"/>
            </w:tcBorders>
            <w:tcMar>
              <w:top w:w="75" w:type="dxa"/>
              <w:left w:w="75" w:type="dxa"/>
              <w:bottom w:w="75" w:type="dxa"/>
              <w:right w:w="75" w:type="dxa"/>
            </w:tcMar>
            <w:hideMark/>
          </w:tcPr>
          <w:p w14:paraId="023F8015" w14:textId="77777777" w:rsidR="00A82DFC" w:rsidRPr="00A82DFC" w:rsidRDefault="00A82DFC" w:rsidP="00A82DFC">
            <w:r w:rsidRPr="00A82DFC">
              <w:t>2 M</w:t>
            </w:r>
          </w:p>
        </w:tc>
        <w:tc>
          <w:tcPr>
            <w:tcW w:w="0" w:type="auto"/>
            <w:tcBorders>
              <w:bottom w:val="nil"/>
              <w:right w:val="nil"/>
            </w:tcBorders>
            <w:tcMar>
              <w:top w:w="75" w:type="dxa"/>
              <w:left w:w="75" w:type="dxa"/>
              <w:bottom w:w="75" w:type="dxa"/>
              <w:right w:w="75" w:type="dxa"/>
            </w:tcMar>
            <w:hideMark/>
          </w:tcPr>
          <w:p w14:paraId="5921641E" w14:textId="77777777" w:rsidR="00A82DFC" w:rsidRPr="00A82DFC" w:rsidRDefault="00A82DFC" w:rsidP="00A82DFC">
            <w:r w:rsidRPr="00A82DFC">
              <w:t>Laparoscopic inguinal hernia repair and orchidopexy</w:t>
            </w:r>
          </w:p>
        </w:tc>
        <w:tc>
          <w:tcPr>
            <w:tcW w:w="0" w:type="auto"/>
            <w:tcBorders>
              <w:bottom w:val="nil"/>
              <w:right w:val="nil"/>
            </w:tcBorders>
            <w:tcMar>
              <w:top w:w="75" w:type="dxa"/>
              <w:left w:w="75" w:type="dxa"/>
              <w:bottom w:w="75" w:type="dxa"/>
              <w:right w:w="75" w:type="dxa"/>
            </w:tcMar>
            <w:hideMark/>
          </w:tcPr>
          <w:p w14:paraId="710ABF78" w14:textId="77777777" w:rsidR="00A82DFC" w:rsidRPr="00A82DFC" w:rsidRDefault="00A82DFC" w:rsidP="00A82DFC">
            <w:r w:rsidRPr="00A82DFC">
              <w:t>TAPP</w:t>
            </w:r>
          </w:p>
        </w:tc>
        <w:tc>
          <w:tcPr>
            <w:tcW w:w="0" w:type="auto"/>
            <w:tcBorders>
              <w:bottom w:val="nil"/>
              <w:right w:val="nil"/>
            </w:tcBorders>
            <w:tcMar>
              <w:top w:w="75" w:type="dxa"/>
              <w:left w:w="75" w:type="dxa"/>
              <w:bottom w:w="75" w:type="dxa"/>
              <w:right w:w="75" w:type="dxa"/>
            </w:tcMar>
            <w:hideMark/>
          </w:tcPr>
          <w:p w14:paraId="44605701"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3EF6974E" w14:textId="77777777" w:rsidR="00A82DFC" w:rsidRPr="00A82DFC" w:rsidRDefault="00A82DFC" w:rsidP="00A82DFC">
            <w:r w:rsidRPr="00A82DFC">
              <w:t>Right pneumothorax</w:t>
            </w:r>
          </w:p>
        </w:tc>
        <w:tc>
          <w:tcPr>
            <w:tcW w:w="0" w:type="auto"/>
            <w:tcBorders>
              <w:bottom w:val="nil"/>
              <w:right w:val="nil"/>
            </w:tcBorders>
            <w:tcMar>
              <w:top w:w="75" w:type="dxa"/>
              <w:left w:w="75" w:type="dxa"/>
              <w:bottom w:w="75" w:type="dxa"/>
              <w:right w:w="75" w:type="dxa"/>
            </w:tcMar>
            <w:hideMark/>
          </w:tcPr>
          <w:p w14:paraId="1517724A" w14:textId="77777777" w:rsidR="00A82DFC" w:rsidRPr="00A82DFC" w:rsidRDefault="00A82DFC" w:rsidP="00A82DFC">
            <w:r w:rsidRPr="00A82DFC">
              <w:t>After surgery</w:t>
            </w:r>
          </w:p>
        </w:tc>
        <w:tc>
          <w:tcPr>
            <w:tcW w:w="0" w:type="auto"/>
            <w:tcBorders>
              <w:bottom w:val="nil"/>
              <w:right w:val="nil"/>
            </w:tcBorders>
            <w:tcMar>
              <w:top w:w="75" w:type="dxa"/>
              <w:left w:w="75" w:type="dxa"/>
              <w:bottom w:w="75" w:type="dxa"/>
              <w:right w:w="75" w:type="dxa"/>
            </w:tcMar>
            <w:hideMark/>
          </w:tcPr>
          <w:p w14:paraId="3F884A63" w14:textId="77777777" w:rsidR="00A82DFC" w:rsidRPr="00A82DFC" w:rsidRDefault="00A82DFC" w:rsidP="00A82DFC">
            <w:r w:rsidRPr="00A82DFC">
              <w:t>Chest tube drainage</w:t>
            </w:r>
          </w:p>
        </w:tc>
        <w:tc>
          <w:tcPr>
            <w:tcW w:w="0" w:type="auto"/>
            <w:tcBorders>
              <w:bottom w:val="nil"/>
              <w:right w:val="nil"/>
            </w:tcBorders>
            <w:tcMar>
              <w:top w:w="75" w:type="dxa"/>
              <w:left w:w="75" w:type="dxa"/>
              <w:bottom w:w="75" w:type="dxa"/>
              <w:right w:w="75" w:type="dxa"/>
            </w:tcMar>
            <w:hideMark/>
          </w:tcPr>
          <w:p w14:paraId="6A9A9912" w14:textId="77777777" w:rsidR="00A82DFC" w:rsidRPr="00A82DFC" w:rsidRDefault="00A82DFC" w:rsidP="00A82DFC">
            <w:r w:rsidRPr="00A82DFC">
              <w:t>Endobronchial intubation (leading to one lung ventilation), Escobar syndrome (ES)</w:t>
            </w:r>
          </w:p>
        </w:tc>
      </w:tr>
      <w:tr w:rsidR="00A82DFC" w:rsidRPr="00A82DFC" w14:paraId="5CB75FE6" w14:textId="77777777" w:rsidTr="00A82DFC">
        <w:tc>
          <w:tcPr>
            <w:tcW w:w="0" w:type="auto"/>
            <w:tcBorders>
              <w:bottom w:val="nil"/>
              <w:right w:val="nil"/>
            </w:tcBorders>
            <w:tcMar>
              <w:top w:w="75" w:type="dxa"/>
              <w:left w:w="75" w:type="dxa"/>
              <w:bottom w:w="75" w:type="dxa"/>
              <w:right w:w="75" w:type="dxa"/>
            </w:tcMar>
            <w:hideMark/>
          </w:tcPr>
          <w:p w14:paraId="3E363D03" w14:textId="77777777" w:rsidR="00A82DFC" w:rsidRPr="00A82DFC" w:rsidRDefault="00A82DFC" w:rsidP="00A82DFC">
            <w:r w:rsidRPr="00A82DFC">
              <w:t>Sucandy et al. [</w:t>
            </w:r>
            <w:bookmarkStart w:id="169" w:name="bbib38"/>
            <w:r w:rsidRPr="00A82DFC">
              <w:fldChar w:fldCharType="begin"/>
            </w:r>
            <w:r w:rsidRPr="00A82DFC">
              <w:instrText>HYPERLINK "https://www.sciencedirect.com/science/article/pii/S2405844024120361" \l "bib38"</w:instrText>
            </w:r>
            <w:r w:rsidRPr="00A82DFC">
              <w:fldChar w:fldCharType="separate"/>
            </w:r>
            <w:r w:rsidRPr="00A82DFC">
              <w:rPr>
                <w:rStyle w:val="Hyperlink"/>
              </w:rPr>
              <w:t>38</w:t>
            </w:r>
            <w:r w:rsidRPr="00A82DFC">
              <w:fldChar w:fldCharType="end"/>
            </w:r>
            <w:bookmarkEnd w:id="169"/>
            <w:r w:rsidRPr="00A82DFC">
              <w:t>]</w:t>
            </w:r>
          </w:p>
        </w:tc>
        <w:tc>
          <w:tcPr>
            <w:tcW w:w="0" w:type="auto"/>
            <w:tcBorders>
              <w:bottom w:val="nil"/>
              <w:right w:val="nil"/>
            </w:tcBorders>
            <w:tcMar>
              <w:top w:w="75" w:type="dxa"/>
              <w:left w:w="75" w:type="dxa"/>
              <w:bottom w:w="75" w:type="dxa"/>
              <w:right w:w="75" w:type="dxa"/>
            </w:tcMar>
            <w:hideMark/>
          </w:tcPr>
          <w:p w14:paraId="41CF684B" w14:textId="77777777" w:rsidR="00A82DFC" w:rsidRPr="00A82DFC" w:rsidRDefault="00A82DFC" w:rsidP="00A82DFC">
            <w:r w:rsidRPr="00A82DFC">
              <w:t>48 M</w:t>
            </w:r>
          </w:p>
        </w:tc>
        <w:tc>
          <w:tcPr>
            <w:tcW w:w="0" w:type="auto"/>
            <w:tcBorders>
              <w:bottom w:val="nil"/>
              <w:right w:val="nil"/>
            </w:tcBorders>
            <w:tcMar>
              <w:top w:w="75" w:type="dxa"/>
              <w:left w:w="75" w:type="dxa"/>
              <w:bottom w:w="75" w:type="dxa"/>
              <w:right w:w="75" w:type="dxa"/>
            </w:tcMar>
            <w:hideMark/>
          </w:tcPr>
          <w:p w14:paraId="4CE0D4AB"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684B92A3"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36457459"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218D3AD9" w14:textId="77777777" w:rsidR="00A82DFC" w:rsidRPr="00A82DFC" w:rsidRDefault="00A82DFC" w:rsidP="00A82DFC">
            <w:r w:rsidRPr="00A82DFC">
              <w:t>Right pneumothorax</w:t>
            </w:r>
          </w:p>
        </w:tc>
        <w:tc>
          <w:tcPr>
            <w:tcW w:w="0" w:type="auto"/>
            <w:tcBorders>
              <w:bottom w:val="nil"/>
              <w:right w:val="nil"/>
            </w:tcBorders>
            <w:tcMar>
              <w:top w:w="75" w:type="dxa"/>
              <w:left w:w="75" w:type="dxa"/>
              <w:bottom w:w="75" w:type="dxa"/>
              <w:right w:w="75" w:type="dxa"/>
            </w:tcMar>
            <w:hideMark/>
          </w:tcPr>
          <w:p w14:paraId="4217595E" w14:textId="77777777" w:rsidR="00A82DFC" w:rsidRPr="00A82DFC" w:rsidRDefault="00A82DFC" w:rsidP="00A82DFC">
            <w:r w:rsidRPr="00A82DFC">
              <w:t>In the postanesthesia care unit</w:t>
            </w:r>
          </w:p>
        </w:tc>
        <w:tc>
          <w:tcPr>
            <w:tcW w:w="0" w:type="auto"/>
            <w:tcBorders>
              <w:bottom w:val="nil"/>
              <w:right w:val="nil"/>
            </w:tcBorders>
            <w:tcMar>
              <w:top w:w="75" w:type="dxa"/>
              <w:left w:w="75" w:type="dxa"/>
              <w:bottom w:w="75" w:type="dxa"/>
              <w:right w:w="75" w:type="dxa"/>
            </w:tcMar>
            <w:hideMark/>
          </w:tcPr>
          <w:p w14:paraId="14CC5061"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7D345BEC" w14:textId="77777777" w:rsidR="00A82DFC" w:rsidRPr="00A82DFC" w:rsidRDefault="00A82DFC" w:rsidP="00A82DFC">
            <w:r w:rsidRPr="00A82DFC">
              <w:t>Gas can enter the thoracic cavity through diaphragmatic hiatuses, congenital defects, falciform ligament damage, or retroperitoneal passage via Scarpa's fascia.</w:t>
            </w:r>
          </w:p>
        </w:tc>
      </w:tr>
      <w:tr w:rsidR="00A82DFC" w:rsidRPr="00A82DFC" w14:paraId="342B59E2" w14:textId="77777777" w:rsidTr="00A82DFC">
        <w:tc>
          <w:tcPr>
            <w:tcW w:w="0" w:type="auto"/>
            <w:tcBorders>
              <w:bottom w:val="nil"/>
              <w:right w:val="nil"/>
            </w:tcBorders>
            <w:tcMar>
              <w:top w:w="75" w:type="dxa"/>
              <w:left w:w="75" w:type="dxa"/>
              <w:bottom w:w="75" w:type="dxa"/>
              <w:right w:w="75" w:type="dxa"/>
            </w:tcMar>
            <w:hideMark/>
          </w:tcPr>
          <w:p w14:paraId="01E6DB71" w14:textId="77777777" w:rsidR="00A82DFC" w:rsidRPr="00A82DFC" w:rsidRDefault="00A82DFC" w:rsidP="00A82DFC">
            <w:r w:rsidRPr="00A82DFC">
              <w:t>Bartelmaos et al. [</w:t>
            </w:r>
            <w:bookmarkStart w:id="170" w:name="bbib39"/>
            <w:r w:rsidRPr="00A82DFC">
              <w:fldChar w:fldCharType="begin"/>
            </w:r>
            <w:r w:rsidRPr="00A82DFC">
              <w:instrText>HYPERLINK "https://www.sciencedirect.com/science/article/pii/S2405844024120361" \l "bib39"</w:instrText>
            </w:r>
            <w:r w:rsidRPr="00A82DFC">
              <w:fldChar w:fldCharType="separate"/>
            </w:r>
            <w:r w:rsidRPr="00A82DFC">
              <w:rPr>
                <w:rStyle w:val="Hyperlink"/>
              </w:rPr>
              <w:t>39</w:t>
            </w:r>
            <w:r w:rsidRPr="00A82DFC">
              <w:fldChar w:fldCharType="end"/>
            </w:r>
            <w:bookmarkEnd w:id="170"/>
            <w:r w:rsidRPr="00A82DFC">
              <w:t>]</w:t>
            </w:r>
          </w:p>
        </w:tc>
        <w:tc>
          <w:tcPr>
            <w:tcW w:w="0" w:type="auto"/>
            <w:tcBorders>
              <w:bottom w:val="nil"/>
              <w:right w:val="nil"/>
            </w:tcBorders>
            <w:tcMar>
              <w:top w:w="75" w:type="dxa"/>
              <w:left w:w="75" w:type="dxa"/>
              <w:bottom w:w="75" w:type="dxa"/>
              <w:right w:w="75" w:type="dxa"/>
            </w:tcMar>
            <w:hideMark/>
          </w:tcPr>
          <w:p w14:paraId="107D2C36" w14:textId="77777777" w:rsidR="00A82DFC" w:rsidRPr="00A82DFC" w:rsidRDefault="00A82DFC" w:rsidP="00A82DFC">
            <w:r w:rsidRPr="00A82DFC">
              <w:t>53 M</w:t>
            </w:r>
          </w:p>
        </w:tc>
        <w:tc>
          <w:tcPr>
            <w:tcW w:w="0" w:type="auto"/>
            <w:tcBorders>
              <w:bottom w:val="nil"/>
              <w:right w:val="nil"/>
            </w:tcBorders>
            <w:tcMar>
              <w:top w:w="75" w:type="dxa"/>
              <w:left w:w="75" w:type="dxa"/>
              <w:bottom w:w="75" w:type="dxa"/>
              <w:right w:w="75" w:type="dxa"/>
            </w:tcMar>
            <w:hideMark/>
          </w:tcPr>
          <w:p w14:paraId="2D15C2E7"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36E2D3A3"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36DDE523" w14:textId="77777777" w:rsidR="00A82DFC" w:rsidRPr="00A82DFC" w:rsidRDefault="00A82DFC" w:rsidP="00A82DFC">
            <w:r w:rsidRPr="00A82DFC">
              <w:t>Yes</w:t>
            </w:r>
          </w:p>
        </w:tc>
        <w:tc>
          <w:tcPr>
            <w:tcW w:w="0" w:type="auto"/>
            <w:tcBorders>
              <w:bottom w:val="nil"/>
              <w:right w:val="nil"/>
            </w:tcBorders>
            <w:tcMar>
              <w:top w:w="75" w:type="dxa"/>
              <w:left w:w="75" w:type="dxa"/>
              <w:bottom w:w="75" w:type="dxa"/>
              <w:right w:w="75" w:type="dxa"/>
            </w:tcMar>
            <w:hideMark/>
          </w:tcPr>
          <w:p w14:paraId="79AC5025" w14:textId="77777777" w:rsidR="00A82DFC" w:rsidRPr="00A82DFC" w:rsidRDefault="00A82DFC" w:rsidP="00A82DFC">
            <w:r w:rsidRPr="00A82DFC">
              <w:t>Pneumomediastinum and right pneumothorax</w:t>
            </w:r>
          </w:p>
        </w:tc>
        <w:tc>
          <w:tcPr>
            <w:tcW w:w="0" w:type="auto"/>
            <w:tcBorders>
              <w:bottom w:val="nil"/>
              <w:right w:val="nil"/>
            </w:tcBorders>
            <w:tcMar>
              <w:top w:w="75" w:type="dxa"/>
              <w:left w:w="75" w:type="dxa"/>
              <w:bottom w:w="75" w:type="dxa"/>
              <w:right w:w="75" w:type="dxa"/>
            </w:tcMar>
            <w:hideMark/>
          </w:tcPr>
          <w:p w14:paraId="628B92E0" w14:textId="77777777" w:rsidR="00A82DFC" w:rsidRPr="00A82DFC" w:rsidRDefault="00A82DFC" w:rsidP="00A82DFC">
            <w:r w:rsidRPr="00A82DFC">
              <w:t>In the recovery room</w:t>
            </w:r>
          </w:p>
        </w:tc>
        <w:tc>
          <w:tcPr>
            <w:tcW w:w="0" w:type="auto"/>
            <w:tcBorders>
              <w:bottom w:val="nil"/>
              <w:right w:val="nil"/>
            </w:tcBorders>
            <w:tcMar>
              <w:top w:w="75" w:type="dxa"/>
              <w:left w:w="75" w:type="dxa"/>
              <w:bottom w:w="75" w:type="dxa"/>
              <w:right w:w="75" w:type="dxa"/>
            </w:tcMar>
            <w:hideMark/>
          </w:tcPr>
          <w:p w14:paraId="1F8E89E6"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3A4CECF6" w14:textId="77777777" w:rsidR="00A82DFC" w:rsidRPr="00A82DFC" w:rsidRDefault="00A82DFC" w:rsidP="00A82DFC">
            <w:r w:rsidRPr="00A82DFC">
              <w:t>Peritoneal breaches, CO</w:t>
            </w:r>
            <w:r w:rsidRPr="00A82DFC">
              <w:rPr>
                <w:vertAlign w:val="subscript"/>
              </w:rPr>
              <w:t>2</w:t>
            </w:r>
            <w:r w:rsidRPr="00A82DFC">
              <w:t> diffusion</w:t>
            </w:r>
          </w:p>
        </w:tc>
      </w:tr>
      <w:tr w:rsidR="00A82DFC" w:rsidRPr="00A82DFC" w14:paraId="5B2DDAF1" w14:textId="77777777" w:rsidTr="00A82DFC">
        <w:tc>
          <w:tcPr>
            <w:tcW w:w="0" w:type="auto"/>
            <w:tcBorders>
              <w:bottom w:val="nil"/>
              <w:right w:val="nil"/>
            </w:tcBorders>
            <w:tcMar>
              <w:top w:w="75" w:type="dxa"/>
              <w:left w:w="75" w:type="dxa"/>
              <w:bottom w:w="75" w:type="dxa"/>
              <w:right w:w="75" w:type="dxa"/>
            </w:tcMar>
            <w:hideMark/>
          </w:tcPr>
          <w:p w14:paraId="7E23F5A2" w14:textId="77777777" w:rsidR="00A82DFC" w:rsidRPr="00A82DFC" w:rsidRDefault="00A82DFC" w:rsidP="00A82DFC">
            <w:r w:rsidRPr="00A82DFC">
              <w:t>Ferzli et al. [</w:t>
            </w:r>
            <w:bookmarkStart w:id="171" w:name="bbib40"/>
            <w:r w:rsidRPr="00A82DFC">
              <w:fldChar w:fldCharType="begin"/>
            </w:r>
            <w:r w:rsidRPr="00A82DFC">
              <w:instrText>HYPERLINK "https://www.sciencedirect.com/science/article/pii/S2405844024120361" \l "bib40"</w:instrText>
            </w:r>
            <w:r w:rsidRPr="00A82DFC">
              <w:fldChar w:fldCharType="separate"/>
            </w:r>
            <w:r w:rsidRPr="00A82DFC">
              <w:rPr>
                <w:rStyle w:val="Hyperlink"/>
              </w:rPr>
              <w:t>40</w:t>
            </w:r>
            <w:r w:rsidRPr="00A82DFC">
              <w:fldChar w:fldCharType="end"/>
            </w:r>
            <w:bookmarkEnd w:id="171"/>
            <w:r w:rsidRPr="00A82DFC">
              <w:t>]</w:t>
            </w:r>
          </w:p>
        </w:tc>
        <w:tc>
          <w:tcPr>
            <w:tcW w:w="0" w:type="auto"/>
            <w:tcBorders>
              <w:bottom w:val="nil"/>
              <w:right w:val="nil"/>
            </w:tcBorders>
            <w:tcMar>
              <w:top w:w="75" w:type="dxa"/>
              <w:left w:w="75" w:type="dxa"/>
              <w:bottom w:w="75" w:type="dxa"/>
              <w:right w:w="75" w:type="dxa"/>
            </w:tcMar>
            <w:hideMark/>
          </w:tcPr>
          <w:p w14:paraId="44935371" w14:textId="77777777" w:rsidR="00A82DFC" w:rsidRPr="00A82DFC" w:rsidRDefault="00A82DFC" w:rsidP="00A82DFC">
            <w:r w:rsidRPr="00A82DFC">
              <w:t>38 M</w:t>
            </w:r>
          </w:p>
        </w:tc>
        <w:tc>
          <w:tcPr>
            <w:tcW w:w="0" w:type="auto"/>
            <w:tcBorders>
              <w:bottom w:val="nil"/>
              <w:right w:val="nil"/>
            </w:tcBorders>
            <w:tcMar>
              <w:top w:w="75" w:type="dxa"/>
              <w:left w:w="75" w:type="dxa"/>
              <w:bottom w:w="75" w:type="dxa"/>
              <w:right w:w="75" w:type="dxa"/>
            </w:tcMar>
            <w:hideMark/>
          </w:tcPr>
          <w:p w14:paraId="62F4FF2C"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6BEE351D"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2C789C96"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2A1BF47F" w14:textId="77777777" w:rsidR="00A82DFC" w:rsidRPr="00A82DFC" w:rsidRDefault="00A82DFC" w:rsidP="00A82DFC">
            <w:r w:rsidRPr="00A82DFC">
              <w:t>Bilateral pneumothorax and pneumomediastinum</w:t>
            </w:r>
          </w:p>
        </w:tc>
        <w:tc>
          <w:tcPr>
            <w:tcW w:w="0" w:type="auto"/>
            <w:tcBorders>
              <w:bottom w:val="nil"/>
              <w:right w:val="nil"/>
            </w:tcBorders>
            <w:tcMar>
              <w:top w:w="75" w:type="dxa"/>
              <w:left w:w="75" w:type="dxa"/>
              <w:bottom w:w="75" w:type="dxa"/>
              <w:right w:w="75" w:type="dxa"/>
            </w:tcMar>
            <w:hideMark/>
          </w:tcPr>
          <w:p w14:paraId="0D7F62FD" w14:textId="77777777" w:rsidR="00A82DFC" w:rsidRPr="00A82DFC" w:rsidRDefault="00A82DFC" w:rsidP="00A82DFC">
            <w:r w:rsidRPr="00A82DFC">
              <w:t>At completion of surgery</w:t>
            </w:r>
          </w:p>
        </w:tc>
        <w:tc>
          <w:tcPr>
            <w:tcW w:w="0" w:type="auto"/>
            <w:tcBorders>
              <w:bottom w:val="nil"/>
              <w:right w:val="nil"/>
            </w:tcBorders>
            <w:tcMar>
              <w:top w:w="75" w:type="dxa"/>
              <w:left w:w="75" w:type="dxa"/>
              <w:bottom w:w="75" w:type="dxa"/>
              <w:right w:w="75" w:type="dxa"/>
            </w:tcMar>
            <w:hideMark/>
          </w:tcPr>
          <w:p w14:paraId="6B0535E3"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41F12539" w14:textId="77777777" w:rsidR="00A82DFC" w:rsidRPr="00A82DFC" w:rsidRDefault="00A82DFC" w:rsidP="00A82DFC">
            <w:r w:rsidRPr="00A82DFC">
              <w:t>High insufflation pressures, long surgery duration</w:t>
            </w:r>
          </w:p>
        </w:tc>
      </w:tr>
      <w:tr w:rsidR="00A82DFC" w:rsidRPr="00A82DFC" w14:paraId="6A4EA238" w14:textId="77777777" w:rsidTr="00A82DFC">
        <w:tc>
          <w:tcPr>
            <w:tcW w:w="0" w:type="auto"/>
            <w:tcBorders>
              <w:bottom w:val="nil"/>
              <w:right w:val="nil"/>
            </w:tcBorders>
            <w:tcMar>
              <w:top w:w="75" w:type="dxa"/>
              <w:left w:w="75" w:type="dxa"/>
              <w:bottom w:w="75" w:type="dxa"/>
              <w:right w:w="75" w:type="dxa"/>
            </w:tcMar>
            <w:hideMark/>
          </w:tcPr>
          <w:p w14:paraId="09352439"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56BB5BEC" w14:textId="77777777" w:rsidR="00A82DFC" w:rsidRPr="00A82DFC" w:rsidRDefault="00A82DFC" w:rsidP="00A82DFC">
            <w:r w:rsidRPr="00A82DFC">
              <w:t>40 M</w:t>
            </w:r>
          </w:p>
        </w:tc>
        <w:tc>
          <w:tcPr>
            <w:tcW w:w="0" w:type="auto"/>
            <w:tcBorders>
              <w:bottom w:val="nil"/>
              <w:right w:val="nil"/>
            </w:tcBorders>
            <w:tcMar>
              <w:top w:w="75" w:type="dxa"/>
              <w:left w:w="75" w:type="dxa"/>
              <w:bottom w:w="75" w:type="dxa"/>
              <w:right w:w="75" w:type="dxa"/>
            </w:tcMar>
            <w:hideMark/>
          </w:tcPr>
          <w:p w14:paraId="6CC255EE"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76678C8F"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7D8848F3"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70638DFB" w14:textId="77777777" w:rsidR="00A82DFC" w:rsidRPr="00A82DFC" w:rsidRDefault="00A82DFC" w:rsidP="00A82DFC">
            <w:r w:rsidRPr="00A82DFC">
              <w:t>Massive subcutaneous emphysema, pneumomediastinum and right pneumothorax</w:t>
            </w:r>
          </w:p>
        </w:tc>
        <w:tc>
          <w:tcPr>
            <w:tcW w:w="0" w:type="auto"/>
            <w:tcBorders>
              <w:bottom w:val="nil"/>
              <w:right w:val="nil"/>
            </w:tcBorders>
            <w:tcMar>
              <w:top w:w="75" w:type="dxa"/>
              <w:left w:w="75" w:type="dxa"/>
              <w:bottom w:w="75" w:type="dxa"/>
              <w:right w:w="75" w:type="dxa"/>
            </w:tcMar>
            <w:hideMark/>
          </w:tcPr>
          <w:p w14:paraId="364AD231" w14:textId="77777777" w:rsidR="00A82DFC" w:rsidRPr="00A82DFC" w:rsidRDefault="00A82DFC" w:rsidP="00A82DFC">
            <w:r w:rsidRPr="00A82DFC">
              <w:t>During surgery</w:t>
            </w:r>
          </w:p>
        </w:tc>
        <w:tc>
          <w:tcPr>
            <w:tcW w:w="0" w:type="auto"/>
            <w:tcBorders>
              <w:bottom w:val="nil"/>
              <w:right w:val="nil"/>
            </w:tcBorders>
            <w:tcMar>
              <w:top w:w="75" w:type="dxa"/>
              <w:left w:w="75" w:type="dxa"/>
              <w:bottom w:w="75" w:type="dxa"/>
              <w:right w:w="75" w:type="dxa"/>
            </w:tcMar>
            <w:hideMark/>
          </w:tcPr>
          <w:p w14:paraId="6F6E6CF4"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7A56AD98" w14:textId="77777777" w:rsidR="00A82DFC" w:rsidRPr="00A82DFC" w:rsidRDefault="00A82DFC" w:rsidP="00A82DFC"/>
        </w:tc>
      </w:tr>
      <w:tr w:rsidR="00A82DFC" w:rsidRPr="00A82DFC" w14:paraId="590A7FE9" w14:textId="77777777" w:rsidTr="00A82DFC">
        <w:tc>
          <w:tcPr>
            <w:tcW w:w="0" w:type="auto"/>
            <w:tcBorders>
              <w:bottom w:val="nil"/>
              <w:right w:val="nil"/>
            </w:tcBorders>
            <w:tcMar>
              <w:top w:w="75" w:type="dxa"/>
              <w:left w:w="75" w:type="dxa"/>
              <w:bottom w:w="75" w:type="dxa"/>
              <w:right w:w="75" w:type="dxa"/>
            </w:tcMar>
            <w:hideMark/>
          </w:tcPr>
          <w:p w14:paraId="65B21DE0" w14:textId="77777777" w:rsidR="00A82DFC" w:rsidRPr="00A82DFC" w:rsidRDefault="00A82DFC" w:rsidP="00A82DFC">
            <w:r w:rsidRPr="00A82DFC">
              <w:t>Aldakhil et al. [</w:t>
            </w:r>
            <w:bookmarkStart w:id="172" w:name="bbib41"/>
            <w:r w:rsidRPr="00A82DFC">
              <w:fldChar w:fldCharType="begin"/>
            </w:r>
            <w:r w:rsidRPr="00A82DFC">
              <w:instrText>HYPERLINK "https://www.sciencedirect.com/science/article/pii/S2405844024120361" \l "bib41"</w:instrText>
            </w:r>
            <w:r w:rsidRPr="00A82DFC">
              <w:fldChar w:fldCharType="separate"/>
            </w:r>
            <w:r w:rsidRPr="00A82DFC">
              <w:rPr>
                <w:rStyle w:val="Hyperlink"/>
              </w:rPr>
              <w:t>41</w:t>
            </w:r>
            <w:r w:rsidRPr="00A82DFC">
              <w:fldChar w:fldCharType="end"/>
            </w:r>
            <w:bookmarkEnd w:id="172"/>
            <w:r w:rsidRPr="00A82DFC">
              <w:t>]</w:t>
            </w:r>
          </w:p>
        </w:tc>
        <w:tc>
          <w:tcPr>
            <w:tcW w:w="0" w:type="auto"/>
            <w:tcBorders>
              <w:bottom w:val="nil"/>
              <w:right w:val="nil"/>
            </w:tcBorders>
            <w:tcMar>
              <w:top w:w="75" w:type="dxa"/>
              <w:left w:w="75" w:type="dxa"/>
              <w:bottom w:w="75" w:type="dxa"/>
              <w:right w:w="75" w:type="dxa"/>
            </w:tcMar>
            <w:hideMark/>
          </w:tcPr>
          <w:p w14:paraId="7D310AEA" w14:textId="77777777" w:rsidR="00A82DFC" w:rsidRPr="00A82DFC" w:rsidRDefault="00A82DFC" w:rsidP="00A82DFC">
            <w:r w:rsidRPr="00A82DFC">
              <w:t>28 M</w:t>
            </w:r>
          </w:p>
        </w:tc>
        <w:tc>
          <w:tcPr>
            <w:tcW w:w="0" w:type="auto"/>
            <w:tcBorders>
              <w:bottom w:val="nil"/>
              <w:right w:val="nil"/>
            </w:tcBorders>
            <w:tcMar>
              <w:top w:w="75" w:type="dxa"/>
              <w:left w:w="75" w:type="dxa"/>
              <w:bottom w:w="75" w:type="dxa"/>
              <w:right w:w="75" w:type="dxa"/>
            </w:tcMar>
            <w:hideMark/>
          </w:tcPr>
          <w:p w14:paraId="5D7CAC77"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12F13C02"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4B97C5FC"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1893234D" w14:textId="77777777" w:rsidR="00A82DFC" w:rsidRPr="00A82DFC" w:rsidRDefault="00A82DFC" w:rsidP="00A82DFC">
            <w:r w:rsidRPr="00A82DFC">
              <w:t>Subcutaneous emphysema and hypercarbia</w:t>
            </w:r>
          </w:p>
        </w:tc>
        <w:tc>
          <w:tcPr>
            <w:tcW w:w="0" w:type="auto"/>
            <w:tcBorders>
              <w:bottom w:val="nil"/>
              <w:right w:val="nil"/>
            </w:tcBorders>
            <w:tcMar>
              <w:top w:w="75" w:type="dxa"/>
              <w:left w:w="75" w:type="dxa"/>
              <w:bottom w:w="75" w:type="dxa"/>
              <w:right w:w="75" w:type="dxa"/>
            </w:tcMar>
            <w:hideMark/>
          </w:tcPr>
          <w:p w14:paraId="5FBDF0C6" w14:textId="77777777" w:rsidR="00A82DFC" w:rsidRPr="00A82DFC" w:rsidRDefault="00A82DFC" w:rsidP="00A82DFC">
            <w:r w:rsidRPr="00A82DFC">
              <w:t>During surgery</w:t>
            </w:r>
          </w:p>
        </w:tc>
        <w:tc>
          <w:tcPr>
            <w:tcW w:w="0" w:type="auto"/>
            <w:tcBorders>
              <w:bottom w:val="nil"/>
              <w:right w:val="nil"/>
            </w:tcBorders>
            <w:tcMar>
              <w:top w:w="75" w:type="dxa"/>
              <w:left w:w="75" w:type="dxa"/>
              <w:bottom w:w="75" w:type="dxa"/>
              <w:right w:w="75" w:type="dxa"/>
            </w:tcMar>
            <w:hideMark/>
          </w:tcPr>
          <w:p w14:paraId="14CAD7CA"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44C51D86" w14:textId="77777777" w:rsidR="00A82DFC" w:rsidRPr="00A82DFC" w:rsidRDefault="00A82DFC" w:rsidP="00A82DFC">
            <w:r w:rsidRPr="00A82DFC">
              <w:t>CO</w:t>
            </w:r>
            <w:r w:rsidRPr="00A82DFC">
              <w:rPr>
                <w:vertAlign w:val="subscript"/>
              </w:rPr>
              <w:t>2</w:t>
            </w:r>
            <w:r w:rsidRPr="00A82DFC">
              <w:t> insufflation</w:t>
            </w:r>
          </w:p>
        </w:tc>
      </w:tr>
      <w:tr w:rsidR="00A82DFC" w:rsidRPr="00A82DFC" w14:paraId="4D745C72" w14:textId="77777777" w:rsidTr="00A82DFC">
        <w:tc>
          <w:tcPr>
            <w:tcW w:w="0" w:type="auto"/>
            <w:tcBorders>
              <w:bottom w:val="nil"/>
              <w:right w:val="nil"/>
            </w:tcBorders>
            <w:tcMar>
              <w:top w:w="75" w:type="dxa"/>
              <w:left w:w="75" w:type="dxa"/>
              <w:bottom w:w="75" w:type="dxa"/>
              <w:right w:w="75" w:type="dxa"/>
            </w:tcMar>
            <w:hideMark/>
          </w:tcPr>
          <w:p w14:paraId="02D9EC82" w14:textId="77777777" w:rsidR="00A82DFC" w:rsidRPr="00A82DFC" w:rsidRDefault="00A82DFC" w:rsidP="00A82DFC">
            <w:r w:rsidRPr="00A82DFC">
              <w:t>Schmidt et al. [</w:t>
            </w:r>
            <w:bookmarkStart w:id="173" w:name="bbib42"/>
            <w:r w:rsidRPr="00A82DFC">
              <w:fldChar w:fldCharType="begin"/>
            </w:r>
            <w:r w:rsidRPr="00A82DFC">
              <w:instrText>HYPERLINK "https://www.sciencedirect.com/science/article/pii/S2405844024120361" \l "bib42"</w:instrText>
            </w:r>
            <w:r w:rsidRPr="00A82DFC">
              <w:fldChar w:fldCharType="separate"/>
            </w:r>
            <w:r w:rsidRPr="00A82DFC">
              <w:rPr>
                <w:rStyle w:val="Hyperlink"/>
              </w:rPr>
              <w:t>42</w:t>
            </w:r>
            <w:r w:rsidRPr="00A82DFC">
              <w:fldChar w:fldCharType="end"/>
            </w:r>
            <w:bookmarkEnd w:id="173"/>
            <w:r w:rsidRPr="00A82DFC">
              <w:t>]</w:t>
            </w:r>
          </w:p>
        </w:tc>
        <w:tc>
          <w:tcPr>
            <w:tcW w:w="0" w:type="auto"/>
            <w:tcBorders>
              <w:bottom w:val="nil"/>
              <w:right w:val="nil"/>
            </w:tcBorders>
            <w:tcMar>
              <w:top w:w="75" w:type="dxa"/>
              <w:left w:w="75" w:type="dxa"/>
              <w:bottom w:w="75" w:type="dxa"/>
              <w:right w:w="75" w:type="dxa"/>
            </w:tcMar>
            <w:hideMark/>
          </w:tcPr>
          <w:p w14:paraId="7D52E90D" w14:textId="77777777" w:rsidR="00A82DFC" w:rsidRPr="00A82DFC" w:rsidRDefault="00A82DFC" w:rsidP="00A82DFC">
            <w:r w:rsidRPr="00A82DFC">
              <w:t>71 M</w:t>
            </w:r>
          </w:p>
        </w:tc>
        <w:tc>
          <w:tcPr>
            <w:tcW w:w="0" w:type="auto"/>
            <w:tcBorders>
              <w:bottom w:val="nil"/>
              <w:right w:val="nil"/>
            </w:tcBorders>
            <w:tcMar>
              <w:top w:w="75" w:type="dxa"/>
              <w:left w:w="75" w:type="dxa"/>
              <w:bottom w:w="75" w:type="dxa"/>
              <w:right w:w="75" w:type="dxa"/>
            </w:tcMar>
            <w:hideMark/>
          </w:tcPr>
          <w:p w14:paraId="70C38FE8"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1974B5B0" w14:textId="77777777" w:rsidR="00A82DFC" w:rsidRPr="00A82DFC" w:rsidRDefault="00A82DFC" w:rsidP="00A82DFC">
            <w:r w:rsidRPr="00A82DFC">
              <w:t>TAPP</w:t>
            </w:r>
          </w:p>
        </w:tc>
        <w:tc>
          <w:tcPr>
            <w:tcW w:w="0" w:type="auto"/>
            <w:tcBorders>
              <w:bottom w:val="nil"/>
              <w:right w:val="nil"/>
            </w:tcBorders>
            <w:tcMar>
              <w:top w:w="75" w:type="dxa"/>
              <w:left w:w="75" w:type="dxa"/>
              <w:bottom w:w="75" w:type="dxa"/>
              <w:right w:w="75" w:type="dxa"/>
            </w:tcMar>
            <w:hideMark/>
          </w:tcPr>
          <w:p w14:paraId="2D6AE4E6"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78DC1BBA" w14:textId="77777777" w:rsidR="00A82DFC" w:rsidRPr="00A82DFC" w:rsidRDefault="00A82DFC" w:rsidP="00A82DFC">
            <w:r w:rsidRPr="00A82DFC">
              <w:t>Subcutaneous emphysema</w:t>
            </w:r>
          </w:p>
        </w:tc>
        <w:tc>
          <w:tcPr>
            <w:tcW w:w="0" w:type="auto"/>
            <w:tcBorders>
              <w:bottom w:val="nil"/>
              <w:right w:val="nil"/>
            </w:tcBorders>
            <w:tcMar>
              <w:top w:w="75" w:type="dxa"/>
              <w:left w:w="75" w:type="dxa"/>
              <w:bottom w:w="75" w:type="dxa"/>
              <w:right w:w="75" w:type="dxa"/>
            </w:tcMar>
            <w:hideMark/>
          </w:tcPr>
          <w:p w14:paraId="2F20960C" w14:textId="77777777" w:rsidR="00A82DFC" w:rsidRPr="00A82DFC" w:rsidRDefault="00A82DFC" w:rsidP="00A82DFC">
            <w:r w:rsidRPr="00A82DFC">
              <w:t>At the first postoperative day</w:t>
            </w:r>
          </w:p>
        </w:tc>
        <w:tc>
          <w:tcPr>
            <w:tcW w:w="0" w:type="auto"/>
            <w:tcBorders>
              <w:bottom w:val="nil"/>
              <w:right w:val="nil"/>
            </w:tcBorders>
            <w:tcMar>
              <w:top w:w="75" w:type="dxa"/>
              <w:left w:w="75" w:type="dxa"/>
              <w:bottom w:w="75" w:type="dxa"/>
              <w:right w:w="75" w:type="dxa"/>
            </w:tcMar>
            <w:hideMark/>
          </w:tcPr>
          <w:p w14:paraId="10291E5B"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147E544A" w14:textId="77777777" w:rsidR="00A82DFC" w:rsidRPr="00A82DFC" w:rsidRDefault="00A82DFC" w:rsidP="00A82DFC">
            <w:r w:rsidRPr="00A82DFC">
              <w:t>CO</w:t>
            </w:r>
            <w:r w:rsidRPr="00A82DFC">
              <w:rPr>
                <w:vertAlign w:val="subscript"/>
              </w:rPr>
              <w:t>2</w:t>
            </w:r>
            <w:r w:rsidRPr="00A82DFC">
              <w:t> insufflation, spray application of fibrin glue</w:t>
            </w:r>
          </w:p>
        </w:tc>
      </w:tr>
      <w:tr w:rsidR="00A82DFC" w:rsidRPr="00A82DFC" w14:paraId="1C0E1FBA" w14:textId="77777777" w:rsidTr="00A82DFC">
        <w:tc>
          <w:tcPr>
            <w:tcW w:w="0" w:type="auto"/>
            <w:tcBorders>
              <w:bottom w:val="nil"/>
              <w:right w:val="nil"/>
            </w:tcBorders>
            <w:tcMar>
              <w:top w:w="75" w:type="dxa"/>
              <w:left w:w="75" w:type="dxa"/>
              <w:bottom w:w="75" w:type="dxa"/>
              <w:right w:w="75" w:type="dxa"/>
            </w:tcMar>
            <w:hideMark/>
          </w:tcPr>
          <w:p w14:paraId="040B58C9" w14:textId="77777777" w:rsidR="00A82DFC" w:rsidRPr="00A82DFC" w:rsidRDefault="00A82DFC" w:rsidP="00A82DFC">
            <w:r w:rsidRPr="00A82DFC">
              <w:t>Benjamin et al. [</w:t>
            </w:r>
            <w:bookmarkStart w:id="174" w:name="bbib43"/>
            <w:r w:rsidRPr="00A82DFC">
              <w:fldChar w:fldCharType="begin"/>
            </w:r>
            <w:r w:rsidRPr="00A82DFC">
              <w:instrText>HYPERLINK "https://www.sciencedirect.com/science/article/pii/S2405844024120361" \l "bib43"</w:instrText>
            </w:r>
            <w:r w:rsidRPr="00A82DFC">
              <w:fldChar w:fldCharType="separate"/>
            </w:r>
            <w:r w:rsidRPr="00A82DFC">
              <w:rPr>
                <w:rStyle w:val="Hyperlink"/>
              </w:rPr>
              <w:t>43</w:t>
            </w:r>
            <w:r w:rsidRPr="00A82DFC">
              <w:fldChar w:fldCharType="end"/>
            </w:r>
            <w:bookmarkEnd w:id="174"/>
            <w:r w:rsidRPr="00A82DFC">
              <w:t>]</w:t>
            </w:r>
          </w:p>
        </w:tc>
        <w:tc>
          <w:tcPr>
            <w:tcW w:w="0" w:type="auto"/>
            <w:tcBorders>
              <w:bottom w:val="nil"/>
              <w:right w:val="nil"/>
            </w:tcBorders>
            <w:tcMar>
              <w:top w:w="75" w:type="dxa"/>
              <w:left w:w="75" w:type="dxa"/>
              <w:bottom w:w="75" w:type="dxa"/>
              <w:right w:w="75" w:type="dxa"/>
            </w:tcMar>
            <w:hideMark/>
          </w:tcPr>
          <w:p w14:paraId="4259C28E" w14:textId="77777777" w:rsidR="00A82DFC" w:rsidRPr="00A82DFC" w:rsidRDefault="00A82DFC" w:rsidP="00A82DFC">
            <w:r w:rsidRPr="00A82DFC">
              <w:t>9-month F</w:t>
            </w:r>
          </w:p>
        </w:tc>
        <w:tc>
          <w:tcPr>
            <w:tcW w:w="0" w:type="auto"/>
            <w:tcBorders>
              <w:bottom w:val="nil"/>
              <w:right w:val="nil"/>
            </w:tcBorders>
            <w:tcMar>
              <w:top w:w="75" w:type="dxa"/>
              <w:left w:w="75" w:type="dxa"/>
              <w:bottom w:w="75" w:type="dxa"/>
              <w:right w:w="75" w:type="dxa"/>
            </w:tcMar>
            <w:hideMark/>
          </w:tcPr>
          <w:p w14:paraId="08898985"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1F6D752E"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45353296"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24E28C45" w14:textId="77777777" w:rsidR="00A82DFC" w:rsidRPr="00A82DFC" w:rsidRDefault="00A82DFC" w:rsidP="00A82DFC">
            <w:r w:rsidRPr="00A82DFC">
              <w:t>Subcutaneous emphysema</w:t>
            </w:r>
          </w:p>
        </w:tc>
        <w:tc>
          <w:tcPr>
            <w:tcW w:w="0" w:type="auto"/>
            <w:tcBorders>
              <w:bottom w:val="nil"/>
              <w:right w:val="nil"/>
            </w:tcBorders>
            <w:tcMar>
              <w:top w:w="75" w:type="dxa"/>
              <w:left w:w="75" w:type="dxa"/>
              <w:bottom w:w="75" w:type="dxa"/>
              <w:right w:w="75" w:type="dxa"/>
            </w:tcMar>
            <w:hideMark/>
          </w:tcPr>
          <w:p w14:paraId="222BFC80" w14:textId="77777777" w:rsidR="00A82DFC" w:rsidRPr="00A82DFC" w:rsidRDefault="00A82DFC" w:rsidP="00A82DFC">
            <w:r w:rsidRPr="00A82DFC">
              <w:t>During recovery from anesthesia</w:t>
            </w:r>
          </w:p>
        </w:tc>
        <w:tc>
          <w:tcPr>
            <w:tcW w:w="0" w:type="auto"/>
            <w:tcBorders>
              <w:bottom w:val="nil"/>
              <w:right w:val="nil"/>
            </w:tcBorders>
            <w:tcMar>
              <w:top w:w="75" w:type="dxa"/>
              <w:left w:w="75" w:type="dxa"/>
              <w:bottom w:w="75" w:type="dxa"/>
              <w:right w:w="75" w:type="dxa"/>
            </w:tcMar>
            <w:hideMark/>
          </w:tcPr>
          <w:p w14:paraId="0C826E47"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02CD60FB" w14:textId="77777777" w:rsidR="00A82DFC" w:rsidRPr="00A82DFC" w:rsidRDefault="00A82DFC" w:rsidP="00A82DFC">
            <w:r w:rsidRPr="00A82DFC">
              <w:t>Incompletely evacuated pneumoperitoneum and air escape.</w:t>
            </w:r>
          </w:p>
        </w:tc>
      </w:tr>
      <w:tr w:rsidR="00A82DFC" w:rsidRPr="00A82DFC" w14:paraId="2610ABB3" w14:textId="77777777" w:rsidTr="00A82DFC">
        <w:tc>
          <w:tcPr>
            <w:tcW w:w="0" w:type="auto"/>
            <w:tcBorders>
              <w:bottom w:val="nil"/>
              <w:right w:val="nil"/>
            </w:tcBorders>
            <w:tcMar>
              <w:top w:w="75" w:type="dxa"/>
              <w:left w:w="75" w:type="dxa"/>
              <w:bottom w:w="75" w:type="dxa"/>
              <w:right w:w="75" w:type="dxa"/>
            </w:tcMar>
            <w:hideMark/>
          </w:tcPr>
          <w:p w14:paraId="64E3F24B" w14:textId="77777777" w:rsidR="00A82DFC" w:rsidRPr="00A82DFC" w:rsidRDefault="00A82DFC" w:rsidP="00A82DFC">
            <w:r w:rsidRPr="00A82DFC">
              <w:t>Singh et al. [</w:t>
            </w:r>
            <w:bookmarkStart w:id="175" w:name="bbib44"/>
            <w:r w:rsidRPr="00A82DFC">
              <w:fldChar w:fldCharType="begin"/>
            </w:r>
            <w:r w:rsidRPr="00A82DFC">
              <w:instrText>HYPERLINK "https://www.sciencedirect.com/science/article/pii/S2405844024120361" \l "bib44"</w:instrText>
            </w:r>
            <w:r w:rsidRPr="00A82DFC">
              <w:fldChar w:fldCharType="separate"/>
            </w:r>
            <w:r w:rsidRPr="00A82DFC">
              <w:rPr>
                <w:rStyle w:val="Hyperlink"/>
              </w:rPr>
              <w:t>44</w:t>
            </w:r>
            <w:r w:rsidRPr="00A82DFC">
              <w:fldChar w:fldCharType="end"/>
            </w:r>
            <w:bookmarkEnd w:id="175"/>
            <w:r w:rsidRPr="00A82DFC">
              <w:t>]</w:t>
            </w:r>
          </w:p>
        </w:tc>
        <w:tc>
          <w:tcPr>
            <w:tcW w:w="0" w:type="auto"/>
            <w:tcBorders>
              <w:bottom w:val="nil"/>
              <w:right w:val="nil"/>
            </w:tcBorders>
            <w:tcMar>
              <w:top w:w="75" w:type="dxa"/>
              <w:left w:w="75" w:type="dxa"/>
              <w:bottom w:w="75" w:type="dxa"/>
              <w:right w:w="75" w:type="dxa"/>
            </w:tcMar>
            <w:hideMark/>
          </w:tcPr>
          <w:p w14:paraId="17D32248" w14:textId="77777777" w:rsidR="00A82DFC" w:rsidRPr="00A82DFC" w:rsidRDefault="00A82DFC" w:rsidP="00A82DFC">
            <w:r w:rsidRPr="00A82DFC">
              <w:t>53 M</w:t>
            </w:r>
          </w:p>
        </w:tc>
        <w:tc>
          <w:tcPr>
            <w:tcW w:w="0" w:type="auto"/>
            <w:tcBorders>
              <w:bottom w:val="nil"/>
              <w:right w:val="nil"/>
            </w:tcBorders>
            <w:tcMar>
              <w:top w:w="75" w:type="dxa"/>
              <w:left w:w="75" w:type="dxa"/>
              <w:bottom w:w="75" w:type="dxa"/>
              <w:right w:w="75" w:type="dxa"/>
            </w:tcMar>
            <w:hideMark/>
          </w:tcPr>
          <w:p w14:paraId="19D6E160"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6390E2B6"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48563ADB"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2F1CBC20" w14:textId="77777777" w:rsidR="00A82DFC" w:rsidRPr="00A82DFC" w:rsidRDefault="00A82DFC" w:rsidP="00A82DFC">
            <w:r w:rsidRPr="00A82DFC">
              <w:t>Subcutaneous emphysema and hypercarbia</w:t>
            </w:r>
          </w:p>
        </w:tc>
        <w:tc>
          <w:tcPr>
            <w:tcW w:w="0" w:type="auto"/>
            <w:tcBorders>
              <w:bottom w:val="nil"/>
              <w:right w:val="nil"/>
            </w:tcBorders>
            <w:tcMar>
              <w:top w:w="75" w:type="dxa"/>
              <w:left w:w="75" w:type="dxa"/>
              <w:bottom w:w="75" w:type="dxa"/>
              <w:right w:w="75" w:type="dxa"/>
            </w:tcMar>
            <w:hideMark/>
          </w:tcPr>
          <w:p w14:paraId="7C69E5EC" w14:textId="77777777" w:rsidR="00A82DFC" w:rsidRPr="00A82DFC" w:rsidRDefault="00A82DFC" w:rsidP="00A82DFC">
            <w:r w:rsidRPr="00A82DFC">
              <w:t>During surgery</w:t>
            </w:r>
          </w:p>
        </w:tc>
        <w:tc>
          <w:tcPr>
            <w:tcW w:w="0" w:type="auto"/>
            <w:tcBorders>
              <w:bottom w:val="nil"/>
              <w:right w:val="nil"/>
            </w:tcBorders>
            <w:tcMar>
              <w:top w:w="75" w:type="dxa"/>
              <w:left w:w="75" w:type="dxa"/>
              <w:bottom w:w="75" w:type="dxa"/>
              <w:right w:w="75" w:type="dxa"/>
            </w:tcMar>
            <w:hideMark/>
          </w:tcPr>
          <w:p w14:paraId="05A687D3"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60B54B25" w14:textId="77777777" w:rsidR="00A82DFC" w:rsidRPr="00A82DFC" w:rsidRDefault="00A82DFC" w:rsidP="00A82DFC">
            <w:r w:rsidRPr="00A82DFC">
              <w:t>Excessive subcutaneous tissue thickness prevented the trocar cone from reaching the anterior rectus sheath, resulting in CO</w:t>
            </w:r>
            <w:r w:rsidRPr="00A82DFC">
              <w:rPr>
                <w:vertAlign w:val="subscript"/>
              </w:rPr>
              <w:t>2</w:t>
            </w:r>
            <w:r w:rsidRPr="00A82DFC">
              <w:t> leakage at the inner seal.</w:t>
            </w:r>
          </w:p>
        </w:tc>
      </w:tr>
      <w:tr w:rsidR="00A82DFC" w:rsidRPr="00A82DFC" w14:paraId="71026FF9" w14:textId="77777777" w:rsidTr="00A82DFC">
        <w:tc>
          <w:tcPr>
            <w:tcW w:w="0" w:type="auto"/>
            <w:tcBorders>
              <w:bottom w:val="nil"/>
              <w:right w:val="nil"/>
            </w:tcBorders>
            <w:tcMar>
              <w:top w:w="75" w:type="dxa"/>
              <w:left w:w="75" w:type="dxa"/>
              <w:bottom w:w="75" w:type="dxa"/>
              <w:right w:w="75" w:type="dxa"/>
            </w:tcMar>
            <w:hideMark/>
          </w:tcPr>
          <w:p w14:paraId="6897C306" w14:textId="77777777" w:rsidR="00A82DFC" w:rsidRPr="00A82DFC" w:rsidRDefault="00A82DFC" w:rsidP="00A82DFC">
            <w:r w:rsidRPr="00A82DFC">
              <w:t>Klopfenstein et al. [</w:t>
            </w:r>
            <w:bookmarkStart w:id="176" w:name="bbib45"/>
            <w:r w:rsidRPr="00A82DFC">
              <w:fldChar w:fldCharType="begin"/>
            </w:r>
            <w:r w:rsidRPr="00A82DFC">
              <w:instrText>HYPERLINK "https://www.sciencedirect.com/science/article/pii/S2405844024120361" \l "bib45"</w:instrText>
            </w:r>
            <w:r w:rsidRPr="00A82DFC">
              <w:fldChar w:fldCharType="separate"/>
            </w:r>
            <w:r w:rsidRPr="00A82DFC">
              <w:rPr>
                <w:rStyle w:val="Hyperlink"/>
              </w:rPr>
              <w:t>45</w:t>
            </w:r>
            <w:r w:rsidRPr="00A82DFC">
              <w:fldChar w:fldCharType="end"/>
            </w:r>
            <w:bookmarkEnd w:id="176"/>
            <w:r w:rsidRPr="00A82DFC">
              <w:t>]</w:t>
            </w:r>
          </w:p>
        </w:tc>
        <w:tc>
          <w:tcPr>
            <w:tcW w:w="0" w:type="auto"/>
            <w:tcBorders>
              <w:bottom w:val="nil"/>
              <w:right w:val="nil"/>
            </w:tcBorders>
            <w:tcMar>
              <w:top w:w="75" w:type="dxa"/>
              <w:left w:w="75" w:type="dxa"/>
              <w:bottom w:w="75" w:type="dxa"/>
              <w:right w:w="75" w:type="dxa"/>
            </w:tcMar>
            <w:hideMark/>
          </w:tcPr>
          <w:p w14:paraId="2121A495" w14:textId="77777777" w:rsidR="00A82DFC" w:rsidRPr="00A82DFC" w:rsidRDefault="00A82DFC" w:rsidP="00A82DFC">
            <w:r w:rsidRPr="00A82DFC">
              <w:t>59 M</w:t>
            </w:r>
          </w:p>
        </w:tc>
        <w:tc>
          <w:tcPr>
            <w:tcW w:w="0" w:type="auto"/>
            <w:tcBorders>
              <w:bottom w:val="nil"/>
              <w:right w:val="nil"/>
            </w:tcBorders>
            <w:tcMar>
              <w:top w:w="75" w:type="dxa"/>
              <w:left w:w="75" w:type="dxa"/>
              <w:bottom w:w="75" w:type="dxa"/>
              <w:right w:w="75" w:type="dxa"/>
            </w:tcMar>
            <w:hideMark/>
          </w:tcPr>
          <w:p w14:paraId="22B3B515"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6336AF02"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43E4CB66" w14:textId="77777777" w:rsidR="00A82DFC" w:rsidRPr="00A82DFC" w:rsidRDefault="00A82DFC" w:rsidP="00A82DFC">
            <w:r w:rsidRPr="00A82DFC">
              <w:t>Yes</w:t>
            </w:r>
          </w:p>
        </w:tc>
        <w:tc>
          <w:tcPr>
            <w:tcW w:w="0" w:type="auto"/>
            <w:tcBorders>
              <w:bottom w:val="nil"/>
              <w:right w:val="nil"/>
            </w:tcBorders>
            <w:tcMar>
              <w:top w:w="75" w:type="dxa"/>
              <w:left w:w="75" w:type="dxa"/>
              <w:bottom w:w="75" w:type="dxa"/>
              <w:right w:w="75" w:type="dxa"/>
            </w:tcMar>
            <w:hideMark/>
          </w:tcPr>
          <w:p w14:paraId="3B5BE292" w14:textId="77777777" w:rsidR="00A82DFC" w:rsidRPr="00A82DFC" w:rsidRDefault="00A82DFC" w:rsidP="00A82DFC">
            <w:r w:rsidRPr="00A82DFC">
              <w:t>Subcutaneous emphysema and hypercarbia</w:t>
            </w:r>
          </w:p>
        </w:tc>
        <w:tc>
          <w:tcPr>
            <w:tcW w:w="0" w:type="auto"/>
            <w:tcBorders>
              <w:bottom w:val="nil"/>
              <w:right w:val="nil"/>
            </w:tcBorders>
            <w:tcMar>
              <w:top w:w="75" w:type="dxa"/>
              <w:left w:w="75" w:type="dxa"/>
              <w:bottom w:w="75" w:type="dxa"/>
              <w:right w:w="75" w:type="dxa"/>
            </w:tcMar>
            <w:hideMark/>
          </w:tcPr>
          <w:p w14:paraId="4F0FBEB3" w14:textId="77777777" w:rsidR="00A82DFC" w:rsidRPr="00A82DFC" w:rsidRDefault="00A82DFC" w:rsidP="00A82DFC">
            <w:r w:rsidRPr="00A82DFC">
              <w:t>During surgery</w:t>
            </w:r>
          </w:p>
        </w:tc>
        <w:tc>
          <w:tcPr>
            <w:tcW w:w="0" w:type="auto"/>
            <w:tcBorders>
              <w:bottom w:val="nil"/>
              <w:right w:val="nil"/>
            </w:tcBorders>
            <w:tcMar>
              <w:top w:w="75" w:type="dxa"/>
              <w:left w:w="75" w:type="dxa"/>
              <w:bottom w:w="75" w:type="dxa"/>
              <w:right w:w="75" w:type="dxa"/>
            </w:tcMar>
            <w:hideMark/>
          </w:tcPr>
          <w:p w14:paraId="2A13B3B1" w14:textId="77777777" w:rsidR="00A82DFC" w:rsidRPr="00A82DFC" w:rsidRDefault="00A82DFC" w:rsidP="00A82DFC">
            <w:r w:rsidRPr="00A82DFC">
              <w:t>Spontaneous resolution</w:t>
            </w:r>
          </w:p>
        </w:tc>
        <w:tc>
          <w:tcPr>
            <w:tcW w:w="0" w:type="auto"/>
            <w:tcBorders>
              <w:bottom w:val="nil"/>
              <w:right w:val="nil"/>
            </w:tcBorders>
            <w:tcMar>
              <w:top w:w="75" w:type="dxa"/>
              <w:left w:w="75" w:type="dxa"/>
              <w:bottom w:w="75" w:type="dxa"/>
              <w:right w:w="75" w:type="dxa"/>
            </w:tcMar>
            <w:hideMark/>
          </w:tcPr>
          <w:p w14:paraId="50E15EE6" w14:textId="77777777" w:rsidR="00A82DFC" w:rsidRPr="00A82DFC" w:rsidRDefault="00A82DFC" w:rsidP="00A82DFC">
            <w:r w:rsidRPr="00A82DFC">
              <w:t>CO</w:t>
            </w:r>
            <w:r w:rsidRPr="00A82DFC">
              <w:rPr>
                <w:vertAlign w:val="subscript"/>
              </w:rPr>
              <w:t>2</w:t>
            </w:r>
            <w:r w:rsidRPr="00A82DFC">
              <w:t> insufflation</w:t>
            </w:r>
          </w:p>
        </w:tc>
      </w:tr>
      <w:tr w:rsidR="00A82DFC" w:rsidRPr="00A82DFC" w14:paraId="1474B375" w14:textId="77777777" w:rsidTr="00A82DFC">
        <w:tc>
          <w:tcPr>
            <w:tcW w:w="0" w:type="auto"/>
            <w:tcBorders>
              <w:bottom w:val="nil"/>
              <w:right w:val="nil"/>
            </w:tcBorders>
            <w:tcMar>
              <w:top w:w="75" w:type="dxa"/>
              <w:left w:w="75" w:type="dxa"/>
              <w:bottom w:w="75" w:type="dxa"/>
              <w:right w:w="75" w:type="dxa"/>
            </w:tcMar>
            <w:hideMark/>
          </w:tcPr>
          <w:p w14:paraId="058E9C2C" w14:textId="77777777" w:rsidR="00A82DFC" w:rsidRPr="00A82DFC" w:rsidRDefault="00A82DFC" w:rsidP="00A82DFC">
            <w:r w:rsidRPr="00A82DFC">
              <w:t>Cheng et al. [</w:t>
            </w:r>
            <w:bookmarkStart w:id="177" w:name="bbib46"/>
            <w:r w:rsidRPr="00A82DFC">
              <w:fldChar w:fldCharType="begin"/>
            </w:r>
            <w:r w:rsidRPr="00A82DFC">
              <w:instrText>HYPERLINK "https://www.sciencedirect.com/science/article/pii/S2405844024120361" \l "bib46"</w:instrText>
            </w:r>
            <w:r w:rsidRPr="00A82DFC">
              <w:fldChar w:fldCharType="separate"/>
            </w:r>
            <w:r w:rsidRPr="00A82DFC">
              <w:rPr>
                <w:rStyle w:val="Hyperlink"/>
              </w:rPr>
              <w:t>46</w:t>
            </w:r>
            <w:r w:rsidRPr="00A82DFC">
              <w:fldChar w:fldCharType="end"/>
            </w:r>
            <w:bookmarkEnd w:id="177"/>
            <w:r w:rsidRPr="00A82DFC">
              <w:t>]</w:t>
            </w:r>
          </w:p>
        </w:tc>
        <w:tc>
          <w:tcPr>
            <w:tcW w:w="0" w:type="auto"/>
            <w:tcBorders>
              <w:bottom w:val="nil"/>
              <w:right w:val="nil"/>
            </w:tcBorders>
            <w:tcMar>
              <w:top w:w="75" w:type="dxa"/>
              <w:left w:w="75" w:type="dxa"/>
              <w:bottom w:w="75" w:type="dxa"/>
              <w:right w:w="75" w:type="dxa"/>
            </w:tcMar>
            <w:hideMark/>
          </w:tcPr>
          <w:p w14:paraId="4B09E913" w14:textId="77777777" w:rsidR="00A82DFC" w:rsidRPr="00A82DFC" w:rsidRDefault="00A82DFC" w:rsidP="00A82DFC">
            <w:r w:rsidRPr="00A82DFC">
              <w:t>23 M</w:t>
            </w:r>
          </w:p>
        </w:tc>
        <w:tc>
          <w:tcPr>
            <w:tcW w:w="0" w:type="auto"/>
            <w:tcBorders>
              <w:bottom w:val="nil"/>
              <w:right w:val="nil"/>
            </w:tcBorders>
            <w:tcMar>
              <w:top w:w="75" w:type="dxa"/>
              <w:left w:w="75" w:type="dxa"/>
              <w:bottom w:w="75" w:type="dxa"/>
              <w:right w:w="75" w:type="dxa"/>
            </w:tcMar>
            <w:hideMark/>
          </w:tcPr>
          <w:p w14:paraId="563F545E"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56948B84"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1BB919FA" w14:textId="77777777" w:rsidR="00A82DFC" w:rsidRPr="00A82DFC" w:rsidRDefault="00A82DFC" w:rsidP="00A82DFC">
            <w:r w:rsidRPr="00A82DFC">
              <w:t>No</w:t>
            </w:r>
          </w:p>
        </w:tc>
        <w:tc>
          <w:tcPr>
            <w:tcW w:w="0" w:type="auto"/>
            <w:tcBorders>
              <w:bottom w:val="nil"/>
              <w:right w:val="nil"/>
            </w:tcBorders>
            <w:tcMar>
              <w:top w:w="75" w:type="dxa"/>
              <w:left w:w="75" w:type="dxa"/>
              <w:bottom w:w="75" w:type="dxa"/>
              <w:right w:w="75" w:type="dxa"/>
            </w:tcMar>
            <w:hideMark/>
          </w:tcPr>
          <w:p w14:paraId="27264930" w14:textId="77777777" w:rsidR="00A82DFC" w:rsidRPr="00A82DFC" w:rsidRDefault="00A82DFC" w:rsidP="00A82DFC">
            <w:r w:rsidRPr="00A82DFC">
              <w:t>bilateral pneumothoraces and subcutaneous emphysema</w:t>
            </w:r>
          </w:p>
        </w:tc>
        <w:tc>
          <w:tcPr>
            <w:tcW w:w="0" w:type="auto"/>
            <w:tcBorders>
              <w:bottom w:val="nil"/>
              <w:right w:val="nil"/>
            </w:tcBorders>
            <w:tcMar>
              <w:top w:w="75" w:type="dxa"/>
              <w:left w:w="75" w:type="dxa"/>
              <w:bottom w:w="75" w:type="dxa"/>
              <w:right w:w="75" w:type="dxa"/>
            </w:tcMar>
            <w:hideMark/>
          </w:tcPr>
          <w:p w14:paraId="02D28737" w14:textId="77777777" w:rsidR="00A82DFC" w:rsidRPr="00A82DFC" w:rsidRDefault="00A82DFC" w:rsidP="00A82DFC">
            <w:r w:rsidRPr="00A82DFC">
              <w:t>During surgery</w:t>
            </w:r>
          </w:p>
        </w:tc>
        <w:tc>
          <w:tcPr>
            <w:tcW w:w="0" w:type="auto"/>
            <w:tcBorders>
              <w:bottom w:val="nil"/>
              <w:right w:val="nil"/>
            </w:tcBorders>
            <w:tcMar>
              <w:top w:w="75" w:type="dxa"/>
              <w:left w:w="75" w:type="dxa"/>
              <w:bottom w:w="75" w:type="dxa"/>
              <w:right w:w="75" w:type="dxa"/>
            </w:tcMar>
            <w:hideMark/>
          </w:tcPr>
          <w:p w14:paraId="6199F51D" w14:textId="77777777" w:rsidR="00A82DFC" w:rsidRPr="00A82DFC" w:rsidRDefault="00A82DFC" w:rsidP="00A82DFC">
            <w:r w:rsidRPr="00A82DFC">
              <w:t>Chest tube drainage</w:t>
            </w:r>
          </w:p>
        </w:tc>
        <w:tc>
          <w:tcPr>
            <w:tcW w:w="0" w:type="auto"/>
            <w:tcBorders>
              <w:bottom w:val="nil"/>
              <w:right w:val="nil"/>
            </w:tcBorders>
            <w:tcMar>
              <w:top w:w="75" w:type="dxa"/>
              <w:left w:w="75" w:type="dxa"/>
              <w:bottom w:w="75" w:type="dxa"/>
              <w:right w:w="75" w:type="dxa"/>
            </w:tcMar>
            <w:hideMark/>
          </w:tcPr>
          <w:p w14:paraId="6A5D32DA" w14:textId="77777777" w:rsidR="00A82DFC" w:rsidRPr="00A82DFC" w:rsidRDefault="00A82DFC" w:rsidP="00A82DFC">
            <w:r w:rsidRPr="00A82DFC">
              <w:t>Insufflation of CO</w:t>
            </w:r>
            <w:r w:rsidRPr="00A82DFC">
              <w:rPr>
                <w:vertAlign w:val="subscript"/>
              </w:rPr>
              <w:t>2</w:t>
            </w:r>
            <w:r w:rsidRPr="00A82DFC">
              <w:t> in the preperitoneal space can lead to dissection along subcutaneous fascial planes, retroperitoneal tracking, and the formation of pneumoperitoneum. Young, thin men are particularly at risk of developing a pneumothorax.</w:t>
            </w:r>
          </w:p>
        </w:tc>
      </w:tr>
      <w:tr w:rsidR="00A82DFC" w:rsidRPr="00A82DFC" w14:paraId="56188DC8" w14:textId="77777777" w:rsidTr="00A82DFC">
        <w:tc>
          <w:tcPr>
            <w:tcW w:w="0" w:type="auto"/>
            <w:tcBorders>
              <w:bottom w:val="nil"/>
              <w:right w:val="nil"/>
            </w:tcBorders>
            <w:tcMar>
              <w:top w:w="75" w:type="dxa"/>
              <w:left w:w="75" w:type="dxa"/>
              <w:bottom w:w="75" w:type="dxa"/>
              <w:right w:w="75" w:type="dxa"/>
            </w:tcMar>
            <w:hideMark/>
          </w:tcPr>
          <w:p w14:paraId="5C15564F" w14:textId="77777777" w:rsidR="00A82DFC" w:rsidRPr="00A82DFC" w:rsidRDefault="00A82DFC" w:rsidP="00A82DFC">
            <w:r w:rsidRPr="00A82DFC">
              <w:lastRenderedPageBreak/>
              <w:t>Nikolaos et al. [</w:t>
            </w:r>
            <w:bookmarkStart w:id="178" w:name="bbib47"/>
            <w:r w:rsidRPr="00A82DFC">
              <w:fldChar w:fldCharType="begin"/>
            </w:r>
            <w:r w:rsidRPr="00A82DFC">
              <w:instrText>HYPERLINK "https://www.sciencedirect.com/science/article/pii/S2405844024120361" \l "bib47"</w:instrText>
            </w:r>
            <w:r w:rsidRPr="00A82DFC">
              <w:fldChar w:fldCharType="separate"/>
            </w:r>
            <w:r w:rsidRPr="00A82DFC">
              <w:rPr>
                <w:rStyle w:val="Hyperlink"/>
              </w:rPr>
              <w:t>47</w:t>
            </w:r>
            <w:r w:rsidRPr="00A82DFC">
              <w:fldChar w:fldCharType="end"/>
            </w:r>
            <w:bookmarkEnd w:id="178"/>
            <w:r w:rsidRPr="00A82DFC">
              <w:t>]</w:t>
            </w:r>
          </w:p>
        </w:tc>
        <w:tc>
          <w:tcPr>
            <w:tcW w:w="0" w:type="auto"/>
            <w:tcBorders>
              <w:bottom w:val="nil"/>
              <w:right w:val="nil"/>
            </w:tcBorders>
            <w:tcMar>
              <w:top w:w="75" w:type="dxa"/>
              <w:left w:w="75" w:type="dxa"/>
              <w:bottom w:w="75" w:type="dxa"/>
              <w:right w:w="75" w:type="dxa"/>
            </w:tcMar>
            <w:hideMark/>
          </w:tcPr>
          <w:p w14:paraId="399D077D" w14:textId="77777777" w:rsidR="00A82DFC" w:rsidRPr="00A82DFC" w:rsidRDefault="00A82DFC" w:rsidP="00A82DFC">
            <w:r w:rsidRPr="00A82DFC">
              <w:t>73 M</w:t>
            </w:r>
          </w:p>
        </w:tc>
        <w:tc>
          <w:tcPr>
            <w:tcW w:w="0" w:type="auto"/>
            <w:tcBorders>
              <w:bottom w:val="nil"/>
              <w:right w:val="nil"/>
            </w:tcBorders>
            <w:tcMar>
              <w:top w:w="75" w:type="dxa"/>
              <w:left w:w="75" w:type="dxa"/>
              <w:bottom w:w="75" w:type="dxa"/>
              <w:right w:w="75" w:type="dxa"/>
            </w:tcMar>
            <w:hideMark/>
          </w:tcPr>
          <w:p w14:paraId="58352ABD"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0AB576D2"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6E9C07D0" w14:textId="77777777" w:rsidR="00A82DFC" w:rsidRPr="00A82DFC" w:rsidRDefault="00A82DFC" w:rsidP="00A82DFC">
            <w:r w:rsidRPr="00A82DFC">
              <w:t>No</w:t>
            </w:r>
          </w:p>
        </w:tc>
        <w:tc>
          <w:tcPr>
            <w:tcW w:w="0" w:type="auto"/>
            <w:tcBorders>
              <w:bottom w:val="nil"/>
              <w:right w:val="nil"/>
            </w:tcBorders>
            <w:tcMar>
              <w:top w:w="75" w:type="dxa"/>
              <w:left w:w="75" w:type="dxa"/>
              <w:bottom w:w="75" w:type="dxa"/>
              <w:right w:w="75" w:type="dxa"/>
            </w:tcMar>
            <w:hideMark/>
          </w:tcPr>
          <w:p w14:paraId="72E4B93C" w14:textId="77777777" w:rsidR="00A82DFC" w:rsidRPr="00A82DFC" w:rsidRDefault="00A82DFC" w:rsidP="00A82DFC">
            <w:r w:rsidRPr="00A82DFC">
              <w:t>Bilateral subcutaneous emphysema and pneumothorax</w:t>
            </w:r>
          </w:p>
        </w:tc>
        <w:tc>
          <w:tcPr>
            <w:tcW w:w="0" w:type="auto"/>
            <w:tcBorders>
              <w:bottom w:val="nil"/>
              <w:right w:val="nil"/>
            </w:tcBorders>
            <w:tcMar>
              <w:top w:w="75" w:type="dxa"/>
              <w:left w:w="75" w:type="dxa"/>
              <w:bottom w:w="75" w:type="dxa"/>
              <w:right w:w="75" w:type="dxa"/>
            </w:tcMar>
            <w:hideMark/>
          </w:tcPr>
          <w:p w14:paraId="4BA32A9B" w14:textId="77777777" w:rsidR="00A82DFC" w:rsidRPr="00A82DFC" w:rsidRDefault="00A82DFC" w:rsidP="00A82DFC">
            <w:r w:rsidRPr="00A82DFC">
              <w:t>After surgery</w:t>
            </w:r>
          </w:p>
        </w:tc>
        <w:tc>
          <w:tcPr>
            <w:tcW w:w="0" w:type="auto"/>
            <w:tcBorders>
              <w:bottom w:val="nil"/>
              <w:right w:val="nil"/>
            </w:tcBorders>
            <w:tcMar>
              <w:top w:w="75" w:type="dxa"/>
              <w:left w:w="75" w:type="dxa"/>
              <w:bottom w:w="75" w:type="dxa"/>
              <w:right w:w="75" w:type="dxa"/>
            </w:tcMar>
            <w:hideMark/>
          </w:tcPr>
          <w:p w14:paraId="4DA6673B" w14:textId="77777777" w:rsidR="00A82DFC" w:rsidRPr="00A82DFC" w:rsidRDefault="00A82DFC" w:rsidP="00A82DFC">
            <w:r w:rsidRPr="00A82DFC">
              <w:t>Conservative</w:t>
            </w:r>
          </w:p>
        </w:tc>
        <w:tc>
          <w:tcPr>
            <w:tcW w:w="0" w:type="auto"/>
            <w:tcBorders>
              <w:bottom w:val="nil"/>
              <w:right w:val="nil"/>
            </w:tcBorders>
            <w:tcMar>
              <w:top w:w="75" w:type="dxa"/>
              <w:left w:w="75" w:type="dxa"/>
              <w:bottom w:w="75" w:type="dxa"/>
              <w:right w:w="75" w:type="dxa"/>
            </w:tcMar>
            <w:hideMark/>
          </w:tcPr>
          <w:p w14:paraId="03D323FF" w14:textId="77777777" w:rsidR="00A82DFC" w:rsidRPr="00A82DFC" w:rsidRDefault="00A82DFC" w:rsidP="00A82DFC">
            <w:r w:rsidRPr="00A82DFC">
              <w:t>Gas can enter the thoracic cavity through diaphragmatic hiatuses (aortic, esophageal), the retroperitoneal space, the Bochdalek foramen, and congenital diaphragmatic deformities.</w:t>
            </w:r>
          </w:p>
        </w:tc>
      </w:tr>
      <w:tr w:rsidR="00A82DFC" w:rsidRPr="00A82DFC" w14:paraId="70243325" w14:textId="77777777" w:rsidTr="00A82DFC">
        <w:tc>
          <w:tcPr>
            <w:tcW w:w="0" w:type="auto"/>
            <w:tcBorders>
              <w:bottom w:val="nil"/>
              <w:right w:val="nil"/>
            </w:tcBorders>
            <w:tcMar>
              <w:top w:w="75" w:type="dxa"/>
              <w:left w:w="75" w:type="dxa"/>
              <w:bottom w:w="75" w:type="dxa"/>
              <w:right w:w="75" w:type="dxa"/>
            </w:tcMar>
            <w:hideMark/>
          </w:tcPr>
          <w:p w14:paraId="07040894" w14:textId="77777777" w:rsidR="00A82DFC" w:rsidRPr="00A82DFC" w:rsidRDefault="00A82DFC" w:rsidP="00A82DFC">
            <w:r w:rsidRPr="00A82DFC">
              <w:t>Christopher et al. [</w:t>
            </w:r>
            <w:bookmarkStart w:id="179" w:name="bbib48"/>
            <w:r w:rsidRPr="00A82DFC">
              <w:fldChar w:fldCharType="begin"/>
            </w:r>
            <w:r w:rsidRPr="00A82DFC">
              <w:instrText>HYPERLINK "https://www.sciencedirect.com/science/article/pii/S2405844024120361" \l "bib48"</w:instrText>
            </w:r>
            <w:r w:rsidRPr="00A82DFC">
              <w:fldChar w:fldCharType="separate"/>
            </w:r>
            <w:r w:rsidRPr="00A82DFC">
              <w:rPr>
                <w:rStyle w:val="Hyperlink"/>
              </w:rPr>
              <w:t>48</w:t>
            </w:r>
            <w:r w:rsidRPr="00A82DFC">
              <w:fldChar w:fldCharType="end"/>
            </w:r>
            <w:bookmarkEnd w:id="179"/>
            <w:r w:rsidRPr="00A82DFC">
              <w:t>]</w:t>
            </w:r>
          </w:p>
        </w:tc>
        <w:tc>
          <w:tcPr>
            <w:tcW w:w="0" w:type="auto"/>
            <w:tcBorders>
              <w:bottom w:val="nil"/>
              <w:right w:val="nil"/>
            </w:tcBorders>
            <w:tcMar>
              <w:top w:w="75" w:type="dxa"/>
              <w:left w:w="75" w:type="dxa"/>
              <w:bottom w:w="75" w:type="dxa"/>
              <w:right w:w="75" w:type="dxa"/>
            </w:tcMar>
            <w:hideMark/>
          </w:tcPr>
          <w:p w14:paraId="40C9BDDA" w14:textId="77777777" w:rsidR="00A82DFC" w:rsidRPr="00A82DFC" w:rsidRDefault="00A82DFC" w:rsidP="00A82DFC">
            <w:r w:rsidRPr="00A82DFC">
              <w:t>44 M</w:t>
            </w:r>
          </w:p>
        </w:tc>
        <w:tc>
          <w:tcPr>
            <w:tcW w:w="0" w:type="auto"/>
            <w:tcBorders>
              <w:bottom w:val="nil"/>
              <w:right w:val="nil"/>
            </w:tcBorders>
            <w:tcMar>
              <w:top w:w="75" w:type="dxa"/>
              <w:left w:w="75" w:type="dxa"/>
              <w:bottom w:w="75" w:type="dxa"/>
              <w:right w:w="75" w:type="dxa"/>
            </w:tcMar>
            <w:hideMark/>
          </w:tcPr>
          <w:p w14:paraId="168534DB"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0F49752D"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1020FAFE" w14:textId="77777777" w:rsidR="00A82DFC" w:rsidRPr="00A82DFC" w:rsidRDefault="00A82DFC" w:rsidP="00A82DFC">
            <w:r w:rsidRPr="00A82DFC">
              <w:t>No</w:t>
            </w:r>
          </w:p>
        </w:tc>
        <w:tc>
          <w:tcPr>
            <w:tcW w:w="0" w:type="auto"/>
            <w:tcBorders>
              <w:bottom w:val="nil"/>
              <w:right w:val="nil"/>
            </w:tcBorders>
            <w:tcMar>
              <w:top w:w="75" w:type="dxa"/>
              <w:left w:w="75" w:type="dxa"/>
              <w:bottom w:w="75" w:type="dxa"/>
              <w:right w:w="75" w:type="dxa"/>
            </w:tcMar>
            <w:hideMark/>
          </w:tcPr>
          <w:p w14:paraId="5C49AC3A" w14:textId="77777777" w:rsidR="00A82DFC" w:rsidRPr="00A82DFC" w:rsidRDefault="00A82DFC" w:rsidP="00A82DFC">
            <w:r w:rsidRPr="00A82DFC">
              <w:t>Right pneumothorax</w:t>
            </w:r>
          </w:p>
        </w:tc>
        <w:tc>
          <w:tcPr>
            <w:tcW w:w="0" w:type="auto"/>
            <w:tcBorders>
              <w:bottom w:val="nil"/>
              <w:right w:val="nil"/>
            </w:tcBorders>
            <w:tcMar>
              <w:top w:w="75" w:type="dxa"/>
              <w:left w:w="75" w:type="dxa"/>
              <w:bottom w:w="75" w:type="dxa"/>
              <w:right w:w="75" w:type="dxa"/>
            </w:tcMar>
            <w:hideMark/>
          </w:tcPr>
          <w:p w14:paraId="116111A1" w14:textId="77777777" w:rsidR="00A82DFC" w:rsidRPr="00A82DFC" w:rsidRDefault="00A82DFC" w:rsidP="00A82DFC">
            <w:r w:rsidRPr="00A82DFC">
              <w:t>During surgery</w:t>
            </w:r>
          </w:p>
        </w:tc>
        <w:tc>
          <w:tcPr>
            <w:tcW w:w="0" w:type="auto"/>
            <w:tcBorders>
              <w:bottom w:val="nil"/>
              <w:right w:val="nil"/>
            </w:tcBorders>
            <w:tcMar>
              <w:top w:w="75" w:type="dxa"/>
              <w:left w:w="75" w:type="dxa"/>
              <w:bottom w:w="75" w:type="dxa"/>
              <w:right w:w="75" w:type="dxa"/>
            </w:tcMar>
            <w:hideMark/>
          </w:tcPr>
          <w:p w14:paraId="53EDF7D2" w14:textId="77777777" w:rsidR="00A82DFC" w:rsidRPr="00A82DFC" w:rsidRDefault="00A82DFC" w:rsidP="00A82DFC">
            <w:r w:rsidRPr="00A82DFC">
              <w:t>Chest tube drainage</w:t>
            </w:r>
          </w:p>
        </w:tc>
        <w:tc>
          <w:tcPr>
            <w:tcW w:w="0" w:type="auto"/>
            <w:tcBorders>
              <w:bottom w:val="nil"/>
              <w:right w:val="nil"/>
            </w:tcBorders>
            <w:tcMar>
              <w:top w:w="75" w:type="dxa"/>
              <w:left w:w="75" w:type="dxa"/>
              <w:bottom w:w="75" w:type="dxa"/>
              <w:right w:w="75" w:type="dxa"/>
            </w:tcMar>
            <w:hideMark/>
          </w:tcPr>
          <w:p w14:paraId="6B49252E" w14:textId="77777777" w:rsidR="00A82DFC" w:rsidRPr="00A82DFC" w:rsidRDefault="00A82DFC" w:rsidP="00A82DFC">
            <w:r w:rsidRPr="00A82DFC">
              <w:t>High CO</w:t>
            </w:r>
            <w:r w:rsidRPr="00A82DFC">
              <w:rPr>
                <w:vertAlign w:val="subscript"/>
              </w:rPr>
              <w:t>2</w:t>
            </w:r>
            <w:r w:rsidRPr="00A82DFC">
              <w:t> insufflation pressure.</w:t>
            </w:r>
          </w:p>
        </w:tc>
      </w:tr>
      <w:tr w:rsidR="00A82DFC" w:rsidRPr="00A82DFC" w14:paraId="18B04BD0" w14:textId="77777777" w:rsidTr="00A82DFC">
        <w:tc>
          <w:tcPr>
            <w:tcW w:w="0" w:type="auto"/>
            <w:tcBorders>
              <w:bottom w:val="nil"/>
              <w:right w:val="nil"/>
            </w:tcBorders>
            <w:tcMar>
              <w:top w:w="75" w:type="dxa"/>
              <w:left w:w="75" w:type="dxa"/>
              <w:bottom w:w="75" w:type="dxa"/>
              <w:right w:w="75" w:type="dxa"/>
            </w:tcMar>
            <w:hideMark/>
          </w:tcPr>
          <w:p w14:paraId="37CAFFC3" w14:textId="77777777" w:rsidR="00A82DFC" w:rsidRPr="00A82DFC" w:rsidRDefault="00A82DFC" w:rsidP="00A82DFC">
            <w:r w:rsidRPr="00A82DFC">
              <w:t>John et al. [</w:t>
            </w:r>
            <w:bookmarkStart w:id="180" w:name="bbib49"/>
            <w:r w:rsidRPr="00A82DFC">
              <w:fldChar w:fldCharType="begin"/>
            </w:r>
            <w:r w:rsidRPr="00A82DFC">
              <w:instrText>HYPERLINK "https://www.sciencedirect.com/science/article/pii/S2405844024120361" \l "bib49"</w:instrText>
            </w:r>
            <w:r w:rsidRPr="00A82DFC">
              <w:fldChar w:fldCharType="separate"/>
            </w:r>
            <w:r w:rsidRPr="00A82DFC">
              <w:rPr>
                <w:rStyle w:val="Hyperlink"/>
              </w:rPr>
              <w:t>49</w:t>
            </w:r>
            <w:r w:rsidRPr="00A82DFC">
              <w:fldChar w:fldCharType="end"/>
            </w:r>
            <w:bookmarkEnd w:id="180"/>
            <w:r w:rsidRPr="00A82DFC">
              <w:t>]</w:t>
            </w:r>
          </w:p>
        </w:tc>
        <w:tc>
          <w:tcPr>
            <w:tcW w:w="0" w:type="auto"/>
            <w:tcBorders>
              <w:bottom w:val="nil"/>
              <w:right w:val="nil"/>
            </w:tcBorders>
            <w:tcMar>
              <w:top w:w="75" w:type="dxa"/>
              <w:left w:w="75" w:type="dxa"/>
              <w:bottom w:w="75" w:type="dxa"/>
              <w:right w:w="75" w:type="dxa"/>
            </w:tcMar>
            <w:hideMark/>
          </w:tcPr>
          <w:p w14:paraId="01C2B648" w14:textId="77777777" w:rsidR="00A82DFC" w:rsidRPr="00A82DFC" w:rsidRDefault="00A82DFC" w:rsidP="00A82DFC">
            <w:r w:rsidRPr="00A82DFC">
              <w:t>25 M</w:t>
            </w:r>
          </w:p>
        </w:tc>
        <w:tc>
          <w:tcPr>
            <w:tcW w:w="0" w:type="auto"/>
            <w:tcBorders>
              <w:bottom w:val="nil"/>
              <w:right w:val="nil"/>
            </w:tcBorders>
            <w:tcMar>
              <w:top w:w="75" w:type="dxa"/>
              <w:left w:w="75" w:type="dxa"/>
              <w:bottom w:w="75" w:type="dxa"/>
              <w:right w:w="75" w:type="dxa"/>
            </w:tcMar>
            <w:hideMark/>
          </w:tcPr>
          <w:p w14:paraId="25D7A4DA"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5CDBF79E"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7DB7509F" w14:textId="77777777" w:rsidR="00A82DFC" w:rsidRPr="00A82DFC" w:rsidRDefault="00A82DFC" w:rsidP="00A82DFC">
            <w:r w:rsidRPr="00A82DFC">
              <w:t>Yes</w:t>
            </w:r>
          </w:p>
        </w:tc>
        <w:tc>
          <w:tcPr>
            <w:tcW w:w="0" w:type="auto"/>
            <w:tcBorders>
              <w:bottom w:val="nil"/>
              <w:right w:val="nil"/>
            </w:tcBorders>
            <w:tcMar>
              <w:top w:w="75" w:type="dxa"/>
              <w:left w:w="75" w:type="dxa"/>
              <w:bottom w:w="75" w:type="dxa"/>
              <w:right w:w="75" w:type="dxa"/>
            </w:tcMar>
            <w:hideMark/>
          </w:tcPr>
          <w:p w14:paraId="7C9CD700" w14:textId="77777777" w:rsidR="00A82DFC" w:rsidRPr="00A82DFC" w:rsidRDefault="00A82DFC" w:rsidP="00A82DFC">
            <w:r w:rsidRPr="00A82DFC">
              <w:t>Left pneumothorax</w:t>
            </w:r>
          </w:p>
        </w:tc>
        <w:tc>
          <w:tcPr>
            <w:tcW w:w="0" w:type="auto"/>
            <w:tcBorders>
              <w:bottom w:val="nil"/>
              <w:right w:val="nil"/>
            </w:tcBorders>
            <w:tcMar>
              <w:top w:w="75" w:type="dxa"/>
              <w:left w:w="75" w:type="dxa"/>
              <w:bottom w:w="75" w:type="dxa"/>
              <w:right w:w="75" w:type="dxa"/>
            </w:tcMar>
            <w:hideMark/>
          </w:tcPr>
          <w:p w14:paraId="27F102ED" w14:textId="77777777" w:rsidR="00A82DFC" w:rsidRPr="00A82DFC" w:rsidRDefault="00A82DFC" w:rsidP="00A82DFC">
            <w:r w:rsidRPr="00A82DFC">
              <w:t>After surgery</w:t>
            </w:r>
          </w:p>
        </w:tc>
        <w:tc>
          <w:tcPr>
            <w:tcW w:w="0" w:type="auto"/>
            <w:tcBorders>
              <w:bottom w:val="nil"/>
              <w:right w:val="nil"/>
            </w:tcBorders>
            <w:tcMar>
              <w:top w:w="75" w:type="dxa"/>
              <w:left w:w="75" w:type="dxa"/>
              <w:bottom w:w="75" w:type="dxa"/>
              <w:right w:w="75" w:type="dxa"/>
            </w:tcMar>
            <w:hideMark/>
          </w:tcPr>
          <w:p w14:paraId="640A1589" w14:textId="77777777" w:rsidR="00A82DFC" w:rsidRPr="00A82DFC" w:rsidRDefault="00A82DFC" w:rsidP="00A82DFC">
            <w:r w:rsidRPr="00A82DFC">
              <w:t>Chest tube drainage</w:t>
            </w:r>
          </w:p>
        </w:tc>
        <w:tc>
          <w:tcPr>
            <w:tcW w:w="0" w:type="auto"/>
            <w:tcBorders>
              <w:bottom w:val="nil"/>
              <w:right w:val="nil"/>
            </w:tcBorders>
            <w:tcMar>
              <w:top w:w="75" w:type="dxa"/>
              <w:left w:w="75" w:type="dxa"/>
              <w:bottom w:w="75" w:type="dxa"/>
              <w:right w:w="75" w:type="dxa"/>
            </w:tcMar>
            <w:hideMark/>
          </w:tcPr>
          <w:p w14:paraId="71E927FF" w14:textId="77777777" w:rsidR="00A82DFC" w:rsidRPr="00A82DFC" w:rsidRDefault="00A82DFC" w:rsidP="00A82DFC">
            <w:r w:rsidRPr="00A82DFC">
              <w:t>Gas entry into the thoracic cavity can occur via congenital defects, tracheal injury, bulla rupture, or central venous line complications. The utilization of N</w:t>
            </w:r>
            <w:r w:rsidRPr="00A82DFC">
              <w:rPr>
                <w:vertAlign w:val="subscript"/>
              </w:rPr>
              <w:t>2</w:t>
            </w:r>
            <w:r w:rsidRPr="00A82DFC">
              <w:t>O.</w:t>
            </w:r>
          </w:p>
        </w:tc>
      </w:tr>
      <w:tr w:rsidR="00A82DFC" w:rsidRPr="00A82DFC" w14:paraId="1B81F01F" w14:textId="77777777" w:rsidTr="00A82DFC">
        <w:tc>
          <w:tcPr>
            <w:tcW w:w="0" w:type="auto"/>
            <w:tcBorders>
              <w:bottom w:val="nil"/>
              <w:right w:val="nil"/>
            </w:tcBorders>
            <w:tcMar>
              <w:top w:w="75" w:type="dxa"/>
              <w:left w:w="75" w:type="dxa"/>
              <w:bottom w:w="75" w:type="dxa"/>
              <w:right w:w="75" w:type="dxa"/>
            </w:tcMar>
            <w:hideMark/>
          </w:tcPr>
          <w:p w14:paraId="3E592CE0" w14:textId="77777777" w:rsidR="00A82DFC" w:rsidRPr="00A82DFC" w:rsidRDefault="00A82DFC" w:rsidP="00A82DFC">
            <w:r w:rsidRPr="00A82DFC">
              <w:t>Madan et al. [</w:t>
            </w:r>
            <w:bookmarkStart w:id="181" w:name="bbib25"/>
            <w:r w:rsidRPr="00A82DFC">
              <w:fldChar w:fldCharType="begin"/>
            </w:r>
            <w:r w:rsidRPr="00A82DFC">
              <w:instrText>HYPERLINK "https://www.sciencedirect.com/science/article/pii/S2405844024120361" \l "bib25"</w:instrText>
            </w:r>
            <w:r w:rsidRPr="00A82DFC">
              <w:fldChar w:fldCharType="separate"/>
            </w:r>
            <w:r w:rsidRPr="00A82DFC">
              <w:rPr>
                <w:rStyle w:val="Hyperlink"/>
              </w:rPr>
              <w:t>25</w:t>
            </w:r>
            <w:r w:rsidRPr="00A82DFC">
              <w:fldChar w:fldCharType="end"/>
            </w:r>
            <w:r w:rsidRPr="00A82DFC">
              <w:t>]</w:t>
            </w:r>
          </w:p>
        </w:tc>
        <w:tc>
          <w:tcPr>
            <w:tcW w:w="0" w:type="auto"/>
            <w:tcBorders>
              <w:bottom w:val="nil"/>
              <w:right w:val="nil"/>
            </w:tcBorders>
            <w:tcMar>
              <w:top w:w="75" w:type="dxa"/>
              <w:left w:w="75" w:type="dxa"/>
              <w:bottom w:w="75" w:type="dxa"/>
              <w:right w:w="75" w:type="dxa"/>
            </w:tcMar>
            <w:hideMark/>
          </w:tcPr>
          <w:p w14:paraId="7E1B5DB2" w14:textId="77777777" w:rsidR="00A82DFC" w:rsidRPr="00A82DFC" w:rsidRDefault="00A82DFC" w:rsidP="00A82DFC">
            <w:r w:rsidRPr="00A82DFC">
              <w:t>64 M</w:t>
            </w:r>
          </w:p>
        </w:tc>
        <w:tc>
          <w:tcPr>
            <w:tcW w:w="0" w:type="auto"/>
            <w:tcBorders>
              <w:bottom w:val="nil"/>
              <w:right w:val="nil"/>
            </w:tcBorders>
            <w:tcMar>
              <w:top w:w="75" w:type="dxa"/>
              <w:left w:w="75" w:type="dxa"/>
              <w:bottom w:w="75" w:type="dxa"/>
              <w:right w:w="75" w:type="dxa"/>
            </w:tcMar>
            <w:hideMark/>
          </w:tcPr>
          <w:p w14:paraId="7AE66B13" w14:textId="77777777" w:rsidR="00A82DFC" w:rsidRPr="00A82DFC" w:rsidRDefault="00A82DFC" w:rsidP="00A82DFC">
            <w:r w:rsidRPr="00A82DFC">
              <w:t>Laparoscopic inguinal hernia repair</w:t>
            </w:r>
          </w:p>
        </w:tc>
        <w:tc>
          <w:tcPr>
            <w:tcW w:w="0" w:type="auto"/>
            <w:tcBorders>
              <w:bottom w:val="nil"/>
              <w:right w:val="nil"/>
            </w:tcBorders>
            <w:tcMar>
              <w:top w:w="75" w:type="dxa"/>
              <w:left w:w="75" w:type="dxa"/>
              <w:bottom w:w="75" w:type="dxa"/>
              <w:right w:w="75" w:type="dxa"/>
            </w:tcMar>
            <w:hideMark/>
          </w:tcPr>
          <w:p w14:paraId="74A6AA04" w14:textId="77777777" w:rsidR="00A82DFC" w:rsidRPr="00A82DFC" w:rsidRDefault="00A82DFC" w:rsidP="00A82DFC">
            <w:r w:rsidRPr="00A82DFC">
              <w:t>TEP</w:t>
            </w:r>
          </w:p>
        </w:tc>
        <w:tc>
          <w:tcPr>
            <w:tcW w:w="0" w:type="auto"/>
            <w:tcBorders>
              <w:bottom w:val="nil"/>
              <w:right w:val="nil"/>
            </w:tcBorders>
            <w:tcMar>
              <w:top w:w="75" w:type="dxa"/>
              <w:left w:w="75" w:type="dxa"/>
              <w:bottom w:w="75" w:type="dxa"/>
              <w:right w:w="75" w:type="dxa"/>
            </w:tcMar>
            <w:hideMark/>
          </w:tcPr>
          <w:p w14:paraId="38D54DDF" w14:textId="77777777" w:rsidR="00A82DFC" w:rsidRPr="00A82DFC" w:rsidRDefault="00A82DFC" w:rsidP="00A82DFC">
            <w:r w:rsidRPr="00A82DFC">
              <w:t>Not mentioned</w:t>
            </w:r>
          </w:p>
        </w:tc>
        <w:tc>
          <w:tcPr>
            <w:tcW w:w="0" w:type="auto"/>
            <w:tcBorders>
              <w:bottom w:val="nil"/>
              <w:right w:val="nil"/>
            </w:tcBorders>
            <w:tcMar>
              <w:top w:w="75" w:type="dxa"/>
              <w:left w:w="75" w:type="dxa"/>
              <w:bottom w:w="75" w:type="dxa"/>
              <w:right w:w="75" w:type="dxa"/>
            </w:tcMar>
            <w:hideMark/>
          </w:tcPr>
          <w:p w14:paraId="6A192592" w14:textId="77777777" w:rsidR="00A82DFC" w:rsidRPr="00A82DFC" w:rsidRDefault="00A82DFC" w:rsidP="00A82DFC">
            <w:r w:rsidRPr="00A82DFC">
              <w:t>Pneumomediastinum.</w:t>
            </w:r>
          </w:p>
        </w:tc>
        <w:tc>
          <w:tcPr>
            <w:tcW w:w="0" w:type="auto"/>
            <w:tcBorders>
              <w:bottom w:val="nil"/>
              <w:right w:val="nil"/>
            </w:tcBorders>
            <w:tcMar>
              <w:top w:w="75" w:type="dxa"/>
              <w:left w:w="75" w:type="dxa"/>
              <w:bottom w:w="75" w:type="dxa"/>
              <w:right w:w="75" w:type="dxa"/>
            </w:tcMar>
            <w:hideMark/>
          </w:tcPr>
          <w:p w14:paraId="61C34FC4" w14:textId="77777777" w:rsidR="00A82DFC" w:rsidRPr="00A82DFC" w:rsidRDefault="00A82DFC" w:rsidP="00A82DFC">
            <w:r w:rsidRPr="00A82DFC">
              <w:t>After surgery</w:t>
            </w:r>
          </w:p>
        </w:tc>
        <w:tc>
          <w:tcPr>
            <w:tcW w:w="0" w:type="auto"/>
            <w:tcBorders>
              <w:bottom w:val="nil"/>
              <w:right w:val="nil"/>
            </w:tcBorders>
            <w:tcMar>
              <w:top w:w="75" w:type="dxa"/>
              <w:left w:w="75" w:type="dxa"/>
              <w:bottom w:w="75" w:type="dxa"/>
              <w:right w:w="75" w:type="dxa"/>
            </w:tcMar>
            <w:hideMark/>
          </w:tcPr>
          <w:p w14:paraId="1CD80A77" w14:textId="77777777" w:rsidR="00A82DFC" w:rsidRPr="00A82DFC" w:rsidRDefault="00A82DFC" w:rsidP="00A82DFC">
            <w:r w:rsidRPr="00A82DFC">
              <w:t>Conservative</w:t>
            </w:r>
          </w:p>
        </w:tc>
        <w:tc>
          <w:tcPr>
            <w:tcW w:w="0" w:type="auto"/>
            <w:tcBorders>
              <w:bottom w:val="nil"/>
              <w:right w:val="nil"/>
            </w:tcBorders>
            <w:tcMar>
              <w:top w:w="75" w:type="dxa"/>
              <w:left w:w="75" w:type="dxa"/>
              <w:bottom w:w="75" w:type="dxa"/>
              <w:right w:w="75" w:type="dxa"/>
            </w:tcMar>
            <w:hideMark/>
          </w:tcPr>
          <w:p w14:paraId="27163F2A" w14:textId="77777777" w:rsidR="00A82DFC" w:rsidRPr="00A82DFC" w:rsidRDefault="00A82DFC" w:rsidP="00A82DFC">
            <w:r w:rsidRPr="00A82DFC">
              <w:t>Inadvertent tear in the peritoneum.</w:t>
            </w:r>
            <w:r w:rsidRPr="00A82DFC">
              <w:br/>
              <w:t>The utilization of N</w:t>
            </w:r>
            <w:r w:rsidRPr="00A82DFC">
              <w:rPr>
                <w:vertAlign w:val="subscript"/>
              </w:rPr>
              <w:t>2</w:t>
            </w:r>
            <w:r w:rsidRPr="00A82DFC">
              <w:t>O.</w:t>
            </w:r>
          </w:p>
        </w:tc>
      </w:tr>
    </w:tbl>
    <w:p w14:paraId="62E5A223" w14:textId="77777777" w:rsidR="00A82DFC" w:rsidRPr="00A82DFC" w:rsidRDefault="00A82DFC" w:rsidP="00A82DFC">
      <w:r w:rsidRPr="00A82DFC">
        <w:t>M: Male; F: Female; TEP: Laparoscopic totally extraperitoneal inguinal hernia repair; TAPP: Transabdominal pre-peritoneal; N</w:t>
      </w:r>
      <w:r w:rsidRPr="00A82DFC">
        <w:rPr>
          <w:vertAlign w:val="subscript"/>
        </w:rPr>
        <w:t>2</w:t>
      </w:r>
      <w:r w:rsidRPr="00A82DFC">
        <w:t>O: Nitrous oxide; CO</w:t>
      </w:r>
      <w:r w:rsidRPr="00A82DFC">
        <w:rPr>
          <w:vertAlign w:val="subscript"/>
        </w:rPr>
        <w:t>2</w:t>
      </w:r>
      <w:r w:rsidRPr="00A82DFC">
        <w:t>: Carbon dioxide.</w:t>
      </w:r>
    </w:p>
    <w:p w14:paraId="1E8A007E" w14:textId="77777777" w:rsidR="00A82DFC" w:rsidRPr="00A82DFC" w:rsidRDefault="00A82DFC" w:rsidP="00A82DFC">
      <w:r w:rsidRPr="00A82DFC">
        <w:t>Furthermore, upon reviewing our case reports collection, we found that the majority of complications occurred in male patients (19 out of 21 cases), likely due to a higher incidence of inguinal hernia in men. The larger inguinal canal in men predisposes them to the formation of inguinal hernias. Additionally, male hormones may influence the structure and function of abdominal wall muscles and connective tissues, thereby making inguinal hernias more prevalent in men [</w:t>
      </w:r>
      <w:hyperlink r:id="rId1065" w:anchor="bib14" w:history="1">
        <w:r w:rsidRPr="00A82DFC">
          <w:rPr>
            <w:rStyle w:val="Hyperlink"/>
          </w:rPr>
          <w:t>14</w:t>
        </w:r>
      </w:hyperlink>
      <w:r w:rsidRPr="00A82DFC">
        <w:t>,</w:t>
      </w:r>
      <w:hyperlink r:id="rId1066" w:anchor="bib15" w:history="1">
        <w:r w:rsidRPr="00A82DFC">
          <w:rPr>
            <w:rStyle w:val="Hyperlink"/>
          </w:rPr>
          <w:t>15</w:t>
        </w:r>
      </w:hyperlink>
      <w:r w:rsidRPr="00A82DFC">
        <w:t>]. In a separate study on the incidence of spontaneous pneumothorax by gender, it was found that the incidence in men was significantly higher than in women [</w:t>
      </w:r>
      <w:hyperlink r:id="rId1067" w:anchor="bib16" w:history="1">
        <w:r w:rsidRPr="00A82DFC">
          <w:rPr>
            <w:rStyle w:val="Hyperlink"/>
          </w:rPr>
          <w:t>16</w:t>
        </w:r>
      </w:hyperlink>
      <w:r w:rsidRPr="00A82DFC">
        <w:t>]. This discrepancy may be attributed to the fact that men, on average, are taller than women. The expansion stress at the apex of the lung is greater than in other parts, and taller individuals are more likely to experience bulla rupture due to gravitational effects [</w:t>
      </w:r>
      <w:hyperlink r:id="rId1068" w:anchor="bib17" w:history="1">
        <w:r w:rsidRPr="00A82DFC">
          <w:rPr>
            <w:rStyle w:val="Hyperlink"/>
          </w:rPr>
          <w:t>17</w:t>
        </w:r>
      </w:hyperlink>
      <w:r w:rsidRPr="00A82DFC">
        <w:t>,</w:t>
      </w:r>
      <w:hyperlink r:id="rId1069" w:anchor="bib18" w:history="1">
        <w:r w:rsidRPr="00A82DFC">
          <w:rPr>
            <w:rStyle w:val="Hyperlink"/>
          </w:rPr>
          <w:t>18</w:t>
        </w:r>
      </w:hyperlink>
      <w:r w:rsidRPr="00A82DFC">
        <w:t>]. Moreover, men are more prone to underlying lung diseases, often due to smoking and other habits, which further increases the risk of pneumothorax. Therefore, men may be more susceptible to these complications.</w:t>
      </w:r>
    </w:p>
    <w:p w14:paraId="2F41AB34" w14:textId="77777777" w:rsidR="00A82DFC" w:rsidRPr="00A82DFC" w:rsidRDefault="00A82DFC" w:rsidP="00A82DFC">
      <w:r w:rsidRPr="00A82DFC">
        <w:t xml:space="preserve">Additionally, 42.8 % (9 out of 21 cases) of these cases involved patients older than 45 years old, suggesting that pneumothorax and subcutaneous emphysema may be related to age-related factors. </w:t>
      </w:r>
      <w:r w:rsidRPr="00A82DFC">
        <w:lastRenderedPageBreak/>
        <w:t>Although studies have not identified age as a direct risk factor for pneumothorax or subcutaneous emphysema during laparoscopic inguinal hernia repair surgery, the incidence of chronic obstructive pulmonary disease (COPD) and other pulmonary diseases increases with age. These conditions can lead to an imbalance in the pressure inside and outside the alveoli, potentially causing pneumothorax [</w:t>
      </w:r>
      <w:hyperlink r:id="rId1070" w:anchor="bib19" w:history="1">
        <w:r w:rsidRPr="00A82DFC">
          <w:rPr>
            <w:rStyle w:val="Hyperlink"/>
          </w:rPr>
          <w:t>19</w:t>
        </w:r>
      </w:hyperlink>
      <w:r w:rsidRPr="00A82DFC">
        <w:t>,</w:t>
      </w:r>
      <w:hyperlink r:id="rId1071" w:anchor="bib20" w:history="1">
        <w:r w:rsidRPr="00A82DFC">
          <w:rPr>
            <w:rStyle w:val="Hyperlink"/>
          </w:rPr>
          <w:t>20</w:t>
        </w:r>
      </w:hyperlink>
      <w:r w:rsidRPr="00A82DFC">
        <w:t>]. Additionally, during laparoscopic surgery, elderly patients, due to their multiple underlying diseases, prolonged operation times, loose subcutaneous tissue, and fragile connective tissue, are more susceptible to gas accumulation during pneumoperitoneum. This can result in complications such as subcutaneous emphysema and pneumothorax.</w:t>
      </w:r>
    </w:p>
    <w:p w14:paraId="0551C409" w14:textId="77777777" w:rsidR="00A82DFC" w:rsidRPr="00A82DFC" w:rsidRDefault="00A82DFC" w:rsidP="00A82DFC">
      <w:r w:rsidRPr="00A82DFC">
        <w:t>The insufflated gas from a pneumoperitoneum can enter the thoracic cavity through different routes, including diaphragmatic hiatuses (aortic, esophageal), congenital defects of the diaphragm, the Bochdalek foramen, or the retroperitoneal space [</w:t>
      </w:r>
      <w:hyperlink r:id="rId1072" w:anchor="bib8" w:history="1">
        <w:r w:rsidRPr="00A82DFC">
          <w:rPr>
            <w:rStyle w:val="Hyperlink"/>
          </w:rPr>
          <w:t>8</w:t>
        </w:r>
      </w:hyperlink>
      <w:r w:rsidRPr="00A82DFC">
        <w:t>,</w:t>
      </w:r>
      <w:hyperlink r:id="rId1073" w:anchor="bib21" w:history="1">
        <w:r w:rsidRPr="00A82DFC">
          <w:rPr>
            <w:rStyle w:val="Hyperlink"/>
          </w:rPr>
          <w:t>21</w:t>
        </w:r>
      </w:hyperlink>
      <w:r w:rsidRPr="00A82DFC">
        <w:t>]. In this case, there were neither signs of accidental diaphragmatic injury nor evidence of congenital defects. Notably, the only abnormality during the perioperative period preceding the subcutaneous emphysema and bilateral pneumothorax was the pneumatosis in the scrotum, which may be due to a failure to evacuate the gas in the hernia capsule. Additionally, the internal spermatic fascia is the continuation of the fascia transversalis, and further continuous with the endothoracic fascia. This allows the free gas to track along fascial planes and into the pleural space and subcutaneous tissue through the anterior gaps of the diaphragm [</w:t>
      </w:r>
      <w:hyperlink r:id="rId1074" w:anchor="bib7" w:history="1">
        <w:r w:rsidRPr="00A82DFC">
          <w:rPr>
            <w:rStyle w:val="Hyperlink"/>
          </w:rPr>
          <w:t>7</w:t>
        </w:r>
      </w:hyperlink>
      <w:r w:rsidRPr="00A82DFC">
        <w:t>,</w:t>
      </w:r>
      <w:hyperlink r:id="rId1075" w:anchor="bib22" w:history="1">
        <w:r w:rsidRPr="00A82DFC">
          <w:rPr>
            <w:rStyle w:val="Hyperlink"/>
          </w:rPr>
          <w:t>22</w:t>
        </w:r>
      </w:hyperlink>
      <w:r w:rsidRPr="00A82DFC">
        <w:t>]. In some cases, accidental damage to blood vessels during surgery may also cause intra-abdominal gas to enter the blood vessels, leading to rare but fatal complications such as gas embolism or pneumothorax [</w:t>
      </w:r>
      <w:hyperlink r:id="rId1076" w:anchor="bib23" w:history="1">
        <w:r w:rsidRPr="00A82DFC">
          <w:rPr>
            <w:rStyle w:val="Hyperlink"/>
          </w:rPr>
          <w:t>23</w:t>
        </w:r>
      </w:hyperlink>
      <w:r w:rsidRPr="00A82DFC">
        <w:t>,</w:t>
      </w:r>
      <w:hyperlink r:id="rId1077" w:anchor="bib24" w:history="1">
        <w:r w:rsidRPr="00A82DFC">
          <w:rPr>
            <w:rStyle w:val="Hyperlink"/>
          </w:rPr>
          <w:t>24</w:t>
        </w:r>
      </w:hyperlink>
      <w:r w:rsidRPr="00A82DFC">
        <w:t>].</w:t>
      </w:r>
    </w:p>
    <w:p w14:paraId="2CDA2E17" w14:textId="77777777" w:rsidR="00A82DFC" w:rsidRPr="00A82DFC" w:rsidRDefault="00A82DFC" w:rsidP="00A82DFC">
      <w:r w:rsidRPr="00A82DFC">
        <w:t>In addition to the factors mentioned above, anesthetics are suspected to expand pneumothorax and subcutaneous emphysema. Although no definitive studies have established a direct link between N</w:t>
      </w:r>
      <w:r w:rsidRPr="00A82DFC">
        <w:rPr>
          <w:vertAlign w:val="subscript"/>
        </w:rPr>
        <w:t>2</w:t>
      </w:r>
      <w:r w:rsidRPr="00A82DFC">
        <w:t>O and these complications, it is considered a potential risk factor for pneumothorax or subcutaneous emphysema in some studies [</w:t>
      </w:r>
      <w:hyperlink r:id="rId1078" w:anchor="bib21" w:history="1">
        <w:r w:rsidRPr="00A82DFC">
          <w:rPr>
            <w:rStyle w:val="Hyperlink"/>
          </w:rPr>
          <w:t>21</w:t>
        </w:r>
      </w:hyperlink>
      <w:r w:rsidRPr="00A82DFC">
        <w:t>,</w:t>
      </w:r>
      <w:hyperlink r:id="rId1079" w:anchor="bib25" w:history="1">
        <w:r w:rsidRPr="00A82DFC">
          <w:rPr>
            <w:rStyle w:val="Hyperlink"/>
          </w:rPr>
          <w:t>25</w:t>
        </w:r>
      </w:hyperlink>
      <w:bookmarkEnd w:id="181"/>
      <w:r w:rsidRPr="00A82DFC">
        <w:t>]. The relatively low solubility in the blood of N</w:t>
      </w:r>
      <w:r w:rsidRPr="00A82DFC">
        <w:rPr>
          <w:vertAlign w:val="subscript"/>
        </w:rPr>
        <w:t>2</w:t>
      </w:r>
      <w:r w:rsidRPr="00A82DFC">
        <w:t>O makes it a known rapid-onset and clearance inhaled anesthetic [</w:t>
      </w:r>
      <w:bookmarkStart w:id="182" w:name="bbib26"/>
      <w:r w:rsidRPr="00A82DFC">
        <w:fldChar w:fldCharType="begin"/>
      </w:r>
      <w:r w:rsidRPr="00A82DFC">
        <w:instrText>HYPERLINK "https://www.sciencedirect.com/science/article/pii/S2405844024120361" \l "bib26"</w:instrText>
      </w:r>
      <w:r w:rsidRPr="00A82DFC">
        <w:fldChar w:fldCharType="separate"/>
      </w:r>
      <w:r w:rsidRPr="00A82DFC">
        <w:rPr>
          <w:rStyle w:val="Hyperlink"/>
        </w:rPr>
        <w:t>26</w:t>
      </w:r>
      <w:r w:rsidRPr="00A82DFC">
        <w:fldChar w:fldCharType="end"/>
      </w:r>
      <w:bookmarkEnd w:id="182"/>
      <w:r w:rsidRPr="00A82DFC">
        <w:t>]. However, the inhalation of N</w:t>
      </w:r>
      <w:r w:rsidRPr="00A82DFC">
        <w:rPr>
          <w:vertAlign w:val="subscript"/>
        </w:rPr>
        <w:t>2</w:t>
      </w:r>
      <w:r w:rsidRPr="00A82DFC">
        <w:t>O will rapidly diffuse into air-filled cavities, leading to rapid gas expansion and increased pressure in the closed space. As shown in an animal model, inhalation of N</w:t>
      </w:r>
      <w:r w:rsidRPr="00A82DFC">
        <w:rPr>
          <w:vertAlign w:val="subscript"/>
        </w:rPr>
        <w:t>2</w:t>
      </w:r>
      <w:r w:rsidRPr="00A82DFC">
        <w:t>O for up to 30 minutes can increase the volume of a pneumothorax [</w:t>
      </w:r>
      <w:bookmarkStart w:id="183" w:name="bbib27"/>
      <w:r w:rsidRPr="00A82DFC">
        <w:fldChar w:fldCharType="begin"/>
      </w:r>
      <w:r w:rsidRPr="00A82DFC">
        <w:instrText>HYPERLINK "https://www.sciencedirect.com/science/article/pii/S2405844024120361" \l "bib27"</w:instrText>
      </w:r>
      <w:r w:rsidRPr="00A82DFC">
        <w:fldChar w:fldCharType="separate"/>
      </w:r>
      <w:r w:rsidRPr="00A82DFC">
        <w:rPr>
          <w:rStyle w:val="Hyperlink"/>
        </w:rPr>
        <w:t>27</w:t>
      </w:r>
      <w:r w:rsidRPr="00A82DFC">
        <w:fldChar w:fldCharType="end"/>
      </w:r>
      <w:bookmarkEnd w:id="183"/>
      <w:r w:rsidRPr="00A82DFC">
        <w:t>]. In this case, it is likely that the rapid diffusion of N</w:t>
      </w:r>
      <w:r w:rsidRPr="00A82DFC">
        <w:rPr>
          <w:vertAlign w:val="subscript"/>
        </w:rPr>
        <w:t>2</w:t>
      </w:r>
      <w:r w:rsidRPr="00A82DFC">
        <w:t>O into the pleural space bilaterally, led to further expansion of free air in this space. As a result, the free gas was noted to extend into the tissues of the patient's neck in the PACU. Therefore, the inhalation of N</w:t>
      </w:r>
      <w:r w:rsidRPr="00A82DFC">
        <w:rPr>
          <w:vertAlign w:val="subscript"/>
        </w:rPr>
        <w:t>2</w:t>
      </w:r>
      <w:r w:rsidRPr="00A82DFC">
        <w:t>O in our case might have been a critical factor contributing to the development of pneumothorax progression and extensive subcutaneous emphysema.</w:t>
      </w:r>
    </w:p>
    <w:p w14:paraId="4926F143" w14:textId="77777777" w:rsidR="00A82DFC" w:rsidRPr="00A82DFC" w:rsidRDefault="00A82DFC" w:rsidP="00A82DFC">
      <w:r w:rsidRPr="00A82DFC">
        <w:t>In our case, the patient's complications could be interpreted by one or more factors occurring simultaneously. Prior literatures have identified several other risk factors associated with pneumothorax, including PetCO</w:t>
      </w:r>
      <w:r w:rsidRPr="00A82DFC">
        <w:rPr>
          <w:vertAlign w:val="subscript"/>
        </w:rPr>
        <w:t>2</w:t>
      </w:r>
      <w:r w:rsidRPr="00A82DFC">
        <w:t> exceeding 50 mmHg, operative durations exceeding 200 minutes, and the utilization of six or more operative ports [</w:t>
      </w:r>
      <w:bookmarkStart w:id="184" w:name="bbib28"/>
      <w:r w:rsidRPr="00A82DFC">
        <w:fldChar w:fldCharType="begin"/>
      </w:r>
      <w:r w:rsidRPr="00A82DFC">
        <w:instrText>HYPERLINK "https://www.sciencedirect.com/science/article/pii/S2405844024120361" \l "bib28"</w:instrText>
      </w:r>
      <w:r w:rsidRPr="00A82DFC">
        <w:fldChar w:fldCharType="separate"/>
      </w:r>
      <w:r w:rsidRPr="00A82DFC">
        <w:rPr>
          <w:rStyle w:val="Hyperlink"/>
        </w:rPr>
        <w:t>28</w:t>
      </w:r>
      <w:r w:rsidRPr="00A82DFC">
        <w:fldChar w:fldCharType="end"/>
      </w:r>
      <w:bookmarkEnd w:id="184"/>
      <w:r w:rsidRPr="00A82DFC">
        <w:t>]. In this particular case, the surgical intervention successfully maintained the patient's PetCO</w:t>
      </w:r>
      <w:r w:rsidRPr="00A82DFC">
        <w:rPr>
          <w:vertAlign w:val="subscript"/>
        </w:rPr>
        <w:t>2</w:t>
      </w:r>
      <w:r w:rsidRPr="00A82DFC">
        <w:t> consistently below 40 mmHg throughout the entire procedure, while also ensuring a relatively brief operative duration of 60 minutes. Both of these metrics stayed within acceptable limits. Furthermore, our patient exhibited no known underlying pulmonary disorders or other predisposing factors.</w:t>
      </w:r>
    </w:p>
    <w:p w14:paraId="76026710" w14:textId="77777777" w:rsidR="00A82DFC" w:rsidRPr="00A82DFC" w:rsidRDefault="00A82DFC" w:rsidP="00A82DFC">
      <w:r w:rsidRPr="00A82DFC">
        <w:t xml:space="preserve">In this particular case, the presence of pneumothorax in the patient was diagnosed based on the extensive subcutaneous emphysema observed. Nonetheless, during the process of general anesthesia, if meticulous observation is not exercised, the symptoms of subcutaneous emphysema, and even pneumothorax, are highly likely to be masked, thereby potentially leading to delays in diagnosis and treatment. Due to the inherent difficulty in making a diagnosis based solely on clinical symptoms, pneumothorax often necessitates complementary imaging modalities for accurate </w:t>
      </w:r>
      <w:r w:rsidRPr="00A82DFC">
        <w:lastRenderedPageBreak/>
        <w:t>detection [</w:t>
      </w:r>
      <w:bookmarkStart w:id="185" w:name="bbib29"/>
      <w:r w:rsidRPr="00A82DFC">
        <w:fldChar w:fldCharType="begin"/>
      </w:r>
      <w:r w:rsidRPr="00A82DFC">
        <w:instrText>HYPERLINK "https://www.sciencedirect.com/science/article/pii/S2405844024120361" \l "bib29"</w:instrText>
      </w:r>
      <w:r w:rsidRPr="00A82DFC">
        <w:fldChar w:fldCharType="separate"/>
      </w:r>
      <w:r w:rsidRPr="00A82DFC">
        <w:rPr>
          <w:rStyle w:val="Hyperlink"/>
        </w:rPr>
        <w:t>29</w:t>
      </w:r>
      <w:r w:rsidRPr="00A82DFC">
        <w:fldChar w:fldCharType="end"/>
      </w:r>
      <w:bookmarkEnd w:id="185"/>
      <w:r w:rsidRPr="00A82DFC">
        <w:t>]. In the present case, we employed chest X-ray examination to aid in the diagnosis. However, with the increasing prevalence of ultrasonography, chest ultrasonography has been shown to offer superior sensitivity in the diagnosis of pneumothorax compared to traditional X-ray techniques [</w:t>
      </w:r>
      <w:bookmarkStart w:id="186" w:name="bbib30"/>
      <w:r w:rsidRPr="00A82DFC">
        <w:fldChar w:fldCharType="begin"/>
      </w:r>
      <w:r w:rsidRPr="00A82DFC">
        <w:instrText>HYPERLINK "https://www.sciencedirect.com/science/article/pii/S2405844024120361" \l "bib30"</w:instrText>
      </w:r>
      <w:r w:rsidRPr="00A82DFC">
        <w:fldChar w:fldCharType="separate"/>
      </w:r>
      <w:r w:rsidRPr="00A82DFC">
        <w:rPr>
          <w:rStyle w:val="Hyperlink"/>
        </w:rPr>
        <w:t>30</w:t>
      </w:r>
      <w:r w:rsidRPr="00A82DFC">
        <w:fldChar w:fldCharType="end"/>
      </w:r>
      <w:bookmarkEnd w:id="186"/>
      <w:r w:rsidRPr="00A82DFC">
        <w:t>,</w:t>
      </w:r>
      <w:bookmarkStart w:id="187" w:name="bbib31"/>
      <w:r w:rsidRPr="00A82DFC">
        <w:fldChar w:fldCharType="begin"/>
      </w:r>
      <w:r w:rsidRPr="00A82DFC">
        <w:instrText>HYPERLINK "https://www.sciencedirect.com/science/article/pii/S2405844024120361" \l "bib31"</w:instrText>
      </w:r>
      <w:r w:rsidRPr="00A82DFC">
        <w:fldChar w:fldCharType="separate"/>
      </w:r>
      <w:r w:rsidRPr="00A82DFC">
        <w:rPr>
          <w:rStyle w:val="Hyperlink"/>
        </w:rPr>
        <w:t>31</w:t>
      </w:r>
      <w:r w:rsidRPr="00A82DFC">
        <w:fldChar w:fldCharType="end"/>
      </w:r>
      <w:bookmarkEnd w:id="187"/>
      <w:r w:rsidRPr="00A82DFC">
        <w:t>]. Furthermore, bedside pulmonary ultrasonography can be expeditiously performed, enabling real-time diagnosis of pneumothorax through the identification of four distinct ultrasonographic signs: vanishing pleural sliding, presence of lung points, disappearance of B-lines, and absence of lung pulse [</w:t>
      </w:r>
      <w:bookmarkStart w:id="188" w:name="bbib32"/>
      <w:r w:rsidRPr="00A82DFC">
        <w:fldChar w:fldCharType="begin"/>
      </w:r>
      <w:r w:rsidRPr="00A82DFC">
        <w:instrText>HYPERLINK "https://www.sciencedirect.com/science/article/pii/S2405844024120361" \l "bib32"</w:instrText>
      </w:r>
      <w:r w:rsidRPr="00A82DFC">
        <w:fldChar w:fldCharType="separate"/>
      </w:r>
      <w:r w:rsidRPr="00A82DFC">
        <w:rPr>
          <w:rStyle w:val="Hyperlink"/>
        </w:rPr>
        <w:t>32</w:t>
      </w:r>
      <w:r w:rsidRPr="00A82DFC">
        <w:fldChar w:fldCharType="end"/>
      </w:r>
      <w:bookmarkEnd w:id="188"/>
      <w:r w:rsidRPr="00A82DFC">
        <w:t>]. Therefore, it is imperative for clinical physicians to acquire proficiency in this technique through rigorous training and practice.</w:t>
      </w:r>
    </w:p>
    <w:p w14:paraId="5538B4D7" w14:textId="77777777" w:rsidR="00A82DFC" w:rsidRPr="00A82DFC" w:rsidRDefault="00A82DFC" w:rsidP="00A82DFC">
      <w:r w:rsidRPr="00A82DFC">
        <w:t>In clinical practice, anesthesiologists should exercise heightened vigilance during laparoscopic surgery in elderly patients, as this demographic is prone to more comorbidities, extended surgical durations, looser subcutaneous tissue, and more fragile connective tissue, which predispose them to an increased incidence of gas accumulation during pneumoperitoneum. Factors such as the intraoperative surgical approach, damage to the preperitoneal space and adjacent blood vessels, abrupt changes in airway pressure, elevated partial pressure of CO</w:t>
      </w:r>
      <w:r w:rsidRPr="00A82DFC">
        <w:rPr>
          <w:vertAlign w:val="subscript"/>
        </w:rPr>
        <w:t>2</w:t>
      </w:r>
      <w:r w:rsidRPr="00A82DFC">
        <w:t>, and significant subcutaneous emphysema and pneumatosis can all precipitate severe complications. It is imperative that anesthesiologists remain cognizant of these potential issues throughout the surgical process.</w:t>
      </w:r>
    </w:p>
    <w:p w14:paraId="7B7E88D3" w14:textId="77777777" w:rsidR="00A82DFC" w:rsidRPr="00A82DFC" w:rsidRDefault="00A82DFC" w:rsidP="00A82DFC">
      <w:r w:rsidRPr="00A82DFC">
        <w:t>4. Conclusion</w:t>
      </w:r>
    </w:p>
    <w:p w14:paraId="4053F5FF" w14:textId="77777777" w:rsidR="00A82DFC" w:rsidRPr="00A82DFC" w:rsidRDefault="00A82DFC" w:rsidP="00A82DFC">
      <w:r w:rsidRPr="00A82DFC">
        <w:t>In summary, although tension pneumothorax is a rare complication of laparoscopic inguinal hernia repair, it has the potential that can lead to fatal outcomes. In the context of critical scenarios, the ability to swiftly identify manifestations suggestive of pneumothorax during perioperative phases and to apply judicious interventions is of considerable importance. This highlights the significance of anesthesiologists prioritizing their attention on upcoming professional responsibilities.</w:t>
      </w:r>
    </w:p>
    <w:p w14:paraId="7A133993" w14:textId="25C7BCC5" w:rsidR="00A82DFC" w:rsidRPr="00A82DFC" w:rsidRDefault="00A82DFC" w:rsidP="00A82DFC">
      <w:r w:rsidRPr="00A82DFC">
        <w:t>In this review, we discuss physiological principles that guided the management of a lung transplant for emphysema related to alpha-1-antitrypsin deficiency, where a lung allograft to thoracic cavity size mismatch occurred (donor-to-recipient predicted total lung capacity [pTLC] ratio was 0.89, donor pTLC-to-recipient actual-TLC ratio 0.62). In emphysema, the loss of lung elastic recoil and airway obstruction leads to air trapping and lung hyperinflation. Remodeling of the thoracic cavity (“barrel chest”) develops, which has implications for donor-to-recipient sizing and postoperative management of lung transplantation. We discuss the physiology of a relatively undersized allograft and the impact on chest tube, mechanical ventilation, and respiratory system mechanics management. This case also illustrates how chronic adaptations of the ventilatory pattern to advanced lung diseases are reversible and the chest cavity size can remodel back to normal after lung transplantation.</w:t>
      </w:r>
      <w:r w:rsidRPr="00A82DFC">
        <w:rPr>
          <w:rFonts w:ascii="Times New Roman" w:eastAsia="Times New Roman" w:hAnsi="Times New Roman" w:cs="Times New Roman"/>
          <w:kern w:val="0"/>
          <w:sz w:val="30"/>
          <w:szCs w:val="30"/>
          <w:lang w:eastAsia="en-IN"/>
          <w14:ligatures w14:val="none"/>
        </w:rPr>
        <w:t xml:space="preserve"> </w:t>
      </w:r>
      <w:r w:rsidRPr="00A82DFC">
        <w:t>Background</w:t>
      </w:r>
    </w:p>
    <w:p w14:paraId="4E94B81C" w14:textId="77777777" w:rsidR="00A82DFC" w:rsidRPr="00A82DFC" w:rsidRDefault="00A82DFC" w:rsidP="00A82DFC">
      <w:r w:rsidRPr="00A82DFC">
        <w:t xml:space="preserve">In this review, we discuss 5 physiological principles (I-V) that guided the management of a lung transplant for severe emphysema related to alpha-1-antitrypsin deficiency. In emphysema, the loss of lung elastic recoil and airway obstruction leads to air trapping and lung hyperinflation. Remodeling of the thoracic cavity (“barrel chest”) (I) develops, which has implications for donor-to-recipient sizing and postoperative management of lung transplantation. Collateral ventilation (II) pathways in emphysema can complicate the intraoperative course. During the postoperative period of lung transplantation, numerous changes and adaptions occur in lung and chest cavity physiology. We discuss the physiology of a relatively undersized allograft and the impact on chest tube (III), mechanical ventilation and respiratory system mechanics management. The increased thoracic cavity volume can return to more normal size following lung transplantation (IV). The time course for such a reduction in thoracic cavity size toward normal size takes months. Managing the post-transplant </w:t>
      </w:r>
      <w:r w:rsidRPr="00A82DFC">
        <w:lastRenderedPageBreak/>
        <w:t>period based on physiological principles can allow for an excellent long-term outcome and our recipient experienced excellent long-term allograft function with supranormal expiratory airflows (V).</w:t>
      </w:r>
    </w:p>
    <w:p w14:paraId="3A67DFD1" w14:textId="77777777" w:rsidR="00A82DFC" w:rsidRPr="00A82DFC" w:rsidRDefault="00A82DFC" w:rsidP="00A82DFC">
      <w:r w:rsidRPr="00A82DFC">
        <w:t>Case presentation</w:t>
      </w:r>
    </w:p>
    <w:p w14:paraId="3E022001" w14:textId="77777777" w:rsidR="00A82DFC" w:rsidRPr="00A82DFC" w:rsidRDefault="00A82DFC" w:rsidP="00A82DFC">
      <w:r w:rsidRPr="00A82DFC">
        <w:t>A 57-year-old male, 180 cm tall, with alpha-1-antitrypsin deficiency (ZZ-genotype) developed severe emphysema (forced expiratory volume in 1 second [FEV</w:t>
      </w:r>
      <w:r w:rsidRPr="00A82DFC">
        <w:rPr>
          <w:vertAlign w:val="subscript"/>
        </w:rPr>
        <w:t>1</w:t>
      </w:r>
      <w:r w:rsidRPr="00A82DFC">
        <w:t>]: 17% predicted, diffusion capacity for carbon monoxide: 17% predicted) and lung hyperinflation (TLC: 10.03 liters [141% predicted], functional residual capacity [FRC]: 8.15 liters [197% predicted]) (</w:t>
      </w:r>
      <w:bookmarkStart w:id="189" w:name="btbl0005"/>
      <w:r w:rsidRPr="00A82DFC">
        <w:fldChar w:fldCharType="begin"/>
      </w:r>
      <w:r w:rsidRPr="00A82DFC">
        <w:instrText>HYPERLINK "https://www.sciencedirect.com/science/article/pii/S2950133424000739" \l "tbl0005"</w:instrText>
      </w:r>
      <w:r w:rsidRPr="00A82DFC">
        <w:fldChar w:fldCharType="separate"/>
      </w:r>
      <w:r w:rsidRPr="00A82DFC">
        <w:rPr>
          <w:rStyle w:val="Hyperlink"/>
        </w:rPr>
        <w:t>Table 1</w:t>
      </w:r>
      <w:r w:rsidRPr="00A82DFC">
        <w:fldChar w:fldCharType="end"/>
      </w:r>
      <w:r w:rsidRPr="00A82DFC">
        <w:t>). Computed tomography (CT) imaging of the chest demonstrated severe emphysema at the bases as well as a barrel chest (</w:t>
      </w:r>
      <w:hyperlink r:id="rId1080" w:anchor="fig0005" w:history="1">
        <w:r w:rsidRPr="00A82DFC">
          <w:rPr>
            <w:rStyle w:val="Hyperlink"/>
          </w:rPr>
          <w:t>Figure 1</w:t>
        </w:r>
      </w:hyperlink>
      <w:r w:rsidRPr="00A82DFC">
        <w:t>A and B). He required 8 liters per minute of O</w:t>
      </w:r>
      <w:r w:rsidRPr="00A82DFC">
        <w:rPr>
          <w:vertAlign w:val="subscript"/>
        </w:rPr>
        <w:t>2</w:t>
      </w:r>
      <w:r w:rsidRPr="00A82DFC">
        <w:t> at rest and intermittently assisted mechanical ventilation via a mask interface for baseline hypercarbia (partial pressure of carbon dioxide in arterial blood: 63 mm Hg). The patient also exhibited pulmonary hypertension (pulmonary arterial pressure: 70/38 mm Hg).</w:t>
      </w:r>
    </w:p>
    <w:p w14:paraId="7292A059" w14:textId="77777777" w:rsidR="00A82DFC" w:rsidRPr="00A82DFC" w:rsidRDefault="00A82DFC" w:rsidP="00A82DFC">
      <w:r w:rsidRPr="00A82DFC">
        <w:t>Table 1. Spirometry and Lung Volumes Over Time</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730"/>
        <w:gridCol w:w="1241"/>
        <w:gridCol w:w="722"/>
        <w:gridCol w:w="868"/>
        <w:gridCol w:w="933"/>
        <w:gridCol w:w="933"/>
        <w:gridCol w:w="1044"/>
        <w:gridCol w:w="1044"/>
      </w:tblGrid>
      <w:tr w:rsidR="00A82DFC" w:rsidRPr="00A82DFC" w14:paraId="57440A14" w14:textId="77777777" w:rsidTr="00A82DFC">
        <w:trPr>
          <w:tblHeader/>
        </w:trPr>
        <w:tc>
          <w:tcPr>
            <w:tcW w:w="0" w:type="auto"/>
            <w:tcBorders>
              <w:bottom w:val="single" w:sz="6" w:space="0" w:color="8E8E8E"/>
              <w:right w:val="nil"/>
            </w:tcBorders>
            <w:tcMar>
              <w:top w:w="75" w:type="dxa"/>
              <w:left w:w="75" w:type="dxa"/>
              <w:bottom w:w="75" w:type="dxa"/>
              <w:right w:w="75" w:type="dxa"/>
            </w:tcMar>
            <w:vAlign w:val="center"/>
            <w:hideMark/>
          </w:tcPr>
          <w:p w14:paraId="7E1E7C4D" w14:textId="77777777" w:rsidR="00A82DFC" w:rsidRPr="00A82DFC" w:rsidRDefault="00A82DFC" w:rsidP="00A82DFC">
            <w:pPr>
              <w:rPr>
                <w:b/>
                <w:bCs/>
              </w:rPr>
            </w:pPr>
            <w:r w:rsidRPr="00A82DFC">
              <w:rPr>
                <w:b/>
                <w:bCs/>
              </w:rPr>
              <w:t>Lung function parameter</w:t>
            </w:r>
          </w:p>
        </w:tc>
        <w:tc>
          <w:tcPr>
            <w:tcW w:w="0" w:type="auto"/>
            <w:tcBorders>
              <w:bottom w:val="single" w:sz="6" w:space="0" w:color="8E8E8E"/>
              <w:right w:val="nil"/>
            </w:tcBorders>
            <w:tcMar>
              <w:top w:w="75" w:type="dxa"/>
              <w:left w:w="75" w:type="dxa"/>
              <w:bottom w:w="75" w:type="dxa"/>
              <w:right w:w="75" w:type="dxa"/>
            </w:tcMar>
            <w:vAlign w:val="center"/>
            <w:hideMark/>
          </w:tcPr>
          <w:p w14:paraId="72938D7B" w14:textId="77777777" w:rsidR="00A82DFC" w:rsidRPr="00A82DFC" w:rsidRDefault="00A82DFC" w:rsidP="00A82DFC">
            <w:pPr>
              <w:rPr>
                <w:b/>
                <w:bCs/>
              </w:rPr>
            </w:pPr>
            <w:r w:rsidRPr="00A82DFC">
              <w:rPr>
                <w:b/>
                <w:bCs/>
              </w:rPr>
              <w:t>Pre-Tx recipient</w:t>
            </w:r>
          </w:p>
        </w:tc>
        <w:tc>
          <w:tcPr>
            <w:tcW w:w="0" w:type="auto"/>
            <w:tcBorders>
              <w:bottom w:val="single" w:sz="6" w:space="0" w:color="8E8E8E"/>
              <w:right w:val="nil"/>
            </w:tcBorders>
            <w:tcMar>
              <w:top w:w="75" w:type="dxa"/>
              <w:left w:w="75" w:type="dxa"/>
              <w:bottom w:w="75" w:type="dxa"/>
              <w:right w:w="75" w:type="dxa"/>
            </w:tcMar>
            <w:vAlign w:val="center"/>
            <w:hideMark/>
          </w:tcPr>
          <w:p w14:paraId="21A79D19" w14:textId="77777777" w:rsidR="00A82DFC" w:rsidRPr="00A82DFC" w:rsidRDefault="00A82DFC" w:rsidP="00A82DFC">
            <w:pPr>
              <w:rPr>
                <w:b/>
                <w:bCs/>
              </w:rPr>
            </w:pPr>
            <w:r w:rsidRPr="00A82DFC">
              <w:rPr>
                <w:b/>
                <w:bCs/>
              </w:rPr>
              <w:t>Donor</w:t>
            </w:r>
          </w:p>
        </w:tc>
        <w:tc>
          <w:tcPr>
            <w:tcW w:w="0" w:type="auto"/>
            <w:tcBorders>
              <w:bottom w:val="single" w:sz="6" w:space="0" w:color="8E8E8E"/>
              <w:right w:val="nil"/>
            </w:tcBorders>
            <w:tcMar>
              <w:top w:w="75" w:type="dxa"/>
              <w:left w:w="75" w:type="dxa"/>
              <w:bottom w:w="75" w:type="dxa"/>
              <w:right w:w="75" w:type="dxa"/>
            </w:tcMar>
            <w:vAlign w:val="center"/>
            <w:hideMark/>
          </w:tcPr>
          <w:p w14:paraId="364293D6" w14:textId="77777777" w:rsidR="00A82DFC" w:rsidRPr="00A82DFC" w:rsidRDefault="00A82DFC" w:rsidP="00A82DFC">
            <w:pPr>
              <w:rPr>
                <w:b/>
                <w:bCs/>
              </w:rPr>
            </w:pPr>
            <w:r w:rsidRPr="00A82DFC">
              <w:rPr>
                <w:b/>
                <w:bCs/>
              </w:rPr>
              <w:t>D-to-R ratio</w:t>
            </w:r>
          </w:p>
        </w:tc>
        <w:tc>
          <w:tcPr>
            <w:tcW w:w="0" w:type="auto"/>
            <w:tcBorders>
              <w:bottom w:val="single" w:sz="6" w:space="0" w:color="8E8E8E"/>
              <w:right w:val="nil"/>
            </w:tcBorders>
            <w:tcMar>
              <w:top w:w="75" w:type="dxa"/>
              <w:left w:w="75" w:type="dxa"/>
              <w:bottom w:w="75" w:type="dxa"/>
              <w:right w:w="75" w:type="dxa"/>
            </w:tcMar>
            <w:vAlign w:val="center"/>
            <w:hideMark/>
          </w:tcPr>
          <w:p w14:paraId="332E44B8" w14:textId="77777777" w:rsidR="00A82DFC" w:rsidRPr="00A82DFC" w:rsidRDefault="00A82DFC" w:rsidP="00A82DFC">
            <w:pPr>
              <w:rPr>
                <w:b/>
                <w:bCs/>
              </w:rPr>
            </w:pPr>
            <w:r w:rsidRPr="00A82DFC">
              <w:rPr>
                <w:b/>
                <w:bCs/>
              </w:rPr>
              <w:t>6 mo post-Tx</w:t>
            </w:r>
          </w:p>
        </w:tc>
        <w:tc>
          <w:tcPr>
            <w:tcW w:w="0" w:type="auto"/>
            <w:tcBorders>
              <w:bottom w:val="single" w:sz="6" w:space="0" w:color="8E8E8E"/>
              <w:right w:val="nil"/>
            </w:tcBorders>
            <w:tcMar>
              <w:top w:w="75" w:type="dxa"/>
              <w:left w:w="75" w:type="dxa"/>
              <w:bottom w:w="75" w:type="dxa"/>
              <w:right w:w="75" w:type="dxa"/>
            </w:tcMar>
            <w:vAlign w:val="center"/>
            <w:hideMark/>
          </w:tcPr>
          <w:p w14:paraId="110F27BB" w14:textId="77777777" w:rsidR="00A82DFC" w:rsidRPr="00A82DFC" w:rsidRDefault="00A82DFC" w:rsidP="00A82DFC">
            <w:pPr>
              <w:rPr>
                <w:b/>
                <w:bCs/>
              </w:rPr>
            </w:pPr>
            <w:r w:rsidRPr="00A82DFC">
              <w:rPr>
                <w:b/>
                <w:bCs/>
              </w:rPr>
              <w:t>8 mo post-Tx</w:t>
            </w:r>
          </w:p>
        </w:tc>
        <w:tc>
          <w:tcPr>
            <w:tcW w:w="0" w:type="auto"/>
            <w:tcBorders>
              <w:bottom w:val="single" w:sz="6" w:space="0" w:color="8E8E8E"/>
              <w:right w:val="nil"/>
            </w:tcBorders>
            <w:tcMar>
              <w:top w:w="75" w:type="dxa"/>
              <w:left w:w="75" w:type="dxa"/>
              <w:bottom w:w="75" w:type="dxa"/>
              <w:right w:w="75" w:type="dxa"/>
            </w:tcMar>
            <w:vAlign w:val="center"/>
            <w:hideMark/>
          </w:tcPr>
          <w:p w14:paraId="0D73DF18" w14:textId="77777777" w:rsidR="00A82DFC" w:rsidRPr="00A82DFC" w:rsidRDefault="00A82DFC" w:rsidP="00A82DFC">
            <w:pPr>
              <w:rPr>
                <w:b/>
                <w:bCs/>
              </w:rPr>
            </w:pPr>
            <w:r w:rsidRPr="00A82DFC">
              <w:rPr>
                <w:b/>
                <w:bCs/>
              </w:rPr>
              <w:t>10 mo post-Tx</w:t>
            </w:r>
          </w:p>
        </w:tc>
        <w:tc>
          <w:tcPr>
            <w:tcW w:w="0" w:type="auto"/>
            <w:tcBorders>
              <w:bottom w:val="single" w:sz="6" w:space="0" w:color="8E8E8E"/>
              <w:right w:val="nil"/>
            </w:tcBorders>
            <w:tcMar>
              <w:top w:w="75" w:type="dxa"/>
              <w:left w:w="75" w:type="dxa"/>
              <w:bottom w:w="75" w:type="dxa"/>
              <w:right w:w="75" w:type="dxa"/>
            </w:tcMar>
            <w:vAlign w:val="center"/>
            <w:hideMark/>
          </w:tcPr>
          <w:p w14:paraId="31424B00" w14:textId="77777777" w:rsidR="00A82DFC" w:rsidRPr="00A82DFC" w:rsidRDefault="00A82DFC" w:rsidP="00A82DFC">
            <w:pPr>
              <w:rPr>
                <w:b/>
                <w:bCs/>
              </w:rPr>
            </w:pPr>
            <w:r w:rsidRPr="00A82DFC">
              <w:rPr>
                <w:b/>
                <w:bCs/>
              </w:rPr>
              <w:t>12 mo post-Tx</w:t>
            </w:r>
          </w:p>
        </w:tc>
      </w:tr>
      <w:tr w:rsidR="00A82DFC" w:rsidRPr="00A82DFC" w14:paraId="692650AA" w14:textId="77777777" w:rsidTr="00A82DFC">
        <w:tc>
          <w:tcPr>
            <w:tcW w:w="0" w:type="auto"/>
            <w:tcBorders>
              <w:bottom w:val="nil"/>
              <w:right w:val="nil"/>
            </w:tcBorders>
            <w:tcMar>
              <w:top w:w="75" w:type="dxa"/>
              <w:left w:w="75" w:type="dxa"/>
              <w:bottom w:w="75" w:type="dxa"/>
              <w:right w:w="75" w:type="dxa"/>
            </w:tcMar>
            <w:vAlign w:val="center"/>
            <w:hideMark/>
          </w:tcPr>
          <w:p w14:paraId="68437B41" w14:textId="77777777" w:rsidR="00A82DFC" w:rsidRPr="00A82DFC" w:rsidRDefault="00A82DFC" w:rsidP="00A82DFC">
            <w:pPr>
              <w:rPr>
                <w:b/>
                <w:bCs/>
              </w:rPr>
            </w:pPr>
            <w:r w:rsidRPr="00A82DFC">
              <w:rPr>
                <w:b/>
                <w:bCs/>
              </w:rPr>
              <w:t>Spirometry</w:t>
            </w:r>
          </w:p>
        </w:tc>
        <w:tc>
          <w:tcPr>
            <w:tcW w:w="0" w:type="auto"/>
            <w:tcBorders>
              <w:bottom w:val="nil"/>
              <w:right w:val="nil"/>
            </w:tcBorders>
            <w:tcMar>
              <w:top w:w="75" w:type="dxa"/>
              <w:left w:w="75" w:type="dxa"/>
              <w:bottom w:w="75" w:type="dxa"/>
              <w:right w:w="75" w:type="dxa"/>
            </w:tcMar>
            <w:vAlign w:val="center"/>
            <w:hideMark/>
          </w:tcPr>
          <w:p w14:paraId="7FDC4C38" w14:textId="77777777" w:rsidR="00A82DFC" w:rsidRPr="00A82DFC" w:rsidRDefault="00A82DFC" w:rsidP="00A82DFC">
            <w:pPr>
              <w:rPr>
                <w:b/>
                <w:bCs/>
              </w:rPr>
            </w:pPr>
          </w:p>
        </w:tc>
        <w:tc>
          <w:tcPr>
            <w:tcW w:w="0" w:type="auto"/>
            <w:tcBorders>
              <w:bottom w:val="nil"/>
              <w:right w:val="nil"/>
            </w:tcBorders>
            <w:tcMar>
              <w:top w:w="75" w:type="dxa"/>
              <w:left w:w="75" w:type="dxa"/>
              <w:bottom w:w="75" w:type="dxa"/>
              <w:right w:w="75" w:type="dxa"/>
            </w:tcMar>
            <w:vAlign w:val="center"/>
            <w:hideMark/>
          </w:tcPr>
          <w:p w14:paraId="4164F7DB"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59855B9B"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6C183B59"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8A9B0B3"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20ECCE79"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37B9ACC8" w14:textId="77777777" w:rsidR="00A82DFC" w:rsidRPr="00A82DFC" w:rsidRDefault="00A82DFC" w:rsidP="00A82DFC"/>
        </w:tc>
      </w:tr>
      <w:tr w:rsidR="00A82DFC" w:rsidRPr="00A82DFC" w14:paraId="51EBC8F6" w14:textId="77777777" w:rsidTr="00A82DFC">
        <w:tc>
          <w:tcPr>
            <w:tcW w:w="0" w:type="auto"/>
            <w:tcBorders>
              <w:bottom w:val="nil"/>
              <w:right w:val="nil"/>
            </w:tcBorders>
            <w:tcMar>
              <w:top w:w="75" w:type="dxa"/>
              <w:left w:w="75" w:type="dxa"/>
              <w:bottom w:w="75" w:type="dxa"/>
              <w:right w:w="75" w:type="dxa"/>
            </w:tcMar>
            <w:vAlign w:val="center"/>
            <w:hideMark/>
          </w:tcPr>
          <w:p w14:paraId="7DF18C0E" w14:textId="77777777" w:rsidR="00A82DFC" w:rsidRPr="00A82DFC" w:rsidRDefault="00A82DFC" w:rsidP="00A82DFC">
            <w:pPr>
              <w:rPr>
                <w:b/>
                <w:bCs/>
              </w:rPr>
            </w:pPr>
            <w:r w:rsidRPr="00A82DFC">
              <w:rPr>
                <w:b/>
                <w:bCs/>
              </w:rPr>
              <w:t> FVC (liter)</w:t>
            </w:r>
          </w:p>
        </w:tc>
        <w:tc>
          <w:tcPr>
            <w:tcW w:w="0" w:type="auto"/>
            <w:tcBorders>
              <w:bottom w:val="nil"/>
              <w:right w:val="nil"/>
            </w:tcBorders>
            <w:tcMar>
              <w:top w:w="75" w:type="dxa"/>
              <w:left w:w="75" w:type="dxa"/>
              <w:bottom w:w="75" w:type="dxa"/>
              <w:right w:w="75" w:type="dxa"/>
            </w:tcMar>
            <w:vAlign w:val="center"/>
            <w:hideMark/>
          </w:tcPr>
          <w:p w14:paraId="3696F06B" w14:textId="77777777" w:rsidR="00A82DFC" w:rsidRPr="00A82DFC" w:rsidRDefault="00A82DFC" w:rsidP="00A82DFC">
            <w:r w:rsidRPr="00A82DFC">
              <w:t>1.62</w:t>
            </w:r>
          </w:p>
        </w:tc>
        <w:tc>
          <w:tcPr>
            <w:tcW w:w="0" w:type="auto"/>
            <w:tcBorders>
              <w:bottom w:val="nil"/>
              <w:right w:val="nil"/>
            </w:tcBorders>
            <w:tcMar>
              <w:top w:w="75" w:type="dxa"/>
              <w:left w:w="75" w:type="dxa"/>
              <w:bottom w:w="75" w:type="dxa"/>
              <w:right w:w="75" w:type="dxa"/>
            </w:tcMar>
            <w:vAlign w:val="center"/>
            <w:hideMark/>
          </w:tcPr>
          <w:p w14:paraId="5792121C"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19CDA2D4"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0EC4CA7" w14:textId="77777777" w:rsidR="00A82DFC" w:rsidRPr="00A82DFC" w:rsidRDefault="00A82DFC" w:rsidP="00A82DFC">
            <w:r w:rsidRPr="00A82DFC">
              <w:t>2.45</w:t>
            </w:r>
          </w:p>
        </w:tc>
        <w:tc>
          <w:tcPr>
            <w:tcW w:w="0" w:type="auto"/>
            <w:tcBorders>
              <w:bottom w:val="nil"/>
              <w:right w:val="nil"/>
            </w:tcBorders>
            <w:tcMar>
              <w:top w:w="75" w:type="dxa"/>
              <w:left w:w="75" w:type="dxa"/>
              <w:bottom w:w="75" w:type="dxa"/>
              <w:right w:w="75" w:type="dxa"/>
            </w:tcMar>
            <w:vAlign w:val="center"/>
            <w:hideMark/>
          </w:tcPr>
          <w:p w14:paraId="04454789" w14:textId="77777777" w:rsidR="00A82DFC" w:rsidRPr="00A82DFC" w:rsidRDefault="00A82DFC" w:rsidP="00A82DFC">
            <w:r w:rsidRPr="00A82DFC">
              <w:t>3.00</w:t>
            </w:r>
          </w:p>
        </w:tc>
        <w:tc>
          <w:tcPr>
            <w:tcW w:w="0" w:type="auto"/>
            <w:tcBorders>
              <w:bottom w:val="nil"/>
              <w:right w:val="nil"/>
            </w:tcBorders>
            <w:tcMar>
              <w:top w:w="75" w:type="dxa"/>
              <w:left w:w="75" w:type="dxa"/>
              <w:bottom w:w="75" w:type="dxa"/>
              <w:right w:w="75" w:type="dxa"/>
            </w:tcMar>
            <w:vAlign w:val="center"/>
            <w:hideMark/>
          </w:tcPr>
          <w:p w14:paraId="70D61455" w14:textId="77777777" w:rsidR="00A82DFC" w:rsidRPr="00A82DFC" w:rsidRDefault="00A82DFC" w:rsidP="00A82DFC">
            <w:r w:rsidRPr="00A82DFC">
              <w:t>3.22</w:t>
            </w:r>
          </w:p>
        </w:tc>
        <w:tc>
          <w:tcPr>
            <w:tcW w:w="0" w:type="auto"/>
            <w:tcBorders>
              <w:bottom w:val="nil"/>
              <w:right w:val="nil"/>
            </w:tcBorders>
            <w:tcMar>
              <w:top w:w="75" w:type="dxa"/>
              <w:left w:w="75" w:type="dxa"/>
              <w:bottom w:w="75" w:type="dxa"/>
              <w:right w:w="75" w:type="dxa"/>
            </w:tcMar>
            <w:vAlign w:val="center"/>
            <w:hideMark/>
          </w:tcPr>
          <w:p w14:paraId="5FD6E3BE" w14:textId="77777777" w:rsidR="00A82DFC" w:rsidRPr="00A82DFC" w:rsidRDefault="00A82DFC" w:rsidP="00A82DFC">
            <w:r w:rsidRPr="00A82DFC">
              <w:t>3.42</w:t>
            </w:r>
          </w:p>
        </w:tc>
      </w:tr>
      <w:tr w:rsidR="00A82DFC" w:rsidRPr="00A82DFC" w14:paraId="4DAAE807" w14:textId="77777777" w:rsidTr="00A82DFC">
        <w:tc>
          <w:tcPr>
            <w:tcW w:w="0" w:type="auto"/>
            <w:tcBorders>
              <w:bottom w:val="nil"/>
              <w:right w:val="nil"/>
            </w:tcBorders>
            <w:tcMar>
              <w:top w:w="75" w:type="dxa"/>
              <w:left w:w="75" w:type="dxa"/>
              <w:bottom w:w="75" w:type="dxa"/>
              <w:right w:w="75" w:type="dxa"/>
            </w:tcMar>
            <w:vAlign w:val="center"/>
            <w:hideMark/>
          </w:tcPr>
          <w:p w14:paraId="5D897682" w14:textId="77777777" w:rsidR="00A82DFC" w:rsidRPr="00A82DFC" w:rsidRDefault="00A82DFC" w:rsidP="00A82DFC">
            <w:pPr>
              <w:rPr>
                <w:b/>
                <w:bCs/>
              </w:rPr>
            </w:pPr>
            <w:r w:rsidRPr="00A82DFC">
              <w:rPr>
                <w:b/>
                <w:bCs/>
              </w:rPr>
              <w:t> FVC % pred.</w:t>
            </w:r>
          </w:p>
        </w:tc>
        <w:tc>
          <w:tcPr>
            <w:tcW w:w="0" w:type="auto"/>
            <w:tcBorders>
              <w:bottom w:val="nil"/>
              <w:right w:val="nil"/>
            </w:tcBorders>
            <w:tcMar>
              <w:top w:w="75" w:type="dxa"/>
              <w:left w:w="75" w:type="dxa"/>
              <w:bottom w:w="75" w:type="dxa"/>
              <w:right w:w="75" w:type="dxa"/>
            </w:tcMar>
            <w:vAlign w:val="center"/>
            <w:hideMark/>
          </w:tcPr>
          <w:p w14:paraId="7D943DB4" w14:textId="77777777" w:rsidR="00A82DFC" w:rsidRPr="00A82DFC" w:rsidRDefault="00A82DFC" w:rsidP="00A82DFC">
            <w:r w:rsidRPr="00A82DFC">
              <w:t>31</w:t>
            </w:r>
          </w:p>
        </w:tc>
        <w:tc>
          <w:tcPr>
            <w:tcW w:w="0" w:type="auto"/>
            <w:tcBorders>
              <w:bottom w:val="nil"/>
              <w:right w:val="nil"/>
            </w:tcBorders>
            <w:tcMar>
              <w:top w:w="75" w:type="dxa"/>
              <w:left w:w="75" w:type="dxa"/>
              <w:bottom w:w="75" w:type="dxa"/>
              <w:right w:w="75" w:type="dxa"/>
            </w:tcMar>
            <w:vAlign w:val="center"/>
            <w:hideMark/>
          </w:tcPr>
          <w:p w14:paraId="3B10127C"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2A1EEB1"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494EFFBA" w14:textId="77777777" w:rsidR="00A82DFC" w:rsidRPr="00A82DFC" w:rsidRDefault="00A82DFC" w:rsidP="00A82DFC">
            <w:r w:rsidRPr="00A82DFC">
              <w:t>50</w:t>
            </w:r>
          </w:p>
        </w:tc>
        <w:tc>
          <w:tcPr>
            <w:tcW w:w="0" w:type="auto"/>
            <w:tcBorders>
              <w:bottom w:val="nil"/>
              <w:right w:val="nil"/>
            </w:tcBorders>
            <w:tcMar>
              <w:top w:w="75" w:type="dxa"/>
              <w:left w:w="75" w:type="dxa"/>
              <w:bottom w:w="75" w:type="dxa"/>
              <w:right w:w="75" w:type="dxa"/>
            </w:tcMar>
            <w:vAlign w:val="center"/>
            <w:hideMark/>
          </w:tcPr>
          <w:p w14:paraId="76B54D1F" w14:textId="77777777" w:rsidR="00A82DFC" w:rsidRPr="00A82DFC" w:rsidRDefault="00A82DFC" w:rsidP="00A82DFC">
            <w:r w:rsidRPr="00A82DFC">
              <w:t>59</w:t>
            </w:r>
          </w:p>
        </w:tc>
        <w:tc>
          <w:tcPr>
            <w:tcW w:w="0" w:type="auto"/>
            <w:tcBorders>
              <w:bottom w:val="nil"/>
              <w:right w:val="nil"/>
            </w:tcBorders>
            <w:tcMar>
              <w:top w:w="75" w:type="dxa"/>
              <w:left w:w="75" w:type="dxa"/>
              <w:bottom w:w="75" w:type="dxa"/>
              <w:right w:w="75" w:type="dxa"/>
            </w:tcMar>
            <w:vAlign w:val="center"/>
            <w:hideMark/>
          </w:tcPr>
          <w:p w14:paraId="245C9433" w14:textId="77777777" w:rsidR="00A82DFC" w:rsidRPr="00A82DFC" w:rsidRDefault="00A82DFC" w:rsidP="00A82DFC">
            <w:r w:rsidRPr="00A82DFC">
              <w:t>63</w:t>
            </w:r>
          </w:p>
        </w:tc>
        <w:tc>
          <w:tcPr>
            <w:tcW w:w="0" w:type="auto"/>
            <w:tcBorders>
              <w:bottom w:val="nil"/>
              <w:right w:val="nil"/>
            </w:tcBorders>
            <w:tcMar>
              <w:top w:w="75" w:type="dxa"/>
              <w:left w:w="75" w:type="dxa"/>
              <w:bottom w:w="75" w:type="dxa"/>
              <w:right w:w="75" w:type="dxa"/>
            </w:tcMar>
            <w:vAlign w:val="center"/>
            <w:hideMark/>
          </w:tcPr>
          <w:p w14:paraId="0EAE3EC6" w14:textId="77777777" w:rsidR="00A82DFC" w:rsidRPr="00A82DFC" w:rsidRDefault="00A82DFC" w:rsidP="00A82DFC">
            <w:r w:rsidRPr="00A82DFC">
              <w:t>69</w:t>
            </w:r>
          </w:p>
        </w:tc>
      </w:tr>
      <w:tr w:rsidR="00A82DFC" w:rsidRPr="00A82DFC" w14:paraId="0B4DECF8" w14:textId="77777777" w:rsidTr="00A82DFC">
        <w:tc>
          <w:tcPr>
            <w:tcW w:w="0" w:type="auto"/>
            <w:tcBorders>
              <w:bottom w:val="nil"/>
              <w:right w:val="nil"/>
            </w:tcBorders>
            <w:tcMar>
              <w:top w:w="75" w:type="dxa"/>
              <w:left w:w="75" w:type="dxa"/>
              <w:bottom w:w="75" w:type="dxa"/>
              <w:right w:w="75" w:type="dxa"/>
            </w:tcMar>
            <w:vAlign w:val="center"/>
            <w:hideMark/>
          </w:tcPr>
          <w:p w14:paraId="309433EE" w14:textId="77777777" w:rsidR="00A82DFC" w:rsidRPr="00A82DFC" w:rsidRDefault="00A82DFC" w:rsidP="00A82DFC">
            <w:pPr>
              <w:rPr>
                <w:b/>
                <w:bCs/>
              </w:rPr>
            </w:pPr>
            <w:r w:rsidRPr="00A82DFC">
              <w:rPr>
                <w:b/>
                <w:bCs/>
              </w:rPr>
              <w:t> FEV</w:t>
            </w:r>
            <w:r w:rsidRPr="00A82DFC">
              <w:rPr>
                <w:b/>
                <w:bCs/>
                <w:vertAlign w:val="subscript"/>
              </w:rPr>
              <w:t>1</w:t>
            </w:r>
            <w:r w:rsidRPr="00A82DFC">
              <w:rPr>
                <w:b/>
                <w:bCs/>
              </w:rPr>
              <w:t> (liter)</w:t>
            </w:r>
          </w:p>
        </w:tc>
        <w:tc>
          <w:tcPr>
            <w:tcW w:w="0" w:type="auto"/>
            <w:tcBorders>
              <w:bottom w:val="nil"/>
              <w:right w:val="nil"/>
            </w:tcBorders>
            <w:tcMar>
              <w:top w:w="75" w:type="dxa"/>
              <w:left w:w="75" w:type="dxa"/>
              <w:bottom w:w="75" w:type="dxa"/>
              <w:right w:w="75" w:type="dxa"/>
            </w:tcMar>
            <w:vAlign w:val="center"/>
            <w:hideMark/>
          </w:tcPr>
          <w:p w14:paraId="4098EDB4" w14:textId="77777777" w:rsidR="00A82DFC" w:rsidRPr="00A82DFC" w:rsidRDefault="00A82DFC" w:rsidP="00A82DFC">
            <w:r w:rsidRPr="00A82DFC">
              <w:t>0.77</w:t>
            </w:r>
          </w:p>
        </w:tc>
        <w:tc>
          <w:tcPr>
            <w:tcW w:w="0" w:type="auto"/>
            <w:tcBorders>
              <w:bottom w:val="nil"/>
              <w:right w:val="nil"/>
            </w:tcBorders>
            <w:tcMar>
              <w:top w:w="75" w:type="dxa"/>
              <w:left w:w="75" w:type="dxa"/>
              <w:bottom w:w="75" w:type="dxa"/>
              <w:right w:w="75" w:type="dxa"/>
            </w:tcMar>
            <w:vAlign w:val="center"/>
            <w:hideMark/>
          </w:tcPr>
          <w:p w14:paraId="45E3EDBA"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5423E285"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FB5DC02" w14:textId="77777777" w:rsidR="00A82DFC" w:rsidRPr="00A82DFC" w:rsidRDefault="00A82DFC" w:rsidP="00A82DFC">
            <w:r w:rsidRPr="00A82DFC">
              <w:t>2.37</w:t>
            </w:r>
          </w:p>
        </w:tc>
        <w:tc>
          <w:tcPr>
            <w:tcW w:w="0" w:type="auto"/>
            <w:tcBorders>
              <w:bottom w:val="nil"/>
              <w:right w:val="nil"/>
            </w:tcBorders>
            <w:tcMar>
              <w:top w:w="75" w:type="dxa"/>
              <w:left w:w="75" w:type="dxa"/>
              <w:bottom w:w="75" w:type="dxa"/>
              <w:right w:w="75" w:type="dxa"/>
            </w:tcMar>
            <w:vAlign w:val="center"/>
            <w:hideMark/>
          </w:tcPr>
          <w:p w14:paraId="7EC634CE" w14:textId="77777777" w:rsidR="00A82DFC" w:rsidRPr="00A82DFC" w:rsidRDefault="00A82DFC" w:rsidP="00A82DFC">
            <w:r w:rsidRPr="00A82DFC">
              <w:t>2.96</w:t>
            </w:r>
          </w:p>
        </w:tc>
        <w:tc>
          <w:tcPr>
            <w:tcW w:w="0" w:type="auto"/>
            <w:tcBorders>
              <w:bottom w:val="nil"/>
              <w:right w:val="nil"/>
            </w:tcBorders>
            <w:tcMar>
              <w:top w:w="75" w:type="dxa"/>
              <w:left w:w="75" w:type="dxa"/>
              <w:bottom w:w="75" w:type="dxa"/>
              <w:right w:w="75" w:type="dxa"/>
            </w:tcMar>
            <w:vAlign w:val="center"/>
            <w:hideMark/>
          </w:tcPr>
          <w:p w14:paraId="14E4BB40" w14:textId="77777777" w:rsidR="00A82DFC" w:rsidRPr="00A82DFC" w:rsidRDefault="00A82DFC" w:rsidP="00A82DFC">
            <w:r w:rsidRPr="00A82DFC">
              <w:t>3.16</w:t>
            </w:r>
          </w:p>
        </w:tc>
        <w:tc>
          <w:tcPr>
            <w:tcW w:w="0" w:type="auto"/>
            <w:tcBorders>
              <w:bottom w:val="nil"/>
              <w:right w:val="nil"/>
            </w:tcBorders>
            <w:tcMar>
              <w:top w:w="75" w:type="dxa"/>
              <w:left w:w="75" w:type="dxa"/>
              <w:bottom w:w="75" w:type="dxa"/>
              <w:right w:w="75" w:type="dxa"/>
            </w:tcMar>
            <w:vAlign w:val="center"/>
            <w:hideMark/>
          </w:tcPr>
          <w:p w14:paraId="25F035D5" w14:textId="77777777" w:rsidR="00A82DFC" w:rsidRPr="00A82DFC" w:rsidRDefault="00A82DFC" w:rsidP="00A82DFC">
            <w:r w:rsidRPr="00A82DFC">
              <w:t>3.28</w:t>
            </w:r>
          </w:p>
        </w:tc>
      </w:tr>
      <w:tr w:rsidR="00A82DFC" w:rsidRPr="00A82DFC" w14:paraId="463A2EEE" w14:textId="77777777" w:rsidTr="00A82DFC">
        <w:tc>
          <w:tcPr>
            <w:tcW w:w="0" w:type="auto"/>
            <w:tcBorders>
              <w:bottom w:val="nil"/>
              <w:right w:val="nil"/>
            </w:tcBorders>
            <w:tcMar>
              <w:top w:w="75" w:type="dxa"/>
              <w:left w:w="75" w:type="dxa"/>
              <w:bottom w:w="75" w:type="dxa"/>
              <w:right w:w="75" w:type="dxa"/>
            </w:tcMar>
            <w:vAlign w:val="center"/>
            <w:hideMark/>
          </w:tcPr>
          <w:p w14:paraId="4788AF99" w14:textId="77777777" w:rsidR="00A82DFC" w:rsidRPr="00A82DFC" w:rsidRDefault="00A82DFC" w:rsidP="00A82DFC">
            <w:pPr>
              <w:rPr>
                <w:b/>
                <w:bCs/>
              </w:rPr>
            </w:pPr>
            <w:r w:rsidRPr="00A82DFC">
              <w:rPr>
                <w:b/>
                <w:bCs/>
              </w:rPr>
              <w:t> FEV</w:t>
            </w:r>
            <w:r w:rsidRPr="00A82DFC">
              <w:rPr>
                <w:b/>
                <w:bCs/>
                <w:vertAlign w:val="subscript"/>
              </w:rPr>
              <w:t>1</w:t>
            </w:r>
            <w:r w:rsidRPr="00A82DFC">
              <w:rPr>
                <w:b/>
                <w:bCs/>
              </w:rPr>
              <w:t>% pred.</w:t>
            </w:r>
          </w:p>
        </w:tc>
        <w:tc>
          <w:tcPr>
            <w:tcW w:w="0" w:type="auto"/>
            <w:tcBorders>
              <w:bottom w:val="nil"/>
              <w:right w:val="nil"/>
            </w:tcBorders>
            <w:tcMar>
              <w:top w:w="75" w:type="dxa"/>
              <w:left w:w="75" w:type="dxa"/>
              <w:bottom w:w="75" w:type="dxa"/>
              <w:right w:w="75" w:type="dxa"/>
            </w:tcMar>
            <w:vAlign w:val="center"/>
            <w:hideMark/>
          </w:tcPr>
          <w:p w14:paraId="61C561B0" w14:textId="77777777" w:rsidR="00A82DFC" w:rsidRPr="00A82DFC" w:rsidRDefault="00A82DFC" w:rsidP="00A82DFC">
            <w:r w:rsidRPr="00A82DFC">
              <w:t>20</w:t>
            </w:r>
          </w:p>
        </w:tc>
        <w:tc>
          <w:tcPr>
            <w:tcW w:w="0" w:type="auto"/>
            <w:tcBorders>
              <w:bottom w:val="nil"/>
              <w:right w:val="nil"/>
            </w:tcBorders>
            <w:tcMar>
              <w:top w:w="75" w:type="dxa"/>
              <w:left w:w="75" w:type="dxa"/>
              <w:bottom w:w="75" w:type="dxa"/>
              <w:right w:w="75" w:type="dxa"/>
            </w:tcMar>
            <w:vAlign w:val="center"/>
            <w:hideMark/>
          </w:tcPr>
          <w:p w14:paraId="6C41865C"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28CC6711"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449AC387" w14:textId="77777777" w:rsidR="00A82DFC" w:rsidRPr="00A82DFC" w:rsidRDefault="00A82DFC" w:rsidP="00A82DFC">
            <w:r w:rsidRPr="00A82DFC">
              <w:t>63</w:t>
            </w:r>
          </w:p>
        </w:tc>
        <w:tc>
          <w:tcPr>
            <w:tcW w:w="0" w:type="auto"/>
            <w:tcBorders>
              <w:bottom w:val="nil"/>
              <w:right w:val="nil"/>
            </w:tcBorders>
            <w:tcMar>
              <w:top w:w="75" w:type="dxa"/>
              <w:left w:w="75" w:type="dxa"/>
              <w:bottom w:w="75" w:type="dxa"/>
              <w:right w:w="75" w:type="dxa"/>
            </w:tcMar>
            <w:vAlign w:val="center"/>
            <w:hideMark/>
          </w:tcPr>
          <w:p w14:paraId="004BEF68" w14:textId="77777777" w:rsidR="00A82DFC" w:rsidRPr="00A82DFC" w:rsidRDefault="00A82DFC" w:rsidP="00A82DFC">
            <w:r w:rsidRPr="00A82DFC">
              <w:t>76</w:t>
            </w:r>
          </w:p>
        </w:tc>
        <w:tc>
          <w:tcPr>
            <w:tcW w:w="0" w:type="auto"/>
            <w:tcBorders>
              <w:bottom w:val="nil"/>
              <w:right w:val="nil"/>
            </w:tcBorders>
            <w:tcMar>
              <w:top w:w="75" w:type="dxa"/>
              <w:left w:w="75" w:type="dxa"/>
              <w:bottom w:w="75" w:type="dxa"/>
              <w:right w:w="75" w:type="dxa"/>
            </w:tcMar>
            <w:vAlign w:val="center"/>
            <w:hideMark/>
          </w:tcPr>
          <w:p w14:paraId="7C2C28B1" w14:textId="77777777" w:rsidR="00A82DFC" w:rsidRPr="00A82DFC" w:rsidRDefault="00A82DFC" w:rsidP="00A82DFC">
            <w:r w:rsidRPr="00A82DFC">
              <w:t>81</w:t>
            </w:r>
          </w:p>
        </w:tc>
        <w:tc>
          <w:tcPr>
            <w:tcW w:w="0" w:type="auto"/>
            <w:tcBorders>
              <w:bottom w:val="nil"/>
              <w:right w:val="nil"/>
            </w:tcBorders>
            <w:tcMar>
              <w:top w:w="75" w:type="dxa"/>
              <w:left w:w="75" w:type="dxa"/>
              <w:bottom w:w="75" w:type="dxa"/>
              <w:right w:w="75" w:type="dxa"/>
            </w:tcMar>
            <w:vAlign w:val="center"/>
            <w:hideMark/>
          </w:tcPr>
          <w:p w14:paraId="45220C2F" w14:textId="77777777" w:rsidR="00A82DFC" w:rsidRPr="00A82DFC" w:rsidRDefault="00A82DFC" w:rsidP="00A82DFC">
            <w:r w:rsidRPr="00A82DFC">
              <w:t>86</w:t>
            </w:r>
          </w:p>
        </w:tc>
      </w:tr>
      <w:tr w:rsidR="00A82DFC" w:rsidRPr="00A82DFC" w14:paraId="049944D7" w14:textId="77777777" w:rsidTr="00A82DFC">
        <w:tc>
          <w:tcPr>
            <w:tcW w:w="0" w:type="auto"/>
            <w:tcBorders>
              <w:bottom w:val="nil"/>
              <w:right w:val="nil"/>
            </w:tcBorders>
            <w:tcMar>
              <w:top w:w="75" w:type="dxa"/>
              <w:left w:w="75" w:type="dxa"/>
              <w:bottom w:w="75" w:type="dxa"/>
              <w:right w:w="75" w:type="dxa"/>
            </w:tcMar>
            <w:vAlign w:val="center"/>
            <w:hideMark/>
          </w:tcPr>
          <w:p w14:paraId="412741B8" w14:textId="77777777" w:rsidR="00A82DFC" w:rsidRPr="00A82DFC" w:rsidRDefault="00A82DFC" w:rsidP="00A82DFC">
            <w:pPr>
              <w:rPr>
                <w:b/>
                <w:bCs/>
              </w:rPr>
            </w:pPr>
            <w:r w:rsidRPr="00A82DFC">
              <w:rPr>
                <w:b/>
                <w:bCs/>
              </w:rPr>
              <w:t> FEV</w:t>
            </w:r>
            <w:r w:rsidRPr="00A82DFC">
              <w:rPr>
                <w:b/>
                <w:bCs/>
                <w:vertAlign w:val="subscript"/>
              </w:rPr>
              <w:t>1</w:t>
            </w:r>
            <w:r w:rsidRPr="00A82DFC">
              <w:rPr>
                <w:b/>
                <w:bCs/>
              </w:rPr>
              <w:t>/FVC</w:t>
            </w:r>
          </w:p>
        </w:tc>
        <w:tc>
          <w:tcPr>
            <w:tcW w:w="0" w:type="auto"/>
            <w:tcBorders>
              <w:bottom w:val="nil"/>
              <w:right w:val="nil"/>
            </w:tcBorders>
            <w:tcMar>
              <w:top w:w="75" w:type="dxa"/>
              <w:left w:w="75" w:type="dxa"/>
              <w:bottom w:w="75" w:type="dxa"/>
              <w:right w:w="75" w:type="dxa"/>
            </w:tcMar>
            <w:vAlign w:val="center"/>
            <w:hideMark/>
          </w:tcPr>
          <w:p w14:paraId="1A1100D8" w14:textId="77777777" w:rsidR="00A82DFC" w:rsidRPr="00A82DFC" w:rsidRDefault="00A82DFC" w:rsidP="00A82DFC">
            <w:r w:rsidRPr="00A82DFC">
              <w:t>47</w:t>
            </w:r>
          </w:p>
        </w:tc>
        <w:tc>
          <w:tcPr>
            <w:tcW w:w="0" w:type="auto"/>
            <w:tcBorders>
              <w:bottom w:val="nil"/>
              <w:right w:val="nil"/>
            </w:tcBorders>
            <w:tcMar>
              <w:top w:w="75" w:type="dxa"/>
              <w:left w:w="75" w:type="dxa"/>
              <w:bottom w:w="75" w:type="dxa"/>
              <w:right w:w="75" w:type="dxa"/>
            </w:tcMar>
            <w:vAlign w:val="center"/>
            <w:hideMark/>
          </w:tcPr>
          <w:p w14:paraId="195A1F82"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31778B2E"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52232C17" w14:textId="77777777" w:rsidR="00A82DFC" w:rsidRPr="00A82DFC" w:rsidRDefault="00A82DFC" w:rsidP="00A82DFC">
            <w:r w:rsidRPr="00A82DFC">
              <w:t>97</w:t>
            </w:r>
          </w:p>
        </w:tc>
        <w:tc>
          <w:tcPr>
            <w:tcW w:w="0" w:type="auto"/>
            <w:tcBorders>
              <w:bottom w:val="nil"/>
              <w:right w:val="nil"/>
            </w:tcBorders>
            <w:tcMar>
              <w:top w:w="75" w:type="dxa"/>
              <w:left w:w="75" w:type="dxa"/>
              <w:bottom w:w="75" w:type="dxa"/>
              <w:right w:w="75" w:type="dxa"/>
            </w:tcMar>
            <w:vAlign w:val="center"/>
            <w:hideMark/>
          </w:tcPr>
          <w:p w14:paraId="2A5F5A07" w14:textId="77777777" w:rsidR="00A82DFC" w:rsidRPr="00A82DFC" w:rsidRDefault="00A82DFC" w:rsidP="00A82DFC">
            <w:r w:rsidRPr="00A82DFC">
              <w:t>99</w:t>
            </w:r>
          </w:p>
        </w:tc>
        <w:tc>
          <w:tcPr>
            <w:tcW w:w="0" w:type="auto"/>
            <w:tcBorders>
              <w:bottom w:val="nil"/>
              <w:right w:val="nil"/>
            </w:tcBorders>
            <w:tcMar>
              <w:top w:w="75" w:type="dxa"/>
              <w:left w:w="75" w:type="dxa"/>
              <w:bottom w:w="75" w:type="dxa"/>
              <w:right w:w="75" w:type="dxa"/>
            </w:tcMar>
            <w:vAlign w:val="center"/>
            <w:hideMark/>
          </w:tcPr>
          <w:p w14:paraId="270D990F" w14:textId="77777777" w:rsidR="00A82DFC" w:rsidRPr="00A82DFC" w:rsidRDefault="00A82DFC" w:rsidP="00A82DFC">
            <w:r w:rsidRPr="00A82DFC">
              <w:t>98</w:t>
            </w:r>
          </w:p>
        </w:tc>
        <w:tc>
          <w:tcPr>
            <w:tcW w:w="0" w:type="auto"/>
            <w:tcBorders>
              <w:bottom w:val="nil"/>
              <w:right w:val="nil"/>
            </w:tcBorders>
            <w:tcMar>
              <w:top w:w="75" w:type="dxa"/>
              <w:left w:w="75" w:type="dxa"/>
              <w:bottom w:w="75" w:type="dxa"/>
              <w:right w:w="75" w:type="dxa"/>
            </w:tcMar>
            <w:vAlign w:val="center"/>
            <w:hideMark/>
          </w:tcPr>
          <w:p w14:paraId="4FB5981C" w14:textId="77777777" w:rsidR="00A82DFC" w:rsidRPr="00A82DFC" w:rsidRDefault="00A82DFC" w:rsidP="00A82DFC">
            <w:r w:rsidRPr="00A82DFC">
              <w:t>96</w:t>
            </w:r>
          </w:p>
        </w:tc>
      </w:tr>
      <w:tr w:rsidR="00A82DFC" w:rsidRPr="00A82DFC" w14:paraId="1447FD8D" w14:textId="77777777" w:rsidTr="00A82DFC">
        <w:tc>
          <w:tcPr>
            <w:tcW w:w="0" w:type="auto"/>
            <w:tcBorders>
              <w:bottom w:val="nil"/>
              <w:right w:val="nil"/>
            </w:tcBorders>
            <w:tcMar>
              <w:top w:w="75" w:type="dxa"/>
              <w:left w:w="75" w:type="dxa"/>
              <w:bottom w:w="75" w:type="dxa"/>
              <w:right w:w="75" w:type="dxa"/>
            </w:tcMar>
            <w:vAlign w:val="center"/>
            <w:hideMark/>
          </w:tcPr>
          <w:p w14:paraId="06F29758" w14:textId="77777777" w:rsidR="00A82DFC" w:rsidRPr="00A82DFC" w:rsidRDefault="00A82DFC" w:rsidP="00A82DFC">
            <w:pPr>
              <w:rPr>
                <w:b/>
                <w:bCs/>
              </w:rPr>
            </w:pPr>
            <w:r w:rsidRPr="00A82DFC">
              <w:rPr>
                <w:b/>
                <w:bCs/>
              </w:rPr>
              <w:t> FEF</w:t>
            </w:r>
            <w:r w:rsidRPr="00A82DFC">
              <w:rPr>
                <w:b/>
                <w:bCs/>
                <w:vertAlign w:val="subscript"/>
              </w:rPr>
              <w:t>25-75</w:t>
            </w:r>
            <w:r w:rsidRPr="00A82DFC">
              <w:rPr>
                <w:b/>
                <w:bCs/>
              </w:rPr>
              <w:t> (liter/s)</w:t>
            </w:r>
          </w:p>
        </w:tc>
        <w:tc>
          <w:tcPr>
            <w:tcW w:w="0" w:type="auto"/>
            <w:tcBorders>
              <w:bottom w:val="nil"/>
              <w:right w:val="nil"/>
            </w:tcBorders>
            <w:tcMar>
              <w:top w:w="75" w:type="dxa"/>
              <w:left w:w="75" w:type="dxa"/>
              <w:bottom w:w="75" w:type="dxa"/>
              <w:right w:w="75" w:type="dxa"/>
            </w:tcMar>
            <w:vAlign w:val="center"/>
            <w:hideMark/>
          </w:tcPr>
          <w:p w14:paraId="23A4B707" w14:textId="77777777" w:rsidR="00A82DFC" w:rsidRPr="00A82DFC" w:rsidRDefault="00A82DFC" w:rsidP="00A82DFC">
            <w:r w:rsidRPr="00A82DFC">
              <w:t>0.29</w:t>
            </w:r>
          </w:p>
        </w:tc>
        <w:tc>
          <w:tcPr>
            <w:tcW w:w="0" w:type="auto"/>
            <w:tcBorders>
              <w:bottom w:val="nil"/>
              <w:right w:val="nil"/>
            </w:tcBorders>
            <w:tcMar>
              <w:top w:w="75" w:type="dxa"/>
              <w:left w:w="75" w:type="dxa"/>
              <w:bottom w:w="75" w:type="dxa"/>
              <w:right w:w="75" w:type="dxa"/>
            </w:tcMar>
            <w:vAlign w:val="center"/>
            <w:hideMark/>
          </w:tcPr>
          <w:p w14:paraId="010E59E5"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1E9B4B35"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46A0FFC1" w14:textId="77777777" w:rsidR="00A82DFC" w:rsidRPr="00A82DFC" w:rsidRDefault="00A82DFC" w:rsidP="00A82DFC">
            <w:r w:rsidRPr="00A82DFC">
              <w:t>5.93</w:t>
            </w:r>
          </w:p>
        </w:tc>
        <w:tc>
          <w:tcPr>
            <w:tcW w:w="0" w:type="auto"/>
            <w:tcBorders>
              <w:bottom w:val="nil"/>
              <w:right w:val="nil"/>
            </w:tcBorders>
            <w:tcMar>
              <w:top w:w="75" w:type="dxa"/>
              <w:left w:w="75" w:type="dxa"/>
              <w:bottom w:w="75" w:type="dxa"/>
              <w:right w:w="75" w:type="dxa"/>
            </w:tcMar>
            <w:vAlign w:val="center"/>
            <w:hideMark/>
          </w:tcPr>
          <w:p w14:paraId="298069BE" w14:textId="77777777" w:rsidR="00A82DFC" w:rsidRPr="00A82DFC" w:rsidRDefault="00A82DFC" w:rsidP="00A82DFC">
            <w:r w:rsidRPr="00A82DFC">
              <w:t>6.26</w:t>
            </w:r>
          </w:p>
        </w:tc>
        <w:tc>
          <w:tcPr>
            <w:tcW w:w="0" w:type="auto"/>
            <w:tcBorders>
              <w:bottom w:val="nil"/>
              <w:right w:val="nil"/>
            </w:tcBorders>
            <w:tcMar>
              <w:top w:w="75" w:type="dxa"/>
              <w:left w:w="75" w:type="dxa"/>
              <w:bottom w:w="75" w:type="dxa"/>
              <w:right w:w="75" w:type="dxa"/>
            </w:tcMar>
            <w:vAlign w:val="center"/>
            <w:hideMark/>
          </w:tcPr>
          <w:p w14:paraId="3E6558EB" w14:textId="77777777" w:rsidR="00A82DFC" w:rsidRPr="00A82DFC" w:rsidRDefault="00A82DFC" w:rsidP="00A82DFC">
            <w:r w:rsidRPr="00A82DFC">
              <w:t>5.89</w:t>
            </w:r>
          </w:p>
        </w:tc>
        <w:tc>
          <w:tcPr>
            <w:tcW w:w="0" w:type="auto"/>
            <w:tcBorders>
              <w:bottom w:val="nil"/>
              <w:right w:val="nil"/>
            </w:tcBorders>
            <w:tcMar>
              <w:top w:w="75" w:type="dxa"/>
              <w:left w:w="75" w:type="dxa"/>
              <w:bottom w:w="75" w:type="dxa"/>
              <w:right w:w="75" w:type="dxa"/>
            </w:tcMar>
            <w:vAlign w:val="center"/>
            <w:hideMark/>
          </w:tcPr>
          <w:p w14:paraId="5111005E" w14:textId="77777777" w:rsidR="00A82DFC" w:rsidRPr="00A82DFC" w:rsidRDefault="00A82DFC" w:rsidP="00A82DFC">
            <w:r w:rsidRPr="00A82DFC">
              <w:t>5.98</w:t>
            </w:r>
          </w:p>
        </w:tc>
      </w:tr>
      <w:tr w:rsidR="00A82DFC" w:rsidRPr="00A82DFC" w14:paraId="48C34D43" w14:textId="77777777" w:rsidTr="00A82DFC">
        <w:tc>
          <w:tcPr>
            <w:tcW w:w="0" w:type="auto"/>
            <w:tcBorders>
              <w:bottom w:val="nil"/>
              <w:right w:val="nil"/>
            </w:tcBorders>
            <w:tcMar>
              <w:top w:w="75" w:type="dxa"/>
              <w:left w:w="75" w:type="dxa"/>
              <w:bottom w:w="75" w:type="dxa"/>
              <w:right w:w="75" w:type="dxa"/>
            </w:tcMar>
            <w:vAlign w:val="center"/>
            <w:hideMark/>
          </w:tcPr>
          <w:p w14:paraId="28D6D72D" w14:textId="77777777" w:rsidR="00A82DFC" w:rsidRPr="00A82DFC" w:rsidRDefault="00A82DFC" w:rsidP="00A82DFC">
            <w:pPr>
              <w:rPr>
                <w:b/>
                <w:bCs/>
              </w:rPr>
            </w:pPr>
            <w:r w:rsidRPr="00A82DFC">
              <w:rPr>
                <w:b/>
                <w:bCs/>
              </w:rPr>
              <w:t> FEF</w:t>
            </w:r>
            <w:r w:rsidRPr="00A82DFC">
              <w:rPr>
                <w:b/>
                <w:bCs/>
                <w:vertAlign w:val="subscript"/>
              </w:rPr>
              <w:t>25-75%</w:t>
            </w:r>
          </w:p>
        </w:tc>
        <w:tc>
          <w:tcPr>
            <w:tcW w:w="0" w:type="auto"/>
            <w:tcBorders>
              <w:bottom w:val="nil"/>
              <w:right w:val="nil"/>
            </w:tcBorders>
            <w:tcMar>
              <w:top w:w="75" w:type="dxa"/>
              <w:left w:w="75" w:type="dxa"/>
              <w:bottom w:w="75" w:type="dxa"/>
              <w:right w:w="75" w:type="dxa"/>
            </w:tcMar>
            <w:vAlign w:val="center"/>
            <w:hideMark/>
          </w:tcPr>
          <w:p w14:paraId="5509A1BA" w14:textId="77777777" w:rsidR="00A82DFC" w:rsidRPr="00A82DFC" w:rsidRDefault="00A82DFC" w:rsidP="00A82DFC">
            <w:r w:rsidRPr="00A82DFC">
              <w:t>9</w:t>
            </w:r>
          </w:p>
        </w:tc>
        <w:tc>
          <w:tcPr>
            <w:tcW w:w="0" w:type="auto"/>
            <w:tcBorders>
              <w:bottom w:val="nil"/>
              <w:right w:val="nil"/>
            </w:tcBorders>
            <w:tcMar>
              <w:top w:w="75" w:type="dxa"/>
              <w:left w:w="75" w:type="dxa"/>
              <w:bottom w:w="75" w:type="dxa"/>
              <w:right w:w="75" w:type="dxa"/>
            </w:tcMar>
            <w:vAlign w:val="center"/>
            <w:hideMark/>
          </w:tcPr>
          <w:p w14:paraId="6D8E483D"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6764D0A"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3763C4C" w14:textId="77777777" w:rsidR="00A82DFC" w:rsidRPr="00A82DFC" w:rsidRDefault="00A82DFC" w:rsidP="00A82DFC">
            <w:r w:rsidRPr="00A82DFC">
              <w:t>190</w:t>
            </w:r>
          </w:p>
        </w:tc>
        <w:tc>
          <w:tcPr>
            <w:tcW w:w="0" w:type="auto"/>
            <w:tcBorders>
              <w:bottom w:val="nil"/>
              <w:right w:val="nil"/>
            </w:tcBorders>
            <w:tcMar>
              <w:top w:w="75" w:type="dxa"/>
              <w:left w:w="75" w:type="dxa"/>
              <w:bottom w:w="75" w:type="dxa"/>
              <w:right w:w="75" w:type="dxa"/>
            </w:tcMar>
            <w:vAlign w:val="center"/>
            <w:hideMark/>
          </w:tcPr>
          <w:p w14:paraId="69F3E3E8" w14:textId="77777777" w:rsidR="00A82DFC" w:rsidRPr="00A82DFC" w:rsidRDefault="00A82DFC" w:rsidP="00A82DFC">
            <w:r w:rsidRPr="00A82DFC">
              <w:t>194</w:t>
            </w:r>
          </w:p>
        </w:tc>
        <w:tc>
          <w:tcPr>
            <w:tcW w:w="0" w:type="auto"/>
            <w:tcBorders>
              <w:bottom w:val="nil"/>
              <w:right w:val="nil"/>
            </w:tcBorders>
            <w:tcMar>
              <w:top w:w="75" w:type="dxa"/>
              <w:left w:w="75" w:type="dxa"/>
              <w:bottom w:w="75" w:type="dxa"/>
              <w:right w:w="75" w:type="dxa"/>
            </w:tcMar>
            <w:vAlign w:val="center"/>
            <w:hideMark/>
          </w:tcPr>
          <w:p w14:paraId="4C7B333E" w14:textId="77777777" w:rsidR="00A82DFC" w:rsidRPr="00A82DFC" w:rsidRDefault="00A82DFC" w:rsidP="00A82DFC">
            <w:r w:rsidRPr="00A82DFC">
              <w:t>182</w:t>
            </w:r>
          </w:p>
        </w:tc>
        <w:tc>
          <w:tcPr>
            <w:tcW w:w="0" w:type="auto"/>
            <w:tcBorders>
              <w:bottom w:val="nil"/>
              <w:right w:val="nil"/>
            </w:tcBorders>
            <w:tcMar>
              <w:top w:w="75" w:type="dxa"/>
              <w:left w:w="75" w:type="dxa"/>
              <w:bottom w:w="75" w:type="dxa"/>
              <w:right w:w="75" w:type="dxa"/>
            </w:tcMar>
            <w:vAlign w:val="center"/>
            <w:hideMark/>
          </w:tcPr>
          <w:p w14:paraId="2D69A3F2" w14:textId="77777777" w:rsidR="00A82DFC" w:rsidRPr="00A82DFC" w:rsidRDefault="00A82DFC" w:rsidP="00A82DFC">
            <w:r w:rsidRPr="00A82DFC">
              <w:t>186</w:t>
            </w:r>
          </w:p>
        </w:tc>
      </w:tr>
      <w:tr w:rsidR="00A82DFC" w:rsidRPr="00A82DFC" w14:paraId="64591307" w14:textId="77777777" w:rsidTr="00A82DFC">
        <w:tc>
          <w:tcPr>
            <w:tcW w:w="0" w:type="auto"/>
            <w:tcBorders>
              <w:bottom w:val="nil"/>
              <w:right w:val="nil"/>
            </w:tcBorders>
            <w:tcMar>
              <w:top w:w="75" w:type="dxa"/>
              <w:left w:w="75" w:type="dxa"/>
              <w:bottom w:w="75" w:type="dxa"/>
              <w:right w:w="75" w:type="dxa"/>
            </w:tcMar>
            <w:vAlign w:val="center"/>
            <w:hideMark/>
          </w:tcPr>
          <w:p w14:paraId="0777CEB9" w14:textId="77777777" w:rsidR="00A82DFC" w:rsidRPr="00A82DFC" w:rsidRDefault="00A82DFC" w:rsidP="00A82DFC">
            <w:pPr>
              <w:rPr>
                <w:b/>
                <w:bCs/>
              </w:rPr>
            </w:pPr>
            <w:r w:rsidRPr="00A82DFC">
              <w:rPr>
                <w:b/>
                <w:bCs/>
              </w:rPr>
              <w:t>Lung volumes</w:t>
            </w:r>
          </w:p>
        </w:tc>
        <w:tc>
          <w:tcPr>
            <w:tcW w:w="0" w:type="auto"/>
            <w:tcBorders>
              <w:bottom w:val="nil"/>
              <w:right w:val="nil"/>
            </w:tcBorders>
            <w:tcMar>
              <w:top w:w="75" w:type="dxa"/>
              <w:left w:w="75" w:type="dxa"/>
              <w:bottom w:w="75" w:type="dxa"/>
              <w:right w:w="75" w:type="dxa"/>
            </w:tcMar>
            <w:vAlign w:val="center"/>
            <w:hideMark/>
          </w:tcPr>
          <w:p w14:paraId="1A423858" w14:textId="77777777" w:rsidR="00A82DFC" w:rsidRPr="00A82DFC" w:rsidRDefault="00A82DFC" w:rsidP="00A82DFC">
            <w:pPr>
              <w:rPr>
                <w:b/>
                <w:bCs/>
              </w:rPr>
            </w:pPr>
          </w:p>
        </w:tc>
        <w:tc>
          <w:tcPr>
            <w:tcW w:w="0" w:type="auto"/>
            <w:tcBorders>
              <w:bottom w:val="nil"/>
              <w:right w:val="nil"/>
            </w:tcBorders>
            <w:tcMar>
              <w:top w:w="75" w:type="dxa"/>
              <w:left w:w="75" w:type="dxa"/>
              <w:bottom w:w="75" w:type="dxa"/>
              <w:right w:w="75" w:type="dxa"/>
            </w:tcMar>
            <w:vAlign w:val="center"/>
            <w:hideMark/>
          </w:tcPr>
          <w:p w14:paraId="79785717"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18B2065E"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0AB051E"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3BEFEF85"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EC48DD1"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558181B0" w14:textId="77777777" w:rsidR="00A82DFC" w:rsidRPr="00A82DFC" w:rsidRDefault="00A82DFC" w:rsidP="00A82DFC"/>
        </w:tc>
      </w:tr>
      <w:tr w:rsidR="00A82DFC" w:rsidRPr="00A82DFC" w14:paraId="7103AC12" w14:textId="77777777" w:rsidTr="00A82DFC">
        <w:tc>
          <w:tcPr>
            <w:tcW w:w="0" w:type="auto"/>
            <w:tcBorders>
              <w:bottom w:val="nil"/>
              <w:right w:val="nil"/>
            </w:tcBorders>
            <w:tcMar>
              <w:top w:w="75" w:type="dxa"/>
              <w:left w:w="75" w:type="dxa"/>
              <w:bottom w:w="75" w:type="dxa"/>
              <w:right w:w="75" w:type="dxa"/>
            </w:tcMar>
            <w:vAlign w:val="center"/>
            <w:hideMark/>
          </w:tcPr>
          <w:p w14:paraId="483BE86E" w14:textId="77777777" w:rsidR="00A82DFC" w:rsidRPr="00A82DFC" w:rsidRDefault="00A82DFC" w:rsidP="00A82DFC">
            <w:pPr>
              <w:rPr>
                <w:b/>
                <w:bCs/>
              </w:rPr>
            </w:pPr>
            <w:r w:rsidRPr="00A82DFC">
              <w:rPr>
                <w:b/>
                <w:bCs/>
              </w:rPr>
              <w:t> Height (cm)</w:t>
            </w:r>
          </w:p>
        </w:tc>
        <w:tc>
          <w:tcPr>
            <w:tcW w:w="0" w:type="auto"/>
            <w:tcBorders>
              <w:bottom w:val="nil"/>
              <w:right w:val="nil"/>
            </w:tcBorders>
            <w:tcMar>
              <w:top w:w="75" w:type="dxa"/>
              <w:left w:w="75" w:type="dxa"/>
              <w:bottom w:w="75" w:type="dxa"/>
              <w:right w:w="75" w:type="dxa"/>
            </w:tcMar>
            <w:vAlign w:val="center"/>
            <w:hideMark/>
          </w:tcPr>
          <w:p w14:paraId="3D50AB96" w14:textId="77777777" w:rsidR="00A82DFC" w:rsidRPr="00A82DFC" w:rsidRDefault="00A82DFC" w:rsidP="00A82DFC">
            <w:r w:rsidRPr="00A82DFC">
              <w:t>180</w:t>
            </w:r>
          </w:p>
        </w:tc>
        <w:tc>
          <w:tcPr>
            <w:tcW w:w="0" w:type="auto"/>
            <w:tcBorders>
              <w:bottom w:val="nil"/>
              <w:right w:val="nil"/>
            </w:tcBorders>
            <w:tcMar>
              <w:top w:w="75" w:type="dxa"/>
              <w:left w:w="75" w:type="dxa"/>
              <w:bottom w:w="75" w:type="dxa"/>
              <w:right w:w="75" w:type="dxa"/>
            </w:tcMar>
            <w:vAlign w:val="center"/>
            <w:hideMark/>
          </w:tcPr>
          <w:p w14:paraId="5AD37B59" w14:textId="77777777" w:rsidR="00A82DFC" w:rsidRPr="00A82DFC" w:rsidRDefault="00A82DFC" w:rsidP="00A82DFC">
            <w:r w:rsidRPr="00A82DFC">
              <w:t>170</w:t>
            </w:r>
          </w:p>
        </w:tc>
        <w:tc>
          <w:tcPr>
            <w:tcW w:w="0" w:type="auto"/>
            <w:tcBorders>
              <w:bottom w:val="nil"/>
              <w:right w:val="nil"/>
            </w:tcBorders>
            <w:tcMar>
              <w:top w:w="75" w:type="dxa"/>
              <w:left w:w="75" w:type="dxa"/>
              <w:bottom w:w="75" w:type="dxa"/>
              <w:right w:w="75" w:type="dxa"/>
            </w:tcMar>
            <w:vAlign w:val="center"/>
            <w:hideMark/>
          </w:tcPr>
          <w:p w14:paraId="7E2FE7B6" w14:textId="77777777" w:rsidR="00A82DFC" w:rsidRPr="00A82DFC" w:rsidRDefault="00A82DFC" w:rsidP="00A82DFC">
            <w:r w:rsidRPr="00A82DFC">
              <w:t>0.95</w:t>
            </w:r>
          </w:p>
        </w:tc>
        <w:tc>
          <w:tcPr>
            <w:tcW w:w="0" w:type="auto"/>
            <w:tcBorders>
              <w:bottom w:val="nil"/>
              <w:right w:val="nil"/>
            </w:tcBorders>
            <w:tcMar>
              <w:top w:w="75" w:type="dxa"/>
              <w:left w:w="75" w:type="dxa"/>
              <w:bottom w:w="75" w:type="dxa"/>
              <w:right w:w="75" w:type="dxa"/>
            </w:tcMar>
            <w:vAlign w:val="center"/>
            <w:hideMark/>
          </w:tcPr>
          <w:p w14:paraId="0ED91DEB"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3A5D69F5"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2CB6AE94"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7541DAF" w14:textId="77777777" w:rsidR="00A82DFC" w:rsidRPr="00A82DFC" w:rsidRDefault="00A82DFC" w:rsidP="00A82DFC">
            <w:r w:rsidRPr="00A82DFC">
              <w:t>180</w:t>
            </w:r>
          </w:p>
        </w:tc>
      </w:tr>
      <w:tr w:rsidR="00A82DFC" w:rsidRPr="00A82DFC" w14:paraId="3BF11816" w14:textId="77777777" w:rsidTr="00A82DFC">
        <w:tc>
          <w:tcPr>
            <w:tcW w:w="0" w:type="auto"/>
            <w:tcBorders>
              <w:bottom w:val="nil"/>
              <w:right w:val="nil"/>
            </w:tcBorders>
            <w:tcMar>
              <w:top w:w="75" w:type="dxa"/>
              <w:left w:w="75" w:type="dxa"/>
              <w:bottom w:w="75" w:type="dxa"/>
              <w:right w:w="75" w:type="dxa"/>
            </w:tcMar>
            <w:vAlign w:val="center"/>
            <w:hideMark/>
          </w:tcPr>
          <w:p w14:paraId="34ED2527" w14:textId="77777777" w:rsidR="00A82DFC" w:rsidRPr="00A82DFC" w:rsidRDefault="00A82DFC" w:rsidP="00A82DFC">
            <w:pPr>
              <w:rPr>
                <w:b/>
                <w:bCs/>
              </w:rPr>
            </w:pPr>
            <w:bookmarkStart w:id="190" w:name="btbltbl0005fn0734" w:colFirst="2" w:colLast="2"/>
            <w:r w:rsidRPr="00A82DFC">
              <w:rPr>
                <w:b/>
                <w:bCs/>
              </w:rPr>
              <w:t> FRC (liter)</w:t>
            </w:r>
          </w:p>
        </w:tc>
        <w:tc>
          <w:tcPr>
            <w:tcW w:w="0" w:type="auto"/>
            <w:tcBorders>
              <w:bottom w:val="nil"/>
              <w:right w:val="nil"/>
            </w:tcBorders>
            <w:tcMar>
              <w:top w:w="75" w:type="dxa"/>
              <w:left w:w="75" w:type="dxa"/>
              <w:bottom w:w="75" w:type="dxa"/>
              <w:right w:w="75" w:type="dxa"/>
            </w:tcMar>
            <w:vAlign w:val="center"/>
            <w:hideMark/>
          </w:tcPr>
          <w:p w14:paraId="08B71154" w14:textId="77777777" w:rsidR="00A82DFC" w:rsidRPr="00A82DFC" w:rsidRDefault="00A82DFC" w:rsidP="00A82DFC">
            <w:r w:rsidRPr="00A82DFC">
              <w:t>8.15</w:t>
            </w:r>
          </w:p>
        </w:tc>
        <w:tc>
          <w:tcPr>
            <w:tcW w:w="0" w:type="auto"/>
            <w:tcBorders>
              <w:bottom w:val="nil"/>
              <w:right w:val="nil"/>
            </w:tcBorders>
            <w:tcMar>
              <w:top w:w="75" w:type="dxa"/>
              <w:left w:w="75" w:type="dxa"/>
              <w:bottom w:w="75" w:type="dxa"/>
              <w:right w:w="75" w:type="dxa"/>
            </w:tcMar>
            <w:vAlign w:val="center"/>
            <w:hideMark/>
          </w:tcPr>
          <w:p w14:paraId="722073EB" w14:textId="77777777" w:rsidR="00A82DFC" w:rsidRPr="00A82DFC" w:rsidRDefault="00A82DFC" w:rsidP="00A82DFC">
            <w:r w:rsidRPr="00A82DFC">
              <w:t>3.43</w:t>
            </w:r>
            <w:hyperlink r:id="rId1081" w:anchor="tbltbl0005fn0734" w:history="1">
              <w:r w:rsidRPr="00A82DFC">
                <w:rPr>
                  <w:rStyle w:val="Hyperlink"/>
                  <w:vertAlign w:val="superscript"/>
                </w:rPr>
                <w:t>a</w:t>
              </w:r>
            </w:hyperlink>
          </w:p>
        </w:tc>
        <w:tc>
          <w:tcPr>
            <w:tcW w:w="0" w:type="auto"/>
            <w:tcBorders>
              <w:bottom w:val="nil"/>
              <w:right w:val="nil"/>
            </w:tcBorders>
            <w:tcMar>
              <w:top w:w="75" w:type="dxa"/>
              <w:left w:w="75" w:type="dxa"/>
              <w:bottom w:w="75" w:type="dxa"/>
              <w:right w:w="75" w:type="dxa"/>
            </w:tcMar>
            <w:vAlign w:val="center"/>
            <w:hideMark/>
          </w:tcPr>
          <w:p w14:paraId="620BE53F" w14:textId="77777777" w:rsidR="00A82DFC" w:rsidRPr="00A82DFC" w:rsidRDefault="00A82DFC" w:rsidP="00A82DFC">
            <w:r w:rsidRPr="00A82DFC">
              <w:t>0.42</w:t>
            </w:r>
          </w:p>
        </w:tc>
        <w:tc>
          <w:tcPr>
            <w:tcW w:w="0" w:type="auto"/>
            <w:tcBorders>
              <w:bottom w:val="nil"/>
              <w:right w:val="nil"/>
            </w:tcBorders>
            <w:tcMar>
              <w:top w:w="75" w:type="dxa"/>
              <w:left w:w="75" w:type="dxa"/>
              <w:bottom w:w="75" w:type="dxa"/>
              <w:right w:w="75" w:type="dxa"/>
            </w:tcMar>
            <w:vAlign w:val="center"/>
            <w:hideMark/>
          </w:tcPr>
          <w:p w14:paraId="7D668ADC"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61EA061E"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69F991D3"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265C3F32" w14:textId="77777777" w:rsidR="00A82DFC" w:rsidRPr="00A82DFC" w:rsidRDefault="00A82DFC" w:rsidP="00A82DFC">
            <w:r w:rsidRPr="00A82DFC">
              <w:t>3.48</w:t>
            </w:r>
          </w:p>
        </w:tc>
      </w:tr>
      <w:tr w:rsidR="00A82DFC" w:rsidRPr="00A82DFC" w14:paraId="6AA7465D" w14:textId="77777777" w:rsidTr="00A82DFC">
        <w:tc>
          <w:tcPr>
            <w:tcW w:w="0" w:type="auto"/>
            <w:tcBorders>
              <w:bottom w:val="nil"/>
              <w:right w:val="nil"/>
            </w:tcBorders>
            <w:tcMar>
              <w:top w:w="75" w:type="dxa"/>
              <w:left w:w="75" w:type="dxa"/>
              <w:bottom w:w="75" w:type="dxa"/>
              <w:right w:w="75" w:type="dxa"/>
            </w:tcMar>
            <w:vAlign w:val="center"/>
            <w:hideMark/>
          </w:tcPr>
          <w:p w14:paraId="2B35E34D" w14:textId="77777777" w:rsidR="00A82DFC" w:rsidRPr="00A82DFC" w:rsidRDefault="00A82DFC" w:rsidP="00A82DFC">
            <w:pPr>
              <w:rPr>
                <w:b/>
                <w:bCs/>
              </w:rPr>
            </w:pPr>
            <w:r w:rsidRPr="00A82DFC">
              <w:rPr>
                <w:b/>
                <w:bCs/>
              </w:rPr>
              <w:t> FRC % pred.</w:t>
            </w:r>
          </w:p>
        </w:tc>
        <w:tc>
          <w:tcPr>
            <w:tcW w:w="0" w:type="auto"/>
            <w:tcBorders>
              <w:bottom w:val="nil"/>
              <w:right w:val="nil"/>
            </w:tcBorders>
            <w:tcMar>
              <w:top w:w="75" w:type="dxa"/>
              <w:left w:w="75" w:type="dxa"/>
              <w:bottom w:w="75" w:type="dxa"/>
              <w:right w:w="75" w:type="dxa"/>
            </w:tcMar>
            <w:vAlign w:val="center"/>
            <w:hideMark/>
          </w:tcPr>
          <w:p w14:paraId="4D5DDC9C" w14:textId="77777777" w:rsidR="00A82DFC" w:rsidRPr="00A82DFC" w:rsidRDefault="00A82DFC" w:rsidP="00A82DFC">
            <w:r w:rsidRPr="00A82DFC">
              <w:t>197</w:t>
            </w:r>
          </w:p>
        </w:tc>
        <w:tc>
          <w:tcPr>
            <w:tcW w:w="0" w:type="auto"/>
            <w:tcBorders>
              <w:bottom w:val="nil"/>
              <w:right w:val="nil"/>
            </w:tcBorders>
            <w:tcMar>
              <w:top w:w="75" w:type="dxa"/>
              <w:left w:w="75" w:type="dxa"/>
              <w:bottom w:w="75" w:type="dxa"/>
              <w:right w:w="75" w:type="dxa"/>
            </w:tcMar>
            <w:vAlign w:val="center"/>
            <w:hideMark/>
          </w:tcPr>
          <w:p w14:paraId="24E52C22"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6DAD791"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148C8688"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6E11D35D"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3CE68D52"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3C86A69" w14:textId="77777777" w:rsidR="00A82DFC" w:rsidRPr="00A82DFC" w:rsidRDefault="00A82DFC" w:rsidP="00A82DFC">
            <w:r w:rsidRPr="00A82DFC">
              <w:t>96</w:t>
            </w:r>
          </w:p>
        </w:tc>
      </w:tr>
      <w:tr w:rsidR="00A82DFC" w:rsidRPr="00A82DFC" w14:paraId="7DF7E098" w14:textId="77777777" w:rsidTr="00A82DFC">
        <w:tc>
          <w:tcPr>
            <w:tcW w:w="0" w:type="auto"/>
            <w:tcBorders>
              <w:bottom w:val="nil"/>
              <w:right w:val="nil"/>
            </w:tcBorders>
            <w:tcMar>
              <w:top w:w="75" w:type="dxa"/>
              <w:left w:w="75" w:type="dxa"/>
              <w:bottom w:w="75" w:type="dxa"/>
              <w:right w:w="75" w:type="dxa"/>
            </w:tcMar>
            <w:vAlign w:val="center"/>
            <w:hideMark/>
          </w:tcPr>
          <w:p w14:paraId="2E434051" w14:textId="77777777" w:rsidR="00A82DFC" w:rsidRPr="00A82DFC" w:rsidRDefault="00A82DFC" w:rsidP="00A82DFC">
            <w:pPr>
              <w:rPr>
                <w:b/>
                <w:bCs/>
              </w:rPr>
            </w:pPr>
            <w:r w:rsidRPr="00A82DFC">
              <w:rPr>
                <w:b/>
                <w:bCs/>
              </w:rPr>
              <w:t> RV (liter)</w:t>
            </w:r>
          </w:p>
        </w:tc>
        <w:tc>
          <w:tcPr>
            <w:tcW w:w="0" w:type="auto"/>
            <w:tcBorders>
              <w:bottom w:val="nil"/>
              <w:right w:val="nil"/>
            </w:tcBorders>
            <w:tcMar>
              <w:top w:w="75" w:type="dxa"/>
              <w:left w:w="75" w:type="dxa"/>
              <w:bottom w:w="75" w:type="dxa"/>
              <w:right w:w="75" w:type="dxa"/>
            </w:tcMar>
            <w:vAlign w:val="center"/>
            <w:hideMark/>
          </w:tcPr>
          <w:p w14:paraId="650737CB" w14:textId="77777777" w:rsidR="00A82DFC" w:rsidRPr="00A82DFC" w:rsidRDefault="00A82DFC" w:rsidP="00A82DFC">
            <w:r w:rsidRPr="00A82DFC">
              <w:t>7.54</w:t>
            </w:r>
          </w:p>
        </w:tc>
        <w:tc>
          <w:tcPr>
            <w:tcW w:w="0" w:type="auto"/>
            <w:tcBorders>
              <w:bottom w:val="nil"/>
              <w:right w:val="nil"/>
            </w:tcBorders>
            <w:tcMar>
              <w:top w:w="75" w:type="dxa"/>
              <w:left w:w="75" w:type="dxa"/>
              <w:bottom w:w="75" w:type="dxa"/>
              <w:right w:w="75" w:type="dxa"/>
            </w:tcMar>
            <w:vAlign w:val="center"/>
            <w:hideMark/>
          </w:tcPr>
          <w:p w14:paraId="60F454D0" w14:textId="77777777" w:rsidR="00A82DFC" w:rsidRPr="00A82DFC" w:rsidRDefault="00A82DFC" w:rsidP="00A82DFC">
            <w:r w:rsidRPr="00A82DFC">
              <w:t>1.6</w:t>
            </w:r>
            <w:hyperlink r:id="rId1082" w:anchor="tbltbl0005fn0734" w:history="1">
              <w:r w:rsidRPr="00A82DFC">
                <w:rPr>
                  <w:rStyle w:val="Hyperlink"/>
                  <w:vertAlign w:val="superscript"/>
                </w:rPr>
                <w:t>a</w:t>
              </w:r>
            </w:hyperlink>
          </w:p>
        </w:tc>
        <w:tc>
          <w:tcPr>
            <w:tcW w:w="0" w:type="auto"/>
            <w:tcBorders>
              <w:bottom w:val="nil"/>
              <w:right w:val="nil"/>
            </w:tcBorders>
            <w:tcMar>
              <w:top w:w="75" w:type="dxa"/>
              <w:left w:w="75" w:type="dxa"/>
              <w:bottom w:w="75" w:type="dxa"/>
              <w:right w:w="75" w:type="dxa"/>
            </w:tcMar>
            <w:vAlign w:val="center"/>
            <w:hideMark/>
          </w:tcPr>
          <w:p w14:paraId="1866A940" w14:textId="77777777" w:rsidR="00A82DFC" w:rsidRPr="00A82DFC" w:rsidRDefault="00A82DFC" w:rsidP="00A82DFC">
            <w:r w:rsidRPr="00A82DFC">
              <w:t>0.20</w:t>
            </w:r>
          </w:p>
        </w:tc>
        <w:tc>
          <w:tcPr>
            <w:tcW w:w="0" w:type="auto"/>
            <w:tcBorders>
              <w:bottom w:val="nil"/>
              <w:right w:val="nil"/>
            </w:tcBorders>
            <w:tcMar>
              <w:top w:w="75" w:type="dxa"/>
              <w:left w:w="75" w:type="dxa"/>
              <w:bottom w:w="75" w:type="dxa"/>
              <w:right w:w="75" w:type="dxa"/>
            </w:tcMar>
            <w:vAlign w:val="center"/>
            <w:hideMark/>
          </w:tcPr>
          <w:p w14:paraId="3577AF21"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4B864547"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91C88C9"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56B8789C" w14:textId="77777777" w:rsidR="00A82DFC" w:rsidRPr="00A82DFC" w:rsidRDefault="00A82DFC" w:rsidP="00A82DFC">
            <w:r w:rsidRPr="00A82DFC">
              <w:t>2.65</w:t>
            </w:r>
          </w:p>
        </w:tc>
      </w:tr>
      <w:tr w:rsidR="00A82DFC" w:rsidRPr="00A82DFC" w14:paraId="6029413B" w14:textId="77777777" w:rsidTr="00A82DFC">
        <w:tc>
          <w:tcPr>
            <w:tcW w:w="0" w:type="auto"/>
            <w:tcBorders>
              <w:bottom w:val="nil"/>
              <w:right w:val="nil"/>
            </w:tcBorders>
            <w:tcMar>
              <w:top w:w="75" w:type="dxa"/>
              <w:left w:w="75" w:type="dxa"/>
              <w:bottom w:w="75" w:type="dxa"/>
              <w:right w:w="75" w:type="dxa"/>
            </w:tcMar>
            <w:vAlign w:val="center"/>
            <w:hideMark/>
          </w:tcPr>
          <w:p w14:paraId="297024F3" w14:textId="77777777" w:rsidR="00A82DFC" w:rsidRPr="00A82DFC" w:rsidRDefault="00A82DFC" w:rsidP="00A82DFC">
            <w:pPr>
              <w:rPr>
                <w:b/>
                <w:bCs/>
              </w:rPr>
            </w:pPr>
            <w:r w:rsidRPr="00A82DFC">
              <w:rPr>
                <w:b/>
                <w:bCs/>
              </w:rPr>
              <w:t> RV % pred.</w:t>
            </w:r>
          </w:p>
        </w:tc>
        <w:tc>
          <w:tcPr>
            <w:tcW w:w="0" w:type="auto"/>
            <w:tcBorders>
              <w:bottom w:val="nil"/>
              <w:right w:val="nil"/>
            </w:tcBorders>
            <w:tcMar>
              <w:top w:w="75" w:type="dxa"/>
              <w:left w:w="75" w:type="dxa"/>
              <w:bottom w:w="75" w:type="dxa"/>
              <w:right w:w="75" w:type="dxa"/>
            </w:tcMar>
            <w:vAlign w:val="center"/>
            <w:hideMark/>
          </w:tcPr>
          <w:p w14:paraId="4E465053" w14:textId="77777777" w:rsidR="00A82DFC" w:rsidRPr="00A82DFC" w:rsidRDefault="00A82DFC" w:rsidP="00A82DFC">
            <w:r w:rsidRPr="00A82DFC">
              <w:t>309</w:t>
            </w:r>
          </w:p>
        </w:tc>
        <w:tc>
          <w:tcPr>
            <w:tcW w:w="0" w:type="auto"/>
            <w:tcBorders>
              <w:bottom w:val="nil"/>
              <w:right w:val="nil"/>
            </w:tcBorders>
            <w:tcMar>
              <w:top w:w="75" w:type="dxa"/>
              <w:left w:w="75" w:type="dxa"/>
              <w:bottom w:w="75" w:type="dxa"/>
              <w:right w:w="75" w:type="dxa"/>
            </w:tcMar>
            <w:vAlign w:val="center"/>
            <w:hideMark/>
          </w:tcPr>
          <w:p w14:paraId="7A845604"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41E4DDCD"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41DCF2D"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6A1B2B0"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450CC67"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2ABE4351" w14:textId="77777777" w:rsidR="00A82DFC" w:rsidRPr="00A82DFC" w:rsidRDefault="00A82DFC" w:rsidP="00A82DFC">
            <w:r w:rsidRPr="00A82DFC">
              <w:t>106</w:t>
            </w:r>
          </w:p>
        </w:tc>
      </w:tr>
      <w:tr w:rsidR="00A82DFC" w:rsidRPr="00A82DFC" w14:paraId="7C7542E2" w14:textId="77777777" w:rsidTr="00A82DFC">
        <w:tc>
          <w:tcPr>
            <w:tcW w:w="0" w:type="auto"/>
            <w:tcBorders>
              <w:bottom w:val="nil"/>
              <w:right w:val="nil"/>
            </w:tcBorders>
            <w:tcMar>
              <w:top w:w="75" w:type="dxa"/>
              <w:left w:w="75" w:type="dxa"/>
              <w:bottom w:w="75" w:type="dxa"/>
              <w:right w:w="75" w:type="dxa"/>
            </w:tcMar>
            <w:vAlign w:val="center"/>
            <w:hideMark/>
          </w:tcPr>
          <w:p w14:paraId="29B8673A" w14:textId="77777777" w:rsidR="00A82DFC" w:rsidRPr="00A82DFC" w:rsidRDefault="00A82DFC" w:rsidP="00A82DFC">
            <w:pPr>
              <w:rPr>
                <w:b/>
                <w:bCs/>
              </w:rPr>
            </w:pPr>
            <w:r w:rsidRPr="00A82DFC">
              <w:rPr>
                <w:b/>
                <w:bCs/>
              </w:rPr>
              <w:lastRenderedPageBreak/>
              <w:t> RV/TLC</w:t>
            </w:r>
          </w:p>
        </w:tc>
        <w:tc>
          <w:tcPr>
            <w:tcW w:w="0" w:type="auto"/>
            <w:tcBorders>
              <w:bottom w:val="nil"/>
              <w:right w:val="nil"/>
            </w:tcBorders>
            <w:tcMar>
              <w:top w:w="75" w:type="dxa"/>
              <w:left w:w="75" w:type="dxa"/>
              <w:bottom w:w="75" w:type="dxa"/>
              <w:right w:w="75" w:type="dxa"/>
            </w:tcMar>
            <w:vAlign w:val="center"/>
            <w:hideMark/>
          </w:tcPr>
          <w:p w14:paraId="225CDA0A" w14:textId="77777777" w:rsidR="00A82DFC" w:rsidRPr="00A82DFC" w:rsidRDefault="00A82DFC" w:rsidP="00A82DFC">
            <w:r w:rsidRPr="00A82DFC">
              <w:t>75</w:t>
            </w:r>
          </w:p>
        </w:tc>
        <w:tc>
          <w:tcPr>
            <w:tcW w:w="0" w:type="auto"/>
            <w:tcBorders>
              <w:bottom w:val="nil"/>
              <w:right w:val="nil"/>
            </w:tcBorders>
            <w:tcMar>
              <w:top w:w="75" w:type="dxa"/>
              <w:left w:w="75" w:type="dxa"/>
              <w:bottom w:w="75" w:type="dxa"/>
              <w:right w:w="75" w:type="dxa"/>
            </w:tcMar>
            <w:vAlign w:val="center"/>
            <w:hideMark/>
          </w:tcPr>
          <w:p w14:paraId="5F256D6D"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39E3C67D"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24285B8"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D10DBA7"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AC78098"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229D027D" w14:textId="77777777" w:rsidR="00A82DFC" w:rsidRPr="00A82DFC" w:rsidRDefault="00A82DFC" w:rsidP="00A82DFC">
            <w:r w:rsidRPr="00A82DFC">
              <w:t>23</w:t>
            </w:r>
          </w:p>
        </w:tc>
      </w:tr>
      <w:tr w:rsidR="00A82DFC" w:rsidRPr="00A82DFC" w14:paraId="60990066" w14:textId="77777777" w:rsidTr="00A82DFC">
        <w:tc>
          <w:tcPr>
            <w:tcW w:w="0" w:type="auto"/>
            <w:tcBorders>
              <w:bottom w:val="nil"/>
              <w:right w:val="nil"/>
            </w:tcBorders>
            <w:tcMar>
              <w:top w:w="75" w:type="dxa"/>
              <w:left w:w="75" w:type="dxa"/>
              <w:bottom w:w="75" w:type="dxa"/>
              <w:right w:w="75" w:type="dxa"/>
            </w:tcMar>
            <w:vAlign w:val="center"/>
            <w:hideMark/>
          </w:tcPr>
          <w:p w14:paraId="3993D143" w14:textId="77777777" w:rsidR="00A82DFC" w:rsidRPr="00A82DFC" w:rsidRDefault="00A82DFC" w:rsidP="00A82DFC">
            <w:pPr>
              <w:rPr>
                <w:b/>
                <w:bCs/>
              </w:rPr>
            </w:pPr>
            <w:r w:rsidRPr="00A82DFC">
              <w:rPr>
                <w:b/>
                <w:bCs/>
              </w:rPr>
              <w:t> Actual TLC (liter)</w:t>
            </w:r>
          </w:p>
        </w:tc>
        <w:tc>
          <w:tcPr>
            <w:tcW w:w="0" w:type="auto"/>
            <w:tcBorders>
              <w:bottom w:val="nil"/>
              <w:right w:val="nil"/>
            </w:tcBorders>
            <w:tcMar>
              <w:top w:w="75" w:type="dxa"/>
              <w:left w:w="75" w:type="dxa"/>
              <w:bottom w:w="75" w:type="dxa"/>
              <w:right w:w="75" w:type="dxa"/>
            </w:tcMar>
            <w:vAlign w:val="center"/>
            <w:hideMark/>
          </w:tcPr>
          <w:p w14:paraId="76CFC63C" w14:textId="77777777" w:rsidR="00A82DFC" w:rsidRPr="00A82DFC" w:rsidRDefault="00A82DFC" w:rsidP="00A82DFC">
            <w:r w:rsidRPr="00A82DFC">
              <w:t>10.03</w:t>
            </w:r>
          </w:p>
        </w:tc>
        <w:tc>
          <w:tcPr>
            <w:tcW w:w="0" w:type="auto"/>
            <w:tcBorders>
              <w:bottom w:val="nil"/>
              <w:right w:val="nil"/>
            </w:tcBorders>
            <w:tcMar>
              <w:top w:w="75" w:type="dxa"/>
              <w:left w:w="75" w:type="dxa"/>
              <w:bottom w:w="75" w:type="dxa"/>
              <w:right w:w="75" w:type="dxa"/>
            </w:tcMar>
            <w:vAlign w:val="center"/>
            <w:hideMark/>
          </w:tcPr>
          <w:p w14:paraId="1BF4F644" w14:textId="77777777" w:rsidR="00A82DFC" w:rsidRPr="00A82DFC" w:rsidRDefault="00A82DFC" w:rsidP="00A82DFC">
            <w:r w:rsidRPr="00A82DFC">
              <w:t>6.3</w:t>
            </w:r>
            <w:hyperlink r:id="rId1083" w:anchor="tbltbl0005fn0734" w:history="1">
              <w:r w:rsidRPr="00A82DFC">
                <w:rPr>
                  <w:rStyle w:val="Hyperlink"/>
                  <w:vertAlign w:val="superscript"/>
                </w:rPr>
                <w:t>a</w:t>
              </w:r>
            </w:hyperlink>
          </w:p>
        </w:tc>
        <w:tc>
          <w:tcPr>
            <w:tcW w:w="0" w:type="auto"/>
            <w:tcBorders>
              <w:bottom w:val="nil"/>
              <w:right w:val="nil"/>
            </w:tcBorders>
            <w:tcMar>
              <w:top w:w="75" w:type="dxa"/>
              <w:left w:w="75" w:type="dxa"/>
              <w:bottom w:w="75" w:type="dxa"/>
              <w:right w:w="75" w:type="dxa"/>
            </w:tcMar>
            <w:vAlign w:val="center"/>
            <w:hideMark/>
          </w:tcPr>
          <w:p w14:paraId="1F985BF5" w14:textId="77777777" w:rsidR="00A82DFC" w:rsidRPr="00A82DFC" w:rsidRDefault="00A82DFC" w:rsidP="00A82DFC">
            <w:r w:rsidRPr="00A82DFC">
              <w:t>0.62</w:t>
            </w:r>
          </w:p>
        </w:tc>
        <w:tc>
          <w:tcPr>
            <w:tcW w:w="0" w:type="auto"/>
            <w:tcBorders>
              <w:bottom w:val="nil"/>
              <w:right w:val="nil"/>
            </w:tcBorders>
            <w:tcMar>
              <w:top w:w="75" w:type="dxa"/>
              <w:left w:w="75" w:type="dxa"/>
              <w:bottom w:w="75" w:type="dxa"/>
              <w:right w:w="75" w:type="dxa"/>
            </w:tcMar>
            <w:vAlign w:val="center"/>
            <w:hideMark/>
          </w:tcPr>
          <w:p w14:paraId="330C83E5"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22CC362"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A503C41"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43243F31" w14:textId="77777777" w:rsidR="00A82DFC" w:rsidRPr="00A82DFC" w:rsidRDefault="00A82DFC" w:rsidP="00A82DFC">
            <w:r w:rsidRPr="00A82DFC">
              <w:t>6.52</w:t>
            </w:r>
          </w:p>
        </w:tc>
      </w:tr>
      <w:bookmarkEnd w:id="190"/>
      <w:tr w:rsidR="00A82DFC" w:rsidRPr="00A82DFC" w14:paraId="0087567A" w14:textId="77777777" w:rsidTr="00A82DFC">
        <w:tc>
          <w:tcPr>
            <w:tcW w:w="0" w:type="auto"/>
            <w:tcBorders>
              <w:bottom w:val="nil"/>
              <w:right w:val="nil"/>
            </w:tcBorders>
            <w:tcMar>
              <w:top w:w="75" w:type="dxa"/>
              <w:left w:w="75" w:type="dxa"/>
              <w:bottom w:w="75" w:type="dxa"/>
              <w:right w:w="75" w:type="dxa"/>
            </w:tcMar>
            <w:vAlign w:val="center"/>
            <w:hideMark/>
          </w:tcPr>
          <w:p w14:paraId="68B13027" w14:textId="77777777" w:rsidR="00A82DFC" w:rsidRPr="00A82DFC" w:rsidRDefault="00A82DFC" w:rsidP="00A82DFC">
            <w:pPr>
              <w:rPr>
                <w:b/>
                <w:bCs/>
              </w:rPr>
            </w:pPr>
            <w:r w:rsidRPr="00A82DFC">
              <w:rPr>
                <w:b/>
                <w:bCs/>
              </w:rPr>
              <w:t> pTLC (liter)</w:t>
            </w:r>
          </w:p>
        </w:tc>
        <w:tc>
          <w:tcPr>
            <w:tcW w:w="0" w:type="auto"/>
            <w:tcBorders>
              <w:bottom w:val="nil"/>
              <w:right w:val="nil"/>
            </w:tcBorders>
            <w:tcMar>
              <w:top w:w="75" w:type="dxa"/>
              <w:left w:w="75" w:type="dxa"/>
              <w:bottom w:w="75" w:type="dxa"/>
              <w:right w:w="75" w:type="dxa"/>
            </w:tcMar>
            <w:vAlign w:val="center"/>
            <w:hideMark/>
          </w:tcPr>
          <w:p w14:paraId="709145F8" w14:textId="77777777" w:rsidR="00A82DFC" w:rsidRPr="00A82DFC" w:rsidRDefault="00A82DFC" w:rsidP="00A82DFC">
            <w:r w:rsidRPr="00A82DFC">
              <w:t>7.1</w:t>
            </w:r>
          </w:p>
        </w:tc>
        <w:tc>
          <w:tcPr>
            <w:tcW w:w="0" w:type="auto"/>
            <w:tcBorders>
              <w:bottom w:val="nil"/>
              <w:right w:val="nil"/>
            </w:tcBorders>
            <w:tcMar>
              <w:top w:w="75" w:type="dxa"/>
              <w:left w:w="75" w:type="dxa"/>
              <w:bottom w:w="75" w:type="dxa"/>
              <w:right w:w="75" w:type="dxa"/>
            </w:tcMar>
            <w:vAlign w:val="center"/>
            <w:hideMark/>
          </w:tcPr>
          <w:p w14:paraId="10363A53" w14:textId="77777777" w:rsidR="00A82DFC" w:rsidRPr="00A82DFC" w:rsidRDefault="00A82DFC" w:rsidP="00A82DFC">
            <w:r w:rsidRPr="00A82DFC">
              <w:t>6.3</w:t>
            </w:r>
          </w:p>
        </w:tc>
        <w:tc>
          <w:tcPr>
            <w:tcW w:w="0" w:type="auto"/>
            <w:tcBorders>
              <w:bottom w:val="nil"/>
              <w:right w:val="nil"/>
            </w:tcBorders>
            <w:tcMar>
              <w:top w:w="75" w:type="dxa"/>
              <w:left w:w="75" w:type="dxa"/>
              <w:bottom w:w="75" w:type="dxa"/>
              <w:right w:w="75" w:type="dxa"/>
            </w:tcMar>
            <w:vAlign w:val="center"/>
            <w:hideMark/>
          </w:tcPr>
          <w:p w14:paraId="0B68461E" w14:textId="77777777" w:rsidR="00A82DFC" w:rsidRPr="00A82DFC" w:rsidRDefault="00A82DFC" w:rsidP="00A82DFC">
            <w:r w:rsidRPr="00A82DFC">
              <w:t>0.89</w:t>
            </w:r>
          </w:p>
        </w:tc>
        <w:tc>
          <w:tcPr>
            <w:tcW w:w="0" w:type="auto"/>
            <w:tcBorders>
              <w:bottom w:val="nil"/>
              <w:right w:val="nil"/>
            </w:tcBorders>
            <w:tcMar>
              <w:top w:w="75" w:type="dxa"/>
              <w:left w:w="75" w:type="dxa"/>
              <w:bottom w:w="75" w:type="dxa"/>
              <w:right w:w="75" w:type="dxa"/>
            </w:tcMar>
            <w:vAlign w:val="center"/>
            <w:hideMark/>
          </w:tcPr>
          <w:p w14:paraId="3A5696B6"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26E0853B"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0E63FC5B"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2CD4F352" w14:textId="77777777" w:rsidR="00A82DFC" w:rsidRPr="00A82DFC" w:rsidRDefault="00A82DFC" w:rsidP="00A82DFC">
            <w:r w:rsidRPr="00A82DFC">
              <w:t>7.1</w:t>
            </w:r>
          </w:p>
        </w:tc>
      </w:tr>
      <w:tr w:rsidR="00A82DFC" w:rsidRPr="00A82DFC" w14:paraId="0DEF62EE" w14:textId="77777777" w:rsidTr="00A82DFC">
        <w:tc>
          <w:tcPr>
            <w:tcW w:w="0" w:type="auto"/>
            <w:tcBorders>
              <w:bottom w:val="nil"/>
              <w:right w:val="nil"/>
            </w:tcBorders>
            <w:tcMar>
              <w:top w:w="75" w:type="dxa"/>
              <w:left w:w="75" w:type="dxa"/>
              <w:bottom w:w="75" w:type="dxa"/>
              <w:right w:w="75" w:type="dxa"/>
            </w:tcMar>
            <w:vAlign w:val="center"/>
            <w:hideMark/>
          </w:tcPr>
          <w:p w14:paraId="630D36F2" w14:textId="77777777" w:rsidR="00A82DFC" w:rsidRPr="00A82DFC" w:rsidRDefault="00A82DFC" w:rsidP="00A82DFC">
            <w:pPr>
              <w:rPr>
                <w:b/>
                <w:bCs/>
              </w:rPr>
            </w:pPr>
            <w:r w:rsidRPr="00A82DFC">
              <w:rPr>
                <w:b/>
                <w:bCs/>
              </w:rPr>
              <w:t> TLC % pred.</w:t>
            </w:r>
          </w:p>
        </w:tc>
        <w:tc>
          <w:tcPr>
            <w:tcW w:w="0" w:type="auto"/>
            <w:tcBorders>
              <w:bottom w:val="nil"/>
              <w:right w:val="nil"/>
            </w:tcBorders>
            <w:tcMar>
              <w:top w:w="75" w:type="dxa"/>
              <w:left w:w="75" w:type="dxa"/>
              <w:bottom w:w="75" w:type="dxa"/>
              <w:right w:w="75" w:type="dxa"/>
            </w:tcMar>
            <w:vAlign w:val="center"/>
            <w:hideMark/>
          </w:tcPr>
          <w:p w14:paraId="0D01DDB3" w14:textId="77777777" w:rsidR="00A82DFC" w:rsidRPr="00A82DFC" w:rsidRDefault="00A82DFC" w:rsidP="00A82DFC">
            <w:r w:rsidRPr="00A82DFC">
              <w:t>141</w:t>
            </w:r>
          </w:p>
        </w:tc>
        <w:tc>
          <w:tcPr>
            <w:tcW w:w="0" w:type="auto"/>
            <w:tcBorders>
              <w:bottom w:val="nil"/>
              <w:right w:val="nil"/>
            </w:tcBorders>
            <w:tcMar>
              <w:top w:w="75" w:type="dxa"/>
              <w:left w:w="75" w:type="dxa"/>
              <w:bottom w:w="75" w:type="dxa"/>
              <w:right w:w="75" w:type="dxa"/>
            </w:tcMar>
            <w:vAlign w:val="center"/>
            <w:hideMark/>
          </w:tcPr>
          <w:p w14:paraId="1BA2DDAB"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521EA117"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7C16E37E"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15224772"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5F1B9ED4" w14:textId="77777777" w:rsidR="00A82DFC" w:rsidRPr="00A82DFC" w:rsidRDefault="00A82DFC" w:rsidP="00A82DFC"/>
        </w:tc>
        <w:tc>
          <w:tcPr>
            <w:tcW w:w="0" w:type="auto"/>
            <w:tcBorders>
              <w:bottom w:val="nil"/>
              <w:right w:val="nil"/>
            </w:tcBorders>
            <w:tcMar>
              <w:top w:w="75" w:type="dxa"/>
              <w:left w:w="75" w:type="dxa"/>
              <w:bottom w:w="75" w:type="dxa"/>
              <w:right w:w="75" w:type="dxa"/>
            </w:tcMar>
            <w:vAlign w:val="center"/>
            <w:hideMark/>
          </w:tcPr>
          <w:p w14:paraId="41A9109E" w14:textId="77777777" w:rsidR="00A82DFC" w:rsidRPr="00A82DFC" w:rsidRDefault="00A82DFC" w:rsidP="00A82DFC">
            <w:r w:rsidRPr="00A82DFC">
              <w:t>91</w:t>
            </w:r>
          </w:p>
        </w:tc>
      </w:tr>
    </w:tbl>
    <w:p w14:paraId="33B2FCA9" w14:textId="77777777" w:rsidR="00A82DFC" w:rsidRPr="00A82DFC" w:rsidRDefault="00A82DFC" w:rsidP="00A82DFC">
      <w:r w:rsidRPr="00A82DFC">
        <w:t>Abbreviations: D, donor; FEF, forced expiratory flow; FEV</w:t>
      </w:r>
      <w:r w:rsidRPr="00A82DFC">
        <w:rPr>
          <w:vertAlign w:val="subscript"/>
        </w:rPr>
        <w:t>1</w:t>
      </w:r>
      <w:r w:rsidRPr="00A82DFC">
        <w:t>, forced expiratory volume in 1 second; FRC, functional residual capacity; FVC, forced vital capacity; Pred., predicted; pTLC, predicted total lung capacity; R, recipient; RV, residual volume; TLC, total lung capacity; Tx, transplant.</w:t>
      </w:r>
    </w:p>
    <w:p w14:paraId="74939BB5" w14:textId="77777777" w:rsidR="00A82DFC" w:rsidRPr="00A82DFC" w:rsidRDefault="00A82DFC" w:rsidP="00A82DFC">
      <w:r w:rsidRPr="00A82DFC">
        <w:t>a</w:t>
      </w:r>
    </w:p>
    <w:p w14:paraId="5DC9776C" w14:textId="77777777" w:rsidR="00A82DFC" w:rsidRPr="00A82DFC" w:rsidRDefault="00A82DFC" w:rsidP="00A82DFC">
      <w:r w:rsidRPr="00A82DFC">
        <w:t>Based on recipient-predicted values calculated from regression equations based on sex, age, and height.</w:t>
      </w:r>
    </w:p>
    <w:p w14:paraId="14F75011" w14:textId="1F37A378" w:rsidR="00A82DFC" w:rsidRPr="00A82DFC" w:rsidRDefault="00A82DFC" w:rsidP="00A82DFC"/>
    <w:p w14:paraId="6EC749E1" w14:textId="77777777" w:rsidR="00A82DFC" w:rsidRPr="00A82DFC" w:rsidRDefault="00A82DFC" w:rsidP="00A82DFC">
      <w:pPr>
        <w:numPr>
          <w:ilvl w:val="0"/>
          <w:numId w:val="46"/>
        </w:numPr>
      </w:pPr>
      <w:hyperlink r:id="rId1084" w:tgtFrame="_blank" w:tooltip="Download high-res image (738KB)" w:history="1">
        <w:r w:rsidRPr="00A82DFC">
          <w:rPr>
            <w:rStyle w:val="Hyperlink"/>
          </w:rPr>
          <w:t>Download: Download high-res image (738KB)</w:t>
        </w:r>
      </w:hyperlink>
    </w:p>
    <w:p w14:paraId="6E6A354C" w14:textId="77777777" w:rsidR="00A82DFC" w:rsidRPr="00A82DFC" w:rsidRDefault="00A82DFC" w:rsidP="00A82DFC">
      <w:pPr>
        <w:numPr>
          <w:ilvl w:val="0"/>
          <w:numId w:val="46"/>
        </w:numPr>
      </w:pPr>
      <w:hyperlink r:id="rId1085" w:tgtFrame="_blank" w:tooltip="Download full-size image" w:history="1">
        <w:r w:rsidRPr="00A82DFC">
          <w:rPr>
            <w:rStyle w:val="Hyperlink"/>
          </w:rPr>
          <w:t>Download: Download full-size image</w:t>
        </w:r>
      </w:hyperlink>
    </w:p>
    <w:p w14:paraId="7B8B887C" w14:textId="77777777" w:rsidR="00A82DFC" w:rsidRPr="00A82DFC" w:rsidRDefault="00A82DFC" w:rsidP="00A82DFC">
      <w:r w:rsidRPr="00A82DFC">
        <w:t>Figure 1. (A, B) Pretransplant computed tomography of the chest. (A) Coronal view showing lower lobe predominant emphysematous changes. (B) Sagittal view showing intact major fissure and lower lobe predominant emphysematous changes. (C) Intraoperative situs following clamshell incision. (D) Left explanted native recipient lung. The explant remained hyperinflated following pneumonectomy and did not fit into a 3.5-liters specimen container. (E) The pleura of the left lower lobe is punctured and immediately following the pleural puncture (F) the explant fully deflated.</w:t>
      </w:r>
    </w:p>
    <w:p w14:paraId="33000232" w14:textId="77777777" w:rsidR="00A82DFC" w:rsidRPr="00A82DFC" w:rsidRDefault="00A82DFC" w:rsidP="00A82DFC">
      <w:r w:rsidRPr="00A82DFC">
        <w:t>A suitable donor for a bilateral lung transplant became available. After clamshell incision, the native lungs protruded out of the chest (</w:t>
      </w:r>
      <w:hyperlink r:id="rId1086" w:anchor="fig0005" w:history="1">
        <w:r w:rsidRPr="00A82DFC">
          <w:rPr>
            <w:rStyle w:val="Hyperlink"/>
          </w:rPr>
          <w:t>Figure 1</w:t>
        </w:r>
      </w:hyperlink>
      <w:r w:rsidRPr="00A82DFC">
        <w:t>C). Pulmonary arterial pressures decreased to 44/20 mm Hg, oxygenation and hemodynamics improved, allowing an off-pump bilateral sequential lung transplant. Following surgical pneumonectomy, the native lung explant was neither deflated nor fitted into the specimen container (volume 3.5 liters, </w:t>
      </w:r>
      <w:hyperlink r:id="rId1087" w:anchor="fig0005" w:history="1">
        <w:r w:rsidRPr="00A82DFC">
          <w:rPr>
            <w:rStyle w:val="Hyperlink"/>
          </w:rPr>
          <w:t>Figure 1</w:t>
        </w:r>
      </w:hyperlink>
      <w:r w:rsidRPr="00A82DFC">
        <w:t>D). Puncturing the upper lobe had no significant effect. Only after puncturing the pleura of the lower lobe did the explant deflate (</w:t>
      </w:r>
      <w:hyperlink r:id="rId1088" w:anchor="fig0005" w:history="1">
        <w:r w:rsidRPr="00A82DFC">
          <w:rPr>
            <w:rStyle w:val="Hyperlink"/>
          </w:rPr>
          <w:t>Figure 1</w:t>
        </w:r>
      </w:hyperlink>
      <w:r w:rsidRPr="00A82DFC">
        <w:t>E and F, Supplemental Video 1).</w:t>
      </w:r>
    </w:p>
    <w:p w14:paraId="22610977" w14:textId="77777777" w:rsidR="00A82DFC" w:rsidRPr="00A82DFC" w:rsidRDefault="00A82DFC" w:rsidP="00A82DFC">
      <w:r w:rsidRPr="00A82DFC">
        <w:t>The following is the Supplementary material related to this article </w:t>
      </w:r>
      <w:bookmarkStart w:id="191" w:name="bec0005"/>
      <w:r w:rsidRPr="00A82DFC">
        <w:fldChar w:fldCharType="begin"/>
      </w:r>
      <w:r w:rsidRPr="00A82DFC">
        <w:instrText>HYPERLINK "https://www.sciencedirect.com/science/article/pii/S2950133424000739" \l "ec0005"</w:instrText>
      </w:r>
      <w:r w:rsidRPr="00A82DFC">
        <w:fldChar w:fldCharType="separate"/>
      </w:r>
      <w:r w:rsidRPr="00A82DFC">
        <w:rPr>
          <w:rStyle w:val="Hyperlink"/>
        </w:rPr>
        <w:t>Video 1</w:t>
      </w:r>
      <w:r w:rsidRPr="00A82DFC">
        <w:fldChar w:fldCharType="end"/>
      </w:r>
      <w:bookmarkEnd w:id="191"/>
      <w:r w:rsidRPr="00A82DFC">
        <w:t>.</w:t>
      </w:r>
    </w:p>
    <w:p w14:paraId="7FB4D0C6" w14:textId="77777777" w:rsidR="00A82DFC" w:rsidRPr="00A82DFC" w:rsidRDefault="00A82DFC" w:rsidP="00A82DFC">
      <w:r w:rsidRPr="00A82DFC">
        <w:t>Media player</w:t>
      </w:r>
    </w:p>
    <w:p w14:paraId="56BA451F" w14:textId="77777777" w:rsidR="00A82DFC" w:rsidRPr="00A82DFC" w:rsidRDefault="00A82DFC" w:rsidP="00A82DFC">
      <w:r w:rsidRPr="00A82DFC">
        <w:t>PlayRestartRewindForward</w:t>
      </w:r>
    </w:p>
    <w:p w14:paraId="42FAA694" w14:textId="77777777" w:rsidR="00A82DFC" w:rsidRPr="00A82DFC" w:rsidRDefault="00A82DFC" w:rsidP="00A82DFC">
      <w:r w:rsidRPr="00A82DFC">
        <w:t>0 seconds</w:t>
      </w:r>
    </w:p>
    <w:p w14:paraId="24D56052" w14:textId="77777777" w:rsidR="00A82DFC" w:rsidRPr="00A82DFC" w:rsidRDefault="00A82DFC" w:rsidP="00A82DFC">
      <w:r w:rsidRPr="00A82DFC">
        <w:t>Volume</w:t>
      </w:r>
    </w:p>
    <w:p w14:paraId="28DCFA7D" w14:textId="77777777" w:rsidR="00A82DFC" w:rsidRPr="00A82DFC" w:rsidRDefault="00A82DFC" w:rsidP="00A82DFC">
      <w:r w:rsidRPr="00A82DFC">
        <w:t>SlowerFaster</w:t>
      </w:r>
    </w:p>
    <w:p w14:paraId="408258F0" w14:textId="77777777" w:rsidR="00A82DFC" w:rsidRPr="00A82DFC" w:rsidRDefault="00A82DFC" w:rsidP="00A82DFC">
      <w:r w:rsidRPr="00A82DFC">
        <w:t>PreferencesEnter full screen</w:t>
      </w:r>
    </w:p>
    <w:p w14:paraId="639ACC9F" w14:textId="77777777" w:rsidR="00A82DFC" w:rsidRPr="00A82DFC" w:rsidRDefault="00A82DFC" w:rsidP="00A82DFC">
      <w:r w:rsidRPr="00A82DFC">
        <w:t>0:00 / 0:49Speed: 1x</w:t>
      </w:r>
      <w:r w:rsidRPr="00A82DFC">
        <w:rPr>
          <w:i/>
          <w:iCs/>
        </w:rPr>
        <w:t>Stopped</w:t>
      </w:r>
    </w:p>
    <w:p w14:paraId="44A8DD02" w14:textId="77777777" w:rsidR="00A82DFC" w:rsidRPr="00A82DFC" w:rsidRDefault="00A82DFC" w:rsidP="00A82DFC">
      <w:hyperlink r:id="rId1089" w:tgtFrame="_blank" w:tooltip="Download video (14MB)" w:history="1">
        <w:r w:rsidRPr="00A82DFC">
          <w:rPr>
            <w:rStyle w:val="Hyperlink"/>
          </w:rPr>
          <w:t>Download: Download video (14MB)</w:t>
        </w:r>
      </w:hyperlink>
    </w:p>
    <w:p w14:paraId="1D336920" w14:textId="77777777" w:rsidR="00A82DFC" w:rsidRPr="00A82DFC" w:rsidRDefault="00A82DFC" w:rsidP="00A82DFC">
      <w:r w:rsidRPr="00A82DFC">
        <w:t>Video 1. Collateral ventilation.</w:t>
      </w:r>
    </w:p>
    <w:p w14:paraId="5854AA78" w14:textId="77777777" w:rsidR="00A82DFC" w:rsidRPr="00A82DFC" w:rsidRDefault="00A82DFC" w:rsidP="00A82DFC">
      <w:r w:rsidRPr="00A82DFC">
        <w:t>.</w:t>
      </w:r>
    </w:p>
    <w:p w14:paraId="431CA020" w14:textId="77777777" w:rsidR="00A82DFC" w:rsidRPr="00A82DFC" w:rsidRDefault="00A82DFC" w:rsidP="00A82DFC">
      <w:r w:rsidRPr="00A82DFC">
        <w:t>The donor (18-year-old male, 170 cm tall) had a predicted total lung capacity (pTLC) of 6.3 liters. The donor-to-recipient pTLC ratio was 0.89 and the donor pTLC-to-recipient actual-TLC ratio was 0.62 (</w:t>
      </w:r>
      <w:hyperlink r:id="rId1090" w:anchor="tbl0005" w:history="1">
        <w:r w:rsidRPr="00A82DFC">
          <w:rPr>
            <w:rStyle w:val="Hyperlink"/>
          </w:rPr>
          <w:t>Table 1</w:t>
        </w:r>
      </w:hyperlink>
      <w:r w:rsidRPr="00A82DFC">
        <w:t>). Residual pleural space was noted after implantation (</w:t>
      </w:r>
      <w:bookmarkStart w:id="192" w:name="bfig0010"/>
      <w:r w:rsidRPr="00A82DFC">
        <w:fldChar w:fldCharType="begin"/>
      </w:r>
      <w:r w:rsidRPr="00A82DFC">
        <w:instrText>HYPERLINK "https://www.sciencedirect.com/science/article/pii/S2950133424000739" \l "fig0010"</w:instrText>
      </w:r>
      <w:r w:rsidRPr="00A82DFC">
        <w:fldChar w:fldCharType="separate"/>
      </w:r>
      <w:r w:rsidRPr="00A82DFC">
        <w:rPr>
          <w:rStyle w:val="Hyperlink"/>
        </w:rPr>
        <w:t>Figure 2</w:t>
      </w:r>
      <w:r w:rsidRPr="00A82DFC">
        <w:fldChar w:fldCharType="end"/>
      </w:r>
      <w:r w:rsidRPr="00A82DFC">
        <w:t>).</w:t>
      </w:r>
    </w:p>
    <w:p w14:paraId="3C37BFFF" w14:textId="3486EFF6" w:rsidR="00A82DFC" w:rsidRPr="00A82DFC" w:rsidRDefault="00A82DFC" w:rsidP="00A82DFC"/>
    <w:p w14:paraId="41CD6158" w14:textId="77777777" w:rsidR="00A82DFC" w:rsidRPr="00A82DFC" w:rsidRDefault="00A82DFC" w:rsidP="00A82DFC">
      <w:pPr>
        <w:numPr>
          <w:ilvl w:val="0"/>
          <w:numId w:val="47"/>
        </w:numPr>
      </w:pPr>
      <w:hyperlink r:id="rId1091" w:tgtFrame="_blank" w:tooltip="Download high-res image (597KB)" w:history="1">
        <w:r w:rsidRPr="00A82DFC">
          <w:rPr>
            <w:rStyle w:val="Hyperlink"/>
          </w:rPr>
          <w:t>Download: Download high-res image (597KB)</w:t>
        </w:r>
      </w:hyperlink>
    </w:p>
    <w:p w14:paraId="7F1C4049" w14:textId="77777777" w:rsidR="00A82DFC" w:rsidRPr="00A82DFC" w:rsidRDefault="00A82DFC" w:rsidP="00A82DFC">
      <w:pPr>
        <w:numPr>
          <w:ilvl w:val="0"/>
          <w:numId w:val="47"/>
        </w:numPr>
      </w:pPr>
      <w:hyperlink r:id="rId1092" w:tgtFrame="_blank" w:tooltip="Download full-size image" w:history="1">
        <w:r w:rsidRPr="00A82DFC">
          <w:rPr>
            <w:rStyle w:val="Hyperlink"/>
          </w:rPr>
          <w:t>Download: Download full-size image</w:t>
        </w:r>
      </w:hyperlink>
    </w:p>
    <w:p w14:paraId="79DB301F" w14:textId="77777777" w:rsidR="00A82DFC" w:rsidRPr="00A82DFC" w:rsidRDefault="00A82DFC" w:rsidP="00A82DFC">
      <w:r w:rsidRPr="00A82DFC">
        <w:t>Figure 2. (A) Intraoperative situs following right allograft implantation. The hyperinflated left native lung is filling the entire left hemithorax, while the right allograft is not fully reaching the apex in the right hemithorax. (B) Intraoperative situs following bilateral allograft implantations. Bilateral allografts are not fully reaching the apex of the hemithoraces and a size mismatch is apparent. (C) Post-transplant computed tomography of the chest. Residual pleural space from a significant size mismatch between a smaller allograft and a larger recipient's chest cavity is shown in axial view (C), sagittal view (D), and coronal view (E).</w:t>
      </w:r>
    </w:p>
    <w:p w14:paraId="68D1FBFC" w14:textId="77777777" w:rsidR="00A82DFC" w:rsidRPr="00A82DFC" w:rsidRDefault="00A82DFC" w:rsidP="00A82DFC">
      <w:r w:rsidRPr="00A82DFC">
        <w:t>There was excellent early allograft function with primary graft dysfunction grade 0 at all time points. The recipient was extubated 9 hours post-transplant. During the first 24 hours, 1.7 liters of serosanguineous drainage from the chest tubes (−20 cm H</w:t>
      </w:r>
      <w:r w:rsidRPr="00A82DFC">
        <w:rPr>
          <w:vertAlign w:val="subscript"/>
        </w:rPr>
        <w:t>2</w:t>
      </w:r>
      <w:r w:rsidRPr="00A82DFC">
        <w:t>O suction) was recorded. There was no evidence of active bleeding. Over the next 24 hours, chest tube output remained high at 2.1 liters. The recipient had minimal oxygen requirements (2 liters per minute via nasal cannula). However, on bedside exam, he did exhibit evidence of high work of breathing, using accessory respiratory muscles. The chest tubes were placed to waterseal, which was associated with a substantial decrease in chest tube output to on average 300 ml per 24 hours. The work of breathing improved as the chest tubes were placed on waterseal, however remained high. Hypercarbic respiratory failure (pH 7.29 and partial pressure of carbon dioxide in arterial blood of 76 mm Hg) necessitated reintubation and subsequent tracheostomy on postoperative day 4. A CT scan of the chest on postoperative day 4 demonstrated a size mismatch between the recipient’s chest cavity and smaller allografts (</w:t>
      </w:r>
      <w:hyperlink r:id="rId1093" w:anchor="fig0010" w:history="1">
        <w:r w:rsidRPr="00A82DFC">
          <w:rPr>
            <w:rStyle w:val="Hyperlink"/>
          </w:rPr>
          <w:t>Figure 2</w:t>
        </w:r>
      </w:hyperlink>
      <w:r w:rsidRPr="00A82DFC">
        <w:t>), with significant residual pleural space.</w:t>
      </w:r>
    </w:p>
    <w:p w14:paraId="5ABCF3F2" w14:textId="77777777" w:rsidR="00A82DFC" w:rsidRPr="00A82DFC" w:rsidRDefault="00A82DFC" w:rsidP="00A82DFC">
      <w:r w:rsidRPr="00A82DFC">
        <w:lastRenderedPageBreak/>
        <w:t>The post-transplant period was complicated by a chest wall hematoma complicated by hemorrhagic shock requiring massive transfusions of blood products and surgical evacuation. He developed acute lung allograft dysfunction from antibody-mediated rejection, which resolved after treatment with plasma-exchange, rituximab and intravenous immunoglobulin. Likely as a complication of his blood product transfusion, he had a primary infection with cytomegalovirus (CMV, serostatus donor, and recipient negative) and CMV pneumonitis complicated by acute lung allograft dysfunction. Secondary to the above complications, he required a prolonged period of ventilatory support. By postoperative month 3, he was weaned from nocturnal mechanical ventilation. By postoperative month 4, the tracheostomy tube was removed. He underwent surgical closure of the tracheostomy stoma 5 months post-transplant. His first pulmonary function studies 6 months post-transplant showed supranormal expiratory airflow (</w:t>
      </w:r>
      <w:bookmarkStart w:id="193" w:name="bfig0015"/>
      <w:r w:rsidRPr="00A82DFC">
        <w:fldChar w:fldCharType="begin"/>
      </w:r>
      <w:r w:rsidRPr="00A82DFC">
        <w:instrText>HYPERLINK "https://www.sciencedirect.com/science/article/pii/S2950133424000739" \l "fig0015"</w:instrText>
      </w:r>
      <w:r w:rsidRPr="00A82DFC">
        <w:fldChar w:fldCharType="separate"/>
      </w:r>
      <w:r w:rsidRPr="00A82DFC">
        <w:rPr>
          <w:rStyle w:val="Hyperlink"/>
        </w:rPr>
        <w:t>Figure 3</w:t>
      </w:r>
      <w:r w:rsidRPr="00A82DFC">
        <w:fldChar w:fldCharType="end"/>
      </w:r>
      <w:r w:rsidRPr="00A82DFC">
        <w:t>) with FEV</w:t>
      </w:r>
      <w:r w:rsidRPr="00A82DFC">
        <w:rPr>
          <w:vertAlign w:val="subscript"/>
        </w:rPr>
        <w:t>1</w:t>
      </w:r>
      <w:r w:rsidRPr="00A82DFC">
        <w:t>/forced vital capacity (FVC) ratio of 97%, forced expiratory flow (FEF)</w:t>
      </w:r>
      <w:r w:rsidRPr="00A82DFC">
        <w:rPr>
          <w:vertAlign w:val="subscript"/>
        </w:rPr>
        <w:t>25-75%</w:t>
      </w:r>
      <w:r w:rsidRPr="00A82DFC">
        <w:t> of 5.93 liters/s (190% of predicted), FVC of 2.45 liters (50% predicted), and FEV</w:t>
      </w:r>
      <w:r w:rsidRPr="00A82DFC">
        <w:rPr>
          <w:vertAlign w:val="subscript"/>
        </w:rPr>
        <w:t>1</w:t>
      </w:r>
      <w:r w:rsidRPr="00A82DFC">
        <w:t> of 2.37 liters (63% predicted) (</w:t>
      </w:r>
      <w:hyperlink r:id="rId1094" w:anchor="tbl0005" w:history="1">
        <w:r w:rsidRPr="00A82DFC">
          <w:rPr>
            <w:rStyle w:val="Hyperlink"/>
          </w:rPr>
          <w:t>Table 1</w:t>
        </w:r>
      </w:hyperlink>
      <w:r w:rsidRPr="00A82DFC">
        <w:t>). He had a gradual increase in his FVC and FEV</w:t>
      </w:r>
      <w:r w:rsidRPr="00A82DFC">
        <w:rPr>
          <w:vertAlign w:val="subscript"/>
        </w:rPr>
        <w:t>1</w:t>
      </w:r>
      <w:r w:rsidRPr="00A82DFC">
        <w:t> to 3.22 (63% predicted) and 3.16 (81% predicted) respectively, by 10 months after transplant. However, he maintained supranormal expiratory airflow (FEV</w:t>
      </w:r>
      <w:r w:rsidRPr="00A82DFC">
        <w:rPr>
          <w:vertAlign w:val="subscript"/>
        </w:rPr>
        <w:t>1</w:t>
      </w:r>
      <w:r w:rsidRPr="00A82DFC">
        <w:t>/FVC ratio 98%, FEF</w:t>
      </w:r>
      <w:r w:rsidRPr="00A82DFC">
        <w:rPr>
          <w:vertAlign w:val="subscript"/>
        </w:rPr>
        <w:t>25-75%</w:t>
      </w:r>
      <w:r w:rsidRPr="00A82DFC">
        <w:t> 6.26 liter/s [194% predicted]) (</w:t>
      </w:r>
      <w:hyperlink r:id="rId1095" w:anchor="tbl0005" w:history="1">
        <w:r w:rsidRPr="00A82DFC">
          <w:rPr>
            <w:rStyle w:val="Hyperlink"/>
          </w:rPr>
          <w:t>Table 1</w:t>
        </w:r>
      </w:hyperlink>
      <w:r w:rsidRPr="00A82DFC">
        <w:t>). A follow-up chest CT at 11 months post-transplant showed normal lung parenchyma and complete resolution of previous pneumothoraces (</w:t>
      </w:r>
      <w:hyperlink r:id="rId1096" w:anchor="fig0015" w:history="1">
        <w:r w:rsidRPr="00A82DFC">
          <w:rPr>
            <w:rStyle w:val="Hyperlink"/>
          </w:rPr>
          <w:t>Figure 3</w:t>
        </w:r>
      </w:hyperlink>
      <w:r w:rsidRPr="00A82DFC">
        <w:t>).</w:t>
      </w:r>
    </w:p>
    <w:p w14:paraId="1DE77F5B" w14:textId="37B08124" w:rsidR="00A82DFC" w:rsidRPr="00A82DFC" w:rsidRDefault="00A82DFC" w:rsidP="00A82DFC"/>
    <w:p w14:paraId="550D83E0" w14:textId="77777777" w:rsidR="00A82DFC" w:rsidRPr="00A82DFC" w:rsidRDefault="00A82DFC" w:rsidP="00A82DFC">
      <w:pPr>
        <w:numPr>
          <w:ilvl w:val="0"/>
          <w:numId w:val="48"/>
        </w:numPr>
      </w:pPr>
      <w:hyperlink r:id="rId1097" w:tgtFrame="_blank" w:tooltip="Download high-res image (364KB)" w:history="1">
        <w:r w:rsidRPr="00A82DFC">
          <w:rPr>
            <w:rStyle w:val="Hyperlink"/>
          </w:rPr>
          <w:t>Download: Download high-res image (364KB)</w:t>
        </w:r>
      </w:hyperlink>
    </w:p>
    <w:p w14:paraId="0288FC99" w14:textId="77777777" w:rsidR="00A82DFC" w:rsidRPr="00A82DFC" w:rsidRDefault="00A82DFC" w:rsidP="00A82DFC">
      <w:pPr>
        <w:numPr>
          <w:ilvl w:val="0"/>
          <w:numId w:val="48"/>
        </w:numPr>
      </w:pPr>
      <w:hyperlink r:id="rId1098" w:tgtFrame="_blank" w:tooltip="Download full-size image" w:history="1">
        <w:r w:rsidRPr="00A82DFC">
          <w:rPr>
            <w:rStyle w:val="Hyperlink"/>
          </w:rPr>
          <w:t>Download: Download full-size image</w:t>
        </w:r>
      </w:hyperlink>
    </w:p>
    <w:p w14:paraId="5C4F335A" w14:textId="77777777" w:rsidR="00A82DFC" w:rsidRPr="00A82DFC" w:rsidRDefault="00A82DFC" w:rsidP="00A82DFC">
      <w:r w:rsidRPr="00A82DFC">
        <w:t>Figure 3. (A) Pretransplant FVL and (B) first post-transplant FVL. (C) Follow-up chest CT at 11 months post-transplant shows normal lung parenchyma and resolution of previous pneumothorax. (D) Axial and (E) sagittal views. CT, computed tomography; FVL, flow volume loop.</w:t>
      </w:r>
    </w:p>
    <w:p w14:paraId="6571DF42" w14:textId="77777777" w:rsidR="00A82DFC" w:rsidRPr="00A82DFC" w:rsidRDefault="00A82DFC" w:rsidP="00A82DFC">
      <w:r w:rsidRPr="00A82DFC">
        <w:t>Discussion</w:t>
      </w:r>
    </w:p>
    <w:p w14:paraId="5C8ED678" w14:textId="77777777" w:rsidR="00A82DFC" w:rsidRPr="00A82DFC" w:rsidRDefault="00A82DFC" w:rsidP="00A82DFC">
      <w:r w:rsidRPr="00A82DFC">
        <w:t xml:space="preserve">The transplant of our recipient highlights a series of physiological phenomena and the importance of applying basic physiological principles to the clinical management at the bedside. Throughout the </w:t>
      </w:r>
      <w:r w:rsidRPr="00A82DFC">
        <w:lastRenderedPageBreak/>
        <w:t>discussion, we aim to highlight the general applicability of these physiological principles in end-stage lung disease from COPD/emphysema (I and II) and lung transplantation (III-V).</w:t>
      </w:r>
    </w:p>
    <w:p w14:paraId="6EC69E38" w14:textId="77777777" w:rsidR="00A82DFC" w:rsidRPr="00A82DFC" w:rsidRDefault="00A82DFC" w:rsidP="00A82DFC">
      <w:r w:rsidRPr="00A82DFC">
        <w:t>Air trapping and hyperinflation in emphysema</w:t>
      </w:r>
    </w:p>
    <w:p w14:paraId="54B0C85F" w14:textId="77777777" w:rsidR="00A82DFC" w:rsidRPr="00A82DFC" w:rsidRDefault="00A82DFC" w:rsidP="00A82DFC">
      <w:r w:rsidRPr="00A82DFC">
        <w:t>Loss of lung elastic recoil and air trapping from severe emphysema can lead to significant lung hyperinflation, which can cause intrinsic (or “auto”) positive end-expiratory pressure in the lung, which may result in substantial elevation of intrathoracic pressure. This can have adverse hemodynamic consequences, leading to pulmonary arterial hypertension and diastolic dysfunction. Our patient likely had significant auto-positive end-expiratory pressure and elevations in intrathoracic pressure preoperatively. After clamshell incision and decompression of his chest cavity by the protrusion of his native lungs out of his chest (</w:t>
      </w:r>
      <w:hyperlink r:id="rId1099" w:anchor="fig0005" w:history="1">
        <w:r w:rsidRPr="00A82DFC">
          <w:rPr>
            <w:rStyle w:val="Hyperlink"/>
          </w:rPr>
          <w:t>Figure 1</w:t>
        </w:r>
      </w:hyperlink>
      <w:r w:rsidRPr="00A82DFC">
        <w:t>C), his pulmonary arterial pressures significantly decreased, and his hemodynamics improved. This allowed an off-bypass bilateral sequential lung transplant (</w:t>
      </w:r>
      <w:hyperlink r:id="rId1100" w:anchor="fig0005" w:history="1">
        <w:r w:rsidRPr="00A82DFC">
          <w:rPr>
            <w:rStyle w:val="Hyperlink"/>
          </w:rPr>
          <w:t>Figure 1</w:t>
        </w:r>
      </w:hyperlink>
      <w:r w:rsidRPr="00A82DFC">
        <w:t>A-F).</w:t>
      </w:r>
    </w:p>
    <w:p w14:paraId="1D03D26F" w14:textId="77777777" w:rsidR="00A82DFC" w:rsidRPr="00A82DFC" w:rsidRDefault="00A82DFC" w:rsidP="00A82DFC">
      <w:r w:rsidRPr="00A82DFC">
        <w:t>Collateral ventilation in emphysema</w:t>
      </w:r>
    </w:p>
    <w:p w14:paraId="36ACB1B5" w14:textId="77777777" w:rsidR="00A82DFC" w:rsidRPr="00A82DFC" w:rsidRDefault="00A82DFC" w:rsidP="00A82DFC">
      <w:r w:rsidRPr="00A82DFC">
        <w:t>In severe emphysema, collateral ventilation can be a lower resistance pathway for airflow compared to the airway tree. Collateral ventilation can connect airspaces of an entire lung lobe and if there are incomplete lung fissures present it can connect airspaces of an entire lung. When the pleura is punctured in the setting of a severely emphysematous and hyperinflated lung, transpleural airflow through the pleural tear can be a pathway of least resistance. In such circumstances, we have previously reported complete transpleural exhalation via pleural tears during lung transplantation for severe emphysema.</w:t>
      </w:r>
      <w:hyperlink r:id="rId1101" w:anchor="bib1" w:history="1">
        <w:r w:rsidRPr="00A82DFC">
          <w:rPr>
            <w:rStyle w:val="Hyperlink"/>
          </w:rPr>
          <w:t>1</w:t>
        </w:r>
      </w:hyperlink>
      <w:r w:rsidRPr="00A82DFC">
        <w:t>, </w:t>
      </w:r>
      <w:hyperlink r:id="rId1102" w:anchor="bib2" w:history="1">
        <w:r w:rsidRPr="00A82DFC">
          <w:rPr>
            <w:rStyle w:val="Hyperlink"/>
          </w:rPr>
          <w:t>2</w:t>
        </w:r>
      </w:hyperlink>
      <w:r w:rsidRPr="00A82DFC">
        <w:t>, </w:t>
      </w:r>
      <w:hyperlink r:id="rId1103" w:anchor="bib3" w:history="1">
        <w:r w:rsidRPr="00A82DFC">
          <w:rPr>
            <w:rStyle w:val="Hyperlink"/>
          </w:rPr>
          <w:t>3</w:t>
        </w:r>
      </w:hyperlink>
      <w:r w:rsidRPr="00A82DFC">
        <w:t>, </w:t>
      </w:r>
      <w:hyperlink r:id="rId1104" w:anchor="bib4" w:history="1">
        <w:r w:rsidRPr="00A82DFC">
          <w:rPr>
            <w:rStyle w:val="Hyperlink"/>
          </w:rPr>
          <w:t>4</w:t>
        </w:r>
      </w:hyperlink>
      <w:r w:rsidRPr="00A82DFC">
        <w:t> Such a phenomenon can be characterized by complete loss of the end-tidal CO</w:t>
      </w:r>
      <w:r w:rsidRPr="00A82DFC">
        <w:rPr>
          <w:vertAlign w:val="subscript"/>
        </w:rPr>
        <w:t>2</w:t>
      </w:r>
      <w:r w:rsidRPr="00A82DFC">
        <w:t> waveform, as well as complete loss of measured expiratory volume in the breathing circuit.</w:t>
      </w:r>
      <w:hyperlink r:id="rId1105" w:anchor="bib1" w:history="1">
        <w:r w:rsidRPr="00A82DFC">
          <w:rPr>
            <w:rStyle w:val="Hyperlink"/>
            <w:vertAlign w:val="superscript"/>
          </w:rPr>
          <w:t>1</w:t>
        </w:r>
      </w:hyperlink>
      <w:r w:rsidRPr="00A82DFC">
        <w:t> The measured inspiratory volume, however, may exhibit no change. Intraoperative loss of expiratory airflow and detectable end-tidal CO</w:t>
      </w:r>
      <w:r w:rsidRPr="00A82DFC">
        <w:rPr>
          <w:vertAlign w:val="subscript"/>
        </w:rPr>
        <w:t>2</w:t>
      </w:r>
      <w:r w:rsidRPr="00A82DFC">
        <w:t> during mechanical ventilation would ordinarily be considered an anesthetic emergency. However, some patients may maintain stable oxygenation and ventilation in such circumstances.</w:t>
      </w:r>
      <w:hyperlink r:id="rId1106" w:anchor="bib1" w:history="1">
        <w:r w:rsidRPr="00A82DFC">
          <w:rPr>
            <w:rStyle w:val="Hyperlink"/>
            <w:vertAlign w:val="superscript"/>
          </w:rPr>
          <w:t>1</w:t>
        </w:r>
      </w:hyperlink>
      <w:r w:rsidRPr="00A82DFC">
        <w:t> Alveolar ventilation becomes more effective for CO</w:t>
      </w:r>
      <w:r w:rsidRPr="00A82DFC">
        <w:rPr>
          <w:vertAlign w:val="subscript"/>
        </w:rPr>
        <w:t>2</w:t>
      </w:r>
      <w:r w:rsidRPr="00A82DFC">
        <w:t> elimination via “transpleural” exhalation, often requiring reduced minute ventilation to maintain normal pH and eucapnia.</w:t>
      </w:r>
      <w:hyperlink r:id="rId1107" w:anchor="bib2" w:history="1">
        <w:r w:rsidRPr="00A82DFC">
          <w:rPr>
            <w:rStyle w:val="Hyperlink"/>
            <w:vertAlign w:val="superscript"/>
          </w:rPr>
          <w:t>2</w:t>
        </w:r>
      </w:hyperlink>
    </w:p>
    <w:p w14:paraId="1A2A4E3D" w14:textId="77777777" w:rsidR="00A82DFC" w:rsidRPr="00A82DFC" w:rsidRDefault="00A82DFC" w:rsidP="00A82DFC">
      <w:r w:rsidRPr="00A82DFC">
        <w:t>This physiology of collateral ventilation and severe emphysema is highlighted in this case by the significant deflation that occurred after the explanted lung's lower lobe was punctured in only 1 defined location (</w:t>
      </w:r>
      <w:hyperlink r:id="rId1108" w:anchor="fig0005" w:history="1">
        <w:r w:rsidRPr="00A82DFC">
          <w:rPr>
            <w:rStyle w:val="Hyperlink"/>
          </w:rPr>
          <w:t>Figure 1</w:t>
        </w:r>
      </w:hyperlink>
      <w:r w:rsidRPr="00A82DFC">
        <w:t>D-F, Supplemental Video 1).</w:t>
      </w:r>
    </w:p>
    <w:p w14:paraId="640839B3" w14:textId="77777777" w:rsidR="00A82DFC" w:rsidRPr="00A82DFC" w:rsidRDefault="00A82DFC" w:rsidP="00A82DFC">
      <w:r w:rsidRPr="00A82DFC">
        <w:t>Physiology of an undersized allograft</w:t>
      </w:r>
    </w:p>
    <w:p w14:paraId="2A9A6311" w14:textId="77777777" w:rsidR="00A82DFC" w:rsidRPr="00A82DFC" w:rsidRDefault="00A82DFC" w:rsidP="00A82DFC">
      <w:r w:rsidRPr="00A82DFC">
        <w:t>Size matching based on pTLC indicated an almost ideal size match, with a donor-to-recipient pTLC ratio of 0.89. However long-standing hyperinflation in our patient resulted in a barrel chest, with a substantial increase in total thoracic volume. The FRC of our patient was elevated at 8.15 liters, which was higher than the pTLC of the allograft at 6.3 liters. The measurement of the recipient’s FRC was confounded by severe emphysema. However, in the setting of a barrel chest, the recipient’s FRC in the immediate postoperative period was likely similar in magnitude to the preoperative TLC of the allograft. The residual pleural space on a CT of the chest on postoperative day 4 supports the presence of a significant donor-to-recipient size mismatch (</w:t>
      </w:r>
      <w:hyperlink r:id="rId1109" w:anchor="fig0010" w:history="1">
        <w:r w:rsidRPr="00A82DFC">
          <w:rPr>
            <w:rStyle w:val="Hyperlink"/>
          </w:rPr>
          <w:t>Figure 2</w:t>
        </w:r>
      </w:hyperlink>
      <w:bookmarkEnd w:id="192"/>
      <w:r w:rsidRPr="00A82DFC">
        <w:t>A-F). An allograft expanded in the range of its TLC would be associated with a substantial increase in elastic recoil and would be limited by its physical boundaries to further inflation. This physiology of an undersized allograft has implications for post-transplant patient management.</w:t>
      </w:r>
      <w:hyperlink r:id="rId1110" w:anchor="bib5" w:history="1">
        <w:r w:rsidRPr="00A82DFC">
          <w:rPr>
            <w:rStyle w:val="Hyperlink"/>
          </w:rPr>
          <w:t>5</w:t>
        </w:r>
      </w:hyperlink>
      <w:r w:rsidRPr="00A82DFC">
        <w:t>, </w:t>
      </w:r>
      <w:hyperlink r:id="rId1111" w:anchor="bib6" w:history="1">
        <w:r w:rsidRPr="00A82DFC">
          <w:rPr>
            <w:rStyle w:val="Hyperlink"/>
          </w:rPr>
          <w:t>6</w:t>
        </w:r>
      </w:hyperlink>
      <w:r w:rsidRPr="00A82DFC">
        <w:t>, </w:t>
      </w:r>
      <w:hyperlink r:id="rId1112" w:anchor="bib7" w:history="1">
        <w:r w:rsidRPr="00A82DFC">
          <w:rPr>
            <w:rStyle w:val="Hyperlink"/>
          </w:rPr>
          <w:t>7</w:t>
        </w:r>
      </w:hyperlink>
      <w:r w:rsidRPr="00A82DFC">
        <w:t>, </w:t>
      </w:r>
      <w:hyperlink r:id="rId1113" w:anchor="bib8" w:history="1">
        <w:r w:rsidRPr="00A82DFC">
          <w:rPr>
            <w:rStyle w:val="Hyperlink"/>
          </w:rPr>
          <w:t>8</w:t>
        </w:r>
      </w:hyperlink>
      <w:r w:rsidRPr="00A82DFC">
        <w:t>, </w:t>
      </w:r>
      <w:hyperlink r:id="rId1114" w:anchor="bib9" w:history="1">
        <w:r w:rsidRPr="00A82DFC">
          <w:rPr>
            <w:rStyle w:val="Hyperlink"/>
          </w:rPr>
          <w:t>9</w:t>
        </w:r>
      </w:hyperlink>
      <w:r w:rsidRPr="00A82DFC">
        <w:t>, </w:t>
      </w:r>
      <w:hyperlink r:id="rId1115" w:anchor="bib10" w:history="1">
        <w:r w:rsidRPr="00A82DFC">
          <w:rPr>
            <w:rStyle w:val="Hyperlink"/>
          </w:rPr>
          <w:t>10</w:t>
        </w:r>
      </w:hyperlink>
    </w:p>
    <w:p w14:paraId="7FD7513F" w14:textId="77777777" w:rsidR="00A82DFC" w:rsidRPr="00A82DFC" w:rsidRDefault="00A82DFC" w:rsidP="00A82DFC">
      <w:r w:rsidRPr="00A82DFC">
        <w:t>Chest tube management</w:t>
      </w:r>
    </w:p>
    <w:p w14:paraId="0254E86F" w14:textId="77777777" w:rsidR="00A82DFC" w:rsidRPr="00A82DFC" w:rsidRDefault="00A82DFC" w:rsidP="00A82DFC">
      <w:r w:rsidRPr="00A82DFC">
        <w:lastRenderedPageBreak/>
        <w:t>Chest tubes are frequently placed on continuous regulated suction in the immediate postoperative period of lung transplantation, to facilitate the removal of intrapleural air and fluid. However, high negative pleural pressure applied to a large residual pleural space, as may occur with an undersized allograft, can lead to severe hyperinflation of the graft.</w:t>
      </w:r>
      <w:hyperlink r:id="rId1116" w:anchor="bib5" w:history="1">
        <w:r w:rsidRPr="00A82DFC">
          <w:rPr>
            <w:rStyle w:val="Hyperlink"/>
            <w:vertAlign w:val="superscript"/>
          </w:rPr>
          <w:t>5</w:t>
        </w:r>
      </w:hyperlink>
      <w:r w:rsidRPr="00A82DFC">
        <w:t> Such hyperinflation may predispose the allograft to volutrauma, inflammation, and pulmonary edema.</w:t>
      </w:r>
      <w:hyperlink r:id="rId1117" w:anchor="bib5" w:history="1">
        <w:r w:rsidRPr="00A82DFC">
          <w:rPr>
            <w:rStyle w:val="Hyperlink"/>
            <w:vertAlign w:val="superscript"/>
          </w:rPr>
          <w:t>5</w:t>
        </w:r>
      </w:hyperlink>
      <w:r w:rsidRPr="00A82DFC">
        <w:t> A similar situation is often reported when suction is applied to a postpneumonectomy residual pleural space and is referred to as “postpneumonectomy” pulmonary edema. Thus, if chest tube suction is applied to a residual pleural space in the setting of a very undersized allograft, hydrostatic shifts of fluid into the allograft and pleural space may occur, resulting in pulmonary edema and high chest tube drainage. Instead of placing the chest tubes on continuous suction, it may be more appropriate to place them on waterseal if clinically feasible.</w:t>
      </w:r>
      <w:hyperlink r:id="rId1118" w:anchor="bib5" w:history="1">
        <w:r w:rsidRPr="00A82DFC">
          <w:rPr>
            <w:rStyle w:val="Hyperlink"/>
            <w:vertAlign w:val="superscript"/>
          </w:rPr>
          <w:t>5</w:t>
        </w:r>
      </w:hyperlink>
    </w:p>
    <w:p w14:paraId="0E659842" w14:textId="77777777" w:rsidR="00A82DFC" w:rsidRPr="00A82DFC" w:rsidRDefault="00A82DFC" w:rsidP="00A82DFC">
      <w:r w:rsidRPr="00A82DFC">
        <w:t>Mechanical ventilation</w:t>
      </w:r>
    </w:p>
    <w:p w14:paraId="6A8EDCB7" w14:textId="77777777" w:rsidR="00A82DFC" w:rsidRPr="00A82DFC" w:rsidRDefault="00A82DFC" w:rsidP="00A82DFC">
      <w:r w:rsidRPr="00A82DFC">
        <w:t>In the setting of an undersized allograft, it is important to manage mechanical ventilation according to the characteristics of the donor lung.</w:t>
      </w:r>
      <w:hyperlink r:id="rId1119" w:anchor="bib6" w:history="1">
        <w:r w:rsidRPr="00A82DFC">
          <w:rPr>
            <w:rStyle w:val="Hyperlink"/>
          </w:rPr>
          <w:t>6</w:t>
        </w:r>
      </w:hyperlink>
      <w:r w:rsidRPr="00A82DFC">
        <w:t>, </w:t>
      </w:r>
      <w:hyperlink r:id="rId1120" w:anchor="bib7" w:history="1">
        <w:r w:rsidRPr="00A82DFC">
          <w:rPr>
            <w:rStyle w:val="Hyperlink"/>
          </w:rPr>
          <w:t>7</w:t>
        </w:r>
      </w:hyperlink>
      <w:r w:rsidRPr="00A82DFC">
        <w:t>, </w:t>
      </w:r>
      <w:hyperlink r:id="rId1121" w:anchor="bib8" w:history="1">
        <w:r w:rsidRPr="00A82DFC">
          <w:rPr>
            <w:rStyle w:val="Hyperlink"/>
          </w:rPr>
          <w:t>8</w:t>
        </w:r>
      </w:hyperlink>
      <w:r w:rsidRPr="00A82DFC">
        <w:t>, </w:t>
      </w:r>
      <w:hyperlink r:id="rId1122" w:anchor="bib9" w:history="1">
        <w:r w:rsidRPr="00A82DFC">
          <w:rPr>
            <w:rStyle w:val="Hyperlink"/>
          </w:rPr>
          <w:t>9</w:t>
        </w:r>
      </w:hyperlink>
      <w:r w:rsidRPr="00A82DFC">
        <w:t>, </w:t>
      </w:r>
      <w:hyperlink r:id="rId1123" w:anchor="bib10" w:history="1">
        <w:r w:rsidRPr="00A82DFC">
          <w:rPr>
            <w:rStyle w:val="Hyperlink"/>
          </w:rPr>
          <w:t>10</w:t>
        </w:r>
      </w:hyperlink>
      <w:r w:rsidRPr="00A82DFC">
        <w:t> Specifically setting the size of the tidal volume based on donor lung size, rather than recipient predicted body weight, is critical to assure lung-protective ventilation (</w:t>
      </w:r>
      <w:bookmarkStart w:id="194" w:name="bsec0080"/>
      <w:r w:rsidRPr="00A82DFC">
        <w:fldChar w:fldCharType="begin"/>
      </w:r>
      <w:r w:rsidRPr="00A82DFC">
        <w:instrText>HYPERLINK "https://www.sciencedirect.com/science/article/pii/S2950133424000739" \l "sec0080"</w:instrText>
      </w:r>
      <w:r w:rsidRPr="00A82DFC">
        <w:fldChar w:fldCharType="separate"/>
      </w:r>
      <w:r w:rsidRPr="00A82DFC">
        <w:rPr>
          <w:rStyle w:val="Hyperlink"/>
        </w:rPr>
        <w:t>Figure S1</w:t>
      </w:r>
      <w:r w:rsidRPr="00A82DFC">
        <w:fldChar w:fldCharType="end"/>
      </w:r>
      <w:r w:rsidRPr="00A82DFC">
        <w:t>). We previously described the relationship between donor-recipient lung-size mismatch and postoperative mechanical ventilation tidal volumes according to recipient- and donor-predicted body weights in a cohort of bilateral lung transplant patients and highlighted that undersized allografts received relatively higher tidal volumes compared with oversized allografts when the tidal volumes were related to donor-predicted body weights (as a measure of allograft size) (</w:t>
      </w:r>
      <w:hyperlink r:id="rId1124" w:anchor="sec0080" w:history="1">
        <w:r w:rsidRPr="00A82DFC">
          <w:rPr>
            <w:rStyle w:val="Hyperlink"/>
          </w:rPr>
          <w:t>Figure S1</w:t>
        </w:r>
      </w:hyperlink>
      <w:r w:rsidRPr="00A82DFC">
        <w:t>).</w:t>
      </w:r>
      <w:hyperlink r:id="rId1125" w:anchor="bib7" w:history="1">
        <w:r w:rsidRPr="00A82DFC">
          <w:rPr>
            <w:rStyle w:val="Hyperlink"/>
            <w:vertAlign w:val="superscript"/>
          </w:rPr>
          <w:t>7</w:t>
        </w:r>
      </w:hyperlink>
      <w:r w:rsidRPr="00A82DFC">
        <w:t> It is common practice to set tidal volumes based on recipient characteristics.</w:t>
      </w:r>
      <w:hyperlink r:id="rId1126" w:anchor="bib8" w:history="1">
        <w:r w:rsidRPr="00A82DFC">
          <w:rPr>
            <w:rStyle w:val="Hyperlink"/>
            <w:vertAlign w:val="superscript"/>
          </w:rPr>
          <w:t>8</w:t>
        </w:r>
      </w:hyperlink>
      <w:r w:rsidRPr="00A82DFC">
        <w:t> However, in our opinion, the mechanical ventilation strategy should be based on donor characteristics (using donor-predicted body weight as a parameter of actual allograft size), rather than recipient characteristics.</w:t>
      </w:r>
      <w:hyperlink r:id="rId1127" w:anchor="bib8" w:history="1">
        <w:r w:rsidRPr="00A82DFC">
          <w:rPr>
            <w:rStyle w:val="Hyperlink"/>
          </w:rPr>
          <w:t>8</w:t>
        </w:r>
      </w:hyperlink>
      <w:r w:rsidRPr="00A82DFC">
        <w:t>, </w:t>
      </w:r>
      <w:hyperlink r:id="rId1128" w:anchor="bib9" w:history="1">
        <w:r w:rsidRPr="00A82DFC">
          <w:rPr>
            <w:rStyle w:val="Hyperlink"/>
          </w:rPr>
          <w:t>9</w:t>
        </w:r>
      </w:hyperlink>
      <w:r w:rsidRPr="00A82DFC">
        <w:t>, </w:t>
      </w:r>
      <w:hyperlink r:id="rId1129" w:anchor="bib10" w:history="1">
        <w:r w:rsidRPr="00A82DFC">
          <w:rPr>
            <w:rStyle w:val="Hyperlink"/>
          </w:rPr>
          <w:t>10</w:t>
        </w:r>
      </w:hyperlink>
      <w:r w:rsidRPr="00A82DFC">
        <w:t> Donor–based lung-protective ventilation is associated with decreased risk of primary graft dysfunction grade 3 at 48 to 72 hours and decreased 1-year mortality.</w:t>
      </w:r>
      <w:hyperlink r:id="rId1130" w:anchor="bib10" w:history="1">
        <w:r w:rsidRPr="00A82DFC">
          <w:rPr>
            <w:rStyle w:val="Hyperlink"/>
            <w:vertAlign w:val="superscript"/>
          </w:rPr>
          <w:t>10</w:t>
        </w:r>
      </w:hyperlink>
    </w:p>
    <w:p w14:paraId="05B646EE" w14:textId="77777777" w:rsidR="00A82DFC" w:rsidRPr="00A82DFC" w:rsidRDefault="00A82DFC" w:rsidP="00A82DFC">
      <w:r w:rsidRPr="00A82DFC">
        <w:t>Work of breathing</w:t>
      </w:r>
    </w:p>
    <w:p w14:paraId="3CCBC1E6" w14:textId="77777777" w:rsidR="00A82DFC" w:rsidRPr="00A82DFC" w:rsidRDefault="00A82DFC" w:rsidP="00A82DFC">
      <w:r w:rsidRPr="00A82DFC">
        <w:t>An allograft inflated in the range of its TLC significantly increases the work of breathing for the recipient (</w:t>
      </w:r>
      <w:hyperlink r:id="rId1131" w:anchor="sec0080" w:history="1">
        <w:r w:rsidRPr="00A82DFC">
          <w:rPr>
            <w:rStyle w:val="Hyperlink"/>
          </w:rPr>
          <w:t>Figure S2</w:t>
        </w:r>
      </w:hyperlink>
      <w:r w:rsidRPr="00A82DFC">
        <w:t>).</w:t>
      </w:r>
      <w:hyperlink r:id="rId1132" w:anchor="bib11" w:history="1">
        <w:r w:rsidRPr="00A82DFC">
          <w:rPr>
            <w:rStyle w:val="Hyperlink"/>
            <w:vertAlign w:val="superscript"/>
          </w:rPr>
          <w:t>11</w:t>
        </w:r>
      </w:hyperlink>
      <w:r w:rsidRPr="00A82DFC">
        <w:t> At TLC, the lung elastic recoil is in the range of 30 cmH</w:t>
      </w:r>
      <w:r w:rsidRPr="00A82DFC">
        <w:rPr>
          <w:vertAlign w:val="subscript"/>
        </w:rPr>
        <w:t>2</w:t>
      </w:r>
      <w:r w:rsidRPr="00A82DFC">
        <w:t>O (</w:t>
      </w:r>
      <w:hyperlink r:id="rId1133" w:anchor="sec0080" w:history="1">
        <w:r w:rsidRPr="00A82DFC">
          <w:rPr>
            <w:rStyle w:val="Hyperlink"/>
          </w:rPr>
          <w:t>Figure S2</w:t>
        </w:r>
      </w:hyperlink>
      <w:r w:rsidRPr="00A82DFC">
        <w:t>). In addition, the compliance of the lung at TLC is substantially reduced. Attempts to further inflate the lung will be associated with substantial increases in the work of breathing and may be limited by the physical boundaries of the allograft (</w:t>
      </w:r>
      <w:hyperlink r:id="rId1134" w:anchor="sec0080" w:history="1">
        <w:r w:rsidRPr="00A82DFC">
          <w:rPr>
            <w:rStyle w:val="Hyperlink"/>
          </w:rPr>
          <w:t>Figure S2</w:t>
        </w:r>
      </w:hyperlink>
      <w:r w:rsidRPr="00A82DFC">
        <w:t>). Such factors may increase the required work of breathing in the early postoperative period, leading to hypercarbic respiratory failure as we observed in this patient (</w:t>
      </w:r>
      <w:hyperlink r:id="rId1135" w:anchor="sec0080" w:history="1">
        <w:r w:rsidRPr="00A82DFC">
          <w:rPr>
            <w:rStyle w:val="Hyperlink"/>
          </w:rPr>
          <w:t>Figure S2</w:t>
        </w:r>
      </w:hyperlink>
      <w:r w:rsidRPr="00A82DFC">
        <w:t>). It has been shown that the changes in the thoracic cavity based on the underlying lung disease are not permanent.</w:t>
      </w:r>
      <w:hyperlink r:id="rId1136" w:anchor="bib12" w:history="1">
        <w:r w:rsidRPr="00A82DFC">
          <w:rPr>
            <w:rStyle w:val="Hyperlink"/>
            <w:vertAlign w:val="superscript"/>
          </w:rPr>
          <w:t>12</w:t>
        </w:r>
      </w:hyperlink>
      <w:r w:rsidRPr="00A82DFC">
        <w:t> On the contrary, irrespective of the underlying lung disease, it has been shown that the thoracic cavity remodels to near-normal size in the postoperative period.</w:t>
      </w:r>
      <w:hyperlink r:id="rId1137" w:anchor="bib12" w:history="1">
        <w:r w:rsidRPr="00A82DFC">
          <w:rPr>
            <w:rStyle w:val="Hyperlink"/>
          </w:rPr>
          <w:t>12</w:t>
        </w:r>
      </w:hyperlink>
      <w:r w:rsidRPr="00A82DFC">
        <w:t>, </w:t>
      </w:r>
      <w:hyperlink r:id="rId1138" w:anchor="bib13" w:history="1">
        <w:r w:rsidRPr="00A82DFC">
          <w:rPr>
            <w:rStyle w:val="Hyperlink"/>
          </w:rPr>
          <w:t>13</w:t>
        </w:r>
      </w:hyperlink>
      <w:r w:rsidRPr="00A82DFC">
        <w:t> Certainly, vigilance during the early postoperative period is mandated given the mechanical limitations of the undersized allograft and risk for acute respiratory failure. However, the long-term prognosis for our recipient, at least regarding the mechanical synergy between the lungs and chest wall, was predicted to be excellent. After the thoracic cavity of the recipient returns to a more normal size, the allograft is better matched, as indicated by the donor-to-recipient pTLC ratio of 0.89.</w:t>
      </w:r>
    </w:p>
    <w:p w14:paraId="6FDA5930" w14:textId="77777777" w:rsidR="00A82DFC" w:rsidRPr="00A82DFC" w:rsidRDefault="00A82DFC" w:rsidP="00A82DFC">
      <w:r w:rsidRPr="00A82DFC">
        <w:t>Time course of remodeling of the thoracic cavity size</w:t>
      </w:r>
    </w:p>
    <w:p w14:paraId="269C6EF7" w14:textId="77777777" w:rsidR="00A82DFC" w:rsidRPr="00A82DFC" w:rsidRDefault="00A82DFC" w:rsidP="00A82DFC">
      <w:r w:rsidRPr="00A82DFC">
        <w:t xml:space="preserve">After lung transplantation, the chronic adaptations of the ventilatory pattern to advanced lung diseases are reversible and indicate that the main contributing factor is the lung itself rather than the </w:t>
      </w:r>
      <w:r w:rsidRPr="00A82DFC">
        <w:lastRenderedPageBreak/>
        <w:t>systemic effects of the disease.</w:t>
      </w:r>
      <w:hyperlink r:id="rId1139" w:anchor="bib12" w:history="1">
        <w:r w:rsidRPr="00A82DFC">
          <w:rPr>
            <w:rStyle w:val="Hyperlink"/>
            <w:vertAlign w:val="superscript"/>
          </w:rPr>
          <w:t>12</w:t>
        </w:r>
      </w:hyperlink>
      <w:r w:rsidRPr="00A82DFC">
        <w:t> The exact time course of chest cavity remodeling toward normal has not been described. Using CT chest and lung volume measurements before and 1 year after transplant, Yu et al have shown that disease-specific chest remodeling caused by lung fibrosis in restrictive lung disease and lung hyperinflation in obstructive lung disease is reversible after lung transplant.</w:t>
      </w:r>
      <w:hyperlink r:id="rId1140" w:anchor="bib13" w:history="1">
        <w:r w:rsidRPr="00A82DFC">
          <w:rPr>
            <w:rStyle w:val="Hyperlink"/>
            <w:vertAlign w:val="superscript"/>
          </w:rPr>
          <w:t>13</w:t>
        </w:r>
      </w:hyperlink>
      <w:r w:rsidRPr="00A82DFC">
        <w:t> After lung transplant, the chest remodeling occurs in the opposite direction to the lung disease-specific remodeling caused by the underlying lung disease in recipients (</w:t>
      </w:r>
      <w:hyperlink r:id="rId1141" w:anchor="sec0080" w:history="1">
        <w:r w:rsidRPr="00A82DFC">
          <w:rPr>
            <w:rStyle w:val="Hyperlink"/>
          </w:rPr>
          <w:t>Figure S3</w:t>
        </w:r>
      </w:hyperlink>
      <w:r w:rsidRPr="00A82DFC">
        <w:t>).</w:t>
      </w:r>
      <w:hyperlink r:id="rId1142" w:anchor="bib13" w:history="1">
        <w:r w:rsidRPr="00A82DFC">
          <w:rPr>
            <w:rStyle w:val="Hyperlink"/>
            <w:vertAlign w:val="superscript"/>
          </w:rPr>
          <w:t>13</w:t>
        </w:r>
      </w:hyperlink>
      <w:r w:rsidRPr="00A82DFC">
        <w:t> In our patient, CT imaging and lung volume measurements returned to normal at around 1 year after transplant (</w:t>
      </w:r>
      <w:hyperlink r:id="rId1143" w:anchor="tbl0005" w:history="1">
        <w:r w:rsidRPr="00A82DFC">
          <w:rPr>
            <w:rStyle w:val="Hyperlink"/>
          </w:rPr>
          <w:t>Table 1</w:t>
        </w:r>
      </w:hyperlink>
      <w:r w:rsidRPr="00A82DFC">
        <w:t>). The period of prolonged ventilatory support in this patient is best explained by the postoperative course complicated by chest wall hematoma, antibody-mediated rejection with allograft dysfunction, and CMV pneumonitis.</w:t>
      </w:r>
    </w:p>
    <w:p w14:paraId="5A59BC31" w14:textId="77777777" w:rsidR="00A82DFC" w:rsidRPr="00A82DFC" w:rsidRDefault="00A82DFC" w:rsidP="00A82DFC">
      <w:r w:rsidRPr="00A82DFC">
        <w:t>Supranormal expiratory airflow following lung transplantation</w:t>
      </w:r>
    </w:p>
    <w:p w14:paraId="3F958210" w14:textId="77777777" w:rsidR="00A82DFC" w:rsidRPr="00A82DFC" w:rsidRDefault="00A82DFC" w:rsidP="00A82DFC">
      <w:r w:rsidRPr="00A82DFC">
        <w:t>All our recipient’s post-transplant pulmonary function studies showed supranormal expiratory airflow (</w:t>
      </w:r>
      <w:hyperlink r:id="rId1144" w:anchor="fig0015" w:history="1">
        <w:r w:rsidRPr="00A82DFC">
          <w:rPr>
            <w:rStyle w:val="Hyperlink"/>
          </w:rPr>
          <w:t>Figure 3</w:t>
        </w:r>
      </w:hyperlink>
      <w:bookmarkEnd w:id="193"/>
      <w:r w:rsidRPr="00A82DFC">
        <w:t>, </w:t>
      </w:r>
      <w:hyperlink r:id="rId1145" w:anchor="tbl0005" w:history="1">
        <w:r w:rsidRPr="00A82DFC">
          <w:rPr>
            <w:rStyle w:val="Hyperlink"/>
          </w:rPr>
          <w:t>Table 1</w:t>
        </w:r>
      </w:hyperlink>
      <w:bookmarkEnd w:id="189"/>
      <w:r w:rsidRPr="00A82DFC">
        <w:t>). We have previously defined and described the supranormal expiratory airflow pattern following lung transplantation and found that it was associated with improved survival after lung transplantation and a lower risk of bronchiolitis obliterans syndrome.</w:t>
      </w:r>
      <w:hyperlink r:id="rId1146" w:anchor="bib14" w:history="1">
        <w:r w:rsidRPr="00A82DFC">
          <w:rPr>
            <w:rStyle w:val="Hyperlink"/>
          </w:rPr>
          <w:t>14</w:t>
        </w:r>
      </w:hyperlink>
      <w:r w:rsidRPr="00A82DFC">
        <w:t>, </w:t>
      </w:r>
      <w:hyperlink r:id="rId1147" w:anchor="bib15" w:history="1">
        <w:r w:rsidRPr="00A82DFC">
          <w:rPr>
            <w:rStyle w:val="Hyperlink"/>
          </w:rPr>
          <w:t>15</w:t>
        </w:r>
      </w:hyperlink>
    </w:p>
    <w:p w14:paraId="65AB669E" w14:textId="77777777" w:rsidR="00A82DFC" w:rsidRPr="00A82DFC" w:rsidRDefault="00A82DFC" w:rsidP="00A82DFC">
      <w:r w:rsidRPr="00A82DFC">
        <w:t>In our previous studies, we found that restriction of donor lungs in a relatively smaller recipient thorax was the likely cause of the supranormal expiratory airflow pattern, as a higher pTLC ratio (suggestive of oversized allografts) was strongly associated with it.</w:t>
      </w:r>
      <w:hyperlink r:id="rId1148" w:anchor="bib14" w:history="1">
        <w:r w:rsidRPr="00A82DFC">
          <w:rPr>
            <w:rStyle w:val="Hyperlink"/>
            <w:vertAlign w:val="superscript"/>
          </w:rPr>
          <w:t>14</w:t>
        </w:r>
      </w:hyperlink>
      <w:r w:rsidRPr="00A82DFC">
        <w:t> Increased elastic recoil from limitations on inspiration and lower airway resistance from larger transplanted airways may explain the supranormal expiratory flow associated with an oversized allograft. The physiology of an oversized allograft restricted in a smaller recipient thorax has similarities to the old physiological experiment of chest wall strapping, which also causes increased elastic recoil and increased expiratory airflow.</w:t>
      </w:r>
      <w:hyperlink r:id="rId1149" w:anchor="bib16" w:history="1">
        <w:r w:rsidRPr="00A82DFC">
          <w:rPr>
            <w:rStyle w:val="Hyperlink"/>
          </w:rPr>
          <w:t>16</w:t>
        </w:r>
      </w:hyperlink>
      <w:r w:rsidRPr="00A82DFC">
        <w:t>, </w:t>
      </w:r>
      <w:hyperlink r:id="rId1150" w:anchor="bib17" w:history="1">
        <w:r w:rsidRPr="00A82DFC">
          <w:rPr>
            <w:rStyle w:val="Hyperlink"/>
          </w:rPr>
          <w:t>17</w:t>
        </w:r>
      </w:hyperlink>
      <w:r w:rsidRPr="00A82DFC">
        <w:t> In our recipient, the donor allograft was undersized relative to the recipient’s chest cavity size. Elastic recoil of the lung is the key determinant of expiratory airflow capacity. Lung recoil can be from tissue forces (elastic structures of the parenchyma) and surface forces (at the air-liquid interface of the alveoli) (</w:t>
      </w:r>
      <w:hyperlink r:id="rId1151" w:anchor="sec0080" w:history="1">
        <w:r w:rsidRPr="00A82DFC">
          <w:rPr>
            <w:rStyle w:val="Hyperlink"/>
          </w:rPr>
          <w:t>Figure S4</w:t>
        </w:r>
      </w:hyperlink>
      <w:bookmarkEnd w:id="194"/>
      <w:r w:rsidRPr="00A82DFC">
        <w:t>). In the case of the relatively undersized allograft in our recipient, it is likely that increased tissue forces (from stretch of collagen and elastin fibers) are the source of increased lung recoil and the supranormal expiratory airflow.</w:t>
      </w:r>
    </w:p>
    <w:p w14:paraId="7B8CAE2F" w14:textId="77777777" w:rsidR="00A82DFC" w:rsidRPr="00A82DFC" w:rsidRDefault="00A82DFC" w:rsidP="00A82DFC">
      <w:r w:rsidRPr="00A82DFC">
        <w:t>Conclusion</w:t>
      </w:r>
    </w:p>
    <w:p w14:paraId="5F034BC4" w14:textId="77777777" w:rsidR="00A82DFC" w:rsidRPr="00A82DFC" w:rsidRDefault="00A82DFC" w:rsidP="00A82DFC">
      <w:r w:rsidRPr="00A82DFC">
        <w:t>The transplant journey of our recipient highlights a series of lung physiological phenomena and the importance of applying basic physiological principles to the clinical management at the bedside. We have previously shown that undersized allografts are associated with an increased risk of complications, primary graft dysfunction, and increased resource utilization.</w:t>
      </w:r>
      <w:hyperlink r:id="rId1152" w:anchor="bib18" w:history="1">
        <w:r w:rsidRPr="00A82DFC">
          <w:rPr>
            <w:rStyle w:val="Hyperlink"/>
          </w:rPr>
          <w:t>18</w:t>
        </w:r>
      </w:hyperlink>
      <w:r w:rsidRPr="00A82DFC">
        <w:t>, </w:t>
      </w:r>
      <w:hyperlink r:id="rId1153" w:anchor="bib19" w:history="1">
        <w:r w:rsidRPr="00A82DFC">
          <w:rPr>
            <w:rStyle w:val="Hyperlink"/>
          </w:rPr>
          <w:t>19</w:t>
        </w:r>
      </w:hyperlink>
      <w:r w:rsidRPr="00A82DFC">
        <w:t>, </w:t>
      </w:r>
      <w:hyperlink r:id="rId1154" w:anchor="bib20" w:history="1">
        <w:r w:rsidRPr="00A82DFC">
          <w:rPr>
            <w:rStyle w:val="Hyperlink"/>
          </w:rPr>
          <w:t>20</w:t>
        </w:r>
      </w:hyperlink>
      <w:r w:rsidRPr="00A82DFC">
        <w:t>, </w:t>
      </w:r>
      <w:hyperlink r:id="rId1155" w:anchor="bib21" w:history="1">
        <w:r w:rsidRPr="00A82DFC">
          <w:rPr>
            <w:rStyle w:val="Hyperlink"/>
          </w:rPr>
          <w:t>21</w:t>
        </w:r>
      </w:hyperlink>
      <w:r w:rsidRPr="00A82DFC">
        <w:t> However, we believe that an understanding of the physiology of an undersized allograft may allow for adjustments to postoperative mechanical ventilation and chest tube management strategies to protect the allograft, as highlighted in our recipient. After lung transplantation the chronic adaptations of the ventilatory pattern to advanced lung diseases are reversible and the chest cavity size can remodel back to normal. This indicates that the main contributing factor to chest cavity changes before transplant is the diseased lung itself rather than systemic effects of the disease leading to permanent chest wall and chest cavity changes.</w:t>
      </w:r>
    </w:p>
    <w:p w14:paraId="074F7A88" w14:textId="77777777" w:rsidR="00A82DFC" w:rsidRPr="00A82DFC" w:rsidRDefault="00A82DFC" w:rsidP="00A82DFC">
      <w:pPr>
        <w:rPr>
          <w:lang w:val="en"/>
        </w:rPr>
      </w:pPr>
      <w:r w:rsidRPr="00A82DFC">
        <w:rPr>
          <w:lang w:val="en"/>
        </w:rPr>
        <w:t>Background</w:t>
      </w:r>
    </w:p>
    <w:p w14:paraId="0F1C672F" w14:textId="77777777" w:rsidR="00A82DFC" w:rsidRPr="00A82DFC" w:rsidRDefault="00A82DFC" w:rsidP="00A82DFC">
      <w:pPr>
        <w:rPr>
          <w:lang w:val="en"/>
        </w:rPr>
      </w:pPr>
      <w:r w:rsidRPr="00A82DFC">
        <w:rPr>
          <w:lang w:val="en"/>
        </w:rPr>
        <w:t>Patients with </w:t>
      </w:r>
      <w:hyperlink r:id="rId1156" w:tooltip="Learn more about chronic obstructive pulmonary disease from ScienceDirect's AI-generated Topic Pages" w:history="1">
        <w:r w:rsidRPr="00A82DFC">
          <w:rPr>
            <w:rStyle w:val="Hyperlink"/>
            <w:lang w:val="en"/>
          </w:rPr>
          <w:t>chronic obstructive pulmonary disease</w:t>
        </w:r>
      </w:hyperlink>
      <w:r w:rsidRPr="00A82DFC">
        <w:rPr>
          <w:lang w:val="en"/>
        </w:rPr>
        <w:t> (COPD) often suffer from </w:t>
      </w:r>
      <w:hyperlink r:id="rId1157" w:tooltip="Learn more about cachexia from ScienceDirect's AI-generated Topic Pages" w:history="1">
        <w:r w:rsidRPr="00A82DFC">
          <w:rPr>
            <w:rStyle w:val="Hyperlink"/>
            <w:lang w:val="en"/>
          </w:rPr>
          <w:t>cachexia</w:t>
        </w:r>
      </w:hyperlink>
      <w:r w:rsidRPr="00A82DFC">
        <w:rPr>
          <w:lang w:val="en"/>
        </w:rPr>
        <w:t> and malnutrition. Less is known about body composition and nutritional behaviour in patients with advanced COPD and </w:t>
      </w:r>
      <w:hyperlink r:id="rId1158" w:tooltip="Learn more about pulmonary emphysema from ScienceDirect's AI-generated Topic Pages" w:history="1">
        <w:r w:rsidRPr="00A82DFC">
          <w:rPr>
            <w:rStyle w:val="Hyperlink"/>
            <w:lang w:val="en"/>
          </w:rPr>
          <w:t>pulmonary emphysema</w:t>
        </w:r>
      </w:hyperlink>
      <w:r w:rsidRPr="00A82DFC">
        <w:rPr>
          <w:lang w:val="en"/>
        </w:rPr>
        <w:t>.</w:t>
      </w:r>
    </w:p>
    <w:p w14:paraId="4FAF3D41" w14:textId="77777777" w:rsidR="00A82DFC" w:rsidRPr="00A82DFC" w:rsidRDefault="00A82DFC" w:rsidP="00A82DFC">
      <w:pPr>
        <w:rPr>
          <w:lang w:val="en"/>
        </w:rPr>
      </w:pPr>
      <w:r w:rsidRPr="00A82DFC">
        <w:rPr>
          <w:lang w:val="en"/>
        </w:rPr>
        <w:lastRenderedPageBreak/>
        <w:t>Methods</w:t>
      </w:r>
    </w:p>
    <w:p w14:paraId="10CDD5E3" w14:textId="77777777" w:rsidR="00A82DFC" w:rsidRPr="00A82DFC" w:rsidRDefault="00A82DFC" w:rsidP="00A82DFC">
      <w:pPr>
        <w:rPr>
          <w:lang w:val="en"/>
        </w:rPr>
      </w:pPr>
      <w:r w:rsidRPr="00A82DFC">
        <w:rPr>
          <w:lang w:val="en"/>
        </w:rPr>
        <w:t>We performed a single-center prospective analysis of patients with COPD GOLD III/IV. Metabolic parameters, dietary and exercise behavior, lung function, exercise capacity and body composition by </w:t>
      </w:r>
      <w:hyperlink r:id="rId1159" w:tooltip="Learn more about bioelectrical impedance analysis from ScienceDirect's AI-generated Topic Pages" w:history="1">
        <w:r w:rsidRPr="00A82DFC">
          <w:rPr>
            <w:rStyle w:val="Hyperlink"/>
            <w:lang w:val="en"/>
          </w:rPr>
          <w:t>bioelectrical impedance analysis</w:t>
        </w:r>
      </w:hyperlink>
      <w:r w:rsidRPr="00A82DFC">
        <w:rPr>
          <w:lang w:val="en"/>
        </w:rPr>
        <w:t> (BIA) were analyzed. Patients with severe </w:t>
      </w:r>
      <w:hyperlink r:id="rId1160" w:tooltip="Learn more about emphysema from ScienceDirect's AI-generated Topic Pages" w:history="1">
        <w:r w:rsidRPr="00A82DFC">
          <w:rPr>
            <w:rStyle w:val="Hyperlink"/>
            <w:lang w:val="en"/>
          </w:rPr>
          <w:t>emphysema</w:t>
        </w:r>
      </w:hyperlink>
      <w:r w:rsidRPr="00A82DFC">
        <w:rPr>
          <w:lang w:val="en"/>
        </w:rPr>
        <w:t> (emphysema index [EI] &gt;20%) were compared to patients with mild </w:t>
      </w:r>
      <w:hyperlink r:id="rId1161" w:tooltip="Learn more about emphysema from ScienceDirect's AI-generated Topic Pages" w:history="1">
        <w:r w:rsidRPr="00A82DFC">
          <w:rPr>
            <w:rStyle w:val="Hyperlink"/>
            <w:lang w:val="en"/>
          </w:rPr>
          <w:t>emphysema</w:t>
        </w:r>
      </w:hyperlink>
      <w:r w:rsidRPr="00A82DFC">
        <w:rPr>
          <w:lang w:val="en"/>
        </w:rPr>
        <w:t> (EI ≤ 20%).</w:t>
      </w:r>
    </w:p>
    <w:p w14:paraId="43930ED3" w14:textId="77777777" w:rsidR="00A82DFC" w:rsidRPr="00A82DFC" w:rsidRDefault="00A82DFC" w:rsidP="00A82DFC">
      <w:pPr>
        <w:rPr>
          <w:lang w:val="en"/>
        </w:rPr>
      </w:pPr>
      <w:r w:rsidRPr="00A82DFC">
        <w:rPr>
          <w:lang w:val="en"/>
        </w:rPr>
        <w:t>Results</w:t>
      </w:r>
    </w:p>
    <w:p w14:paraId="7BAC98AE" w14:textId="77777777" w:rsidR="00A82DFC" w:rsidRPr="00A82DFC" w:rsidRDefault="00A82DFC" w:rsidP="00A82DFC">
      <w:pPr>
        <w:rPr>
          <w:lang w:val="en"/>
        </w:rPr>
      </w:pPr>
      <w:r w:rsidRPr="00A82DFC">
        <w:rPr>
          <w:lang w:val="en"/>
        </w:rPr>
        <w:t>A total of 121 patients (45.5% female, mean age 64.8 ± 8.1 years, mean FEV</w:t>
      </w:r>
      <w:r w:rsidRPr="00A82DFC">
        <w:rPr>
          <w:vertAlign w:val="subscript"/>
          <w:lang w:val="en"/>
        </w:rPr>
        <w:t>1</w:t>
      </w:r>
      <w:r w:rsidRPr="00A82DFC">
        <w:rPr>
          <w:lang w:val="en"/>
        </w:rPr>
        <w:t> 31.0 ± 8.6%, mean </w:t>
      </w:r>
      <w:hyperlink r:id="rId1162" w:tooltip="Learn more about RV from ScienceDirect's AI-generated Topic Pages" w:history="1">
        <w:r w:rsidRPr="00A82DFC">
          <w:rPr>
            <w:rStyle w:val="Hyperlink"/>
            <w:lang w:val="en"/>
          </w:rPr>
          <w:t>RV</w:t>
        </w:r>
      </w:hyperlink>
      <w:r w:rsidRPr="00A82DFC">
        <w:rPr>
          <w:lang w:val="en"/>
        </w:rPr>
        <w:t> 234.7 ± 50.6%) were analyzed, of whom 14.1% were underweight. Only 5% of the patients substituted protein and only about 1/3 performed regular exercise training. BIA showed an unfavourable body composition: body fat ↑, ECM/BCM-index ↑, phase angle ↓ (5.0 ± 0.9°), cell percentage ↓, FFMI (fat-free mass index) ↓. The 94 patients with severe emphysema (mean EI 36.6 ± 8.5%) had lower body-mass-index (22.8 ± 4.3 vs. 31.1 ± 5.8 kg/m</w:t>
      </w:r>
      <w:r w:rsidRPr="00A82DFC">
        <w:rPr>
          <w:vertAlign w:val="superscript"/>
          <w:lang w:val="en"/>
        </w:rPr>
        <w:t>2</w:t>
      </w:r>
      <w:r w:rsidRPr="00A82DFC">
        <w:rPr>
          <w:lang w:val="en"/>
        </w:rPr>
        <w:t>, p &lt; 0.001), FFMI, </w:t>
      </w:r>
      <w:hyperlink r:id="rId1163" w:tooltip="Learn more about body weight from ScienceDirect's AI-generated Topic Pages" w:history="1">
        <w:r w:rsidRPr="00A82DFC">
          <w:rPr>
            <w:rStyle w:val="Hyperlink"/>
            <w:lang w:val="en"/>
          </w:rPr>
          <w:t>body weight</w:t>
        </w:r>
      </w:hyperlink>
      <w:r w:rsidRPr="00A82DFC">
        <w:rPr>
          <w:lang w:val="en"/>
        </w:rPr>
        <w:t> and body fat, but did not differ significantly in the quality of body composition (e.g. phase angle). Their lipid and </w:t>
      </w:r>
      <w:hyperlink r:id="rId1164" w:tooltip="Learn more about glucose metabolism from ScienceDirect's AI-generated Topic Pages" w:history="1">
        <w:r w:rsidRPr="00A82DFC">
          <w:rPr>
            <w:rStyle w:val="Hyperlink"/>
            <w:lang w:val="en"/>
          </w:rPr>
          <w:t>glucose metabolism</w:t>
        </w:r>
      </w:hyperlink>
      <w:r w:rsidRPr="00A82DFC">
        <w:rPr>
          <w:lang w:val="en"/>
        </w:rPr>
        <w:t> were even better than in mild emphysema patients.</w:t>
      </w:r>
    </w:p>
    <w:p w14:paraId="276A37DC" w14:textId="77777777" w:rsidR="00A82DFC" w:rsidRPr="00A82DFC" w:rsidRDefault="00A82DFC" w:rsidP="00A82DFC">
      <w:pPr>
        <w:rPr>
          <w:lang w:val="en"/>
        </w:rPr>
      </w:pPr>
      <w:r w:rsidRPr="00A82DFC">
        <w:rPr>
          <w:lang w:val="en"/>
        </w:rPr>
        <w:t>Conclusion</w:t>
      </w:r>
    </w:p>
    <w:p w14:paraId="30EDB516" w14:textId="77777777" w:rsidR="00A82DFC" w:rsidRPr="00A82DFC" w:rsidRDefault="00A82DFC" w:rsidP="00A82DFC">
      <w:pPr>
        <w:rPr>
          <w:lang w:val="en"/>
        </w:rPr>
      </w:pPr>
      <w:r w:rsidRPr="00A82DFC">
        <w:rPr>
          <w:lang w:val="en"/>
        </w:rPr>
        <w:t>The finding of significantly lower BMI but similar body composition and better metabolic status in severe emphysema patients needs further investigation. However, it should not distract from the necessity to implement dietary and exercise recommendations for advanced COPD patients.</w:t>
      </w:r>
    </w:p>
    <w:p w14:paraId="540971CA" w14:textId="77777777" w:rsidR="00A82DFC" w:rsidRPr="00A82DFC" w:rsidRDefault="00A82DFC" w:rsidP="00A82DFC">
      <w:hyperlink r:id="rId1165" w:history="1">
        <w:r w:rsidRPr="00A82DFC">
          <w:rPr>
            <w:rStyle w:val="Heading2Char"/>
          </w:rPr>
          <w:br/>
        </w:r>
      </w:hyperlink>
      <w:r w:rsidRPr="00A82DFC">
        <w:t>1. Introduction</w:t>
      </w:r>
    </w:p>
    <w:p w14:paraId="095F39DD" w14:textId="77777777" w:rsidR="00A82DFC" w:rsidRPr="00A82DFC" w:rsidRDefault="00A82DFC" w:rsidP="00A82DFC">
      <w:hyperlink r:id="rId1166" w:tooltip="Learn more about Chronic obstructive pulmonary disease from ScienceDirect's AI-generated Topic Pages" w:history="1">
        <w:r w:rsidRPr="00A82DFC">
          <w:rPr>
            <w:rStyle w:val="Hyperlink"/>
          </w:rPr>
          <w:t>Chronic obstructive pulmonary disease</w:t>
        </w:r>
      </w:hyperlink>
      <w:r w:rsidRPr="00A82DFC">
        <w:t> (COPD) is a progressive </w:t>
      </w:r>
      <w:hyperlink r:id="rId1167" w:tooltip="Learn more about lung disease from ScienceDirect's AI-generated Topic Pages" w:history="1">
        <w:r w:rsidRPr="00A82DFC">
          <w:rPr>
            <w:rStyle w:val="Hyperlink"/>
          </w:rPr>
          <w:t>lung disease</w:t>
        </w:r>
      </w:hyperlink>
      <w:r w:rsidRPr="00A82DFC">
        <w:t> and represents the third leading cause of death worldwide [</w:t>
      </w:r>
      <w:hyperlink r:id="rId1168" w:anchor="bib1" w:history="1">
        <w:r w:rsidRPr="00A82DFC">
          <w:rPr>
            <w:rStyle w:val="Hyperlink"/>
          </w:rPr>
          <w:t>1</w:t>
        </w:r>
      </w:hyperlink>
      <w:r w:rsidRPr="00A82DFC">
        <w:t>]. </w:t>
      </w:r>
      <w:hyperlink r:id="rId1169" w:tooltip="Learn more about Pulmonary emphysema from ScienceDirect's AI-generated Topic Pages" w:history="1">
        <w:r w:rsidRPr="00A82DFC">
          <w:rPr>
            <w:rStyle w:val="Hyperlink"/>
          </w:rPr>
          <w:t>Pulmonary emphysema</w:t>
        </w:r>
      </w:hyperlink>
      <w:r w:rsidRPr="00A82DFC">
        <w:t> develops in COPD patients as a consequence of parenchymal destruction and loss of normal </w:t>
      </w:r>
      <w:hyperlink r:id="rId1170" w:tooltip="Learn more about elastic recoil from ScienceDirect's AI-generated Topic Pages" w:history="1">
        <w:r w:rsidRPr="00A82DFC">
          <w:rPr>
            <w:rStyle w:val="Hyperlink"/>
          </w:rPr>
          <w:t>elastic recoil</w:t>
        </w:r>
      </w:hyperlink>
      <w:r w:rsidRPr="00A82DFC">
        <w:t> that cause severe </w:t>
      </w:r>
      <w:hyperlink r:id="rId1171" w:tooltip="Learn more about airflow obstruction from ScienceDirect's AI-generated Topic Pages" w:history="1">
        <w:r w:rsidRPr="00A82DFC">
          <w:rPr>
            <w:rStyle w:val="Hyperlink"/>
          </w:rPr>
          <w:t>airflow obstruction</w:t>
        </w:r>
      </w:hyperlink>
      <w:r w:rsidRPr="00A82DFC">
        <w:t> and gas exchange impairment. Furthermore, </w:t>
      </w:r>
      <w:hyperlink r:id="rId1172" w:tooltip="Learn more about emphysema from ScienceDirect's AI-generated Topic Pages" w:history="1">
        <w:r w:rsidRPr="00A82DFC">
          <w:rPr>
            <w:rStyle w:val="Hyperlink"/>
          </w:rPr>
          <w:t>emphysema</w:t>
        </w:r>
      </w:hyperlink>
      <w:r w:rsidRPr="00A82DFC">
        <w:t> is associated with a rapid decline in </w:t>
      </w:r>
      <w:hyperlink r:id="rId1173" w:tooltip="Learn more about forced expiratory volume from ScienceDirect's AI-generated Topic Pages" w:history="1">
        <w:r w:rsidRPr="00A82DFC">
          <w:rPr>
            <w:rStyle w:val="Hyperlink"/>
          </w:rPr>
          <w:t>forced expiratory volume</w:t>
        </w:r>
      </w:hyperlink>
      <w:r w:rsidRPr="00A82DFC">
        <w:t> in 1 second (FEV</w:t>
      </w:r>
      <w:r w:rsidRPr="00A82DFC">
        <w:rPr>
          <w:vertAlign w:val="subscript"/>
        </w:rPr>
        <w:t>1</w:t>
      </w:r>
      <w:r w:rsidRPr="00A82DFC">
        <w:t>) and mortality [</w:t>
      </w:r>
      <w:hyperlink r:id="rId1174" w:anchor="bib2" w:history="1">
        <w:r w:rsidRPr="00A82DFC">
          <w:rPr>
            <w:rStyle w:val="Hyperlink"/>
          </w:rPr>
          <w:t>2</w:t>
        </w:r>
      </w:hyperlink>
      <w:r w:rsidRPr="00A82DFC">
        <w:t>]. Patients with COPD and pulmonary </w:t>
      </w:r>
      <w:hyperlink r:id="rId1175" w:tooltip="Learn more about emphysema from ScienceDirect's AI-generated Topic Pages" w:history="1">
        <w:r w:rsidRPr="00A82DFC">
          <w:rPr>
            <w:rStyle w:val="Hyperlink"/>
          </w:rPr>
          <w:t>emphysema</w:t>
        </w:r>
      </w:hyperlink>
      <w:r w:rsidRPr="00A82DFC">
        <w:t> are severely impaired in their activity levels. Endoscopic lung volume reduction (ELVR) procedures have been established as therapy option for progressed emphysema patients to improve lung function, exercise capacity and </w:t>
      </w:r>
      <w:hyperlink r:id="rId1176" w:tooltip="Learn more about quality of life from ScienceDirect's AI-generated Topic Pages" w:history="1">
        <w:r w:rsidRPr="00A82DFC">
          <w:rPr>
            <w:rStyle w:val="Hyperlink"/>
          </w:rPr>
          <w:t>quality of life</w:t>
        </w:r>
      </w:hyperlink>
      <w:r w:rsidRPr="00A82DFC">
        <w:t> [</w:t>
      </w:r>
      <w:hyperlink r:id="rId1177" w:anchor="bib3" w:history="1">
        <w:r w:rsidRPr="00A82DFC">
          <w:rPr>
            <w:rStyle w:val="Hyperlink"/>
          </w:rPr>
          <w:t>3</w:t>
        </w:r>
      </w:hyperlink>
      <w:r w:rsidRPr="00A82DFC">
        <w:t>]. From ELVR literature and practice, an emphysema index (EI) of the lung above 20%, measured by quantitative </w:t>
      </w:r>
      <w:hyperlink r:id="rId1178" w:tooltip="Learn more about computed tomography from ScienceDirect's AI-generated Topic Pages" w:history="1">
        <w:r w:rsidRPr="00A82DFC">
          <w:rPr>
            <w:rStyle w:val="Hyperlink"/>
          </w:rPr>
          <w:t>computed tomography</w:t>
        </w:r>
      </w:hyperlink>
      <w:r w:rsidRPr="00A82DFC">
        <w:t>, is considered as severe emphysema [</w:t>
      </w:r>
      <w:hyperlink r:id="rId1179" w:anchor="bib4" w:history="1">
        <w:r w:rsidRPr="00A82DFC">
          <w:rPr>
            <w:rStyle w:val="Hyperlink"/>
          </w:rPr>
          <w:t>4</w:t>
        </w:r>
      </w:hyperlink>
      <w:r w:rsidRPr="00A82DFC">
        <w:t>].</w:t>
      </w:r>
    </w:p>
    <w:p w14:paraId="253B80D8" w14:textId="77777777" w:rsidR="00A82DFC" w:rsidRPr="00A82DFC" w:rsidRDefault="00A82DFC" w:rsidP="00A82DFC">
      <w:r w:rsidRPr="00A82DFC">
        <w:t>30–60% of all COPD patients exhibit malnutrition, which can lead to pulmonary </w:t>
      </w:r>
      <w:hyperlink r:id="rId1180" w:tooltip="Learn more about cachexia from ScienceDirect's AI-generated Topic Pages" w:history="1">
        <w:r w:rsidRPr="00A82DFC">
          <w:rPr>
            <w:rStyle w:val="Hyperlink"/>
          </w:rPr>
          <w:t>cachexia</w:t>
        </w:r>
      </w:hyperlink>
      <w:r w:rsidRPr="00A82DFC">
        <w:t> and </w:t>
      </w:r>
      <w:hyperlink r:id="rId1181" w:tooltip="Learn more about sarcopenia from ScienceDirect's AI-generated Topic Pages" w:history="1">
        <w:r w:rsidRPr="00A82DFC">
          <w:rPr>
            <w:rStyle w:val="Hyperlink"/>
          </w:rPr>
          <w:t>sarcopenia</w:t>
        </w:r>
      </w:hyperlink>
      <w:r w:rsidRPr="00A82DFC">
        <w:t> by progressive weight loss. The prevalence of </w:t>
      </w:r>
      <w:hyperlink r:id="rId1182" w:tooltip="Learn more about cachexia from ScienceDirect's AI-generated Topic Pages" w:history="1">
        <w:r w:rsidRPr="00A82DFC">
          <w:rPr>
            <w:rStyle w:val="Hyperlink"/>
          </w:rPr>
          <w:t>cachexia</w:t>
        </w:r>
      </w:hyperlink>
      <w:r w:rsidRPr="00A82DFC">
        <w:t> increases with COPD GOLD (Global Initiative for Chronic Obstructive Lung disease) disease stage. </w:t>
      </w:r>
      <w:hyperlink r:id="rId1183" w:tooltip="Learn more about Muscle wasting from ScienceDirect's AI-generated Topic Pages" w:history="1">
        <w:r w:rsidRPr="00A82DFC">
          <w:rPr>
            <w:rStyle w:val="Hyperlink"/>
          </w:rPr>
          <w:t>Muscle wasting</w:t>
        </w:r>
      </w:hyperlink>
      <w:r w:rsidRPr="00A82DFC">
        <w:t> and diaphragmatic </w:t>
      </w:r>
      <w:hyperlink r:id="rId1184" w:tooltip="Learn more about weakness from ScienceDirect's AI-generated Topic Pages" w:history="1">
        <w:r w:rsidRPr="00A82DFC">
          <w:rPr>
            <w:rStyle w:val="Hyperlink"/>
          </w:rPr>
          <w:t>weakness</w:t>
        </w:r>
      </w:hyperlink>
      <w:r w:rsidRPr="00A82DFC">
        <w:t> translate into worsened exercise tolerance, which in turn accelerates </w:t>
      </w:r>
      <w:hyperlink r:id="rId1185" w:tooltip="Learn more about disease progression from ScienceDirect's AI-generated Topic Pages" w:history="1">
        <w:r w:rsidRPr="00A82DFC">
          <w:rPr>
            <w:rStyle w:val="Hyperlink"/>
          </w:rPr>
          <w:t>disease progression</w:t>
        </w:r>
      </w:hyperlink>
      <w:r w:rsidRPr="00A82DFC">
        <w:t> [</w:t>
      </w:r>
      <w:hyperlink r:id="rId1186" w:anchor="bib5" w:history="1">
        <w:r w:rsidRPr="00A82DFC">
          <w:rPr>
            <w:rStyle w:val="Hyperlink"/>
          </w:rPr>
          <w:t>5</w:t>
        </w:r>
      </w:hyperlink>
      <w:r w:rsidRPr="00A82DFC">
        <w:t>].</w:t>
      </w:r>
    </w:p>
    <w:p w14:paraId="76CAA2BA" w14:textId="77777777" w:rsidR="00A82DFC" w:rsidRPr="00A82DFC" w:rsidRDefault="00A82DFC" w:rsidP="00A82DFC">
      <w:r w:rsidRPr="00A82DFC">
        <w:t>Different </w:t>
      </w:r>
      <w:hyperlink r:id="rId1187" w:tooltip="Learn more about nutritional assessments from ScienceDirect's AI-generated Topic Pages" w:history="1">
        <w:r w:rsidRPr="00A82DFC">
          <w:rPr>
            <w:rStyle w:val="Hyperlink"/>
          </w:rPr>
          <w:t>nutritional assessments</w:t>
        </w:r>
      </w:hyperlink>
      <w:r w:rsidRPr="00A82DFC">
        <w:t> have been established beyond </w:t>
      </w:r>
      <w:hyperlink r:id="rId1188" w:tooltip="Learn more about body mass index from ScienceDirect's AI-generated Topic Pages" w:history="1">
        <w:r w:rsidRPr="00A82DFC">
          <w:rPr>
            <w:rStyle w:val="Hyperlink"/>
          </w:rPr>
          <w:t>body mass index</w:t>
        </w:r>
      </w:hyperlink>
      <w:r w:rsidRPr="00A82DFC">
        <w:t> (BMI), because malnutrition is often underestimated with BMI measurement alone. </w:t>
      </w:r>
      <w:hyperlink r:id="rId1189" w:tooltip="Learn more about Bioelectrical impedance analysis from ScienceDirect's AI-generated Topic Pages" w:history="1">
        <w:r w:rsidRPr="00A82DFC">
          <w:rPr>
            <w:rStyle w:val="Hyperlink"/>
          </w:rPr>
          <w:t>Bioelectrical impedance analysis</w:t>
        </w:r>
      </w:hyperlink>
      <w:r w:rsidRPr="00A82DFC">
        <w:t> (BIA) is a simple and non-invasive technique to assess body composition. It is based on the electrical resistance of the human body, which is measured by applying </w:t>
      </w:r>
      <w:hyperlink r:id="rId1190" w:tooltip="Learn more about electric current from ScienceDirect's AI-generated Topic Pages" w:history="1">
        <w:r w:rsidRPr="00A82DFC">
          <w:rPr>
            <w:rStyle w:val="Hyperlink"/>
          </w:rPr>
          <w:t>electric current</w:t>
        </w:r>
      </w:hyperlink>
      <w:r w:rsidRPr="00A82DFC">
        <w:t> [</w:t>
      </w:r>
      <w:hyperlink r:id="rId1191" w:anchor="bib6" w:history="1">
        <w:r w:rsidRPr="00A82DFC">
          <w:rPr>
            <w:rStyle w:val="Hyperlink"/>
          </w:rPr>
          <w:t>6</w:t>
        </w:r>
      </w:hyperlink>
      <w:r w:rsidRPr="00A82DFC">
        <w:t>] and provides body composition parameters derived from a three-compartment-model (</w:t>
      </w:r>
      <w:hyperlink r:id="rId1192" w:anchor="fig1" w:history="1">
        <w:r w:rsidRPr="00A82DFC">
          <w:rPr>
            <w:rStyle w:val="Hyperlink"/>
          </w:rPr>
          <w:t>Fig. 1</w:t>
        </w:r>
      </w:hyperlink>
      <w:r w:rsidRPr="00A82DFC">
        <w:t>). BIA measurement has been performed over different COPD disease stages and showed severe malnutrition in terms of reduced fat-free-mass (FFM) [</w:t>
      </w:r>
      <w:hyperlink r:id="rId1193" w:anchor="bib7" w:history="1">
        <w:r w:rsidRPr="00A82DFC">
          <w:rPr>
            <w:rStyle w:val="Hyperlink"/>
          </w:rPr>
          <w:t>7</w:t>
        </w:r>
      </w:hyperlink>
      <w:r w:rsidRPr="00A82DFC">
        <w:t xml:space="preserve">] and phase angle (PhA), which correlated </w:t>
      </w:r>
      <w:r w:rsidRPr="00A82DFC">
        <w:lastRenderedPageBreak/>
        <w:t>with FEV</w:t>
      </w:r>
      <w:r w:rsidRPr="00A82DFC">
        <w:rPr>
          <w:vertAlign w:val="subscript"/>
        </w:rPr>
        <w:t>1</w:t>
      </w:r>
      <w:r w:rsidRPr="00A82DFC">
        <w:t>, FFM and even mortality [</w:t>
      </w:r>
      <w:hyperlink r:id="rId1194" w:anchor="bib8" w:history="1">
        <w:r w:rsidRPr="00A82DFC">
          <w:rPr>
            <w:rStyle w:val="Hyperlink"/>
          </w:rPr>
          <w:t>8</w:t>
        </w:r>
      </w:hyperlink>
      <w:r w:rsidRPr="00A82DFC">
        <w:t>]. Also COPD exacerbations seem to be associated with BMI and FFM [</w:t>
      </w:r>
      <w:hyperlink r:id="rId1195" w:anchor="bib9" w:history="1">
        <w:r w:rsidRPr="00A82DFC">
          <w:rPr>
            <w:rStyle w:val="Hyperlink"/>
          </w:rPr>
          <w:t>9</w:t>
        </w:r>
      </w:hyperlink>
      <w:r w:rsidRPr="00A82DFC">
        <w:t>]. Less data are available for COPD patients with severe pulmonary emphysema [</w:t>
      </w:r>
      <w:hyperlink r:id="rId1196" w:anchor="bib10" w:history="1">
        <w:r w:rsidRPr="00A82DFC">
          <w:rPr>
            <w:rStyle w:val="Hyperlink"/>
          </w:rPr>
          <w:t>10</w:t>
        </w:r>
      </w:hyperlink>
      <w:r w:rsidRPr="00A82DFC">
        <w:t>,</w:t>
      </w:r>
      <w:hyperlink r:id="rId1197" w:anchor="bib11" w:history="1">
        <w:r w:rsidRPr="00A82DFC">
          <w:rPr>
            <w:rStyle w:val="Hyperlink"/>
          </w:rPr>
          <w:t>11</w:t>
        </w:r>
      </w:hyperlink>
      <w:r w:rsidRPr="00A82DFC">
        <w:t>], suggesting that the amount of emphysema may be associated with </w:t>
      </w:r>
      <w:hyperlink r:id="rId1198" w:tooltip="Learn more about skeletal muscle from ScienceDirect's AI-generated Topic Pages" w:history="1">
        <w:r w:rsidRPr="00A82DFC">
          <w:rPr>
            <w:rStyle w:val="Hyperlink"/>
          </w:rPr>
          <w:t>skeletal muscle</w:t>
        </w:r>
      </w:hyperlink>
      <w:r w:rsidRPr="00A82DFC">
        <w:t> loss and </w:t>
      </w:r>
      <w:hyperlink r:id="rId1199" w:tooltip="Learn more about fat mass from ScienceDirect's AI-generated Topic Pages" w:history="1">
        <w:r w:rsidRPr="00A82DFC">
          <w:rPr>
            <w:rStyle w:val="Hyperlink"/>
          </w:rPr>
          <w:t>fat mass</w:t>
        </w:r>
      </w:hyperlink>
      <w:r w:rsidRPr="00A82DFC">
        <w:t> [</w:t>
      </w:r>
      <w:hyperlink r:id="rId1200" w:anchor="bib12" w:history="1">
        <w:r w:rsidRPr="00A82DFC">
          <w:rPr>
            <w:rStyle w:val="Hyperlink"/>
          </w:rPr>
          <w:t>12</w:t>
        </w:r>
      </w:hyperlink>
      <w:r w:rsidRPr="00A82DFC">
        <w:t>]. To our knowledge, no data are available delivering detailed BIA parameters for severe COPD and mild vs. severe emphysema patients.</w:t>
      </w:r>
    </w:p>
    <w:p w14:paraId="56D1A59E" w14:textId="562AAB65" w:rsidR="00A82DFC" w:rsidRPr="00A82DFC" w:rsidRDefault="00A82DFC" w:rsidP="00A82DFC"/>
    <w:p w14:paraId="43CB758A" w14:textId="77777777" w:rsidR="00A82DFC" w:rsidRPr="00A82DFC" w:rsidRDefault="00A82DFC" w:rsidP="00A82DFC">
      <w:pPr>
        <w:numPr>
          <w:ilvl w:val="0"/>
          <w:numId w:val="49"/>
        </w:numPr>
      </w:pPr>
      <w:hyperlink r:id="rId1201" w:tgtFrame="_blank" w:tooltip="Download high-res image (247KB)" w:history="1">
        <w:r w:rsidRPr="00A82DFC">
          <w:rPr>
            <w:rStyle w:val="Hyperlink"/>
          </w:rPr>
          <w:t>Download: Download high-res image (247KB)</w:t>
        </w:r>
      </w:hyperlink>
    </w:p>
    <w:p w14:paraId="6F69127C" w14:textId="77777777" w:rsidR="00A82DFC" w:rsidRPr="00A82DFC" w:rsidRDefault="00A82DFC" w:rsidP="00A82DFC">
      <w:pPr>
        <w:numPr>
          <w:ilvl w:val="0"/>
          <w:numId w:val="49"/>
        </w:numPr>
      </w:pPr>
      <w:hyperlink r:id="rId1202" w:tgtFrame="_blank" w:tooltip="Download full-size image" w:history="1">
        <w:r w:rsidRPr="00A82DFC">
          <w:rPr>
            <w:rStyle w:val="Hyperlink"/>
          </w:rPr>
          <w:t>Download: Download full-size image</w:t>
        </w:r>
      </w:hyperlink>
    </w:p>
    <w:p w14:paraId="2CF719B5" w14:textId="77777777" w:rsidR="00A82DFC" w:rsidRPr="00A82DFC" w:rsidRDefault="00A82DFC" w:rsidP="00A82DFC">
      <w:r w:rsidRPr="00A82DFC">
        <w:t>Fig. 1. Three-compartment model of bioelectrical impedance analysis.</w:t>
      </w:r>
    </w:p>
    <w:p w14:paraId="1EA1F592" w14:textId="77777777" w:rsidR="00A82DFC" w:rsidRPr="00A82DFC" w:rsidRDefault="00A82DFC" w:rsidP="00A82DFC">
      <w:r w:rsidRPr="00A82DFC">
        <w:t>This study was designed to gain insight into nutritional status, dietary behaviour and activity level of severe COPD GOLD III/IV patients and provide details of body composition in patients with and without a relevant amount of pulmonary emphysema.</w:t>
      </w:r>
    </w:p>
    <w:p w14:paraId="46569A16" w14:textId="77777777" w:rsidR="00A82DFC" w:rsidRPr="00A82DFC" w:rsidRDefault="00A82DFC" w:rsidP="00A82DFC">
      <w:r w:rsidRPr="00A82DFC">
        <w:t>2. Methods</w:t>
      </w:r>
    </w:p>
    <w:p w14:paraId="036212BD" w14:textId="77777777" w:rsidR="00A82DFC" w:rsidRPr="00A82DFC" w:rsidRDefault="00A82DFC" w:rsidP="00A82DFC">
      <w:r w:rsidRPr="00A82DFC">
        <w:t>This is a prospective, observational study. The study was approved by the ethics committee of the Medical Faculty Heidelberg (S-047/2021) and is in accordance with the Declaration of Helsinki in its current version. Patients that presented at Thoraxklinik Heidelberg from March 2021 until March 2022 for evaluation of ELVR therapy options, were asked for participation and included in the study after giving written </w:t>
      </w:r>
      <w:hyperlink r:id="rId1203" w:tooltip="Learn more about informed consent from ScienceDirect's AI-generated Topic Pages" w:history="1">
        <w:r w:rsidRPr="00A82DFC">
          <w:rPr>
            <w:rStyle w:val="Hyperlink"/>
          </w:rPr>
          <w:t>informed consent</w:t>
        </w:r>
      </w:hyperlink>
      <w:r w:rsidRPr="00A82DFC">
        <w:t>.</w:t>
      </w:r>
    </w:p>
    <w:p w14:paraId="6475A0D8" w14:textId="77777777" w:rsidR="00A82DFC" w:rsidRPr="00A82DFC" w:rsidRDefault="00A82DFC" w:rsidP="00A82DFC">
      <w:pPr>
        <w:numPr>
          <w:ilvl w:val="0"/>
          <w:numId w:val="50"/>
        </w:numPr>
      </w:pPr>
      <w:r w:rsidRPr="00A82DFC">
        <w:rPr>
          <w:i/>
          <w:iCs/>
        </w:rPr>
        <w:t>Inclusion criteria:</w:t>
      </w:r>
      <w:r w:rsidRPr="00A82DFC">
        <w:t> age ≥18 years, </w:t>
      </w:r>
      <w:hyperlink r:id="rId1204" w:tooltip="Learn more about COPD from ScienceDirect's AI-generated Topic Pages" w:history="1">
        <w:r w:rsidRPr="00A82DFC">
          <w:rPr>
            <w:rStyle w:val="Hyperlink"/>
          </w:rPr>
          <w:t>COPD</w:t>
        </w:r>
      </w:hyperlink>
      <w:r w:rsidRPr="00A82DFC">
        <w:t> GOLD III-IV, ability to perform bodyplethysmography and 6-min-walking test (6-MWT), willing and able to consent for study participation.</w:t>
      </w:r>
    </w:p>
    <w:p w14:paraId="0FA8638D" w14:textId="77777777" w:rsidR="00A82DFC" w:rsidRPr="00A82DFC" w:rsidRDefault="00A82DFC" w:rsidP="00A82DFC">
      <w:pPr>
        <w:numPr>
          <w:ilvl w:val="0"/>
          <w:numId w:val="50"/>
        </w:numPr>
      </w:pPr>
      <w:r w:rsidRPr="00A82DFC">
        <w:rPr>
          <w:i/>
          <w:iCs/>
        </w:rPr>
        <w:t>Exclusion criteria:</w:t>
      </w:r>
      <w:r w:rsidRPr="00A82DFC">
        <w:t> implanted electronical device (e.g. pacemaker, brain stimulator), participation in an interventional endoscopic study, active cancer, muscle disease (e.g. </w:t>
      </w:r>
      <w:hyperlink r:id="rId1205" w:tooltip="Learn more about muscular dystrophy from ScienceDirect's AI-generated Topic Pages" w:history="1">
        <w:r w:rsidRPr="00A82DFC">
          <w:rPr>
            <w:rStyle w:val="Hyperlink"/>
          </w:rPr>
          <w:t>muscular dystrophy</w:t>
        </w:r>
      </w:hyperlink>
      <w:r w:rsidRPr="00A82DFC">
        <w:t>, amyotrophic lateral sclerosis), tuberculosis or consumptive illness with progressive weight loss.</w:t>
      </w:r>
    </w:p>
    <w:p w14:paraId="49FFCCF9" w14:textId="77777777" w:rsidR="00A82DFC" w:rsidRPr="00A82DFC" w:rsidRDefault="00A82DFC" w:rsidP="00A82DFC">
      <w:r w:rsidRPr="00A82DFC">
        <w:t>2.1. </w:t>
      </w:r>
      <w:r w:rsidRPr="00A82DFC">
        <w:rPr>
          <w:b/>
          <w:bCs/>
        </w:rPr>
        <w:t>Data collection</w:t>
      </w:r>
    </w:p>
    <w:p w14:paraId="7567417F" w14:textId="77777777" w:rsidR="00A82DFC" w:rsidRPr="00A82DFC" w:rsidRDefault="00A82DFC" w:rsidP="00A82DFC">
      <w:r w:rsidRPr="00A82DFC">
        <w:t>Data collection was performed prospectively. Patients were asked if they perform housework and walking (yes/no), muscle exercise training (yes/no), </w:t>
      </w:r>
      <w:hyperlink r:id="rId1206" w:tooltip="Learn more about respiratory therapy from ScienceDirect's AI-generated Topic Pages" w:history="1">
        <w:r w:rsidRPr="00A82DFC">
          <w:rPr>
            <w:rStyle w:val="Hyperlink"/>
          </w:rPr>
          <w:t>respiratory therapy</w:t>
        </w:r>
      </w:hyperlink>
      <w:r w:rsidRPr="00A82DFC">
        <w:t xml:space="preserve"> (yes/no) and physiotherapy </w:t>
      </w:r>
      <w:r w:rsidRPr="00A82DFC">
        <w:lastRenderedPageBreak/>
        <w:t>(yes/no). Furthermore, dietary behavior (no specialties/vegan/vegetarian/protein supplementation), exacerbation history, medication history (especially oral </w:t>
      </w:r>
      <w:hyperlink r:id="rId1207" w:tooltip="Learn more about cortisone from ScienceDirect's AI-generated Topic Pages" w:history="1">
        <w:r w:rsidRPr="00A82DFC">
          <w:rPr>
            <w:rStyle w:val="Hyperlink"/>
          </w:rPr>
          <w:t>cortisone</w:t>
        </w:r>
      </w:hyperlink>
      <w:r w:rsidRPr="00A82DFC">
        <w:t> long term therapy, </w:t>
      </w:r>
      <w:hyperlink r:id="rId1208" w:tooltip="Learn more about inhalation therapy from ScienceDirect's AI-generated Topic Pages" w:history="1">
        <w:r w:rsidRPr="00A82DFC">
          <w:rPr>
            <w:rStyle w:val="Hyperlink"/>
          </w:rPr>
          <w:t>inhalation therapy</w:t>
        </w:r>
      </w:hyperlink>
      <w:r w:rsidRPr="00A82DFC">
        <w:t>, roflumilast), respiratory insufficiency and pre-existing diseases (e.g. diabetes mellitus, arterial hypertension, </w:t>
      </w:r>
      <w:hyperlink r:id="rId1209" w:tooltip="Learn more about hyperlipidemia from ScienceDirect's AI-generated Topic Pages" w:history="1">
        <w:r w:rsidRPr="00A82DFC">
          <w:rPr>
            <w:rStyle w:val="Hyperlink"/>
          </w:rPr>
          <w:t>hyperlipidemia</w:t>
        </w:r>
      </w:hyperlink>
      <w:r w:rsidRPr="00A82DFC">
        <w:t>, nicotine consumption in package years [py], </w:t>
      </w:r>
      <w:hyperlink r:id="rId1210" w:tooltip="Learn more about osteoporosis from ScienceDirect's AI-generated Topic Pages" w:history="1">
        <w:r w:rsidRPr="00A82DFC">
          <w:rPr>
            <w:rStyle w:val="Hyperlink"/>
          </w:rPr>
          <w:t>osteoporosis</w:t>
        </w:r>
      </w:hyperlink>
      <w:r w:rsidRPr="00A82DFC">
        <w:t> [known diagnosis or highly suspected diagnosis in multi-detector-computed tomography (MDCT) with </w:t>
      </w:r>
      <w:hyperlink r:id="rId1211" w:tooltip="Learn more about vertebral fractures from ScienceDirect's AI-generated Topic Pages" w:history="1">
        <w:r w:rsidRPr="00A82DFC">
          <w:rPr>
            <w:rStyle w:val="Hyperlink"/>
          </w:rPr>
          <w:t>vertebral fractures</w:t>
        </w:r>
      </w:hyperlink>
      <w:r w:rsidRPr="00A82DFC">
        <w:t> vs. suspected osteopenia/osteoporosis on MDCT without fractures vs. no]) were assessed. The results of the following examinations were recorded: laboratory (HbA1c, Cholesterol, HDL-Cholesterol, LDL-Cholesterol, </w:t>
      </w:r>
      <w:hyperlink r:id="rId1212" w:tooltip="Learn more about triglycerides from ScienceDirect's AI-generated Topic Pages" w:history="1">
        <w:r w:rsidRPr="00A82DFC">
          <w:rPr>
            <w:rStyle w:val="Hyperlink"/>
          </w:rPr>
          <w:t>triglycerides</w:t>
        </w:r>
      </w:hyperlink>
      <w:r w:rsidRPr="00A82DFC">
        <w:t>, </w:t>
      </w:r>
      <w:hyperlink r:id="rId1213" w:tooltip="Learn more about thyroid from ScienceDirect's AI-generated Topic Pages" w:history="1">
        <w:r w:rsidRPr="00A82DFC">
          <w:rPr>
            <w:rStyle w:val="Hyperlink"/>
          </w:rPr>
          <w:t>thyroid</w:t>
        </w:r>
      </w:hyperlink>
      <w:r w:rsidRPr="00A82DFC">
        <w:t> parameters), questionnaires (mMRC [modified </w:t>
      </w:r>
      <w:hyperlink r:id="rId1214" w:tooltip="Learn more about medical research from ScienceDirect's AI-generated Topic Pages" w:history="1">
        <w:r w:rsidRPr="00A82DFC">
          <w:rPr>
            <w:rStyle w:val="Hyperlink"/>
          </w:rPr>
          <w:t>medical research</w:t>
        </w:r>
      </w:hyperlink>
      <w:r w:rsidRPr="00A82DFC">
        <w:t> council], CAT [COPD Assessment test]), vital data (body weight [BW] and body height measured by a standardized, calibrated </w:t>
      </w:r>
      <w:hyperlink r:id="rId1215" w:tooltip="Learn more about body weight from ScienceDirect's AI-generated Topic Pages" w:history="1">
        <w:r w:rsidRPr="00A82DFC">
          <w:rPr>
            <w:rStyle w:val="Hyperlink"/>
          </w:rPr>
          <w:t>body weight</w:t>
        </w:r>
      </w:hyperlink>
      <w:r w:rsidRPr="00A82DFC">
        <w:t> scale and length gauge of “seca” [seca Deutschland, medical measurement systems and scales, Hamburg, Germany], </w:t>
      </w:r>
      <w:hyperlink r:id="rId1216" w:tooltip="Learn more about body mass index from ScienceDirect's AI-generated Topic Pages" w:history="1">
        <w:r w:rsidRPr="00A82DFC">
          <w:rPr>
            <w:rStyle w:val="Hyperlink"/>
          </w:rPr>
          <w:t>body mass index</w:t>
        </w:r>
      </w:hyperlink>
      <w:r w:rsidRPr="00A82DFC">
        <w:t> [BMI], calculated in kg/m</w:t>
      </w:r>
      <w:r w:rsidRPr="00A82DFC">
        <w:rPr>
          <w:vertAlign w:val="superscript"/>
        </w:rPr>
        <w:t>2</w:t>
      </w:r>
      <w:r w:rsidRPr="00A82DFC">
        <w:t>), 6-MWT, bodyplethysmography (FEV</w:t>
      </w:r>
      <w:r w:rsidRPr="00A82DFC">
        <w:rPr>
          <w:vertAlign w:val="subscript"/>
        </w:rPr>
        <w:t>1</w:t>
      </w:r>
      <w:r w:rsidRPr="00A82DFC">
        <w:t>, RV [residual volume], VC [vital capacity], TLC [total lung capacity] in l and %). </w:t>
      </w:r>
      <w:hyperlink r:id="rId1217" w:tooltip="Learn more about Emphysema from ScienceDirect's AI-generated Topic Pages" w:history="1">
        <w:r w:rsidRPr="00A82DFC">
          <w:rPr>
            <w:rStyle w:val="Hyperlink"/>
          </w:rPr>
          <w:t>Emphysema</w:t>
        </w:r>
      </w:hyperlink>
      <w:r w:rsidRPr="00A82DFC">
        <w:t> index (EI) was obtained from the Heidelberg-based quantitative </w:t>
      </w:r>
      <w:hyperlink r:id="rId1218" w:tooltip="Learn more about computed tomography from ScienceDirect's AI-generated Topic Pages" w:history="1">
        <w:r w:rsidRPr="00A82DFC">
          <w:rPr>
            <w:rStyle w:val="Hyperlink"/>
          </w:rPr>
          <w:t>computed tomography</w:t>
        </w:r>
      </w:hyperlink>
      <w:r w:rsidRPr="00A82DFC">
        <w:t> software Yacta (yet another </w:t>
      </w:r>
      <w:hyperlink r:id="rId1219" w:tooltip="Learn more about CT scan from ScienceDirect's AI-generated Topic Pages" w:history="1">
        <w:r w:rsidRPr="00A82DFC">
          <w:rPr>
            <w:rStyle w:val="Hyperlink"/>
          </w:rPr>
          <w:t>CT scan</w:t>
        </w:r>
      </w:hyperlink>
      <w:r w:rsidRPr="00A82DFC">
        <w:t> analyzer), calculating emphysema as percentage of low attenuation areas below −950 Hounsfield units (HU) [</w:t>
      </w:r>
      <w:hyperlink r:id="rId1220" w:anchor="bib13" w:history="1">
        <w:r w:rsidRPr="00A82DFC">
          <w:rPr>
            <w:rStyle w:val="Hyperlink"/>
          </w:rPr>
          <w:t>13</w:t>
        </w:r>
      </w:hyperlink>
      <w:r w:rsidRPr="00A82DFC">
        <w:t>] on the basis of a MDCT.</w:t>
      </w:r>
    </w:p>
    <w:p w14:paraId="1548AB90" w14:textId="77777777" w:rsidR="00A82DFC" w:rsidRPr="00A82DFC" w:rsidRDefault="00A82DFC" w:rsidP="00A82DFC">
      <w:r w:rsidRPr="00A82DFC">
        <w:t>2.2. </w:t>
      </w:r>
      <w:r w:rsidRPr="00A82DFC">
        <w:rPr>
          <w:b/>
          <w:bCs/>
        </w:rPr>
        <w:t>Bioelectrical impedance analysis</w:t>
      </w:r>
    </w:p>
    <w:p w14:paraId="1FEA61B2" w14:textId="77777777" w:rsidR="00A82DFC" w:rsidRPr="00A82DFC" w:rsidRDefault="00A82DFC" w:rsidP="00A82DFC">
      <w:r w:rsidRPr="00A82DFC">
        <w:t>BIA measurement was performed with the multifrequency bioelectrical-impedance-analysis device “Nutriguard-MS” (Version 2.0, 2019, Data Input GmbH, Pöcking, Germany) at 5 kHz, 50 kHz and 100 kHz, according to instructions for use (supine position, measurement in the morning after fasting &gt;6 h, no clothing except underwear, no sports/alcohol in the last 12 hours, on the dominant side of the patient) and data were obtained from the Nutriguard-MS-software (version 2.0, 2019, Data Input GmbH). The following parameters were obtained: </w:t>
      </w:r>
      <w:hyperlink r:id="rId1221" w:tooltip="Learn more about basal metabolic rate from ScienceDirect's AI-generated Topic Pages" w:history="1">
        <w:r w:rsidRPr="00A82DFC">
          <w:rPr>
            <w:rStyle w:val="Hyperlink"/>
          </w:rPr>
          <w:t>basal metabolic rate</w:t>
        </w:r>
      </w:hyperlink>
      <w:r w:rsidRPr="00A82DFC">
        <w:t> in kilocalories (kcal), total body water (TBW) in liters, body fat (BF) in kg and %, PhA in °, intracellular water (ICW) and extracellular water (ECW) in liters, ECM (extra cellular mass, consisting of </w:t>
      </w:r>
      <w:hyperlink r:id="rId1222" w:tooltip="Learn more about interstitium from ScienceDirect's AI-generated Topic Pages" w:history="1">
        <w:r w:rsidRPr="00A82DFC">
          <w:rPr>
            <w:rStyle w:val="Hyperlink"/>
          </w:rPr>
          <w:t>interstitium</w:t>
        </w:r>
      </w:hyperlink>
      <w:r w:rsidRPr="00A82DFC">
        <w:t>, bone, connective tissue) in kg and %, BCM (body cell mass, sum of all metabolic active cells, consisting of muscle and organ cell mass) in kg and %, BCM/ECM-index in %, cell percentage in %. In addition, fat-free mass (FFM = BCM + ECM) in kg and fat-free mass index (FFMI = FFM/height x height) in kg/m</w:t>
      </w:r>
      <w:r w:rsidRPr="00A82DFC">
        <w:rPr>
          <w:vertAlign w:val="superscript"/>
        </w:rPr>
        <w:t>2</w:t>
      </w:r>
      <w:r w:rsidRPr="00A82DFC">
        <w:t> were calculated. A special focus in the evaluation was placed on the phase angle, which is a raw measurement parameter and therefore largely independent of measurement problems or other sources of error. It is a general parameter for cell density and integrity of the cell membranes (cell health) and directly proportional to BCM. The amount of total body water (consisting of 43% extracellular and 57% intracellular water) is also mainly determined by BCM. Cell percentage is the amount of BCM cells in the </w:t>
      </w:r>
      <w:hyperlink r:id="rId1223" w:tooltip="Learn more about lean body mass from ScienceDirect's AI-generated Topic Pages" w:history="1">
        <w:r w:rsidRPr="00A82DFC">
          <w:rPr>
            <w:rStyle w:val="Hyperlink"/>
          </w:rPr>
          <w:t>lean body mass</w:t>
        </w:r>
      </w:hyperlink>
      <w:r w:rsidRPr="00A82DFC">
        <w:t> and stands for overall nutritional and training status. Elevated ECM/BCM index and low cell percentage are hints for water storage [</w:t>
      </w:r>
      <w:hyperlink r:id="rId1224" w:anchor="bib14" w:history="1">
        <w:r w:rsidRPr="00A82DFC">
          <w:rPr>
            <w:rStyle w:val="Hyperlink"/>
          </w:rPr>
          <w:t>14</w:t>
        </w:r>
      </w:hyperlink>
      <w:r w:rsidRPr="00A82DFC">
        <w:t>].</w:t>
      </w:r>
    </w:p>
    <w:p w14:paraId="7DB2ADD8" w14:textId="77777777" w:rsidR="00A82DFC" w:rsidRPr="00A82DFC" w:rsidRDefault="00A82DFC" w:rsidP="00A82DFC">
      <w:r w:rsidRPr="00A82DFC">
        <w:t>2.3. Statistical analysis</w:t>
      </w:r>
    </w:p>
    <w:p w14:paraId="4AC442E9" w14:textId="77777777" w:rsidR="00A82DFC" w:rsidRPr="00A82DFC" w:rsidRDefault="00A82DFC" w:rsidP="00A82DFC">
      <w:r w:rsidRPr="00A82DFC">
        <w:t>All analyses have been performed using R Studio (version 2023.06.0, Posit PBC) and R programming language for statistical computing and graphics (version 4.2.2). Data are presented as mean ± standard deviation (SD) or, for parameters with skewed distributions/outliers, as median (interquartile range [IQR]). Frequency data are presented as absolute numbers and percentages. BIA variables were analyzed in the whole patient group and according to sex. </w:t>
      </w:r>
      <w:hyperlink r:id="rId1225" w:tooltip="Learn more about Linear regression analyses from ScienceDirect's AI-generated Topic Pages" w:history="1">
        <w:r w:rsidRPr="00A82DFC">
          <w:rPr>
            <w:rStyle w:val="Hyperlink"/>
          </w:rPr>
          <w:t>Linear regression analyses</w:t>
        </w:r>
      </w:hyperlink>
      <w:r w:rsidRPr="00A82DFC">
        <w:t> were performed to assess correlations between BW, BMI, BF (in kg and %), cell percentage, ECM/BCM, PhA, FFMI and clinically relevant parameters as EI, FEV</w:t>
      </w:r>
      <w:r w:rsidRPr="00A82DFC">
        <w:rPr>
          <w:vertAlign w:val="subscript"/>
        </w:rPr>
        <w:t>1</w:t>
      </w:r>
      <w:r w:rsidRPr="00A82DFC">
        <w:t> and RV (in l and %), and 6-MWD (6-min-walking distance). Correlations were considered high for R</w:t>
      </w:r>
      <w:r w:rsidRPr="00A82DFC">
        <w:rPr>
          <w:vertAlign w:val="superscript"/>
        </w:rPr>
        <w:t>2</w:t>
      </w:r>
      <w:r w:rsidRPr="00A82DFC">
        <w:t> 0.7–0.9, moderate for R</w:t>
      </w:r>
      <w:r w:rsidRPr="00A82DFC">
        <w:rPr>
          <w:vertAlign w:val="superscript"/>
        </w:rPr>
        <w:t>2</w:t>
      </w:r>
      <w:r w:rsidRPr="00A82DFC">
        <w:t> 0.4–0.69, weak for R</w:t>
      </w:r>
      <w:r w:rsidRPr="00A82DFC">
        <w:rPr>
          <w:vertAlign w:val="superscript"/>
        </w:rPr>
        <w:t>2</w:t>
      </w:r>
      <w:r w:rsidRPr="00A82DFC">
        <w:t> 0.3–0.39 and not relevant for R</w:t>
      </w:r>
      <w:r w:rsidRPr="00A82DFC">
        <w:rPr>
          <w:vertAlign w:val="superscript"/>
        </w:rPr>
        <w:t>2</w:t>
      </w:r>
      <w:r w:rsidRPr="00A82DFC">
        <w:t> &lt; 0.3. Furthermore, subgroup analyses to identify differences in BMI, ECM/BCM, FFMI, BF and PhA with regard to binary variables (oral </w:t>
      </w:r>
      <w:hyperlink r:id="rId1226" w:tooltip="Learn more about cortisone from ScienceDirect's AI-generated Topic Pages" w:history="1">
        <w:r w:rsidRPr="00A82DFC">
          <w:rPr>
            <w:rStyle w:val="Hyperlink"/>
          </w:rPr>
          <w:t>cortisone</w:t>
        </w:r>
      </w:hyperlink>
      <w:r w:rsidRPr="00A82DFC">
        <w:t xml:space="preserve"> long </w:t>
      </w:r>
      <w:r w:rsidRPr="00A82DFC">
        <w:lastRenderedPageBreak/>
        <w:t>term therapy, protein supplementation, housework/walking, physiotherapy, muscle exercise training yes/no) were performed, using </w:t>
      </w:r>
      <w:r w:rsidRPr="00A82DFC">
        <w:rPr>
          <w:i/>
          <w:iCs/>
        </w:rPr>
        <w:t>t</w:t>
      </w:r>
      <w:r w:rsidRPr="00A82DFC">
        <w:t>-test for independent samples. p-Values are reported as * for p ≤ 0.05, ** for p ≤ 0.01 and *** for p ≤ 0.001. A comparative analysis between patients with EI &gt;20% vs. EI ≤ 20% was performed with regard to general </w:t>
      </w:r>
      <w:hyperlink r:id="rId1227" w:tooltip="Learn more about patient characteristics from ScienceDirect's AI-generated Topic Pages" w:history="1">
        <w:r w:rsidRPr="00A82DFC">
          <w:rPr>
            <w:rStyle w:val="Hyperlink"/>
          </w:rPr>
          <w:t>patient characteristics</w:t>
        </w:r>
      </w:hyperlink>
      <w:r w:rsidRPr="00A82DFC">
        <w:t>, functional parameters and BIA parameters. The hypothesis test functions used by default were chi quadrat test for categorical variables (with continuity correction) and oneway tests for continuous variables (with equal variance assumption, i.e., regular ANOVA). Two-group ANOVA is equivalent to </w:t>
      </w:r>
      <w:r w:rsidRPr="00A82DFC">
        <w:rPr>
          <w:i/>
          <w:iCs/>
        </w:rPr>
        <w:t>t</w:t>
      </w:r>
      <w:r w:rsidRPr="00A82DFC">
        <w:t>-test.</w:t>
      </w:r>
    </w:p>
    <w:p w14:paraId="6647BFD5" w14:textId="77777777" w:rsidR="00A82DFC" w:rsidRPr="00A82DFC" w:rsidRDefault="00A82DFC" w:rsidP="00A82DFC">
      <w:r w:rsidRPr="00A82DFC">
        <w:t>3. Results</w:t>
      </w:r>
    </w:p>
    <w:p w14:paraId="69972A63" w14:textId="77777777" w:rsidR="00A82DFC" w:rsidRPr="00A82DFC" w:rsidRDefault="00A82DFC" w:rsidP="00A82DFC">
      <w:r w:rsidRPr="00A82DFC">
        <w:t>3.1. Patient recruitment and characteristics</w:t>
      </w:r>
    </w:p>
    <w:p w14:paraId="67421A43" w14:textId="77777777" w:rsidR="00A82DFC" w:rsidRPr="00A82DFC" w:rsidRDefault="00A82DFC" w:rsidP="00A82DFC">
      <w:r w:rsidRPr="00A82DFC">
        <w:t>A total of 130 patients was screened for participation, of whom 121 fulfilled inclusion criteria and were analyzed. 5 patients were excluded due to FEV</w:t>
      </w:r>
      <w:r w:rsidRPr="00A82DFC">
        <w:rPr>
          <w:vertAlign w:val="subscript"/>
        </w:rPr>
        <w:t>1</w:t>
      </w:r>
      <w:r w:rsidRPr="00A82DFC">
        <w:t> &gt;50%, 3 with active cancer disease and 1 patient was not able to perform bodyplethysmography. All baseline characteristics of the group can be viewed in the supplement (</w:t>
      </w:r>
      <w:hyperlink r:id="rId1228" w:anchor="appsec1" w:history="1">
        <w:r w:rsidRPr="00A82DFC">
          <w:rPr>
            <w:rStyle w:val="Hyperlink"/>
          </w:rPr>
          <w:t>Table S1</w:t>
        </w:r>
      </w:hyperlink>
      <w:r w:rsidRPr="00A82DFC">
        <w:t>).</w:t>
      </w:r>
    </w:p>
    <w:p w14:paraId="6DF677AB" w14:textId="77777777" w:rsidR="00A82DFC" w:rsidRPr="00A82DFC" w:rsidRDefault="00A82DFC" w:rsidP="00A82DFC">
      <w:r w:rsidRPr="00A82DFC">
        <w:t>Lung function was significantly impaired due to hyperinflation with a mean FEV</w:t>
      </w:r>
      <w:r w:rsidRPr="00A82DFC">
        <w:rPr>
          <w:vertAlign w:val="subscript"/>
        </w:rPr>
        <w:t>1</w:t>
      </w:r>
      <w:r w:rsidRPr="00A82DFC">
        <w:t> of 31.0 ± 8.6% and </w:t>
      </w:r>
      <w:hyperlink r:id="rId1229" w:tooltip="Learn more about RV from ScienceDirect's AI-generated Topic Pages" w:history="1">
        <w:r w:rsidRPr="00A82DFC">
          <w:rPr>
            <w:rStyle w:val="Hyperlink"/>
          </w:rPr>
          <w:t>RV</w:t>
        </w:r>
      </w:hyperlink>
      <w:r w:rsidRPr="00A82DFC">
        <w:t> of 234.7 ± 50.6%. Oral </w:t>
      </w:r>
      <w:hyperlink r:id="rId1230" w:tooltip="Learn more about cortisone from ScienceDirect's AI-generated Topic Pages" w:history="1">
        <w:r w:rsidRPr="00A82DFC">
          <w:rPr>
            <w:rStyle w:val="Hyperlink"/>
          </w:rPr>
          <w:t>cortisone</w:t>
        </w:r>
      </w:hyperlink>
      <w:r w:rsidRPr="00A82DFC">
        <w:t> long term therapy was established in 14.9% of all patients. The mean emphysema index of the lung was 31.3 ± 12.6% (min EI 1% - max EI 58%).</w:t>
      </w:r>
    </w:p>
    <w:p w14:paraId="2359DA94" w14:textId="77777777" w:rsidR="00A82DFC" w:rsidRPr="00A82DFC" w:rsidRDefault="00A82DFC" w:rsidP="00A82DFC">
      <w:r w:rsidRPr="00A82DFC">
        <w:t>3.2. Activity level, dietary behavior and body weight</w:t>
      </w:r>
    </w:p>
    <w:p w14:paraId="49231231" w14:textId="77777777" w:rsidR="00A82DFC" w:rsidRPr="00A82DFC" w:rsidRDefault="00A82DFC" w:rsidP="00A82DFC">
      <w:r w:rsidRPr="00A82DFC">
        <w:t>72.7% of all patients were still able to perform housework and walking activities regularly. The mean distance in 6-MWT was 252.3 ± 104.0 m (min 40 m, max 474 m). Muscle exercise training was only performed by 28.1% of all patients, </w:t>
      </w:r>
      <w:hyperlink r:id="rId1231" w:tooltip="Learn more about respiratory therapy from ScienceDirect's AI-generated Topic Pages" w:history="1">
        <w:r w:rsidRPr="00A82DFC">
          <w:rPr>
            <w:rStyle w:val="Hyperlink"/>
          </w:rPr>
          <w:t>respiratory therapy</w:t>
        </w:r>
      </w:hyperlink>
      <w:r w:rsidRPr="00A82DFC">
        <w:t> by 34.7% and physiotherapy by 24%. Most of the patients (92.6%) showed no special dietary behavior, with only 5% taking protein supplementation and 3.3% consuming vegan/vegetarian food. The mean BMI was 24.7 ± 5.8 kg/m</w:t>
      </w:r>
      <w:r w:rsidRPr="00A82DFC">
        <w:rPr>
          <w:vertAlign w:val="superscript"/>
        </w:rPr>
        <w:t>2</w:t>
      </w:r>
      <w:r w:rsidRPr="00A82DFC">
        <w:t>. Body weight categories were (according to the world health organization classification = WHO [</w:t>
      </w:r>
      <w:hyperlink r:id="rId1232" w:anchor="bib15" w:history="1">
        <w:r w:rsidRPr="00A82DFC">
          <w:rPr>
            <w:rStyle w:val="Hyperlink"/>
          </w:rPr>
          <w:t>15</w:t>
        </w:r>
      </w:hyperlink>
      <w:r w:rsidRPr="00A82DFC">
        <w:t>]) 14.1% underweight, 43.8% normal weight (BMI 18.5–24.9 kg/m</w:t>
      </w:r>
      <w:r w:rsidRPr="00A82DFC">
        <w:rPr>
          <w:vertAlign w:val="superscript"/>
        </w:rPr>
        <w:t>2</w:t>
      </w:r>
      <w:r w:rsidRPr="00A82DFC">
        <w:t>) and 42.5% overweight.</w:t>
      </w:r>
    </w:p>
    <w:p w14:paraId="617DC501" w14:textId="77777777" w:rsidR="00A82DFC" w:rsidRPr="00A82DFC" w:rsidRDefault="00A82DFC" w:rsidP="00A82DFC">
      <w:r w:rsidRPr="00A82DFC">
        <w:t>3.3. Body composition</w:t>
      </w:r>
    </w:p>
    <w:p w14:paraId="30FBA416" w14:textId="77777777" w:rsidR="00A82DFC" w:rsidRPr="00A82DFC" w:rsidRDefault="00A82DFC" w:rsidP="00A82DFC">
      <w:r w:rsidRPr="00A82DFC">
        <w:t>BIA measurement revealed reduced values for men and women regarding phase angle (mean 4.96 ± 0.86°), cell percentage, total body water, </w:t>
      </w:r>
      <w:hyperlink r:id="rId1233" w:tooltip="Learn more about lean body mass from ScienceDirect's AI-generated Topic Pages" w:history="1">
        <w:r w:rsidRPr="00A82DFC">
          <w:rPr>
            <w:rStyle w:val="Hyperlink"/>
          </w:rPr>
          <w:t>lean body mass</w:t>
        </w:r>
      </w:hyperlink>
      <w:r w:rsidRPr="00A82DFC">
        <w:t>, </w:t>
      </w:r>
      <w:hyperlink r:id="rId1234" w:tooltip="Learn more about body cell from ScienceDirect's AI-generated Topic Pages" w:history="1">
        <w:r w:rsidRPr="00A82DFC">
          <w:rPr>
            <w:rStyle w:val="Hyperlink"/>
          </w:rPr>
          <w:t>body cell</w:t>
        </w:r>
      </w:hyperlink>
      <w:r w:rsidRPr="00A82DFC">
        <w:t> mass and </w:t>
      </w:r>
      <w:hyperlink r:id="rId1235" w:tooltip="Learn more about basal metabolic rate from ScienceDirect's AI-generated Topic Pages" w:history="1">
        <w:r w:rsidRPr="00A82DFC">
          <w:rPr>
            <w:rStyle w:val="Hyperlink"/>
          </w:rPr>
          <w:t>basal metabolic rate</w:t>
        </w:r>
      </w:hyperlink>
      <w:r w:rsidRPr="00A82DFC">
        <w:t> compared to age- and sex-matched, normal weight healthy controls (</w:t>
      </w:r>
      <w:hyperlink r:id="rId1236" w:anchor="tbl1" w:history="1">
        <w:r w:rsidRPr="00A82DFC">
          <w:rPr>
            <w:rStyle w:val="Hyperlink"/>
          </w:rPr>
          <w:t>Table 1</w:t>
        </w:r>
      </w:hyperlink>
      <w:r w:rsidRPr="00A82DFC">
        <w:t>). Body weight and body fat were increased in men, while women showed reduced </w:t>
      </w:r>
      <w:hyperlink r:id="rId1237" w:tooltip="Learn more about body weight from ScienceDirect's AI-generated Topic Pages" w:history="1">
        <w:r w:rsidRPr="00A82DFC">
          <w:rPr>
            <w:rStyle w:val="Hyperlink"/>
          </w:rPr>
          <w:t>body weight</w:t>
        </w:r>
      </w:hyperlink>
      <w:r w:rsidRPr="00A82DFC">
        <w:t> and only slightly elevated body fat. ECM and ECM/BCM-index were higher in both groups compared to the average values of a healthy population. FFMI was on a low level in both groups (mean FFMI 18.7 ± 2.6 for men, 15.8 ± 2.0 for women). The parameters in summary showed an “unhealthy” body composition.</w:t>
      </w:r>
    </w:p>
    <w:p w14:paraId="40D2A8F9" w14:textId="77777777" w:rsidR="00A82DFC" w:rsidRPr="00A82DFC" w:rsidRDefault="00A82DFC" w:rsidP="00A82DFC">
      <w:r w:rsidRPr="00A82DFC">
        <w:t>Table 1. BIA measurement results of all patients in comparison to average values of </w:t>
      </w:r>
      <w:hyperlink r:id="rId1238" w:tooltip="Learn more about healthy persons from ScienceDirect's AI-generated Topic Pages" w:history="1">
        <w:r w:rsidRPr="00A82DFC">
          <w:rPr>
            <w:rStyle w:val="Hyperlink"/>
          </w:rPr>
          <w:t>healthy persons</w:t>
        </w:r>
      </w:hyperlink>
      <w:r w:rsidRPr="00A82DFC">
        <w:t>.</w:t>
      </w:r>
    </w:p>
    <w:tbl>
      <w:tblPr>
        <w:tblW w:w="9504"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731"/>
        <w:gridCol w:w="1411"/>
        <w:gridCol w:w="1697"/>
        <w:gridCol w:w="1697"/>
        <w:gridCol w:w="1140"/>
        <w:gridCol w:w="1697"/>
        <w:gridCol w:w="1140"/>
      </w:tblGrid>
      <w:tr w:rsidR="00A82DFC" w:rsidRPr="00A82DFC" w14:paraId="1DD7FEF7" w14:textId="77777777" w:rsidTr="00A82DFC">
        <w:trPr>
          <w:tblHeader/>
        </w:trPr>
        <w:tc>
          <w:tcPr>
            <w:tcW w:w="0" w:type="auto"/>
            <w:gridSpan w:val="2"/>
            <w:tcBorders>
              <w:bottom w:val="single" w:sz="6" w:space="0" w:color="8E8E8E"/>
              <w:right w:val="nil"/>
            </w:tcBorders>
            <w:tcMar>
              <w:top w:w="75" w:type="dxa"/>
              <w:left w:w="75" w:type="dxa"/>
              <w:bottom w:w="75" w:type="dxa"/>
              <w:right w:w="75" w:type="dxa"/>
            </w:tcMar>
            <w:hideMark/>
          </w:tcPr>
          <w:p w14:paraId="6CA92F26" w14:textId="77777777" w:rsidR="00A82DFC" w:rsidRPr="00A82DFC" w:rsidRDefault="00A82DFC" w:rsidP="00A82DFC">
            <w:pPr>
              <w:rPr>
                <w:b/>
                <w:bCs/>
              </w:rPr>
            </w:pPr>
            <w:bookmarkStart w:id="195" w:name="btbl1fna" w:colFirst="4" w:colLast="6"/>
            <w:r w:rsidRPr="00A82DFC">
              <w:rPr>
                <w:b/>
                <w:bCs/>
              </w:rPr>
              <w:t>Characteristics</w:t>
            </w:r>
          </w:p>
        </w:tc>
        <w:tc>
          <w:tcPr>
            <w:tcW w:w="0" w:type="auto"/>
            <w:tcBorders>
              <w:bottom w:val="single" w:sz="6" w:space="0" w:color="8E8E8E"/>
              <w:right w:val="nil"/>
            </w:tcBorders>
            <w:tcMar>
              <w:top w:w="75" w:type="dxa"/>
              <w:left w:w="75" w:type="dxa"/>
              <w:bottom w:w="75" w:type="dxa"/>
              <w:right w:w="75" w:type="dxa"/>
            </w:tcMar>
            <w:hideMark/>
          </w:tcPr>
          <w:p w14:paraId="3182A4B7" w14:textId="77777777" w:rsidR="00A82DFC" w:rsidRPr="00A82DFC" w:rsidRDefault="00A82DFC" w:rsidP="00A82DFC">
            <w:pPr>
              <w:rPr>
                <w:b/>
                <w:bCs/>
              </w:rPr>
            </w:pPr>
            <w:r w:rsidRPr="00A82DFC">
              <w:rPr>
                <w:b/>
                <w:bCs/>
              </w:rPr>
              <w:t>All (n = 121)</w:t>
            </w:r>
          </w:p>
        </w:tc>
        <w:tc>
          <w:tcPr>
            <w:tcW w:w="0" w:type="auto"/>
            <w:tcBorders>
              <w:bottom w:val="single" w:sz="6" w:space="0" w:color="8E8E8E"/>
              <w:right w:val="nil"/>
            </w:tcBorders>
            <w:tcMar>
              <w:top w:w="75" w:type="dxa"/>
              <w:left w:w="75" w:type="dxa"/>
              <w:bottom w:w="75" w:type="dxa"/>
              <w:right w:w="75" w:type="dxa"/>
            </w:tcMar>
            <w:hideMark/>
          </w:tcPr>
          <w:p w14:paraId="7BF5C722" w14:textId="77777777" w:rsidR="00A82DFC" w:rsidRPr="00A82DFC" w:rsidRDefault="00A82DFC" w:rsidP="00A82DFC">
            <w:pPr>
              <w:rPr>
                <w:b/>
                <w:bCs/>
              </w:rPr>
            </w:pPr>
            <w:r w:rsidRPr="00A82DFC">
              <w:rPr>
                <w:b/>
                <w:bCs/>
              </w:rPr>
              <w:t>Men (n = 66)</w:t>
            </w:r>
          </w:p>
        </w:tc>
        <w:tc>
          <w:tcPr>
            <w:tcW w:w="0" w:type="auto"/>
            <w:tcBorders>
              <w:bottom w:val="single" w:sz="6" w:space="0" w:color="8E8E8E"/>
              <w:right w:val="nil"/>
            </w:tcBorders>
            <w:tcMar>
              <w:top w:w="75" w:type="dxa"/>
              <w:left w:w="75" w:type="dxa"/>
              <w:bottom w:w="75" w:type="dxa"/>
              <w:right w:w="75" w:type="dxa"/>
            </w:tcMar>
            <w:hideMark/>
          </w:tcPr>
          <w:p w14:paraId="1EE56E92" w14:textId="77777777" w:rsidR="00A82DFC" w:rsidRPr="00A82DFC" w:rsidRDefault="00A82DFC" w:rsidP="00A82DFC">
            <w:pPr>
              <w:rPr>
                <w:b/>
                <w:bCs/>
              </w:rPr>
            </w:pPr>
            <w:r w:rsidRPr="00A82DFC">
              <w:rPr>
                <w:b/>
                <w:bCs/>
              </w:rPr>
              <w:t>Average values for healthy men</w:t>
            </w:r>
            <w:hyperlink r:id="rId1239" w:anchor="tbl1fna" w:history="1">
              <w:r w:rsidRPr="00A82DFC">
                <w:rPr>
                  <w:rStyle w:val="Hyperlink"/>
                  <w:b/>
                  <w:bCs/>
                  <w:vertAlign w:val="superscript"/>
                </w:rPr>
                <w:t>a</w:t>
              </w:r>
            </w:hyperlink>
          </w:p>
        </w:tc>
        <w:tc>
          <w:tcPr>
            <w:tcW w:w="0" w:type="auto"/>
            <w:tcBorders>
              <w:bottom w:val="single" w:sz="6" w:space="0" w:color="8E8E8E"/>
              <w:right w:val="nil"/>
            </w:tcBorders>
            <w:tcMar>
              <w:top w:w="75" w:type="dxa"/>
              <w:left w:w="75" w:type="dxa"/>
              <w:bottom w:w="75" w:type="dxa"/>
              <w:right w:w="75" w:type="dxa"/>
            </w:tcMar>
            <w:hideMark/>
          </w:tcPr>
          <w:p w14:paraId="62CF9D65" w14:textId="77777777" w:rsidR="00A82DFC" w:rsidRPr="00A82DFC" w:rsidRDefault="00A82DFC" w:rsidP="00A82DFC">
            <w:pPr>
              <w:rPr>
                <w:b/>
                <w:bCs/>
              </w:rPr>
            </w:pPr>
            <w:r w:rsidRPr="00A82DFC">
              <w:rPr>
                <w:b/>
                <w:bCs/>
              </w:rPr>
              <w:t>Women (n = 55)</w:t>
            </w:r>
          </w:p>
        </w:tc>
        <w:tc>
          <w:tcPr>
            <w:tcW w:w="0" w:type="auto"/>
            <w:tcBorders>
              <w:bottom w:val="single" w:sz="6" w:space="0" w:color="8E8E8E"/>
              <w:right w:val="nil"/>
            </w:tcBorders>
            <w:tcMar>
              <w:top w:w="75" w:type="dxa"/>
              <w:left w:w="75" w:type="dxa"/>
              <w:bottom w:w="75" w:type="dxa"/>
              <w:right w:w="75" w:type="dxa"/>
            </w:tcMar>
            <w:hideMark/>
          </w:tcPr>
          <w:p w14:paraId="51D61B09" w14:textId="77777777" w:rsidR="00A82DFC" w:rsidRPr="00A82DFC" w:rsidRDefault="00A82DFC" w:rsidP="00A82DFC">
            <w:pPr>
              <w:rPr>
                <w:b/>
                <w:bCs/>
              </w:rPr>
            </w:pPr>
            <w:r w:rsidRPr="00A82DFC">
              <w:rPr>
                <w:b/>
                <w:bCs/>
              </w:rPr>
              <w:t>Average values for healthy women</w:t>
            </w:r>
            <w:hyperlink r:id="rId1240" w:anchor="tbl1fna" w:history="1">
              <w:r w:rsidRPr="00A82DFC">
                <w:rPr>
                  <w:rStyle w:val="Hyperlink"/>
                  <w:b/>
                  <w:bCs/>
                  <w:vertAlign w:val="superscript"/>
                </w:rPr>
                <w:t>a</w:t>
              </w:r>
            </w:hyperlink>
          </w:p>
        </w:tc>
      </w:tr>
      <w:bookmarkEnd w:id="195"/>
      <w:tr w:rsidR="00A82DFC" w:rsidRPr="00A82DFC" w14:paraId="080C4ACF" w14:textId="77777777" w:rsidTr="00A82DFC">
        <w:tc>
          <w:tcPr>
            <w:tcW w:w="0" w:type="auto"/>
            <w:vMerge w:val="restart"/>
            <w:tcBorders>
              <w:bottom w:val="nil"/>
              <w:right w:val="nil"/>
            </w:tcBorders>
            <w:tcMar>
              <w:top w:w="75" w:type="dxa"/>
              <w:left w:w="75" w:type="dxa"/>
              <w:bottom w:w="75" w:type="dxa"/>
              <w:right w:w="75" w:type="dxa"/>
            </w:tcMar>
            <w:hideMark/>
          </w:tcPr>
          <w:p w14:paraId="025D0348" w14:textId="77777777" w:rsidR="00A82DFC" w:rsidRPr="00A82DFC" w:rsidRDefault="00A82DFC" w:rsidP="00A82DFC">
            <w:r w:rsidRPr="00A82DFC">
              <w:rPr>
                <w:b/>
                <w:bCs/>
              </w:rPr>
              <w:t>BIA values</w:t>
            </w:r>
          </w:p>
        </w:tc>
        <w:tc>
          <w:tcPr>
            <w:tcW w:w="0" w:type="auto"/>
            <w:tcBorders>
              <w:bottom w:val="nil"/>
              <w:right w:val="nil"/>
            </w:tcBorders>
            <w:tcMar>
              <w:top w:w="75" w:type="dxa"/>
              <w:left w:w="75" w:type="dxa"/>
              <w:bottom w:w="75" w:type="dxa"/>
              <w:right w:w="75" w:type="dxa"/>
            </w:tcMar>
            <w:hideMark/>
          </w:tcPr>
          <w:p w14:paraId="45538173" w14:textId="77777777" w:rsidR="00A82DFC" w:rsidRPr="00A82DFC" w:rsidRDefault="00A82DFC" w:rsidP="00A82DFC">
            <w:r w:rsidRPr="00A82DFC">
              <w:t>Measurement at right side of the body</w:t>
            </w:r>
          </w:p>
        </w:tc>
        <w:tc>
          <w:tcPr>
            <w:tcW w:w="0" w:type="auto"/>
            <w:tcBorders>
              <w:bottom w:val="nil"/>
              <w:right w:val="nil"/>
            </w:tcBorders>
            <w:tcMar>
              <w:top w:w="75" w:type="dxa"/>
              <w:left w:w="75" w:type="dxa"/>
              <w:bottom w:w="75" w:type="dxa"/>
              <w:right w:w="75" w:type="dxa"/>
            </w:tcMar>
            <w:hideMark/>
          </w:tcPr>
          <w:p w14:paraId="2F99FDA2" w14:textId="77777777" w:rsidR="00A82DFC" w:rsidRPr="00A82DFC" w:rsidRDefault="00A82DFC" w:rsidP="00A82DFC">
            <w:r w:rsidRPr="00A82DFC">
              <w:t>112 (92.6)</w:t>
            </w:r>
          </w:p>
        </w:tc>
        <w:tc>
          <w:tcPr>
            <w:tcW w:w="0" w:type="auto"/>
            <w:tcBorders>
              <w:bottom w:val="nil"/>
              <w:right w:val="nil"/>
            </w:tcBorders>
            <w:tcMar>
              <w:top w:w="75" w:type="dxa"/>
              <w:left w:w="75" w:type="dxa"/>
              <w:bottom w:w="75" w:type="dxa"/>
              <w:right w:w="75" w:type="dxa"/>
            </w:tcMar>
            <w:hideMark/>
          </w:tcPr>
          <w:p w14:paraId="41A40D10"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4D95F727"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0D3772EE"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2340CD2F" w14:textId="77777777" w:rsidR="00A82DFC" w:rsidRPr="00A82DFC" w:rsidRDefault="00A82DFC" w:rsidP="00A82DFC">
            <w:r w:rsidRPr="00A82DFC">
              <w:t>–</w:t>
            </w:r>
          </w:p>
        </w:tc>
      </w:tr>
      <w:tr w:rsidR="00A82DFC" w:rsidRPr="00A82DFC" w14:paraId="24E05E25" w14:textId="77777777" w:rsidTr="00A82DFC">
        <w:tc>
          <w:tcPr>
            <w:tcW w:w="0" w:type="auto"/>
            <w:vMerge/>
            <w:tcBorders>
              <w:bottom w:val="nil"/>
              <w:right w:val="nil"/>
            </w:tcBorders>
            <w:hideMark/>
          </w:tcPr>
          <w:p w14:paraId="5A9EACA8"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452917C" w14:textId="77777777" w:rsidR="00A82DFC" w:rsidRPr="00A82DFC" w:rsidRDefault="00A82DFC" w:rsidP="00A82DFC">
            <w:r w:rsidRPr="00A82DFC">
              <w:t>Age</w:t>
            </w:r>
          </w:p>
        </w:tc>
        <w:tc>
          <w:tcPr>
            <w:tcW w:w="0" w:type="auto"/>
            <w:tcBorders>
              <w:bottom w:val="nil"/>
              <w:right w:val="nil"/>
            </w:tcBorders>
            <w:tcMar>
              <w:top w:w="75" w:type="dxa"/>
              <w:left w:w="75" w:type="dxa"/>
              <w:bottom w:w="75" w:type="dxa"/>
              <w:right w:w="75" w:type="dxa"/>
            </w:tcMar>
            <w:hideMark/>
          </w:tcPr>
          <w:p w14:paraId="3EA3FD77" w14:textId="77777777" w:rsidR="00A82DFC" w:rsidRPr="00A82DFC" w:rsidRDefault="00A82DFC" w:rsidP="00A82DFC">
            <w:r w:rsidRPr="00A82DFC">
              <w:t>64.8 ± 8.1</w:t>
            </w:r>
          </w:p>
        </w:tc>
        <w:tc>
          <w:tcPr>
            <w:tcW w:w="0" w:type="auto"/>
            <w:tcBorders>
              <w:bottom w:val="nil"/>
              <w:right w:val="nil"/>
            </w:tcBorders>
            <w:tcMar>
              <w:top w:w="75" w:type="dxa"/>
              <w:left w:w="75" w:type="dxa"/>
              <w:bottom w:w="75" w:type="dxa"/>
              <w:right w:w="75" w:type="dxa"/>
            </w:tcMar>
            <w:hideMark/>
          </w:tcPr>
          <w:p w14:paraId="343F99A5" w14:textId="77777777" w:rsidR="00A82DFC" w:rsidRPr="00A82DFC" w:rsidRDefault="00A82DFC" w:rsidP="00A82DFC">
            <w:r w:rsidRPr="00A82DFC">
              <w:t>65.5 ± 7.7</w:t>
            </w:r>
          </w:p>
        </w:tc>
        <w:tc>
          <w:tcPr>
            <w:tcW w:w="0" w:type="auto"/>
            <w:tcBorders>
              <w:bottom w:val="nil"/>
              <w:right w:val="nil"/>
            </w:tcBorders>
            <w:tcMar>
              <w:top w:w="75" w:type="dxa"/>
              <w:left w:w="75" w:type="dxa"/>
              <w:bottom w:w="75" w:type="dxa"/>
              <w:right w:w="75" w:type="dxa"/>
            </w:tcMar>
            <w:hideMark/>
          </w:tcPr>
          <w:p w14:paraId="06F61980"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2A3CECB6" w14:textId="77777777" w:rsidR="00A82DFC" w:rsidRPr="00A82DFC" w:rsidRDefault="00A82DFC" w:rsidP="00A82DFC">
            <w:r w:rsidRPr="00A82DFC">
              <w:t>64.0 ± 8.7</w:t>
            </w:r>
          </w:p>
        </w:tc>
        <w:tc>
          <w:tcPr>
            <w:tcW w:w="0" w:type="auto"/>
            <w:tcBorders>
              <w:bottom w:val="nil"/>
              <w:right w:val="nil"/>
            </w:tcBorders>
            <w:tcMar>
              <w:top w:w="75" w:type="dxa"/>
              <w:left w:w="75" w:type="dxa"/>
              <w:bottom w:w="75" w:type="dxa"/>
              <w:right w:w="75" w:type="dxa"/>
            </w:tcMar>
            <w:hideMark/>
          </w:tcPr>
          <w:p w14:paraId="7E51D835" w14:textId="77777777" w:rsidR="00A82DFC" w:rsidRPr="00A82DFC" w:rsidRDefault="00A82DFC" w:rsidP="00A82DFC">
            <w:r w:rsidRPr="00A82DFC">
              <w:t>–</w:t>
            </w:r>
          </w:p>
        </w:tc>
      </w:tr>
      <w:tr w:rsidR="00A82DFC" w:rsidRPr="00A82DFC" w14:paraId="5C528D4B" w14:textId="77777777" w:rsidTr="00A82DFC">
        <w:tc>
          <w:tcPr>
            <w:tcW w:w="0" w:type="auto"/>
            <w:vMerge/>
            <w:tcBorders>
              <w:bottom w:val="nil"/>
              <w:right w:val="nil"/>
            </w:tcBorders>
            <w:hideMark/>
          </w:tcPr>
          <w:p w14:paraId="4E8872B4"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63A5453F" w14:textId="77777777" w:rsidR="00A82DFC" w:rsidRPr="00A82DFC" w:rsidRDefault="00A82DFC" w:rsidP="00A82DFC">
            <w:r w:rsidRPr="00A82DFC">
              <w:t>FEV</w:t>
            </w:r>
            <w:r w:rsidRPr="00A82DFC">
              <w:rPr>
                <w:vertAlign w:val="subscript"/>
              </w:rPr>
              <w:t>1</w:t>
            </w:r>
            <w:r w:rsidRPr="00A82DFC">
              <w:t> (%)</w:t>
            </w:r>
          </w:p>
        </w:tc>
        <w:tc>
          <w:tcPr>
            <w:tcW w:w="0" w:type="auto"/>
            <w:tcBorders>
              <w:bottom w:val="nil"/>
              <w:right w:val="nil"/>
            </w:tcBorders>
            <w:tcMar>
              <w:top w:w="75" w:type="dxa"/>
              <w:left w:w="75" w:type="dxa"/>
              <w:bottom w:w="75" w:type="dxa"/>
              <w:right w:w="75" w:type="dxa"/>
            </w:tcMar>
            <w:hideMark/>
          </w:tcPr>
          <w:p w14:paraId="565E6444" w14:textId="77777777" w:rsidR="00A82DFC" w:rsidRPr="00A82DFC" w:rsidRDefault="00A82DFC" w:rsidP="00A82DFC">
            <w:r w:rsidRPr="00A82DFC">
              <w:t>31.00 ± 8.55</w:t>
            </w:r>
          </w:p>
        </w:tc>
        <w:tc>
          <w:tcPr>
            <w:tcW w:w="0" w:type="auto"/>
            <w:tcBorders>
              <w:bottom w:val="nil"/>
              <w:right w:val="nil"/>
            </w:tcBorders>
            <w:tcMar>
              <w:top w:w="75" w:type="dxa"/>
              <w:left w:w="75" w:type="dxa"/>
              <w:bottom w:w="75" w:type="dxa"/>
              <w:right w:w="75" w:type="dxa"/>
            </w:tcMar>
            <w:hideMark/>
          </w:tcPr>
          <w:p w14:paraId="7E39717F" w14:textId="77777777" w:rsidR="00A82DFC" w:rsidRPr="00A82DFC" w:rsidRDefault="00A82DFC" w:rsidP="00A82DFC">
            <w:r w:rsidRPr="00A82DFC">
              <w:t>30.39 ± 8.15</w:t>
            </w:r>
          </w:p>
        </w:tc>
        <w:tc>
          <w:tcPr>
            <w:tcW w:w="0" w:type="auto"/>
            <w:tcBorders>
              <w:bottom w:val="nil"/>
              <w:right w:val="nil"/>
            </w:tcBorders>
            <w:tcMar>
              <w:top w:w="75" w:type="dxa"/>
              <w:left w:w="75" w:type="dxa"/>
              <w:bottom w:w="75" w:type="dxa"/>
              <w:right w:w="75" w:type="dxa"/>
            </w:tcMar>
            <w:hideMark/>
          </w:tcPr>
          <w:p w14:paraId="7CC40B72"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07F80D6D" w14:textId="77777777" w:rsidR="00A82DFC" w:rsidRPr="00A82DFC" w:rsidRDefault="00A82DFC" w:rsidP="00A82DFC">
            <w:r w:rsidRPr="00A82DFC">
              <w:t>31.72 ± 9.02</w:t>
            </w:r>
          </w:p>
        </w:tc>
        <w:tc>
          <w:tcPr>
            <w:tcW w:w="0" w:type="auto"/>
            <w:tcBorders>
              <w:bottom w:val="nil"/>
              <w:right w:val="nil"/>
            </w:tcBorders>
            <w:tcMar>
              <w:top w:w="75" w:type="dxa"/>
              <w:left w:w="75" w:type="dxa"/>
              <w:bottom w:w="75" w:type="dxa"/>
              <w:right w:w="75" w:type="dxa"/>
            </w:tcMar>
            <w:hideMark/>
          </w:tcPr>
          <w:p w14:paraId="5227CF8F" w14:textId="77777777" w:rsidR="00A82DFC" w:rsidRPr="00A82DFC" w:rsidRDefault="00A82DFC" w:rsidP="00A82DFC">
            <w:r w:rsidRPr="00A82DFC">
              <w:t>–</w:t>
            </w:r>
          </w:p>
        </w:tc>
      </w:tr>
      <w:tr w:rsidR="00A82DFC" w:rsidRPr="00A82DFC" w14:paraId="43F8DCF0" w14:textId="77777777" w:rsidTr="00A82DFC">
        <w:tc>
          <w:tcPr>
            <w:tcW w:w="0" w:type="auto"/>
            <w:vMerge/>
            <w:tcBorders>
              <w:bottom w:val="nil"/>
              <w:right w:val="nil"/>
            </w:tcBorders>
            <w:hideMark/>
          </w:tcPr>
          <w:p w14:paraId="6603691C"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BE44279" w14:textId="77777777" w:rsidR="00A82DFC" w:rsidRPr="00A82DFC" w:rsidRDefault="00A82DFC" w:rsidP="00A82DFC">
            <w:r w:rsidRPr="00A82DFC">
              <w:t>RV (%)</w:t>
            </w:r>
          </w:p>
        </w:tc>
        <w:tc>
          <w:tcPr>
            <w:tcW w:w="0" w:type="auto"/>
            <w:tcBorders>
              <w:bottom w:val="nil"/>
              <w:right w:val="nil"/>
            </w:tcBorders>
            <w:tcMar>
              <w:top w:w="75" w:type="dxa"/>
              <w:left w:w="75" w:type="dxa"/>
              <w:bottom w:w="75" w:type="dxa"/>
              <w:right w:w="75" w:type="dxa"/>
            </w:tcMar>
            <w:hideMark/>
          </w:tcPr>
          <w:p w14:paraId="6ED6D3A0" w14:textId="77777777" w:rsidR="00A82DFC" w:rsidRPr="00A82DFC" w:rsidRDefault="00A82DFC" w:rsidP="00A82DFC">
            <w:r w:rsidRPr="00A82DFC">
              <w:t>234.71 ± 50.64</w:t>
            </w:r>
          </w:p>
        </w:tc>
        <w:tc>
          <w:tcPr>
            <w:tcW w:w="0" w:type="auto"/>
            <w:tcBorders>
              <w:bottom w:val="nil"/>
              <w:right w:val="nil"/>
            </w:tcBorders>
            <w:tcMar>
              <w:top w:w="75" w:type="dxa"/>
              <w:left w:w="75" w:type="dxa"/>
              <w:bottom w:w="75" w:type="dxa"/>
              <w:right w:w="75" w:type="dxa"/>
            </w:tcMar>
            <w:hideMark/>
          </w:tcPr>
          <w:p w14:paraId="42819FC1" w14:textId="77777777" w:rsidR="00A82DFC" w:rsidRPr="00A82DFC" w:rsidRDefault="00A82DFC" w:rsidP="00A82DFC">
            <w:r w:rsidRPr="00A82DFC">
              <w:t>229.80 ± 50.54</w:t>
            </w:r>
          </w:p>
        </w:tc>
        <w:tc>
          <w:tcPr>
            <w:tcW w:w="0" w:type="auto"/>
            <w:tcBorders>
              <w:bottom w:val="nil"/>
              <w:right w:val="nil"/>
            </w:tcBorders>
            <w:tcMar>
              <w:top w:w="75" w:type="dxa"/>
              <w:left w:w="75" w:type="dxa"/>
              <w:bottom w:w="75" w:type="dxa"/>
              <w:right w:w="75" w:type="dxa"/>
            </w:tcMar>
            <w:hideMark/>
          </w:tcPr>
          <w:p w14:paraId="01DA880F"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37A24BDD" w14:textId="77777777" w:rsidR="00A82DFC" w:rsidRPr="00A82DFC" w:rsidRDefault="00A82DFC" w:rsidP="00A82DFC">
            <w:r w:rsidRPr="00A82DFC">
              <w:t>240.50 ± 50.61</w:t>
            </w:r>
          </w:p>
        </w:tc>
        <w:tc>
          <w:tcPr>
            <w:tcW w:w="0" w:type="auto"/>
            <w:tcBorders>
              <w:bottom w:val="nil"/>
              <w:right w:val="nil"/>
            </w:tcBorders>
            <w:tcMar>
              <w:top w:w="75" w:type="dxa"/>
              <w:left w:w="75" w:type="dxa"/>
              <w:bottom w:w="75" w:type="dxa"/>
              <w:right w:w="75" w:type="dxa"/>
            </w:tcMar>
            <w:hideMark/>
          </w:tcPr>
          <w:p w14:paraId="684541C4" w14:textId="77777777" w:rsidR="00A82DFC" w:rsidRPr="00A82DFC" w:rsidRDefault="00A82DFC" w:rsidP="00A82DFC">
            <w:r w:rsidRPr="00A82DFC">
              <w:t>–</w:t>
            </w:r>
          </w:p>
        </w:tc>
      </w:tr>
      <w:tr w:rsidR="00A82DFC" w:rsidRPr="00A82DFC" w14:paraId="7EE51285" w14:textId="77777777" w:rsidTr="00A82DFC">
        <w:tc>
          <w:tcPr>
            <w:tcW w:w="0" w:type="auto"/>
            <w:vMerge/>
            <w:tcBorders>
              <w:bottom w:val="nil"/>
              <w:right w:val="nil"/>
            </w:tcBorders>
            <w:hideMark/>
          </w:tcPr>
          <w:p w14:paraId="3D40A9C5"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74BDC873" w14:textId="77777777" w:rsidR="00A82DFC" w:rsidRPr="00A82DFC" w:rsidRDefault="00A82DFC" w:rsidP="00A82DFC">
            <w:r w:rsidRPr="00A82DFC">
              <w:t>EI (%)</w:t>
            </w:r>
          </w:p>
        </w:tc>
        <w:tc>
          <w:tcPr>
            <w:tcW w:w="0" w:type="auto"/>
            <w:tcBorders>
              <w:bottom w:val="nil"/>
              <w:right w:val="nil"/>
            </w:tcBorders>
            <w:tcMar>
              <w:top w:w="75" w:type="dxa"/>
              <w:left w:w="75" w:type="dxa"/>
              <w:bottom w:w="75" w:type="dxa"/>
              <w:right w:w="75" w:type="dxa"/>
            </w:tcMar>
            <w:hideMark/>
          </w:tcPr>
          <w:p w14:paraId="2FBFD479" w14:textId="77777777" w:rsidR="00A82DFC" w:rsidRPr="00A82DFC" w:rsidRDefault="00A82DFC" w:rsidP="00A82DFC">
            <w:r w:rsidRPr="00A82DFC">
              <w:t>31.34 ± 12.60</w:t>
            </w:r>
          </w:p>
        </w:tc>
        <w:tc>
          <w:tcPr>
            <w:tcW w:w="0" w:type="auto"/>
            <w:tcBorders>
              <w:bottom w:val="nil"/>
              <w:right w:val="nil"/>
            </w:tcBorders>
            <w:tcMar>
              <w:top w:w="75" w:type="dxa"/>
              <w:left w:w="75" w:type="dxa"/>
              <w:bottom w:w="75" w:type="dxa"/>
              <w:right w:w="75" w:type="dxa"/>
            </w:tcMar>
            <w:hideMark/>
          </w:tcPr>
          <w:p w14:paraId="6D46E0A0" w14:textId="77777777" w:rsidR="00A82DFC" w:rsidRPr="00A82DFC" w:rsidRDefault="00A82DFC" w:rsidP="00A82DFC">
            <w:r w:rsidRPr="00A82DFC">
              <w:t>30.58 ± 13.13</w:t>
            </w:r>
          </w:p>
        </w:tc>
        <w:tc>
          <w:tcPr>
            <w:tcW w:w="0" w:type="auto"/>
            <w:tcBorders>
              <w:bottom w:val="nil"/>
              <w:right w:val="nil"/>
            </w:tcBorders>
            <w:tcMar>
              <w:top w:w="75" w:type="dxa"/>
              <w:left w:w="75" w:type="dxa"/>
              <w:bottom w:w="75" w:type="dxa"/>
              <w:right w:w="75" w:type="dxa"/>
            </w:tcMar>
            <w:hideMark/>
          </w:tcPr>
          <w:p w14:paraId="53243C94"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3034EDAE" w14:textId="77777777" w:rsidR="00A82DFC" w:rsidRPr="00A82DFC" w:rsidRDefault="00A82DFC" w:rsidP="00A82DFC">
            <w:r w:rsidRPr="00A82DFC">
              <w:t>32.25 ± 11.98</w:t>
            </w:r>
          </w:p>
        </w:tc>
        <w:tc>
          <w:tcPr>
            <w:tcW w:w="0" w:type="auto"/>
            <w:tcBorders>
              <w:bottom w:val="nil"/>
              <w:right w:val="nil"/>
            </w:tcBorders>
            <w:tcMar>
              <w:top w:w="75" w:type="dxa"/>
              <w:left w:w="75" w:type="dxa"/>
              <w:bottom w:w="75" w:type="dxa"/>
              <w:right w:w="75" w:type="dxa"/>
            </w:tcMar>
            <w:hideMark/>
          </w:tcPr>
          <w:p w14:paraId="798F05F9" w14:textId="77777777" w:rsidR="00A82DFC" w:rsidRPr="00A82DFC" w:rsidRDefault="00A82DFC" w:rsidP="00A82DFC">
            <w:r w:rsidRPr="00A82DFC">
              <w:t>–</w:t>
            </w:r>
          </w:p>
        </w:tc>
      </w:tr>
      <w:tr w:rsidR="00A82DFC" w:rsidRPr="00A82DFC" w14:paraId="4B9619EC" w14:textId="77777777" w:rsidTr="00A82DFC">
        <w:tc>
          <w:tcPr>
            <w:tcW w:w="0" w:type="auto"/>
            <w:vMerge/>
            <w:tcBorders>
              <w:bottom w:val="nil"/>
              <w:right w:val="nil"/>
            </w:tcBorders>
            <w:hideMark/>
          </w:tcPr>
          <w:p w14:paraId="35047C44"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820119A" w14:textId="77777777" w:rsidR="00A82DFC" w:rsidRPr="00A82DFC" w:rsidRDefault="00A82DFC" w:rsidP="00A82DFC">
            <w:r w:rsidRPr="00A82DFC">
              <w:t>Body weight (kg)</w:t>
            </w:r>
          </w:p>
        </w:tc>
        <w:tc>
          <w:tcPr>
            <w:tcW w:w="0" w:type="auto"/>
            <w:tcBorders>
              <w:bottom w:val="nil"/>
              <w:right w:val="nil"/>
            </w:tcBorders>
            <w:tcMar>
              <w:top w:w="75" w:type="dxa"/>
              <w:left w:w="75" w:type="dxa"/>
              <w:bottom w:w="75" w:type="dxa"/>
              <w:right w:w="75" w:type="dxa"/>
            </w:tcMar>
            <w:hideMark/>
          </w:tcPr>
          <w:p w14:paraId="514FECB4" w14:textId="77777777" w:rsidR="00A82DFC" w:rsidRPr="00A82DFC" w:rsidRDefault="00A82DFC" w:rsidP="00A82DFC">
            <w:r w:rsidRPr="00A82DFC">
              <w:t>69.71 ± 18.17</w:t>
            </w:r>
          </w:p>
        </w:tc>
        <w:tc>
          <w:tcPr>
            <w:tcW w:w="0" w:type="auto"/>
            <w:tcBorders>
              <w:bottom w:val="nil"/>
              <w:right w:val="nil"/>
            </w:tcBorders>
            <w:tcMar>
              <w:top w:w="75" w:type="dxa"/>
              <w:left w:w="75" w:type="dxa"/>
              <w:bottom w:w="75" w:type="dxa"/>
              <w:right w:w="75" w:type="dxa"/>
            </w:tcMar>
            <w:hideMark/>
          </w:tcPr>
          <w:p w14:paraId="0238923B" w14:textId="77777777" w:rsidR="00A82DFC" w:rsidRPr="00A82DFC" w:rsidRDefault="00A82DFC" w:rsidP="00A82DFC">
            <w:r w:rsidRPr="00A82DFC">
              <w:t>76.84 ± 16.08</w:t>
            </w:r>
          </w:p>
        </w:tc>
        <w:tc>
          <w:tcPr>
            <w:tcW w:w="0" w:type="auto"/>
            <w:tcBorders>
              <w:bottom w:val="nil"/>
              <w:right w:val="nil"/>
            </w:tcBorders>
            <w:tcMar>
              <w:top w:w="75" w:type="dxa"/>
              <w:left w:w="75" w:type="dxa"/>
              <w:bottom w:w="75" w:type="dxa"/>
              <w:right w:w="75" w:type="dxa"/>
            </w:tcMar>
            <w:hideMark/>
          </w:tcPr>
          <w:p w14:paraId="4F4E96EF" w14:textId="77777777" w:rsidR="00A82DFC" w:rsidRPr="00A82DFC" w:rsidRDefault="00A82DFC" w:rsidP="00A82DFC">
            <w:r w:rsidRPr="00A82DFC">
              <w:t>72.7 ± 6.8</w:t>
            </w:r>
          </w:p>
        </w:tc>
        <w:tc>
          <w:tcPr>
            <w:tcW w:w="0" w:type="auto"/>
            <w:tcBorders>
              <w:bottom w:val="nil"/>
              <w:right w:val="nil"/>
            </w:tcBorders>
            <w:tcMar>
              <w:top w:w="75" w:type="dxa"/>
              <w:left w:w="75" w:type="dxa"/>
              <w:bottom w:w="75" w:type="dxa"/>
              <w:right w:w="75" w:type="dxa"/>
            </w:tcMar>
            <w:hideMark/>
          </w:tcPr>
          <w:p w14:paraId="15011CD4" w14:textId="77777777" w:rsidR="00A82DFC" w:rsidRPr="00A82DFC" w:rsidRDefault="00A82DFC" w:rsidP="00A82DFC">
            <w:r w:rsidRPr="00A82DFC">
              <w:t>61.16 ± 16.89</w:t>
            </w:r>
          </w:p>
        </w:tc>
        <w:tc>
          <w:tcPr>
            <w:tcW w:w="0" w:type="auto"/>
            <w:tcBorders>
              <w:bottom w:val="nil"/>
              <w:right w:val="nil"/>
            </w:tcBorders>
            <w:tcMar>
              <w:top w:w="75" w:type="dxa"/>
              <w:left w:w="75" w:type="dxa"/>
              <w:bottom w:w="75" w:type="dxa"/>
              <w:right w:w="75" w:type="dxa"/>
            </w:tcMar>
            <w:hideMark/>
          </w:tcPr>
          <w:p w14:paraId="66BBBEDD" w14:textId="77777777" w:rsidR="00A82DFC" w:rsidRPr="00A82DFC" w:rsidRDefault="00A82DFC" w:rsidP="00A82DFC">
            <w:r w:rsidRPr="00A82DFC">
              <w:t>63.2 ± 5.9</w:t>
            </w:r>
          </w:p>
        </w:tc>
      </w:tr>
      <w:tr w:rsidR="00A82DFC" w:rsidRPr="00A82DFC" w14:paraId="142C74EA" w14:textId="77777777" w:rsidTr="00A82DFC">
        <w:tc>
          <w:tcPr>
            <w:tcW w:w="0" w:type="auto"/>
            <w:vMerge/>
            <w:tcBorders>
              <w:bottom w:val="nil"/>
              <w:right w:val="nil"/>
            </w:tcBorders>
            <w:hideMark/>
          </w:tcPr>
          <w:p w14:paraId="586D5351"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7522296F" w14:textId="77777777" w:rsidR="00A82DFC" w:rsidRPr="00A82DFC" w:rsidRDefault="00A82DFC" w:rsidP="00A82DFC">
            <w:r w:rsidRPr="00A82DFC">
              <w:t>BMI (kg/m</w:t>
            </w:r>
            <w:r w:rsidRPr="00A82DFC">
              <w:rPr>
                <w:vertAlign w:val="superscript"/>
              </w:rPr>
              <w:t>2</w:t>
            </w:r>
            <w:r w:rsidRPr="00A82DFC">
              <w:t>)</w:t>
            </w:r>
          </w:p>
        </w:tc>
        <w:tc>
          <w:tcPr>
            <w:tcW w:w="0" w:type="auto"/>
            <w:tcBorders>
              <w:bottom w:val="nil"/>
              <w:right w:val="nil"/>
            </w:tcBorders>
            <w:tcMar>
              <w:top w:w="75" w:type="dxa"/>
              <w:left w:w="75" w:type="dxa"/>
              <w:bottom w:w="75" w:type="dxa"/>
              <w:right w:w="75" w:type="dxa"/>
            </w:tcMar>
            <w:hideMark/>
          </w:tcPr>
          <w:p w14:paraId="3A9C6D74" w14:textId="77777777" w:rsidR="00A82DFC" w:rsidRPr="00A82DFC" w:rsidRDefault="00A82DFC" w:rsidP="00A82DFC">
            <w:r w:rsidRPr="00A82DFC">
              <w:t>24.66 ± 5.76</w:t>
            </w:r>
          </w:p>
        </w:tc>
        <w:tc>
          <w:tcPr>
            <w:tcW w:w="0" w:type="auto"/>
            <w:tcBorders>
              <w:bottom w:val="nil"/>
              <w:right w:val="nil"/>
            </w:tcBorders>
            <w:tcMar>
              <w:top w:w="75" w:type="dxa"/>
              <w:left w:w="75" w:type="dxa"/>
              <w:bottom w:w="75" w:type="dxa"/>
              <w:right w:w="75" w:type="dxa"/>
            </w:tcMar>
            <w:hideMark/>
          </w:tcPr>
          <w:p w14:paraId="1E1FC4CC" w14:textId="77777777" w:rsidR="00A82DFC" w:rsidRPr="00A82DFC" w:rsidRDefault="00A82DFC" w:rsidP="00A82DFC">
            <w:r w:rsidRPr="00A82DFC">
              <w:t>25.72 ± 4.95</w:t>
            </w:r>
          </w:p>
        </w:tc>
        <w:tc>
          <w:tcPr>
            <w:tcW w:w="0" w:type="auto"/>
            <w:tcBorders>
              <w:bottom w:val="nil"/>
              <w:right w:val="nil"/>
            </w:tcBorders>
            <w:tcMar>
              <w:top w:w="75" w:type="dxa"/>
              <w:left w:w="75" w:type="dxa"/>
              <w:bottom w:w="75" w:type="dxa"/>
              <w:right w:w="75" w:type="dxa"/>
            </w:tcMar>
            <w:hideMark/>
          </w:tcPr>
          <w:p w14:paraId="43CD8ECA"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3FEBBC91" w14:textId="77777777" w:rsidR="00A82DFC" w:rsidRPr="00A82DFC" w:rsidRDefault="00A82DFC" w:rsidP="00A82DFC">
            <w:r w:rsidRPr="00A82DFC">
              <w:t>23.38 ± 6.41</w:t>
            </w:r>
          </w:p>
        </w:tc>
        <w:tc>
          <w:tcPr>
            <w:tcW w:w="0" w:type="auto"/>
            <w:tcBorders>
              <w:bottom w:val="nil"/>
              <w:right w:val="nil"/>
            </w:tcBorders>
            <w:tcMar>
              <w:top w:w="75" w:type="dxa"/>
              <w:left w:w="75" w:type="dxa"/>
              <w:bottom w:w="75" w:type="dxa"/>
              <w:right w:w="75" w:type="dxa"/>
            </w:tcMar>
            <w:hideMark/>
          </w:tcPr>
          <w:p w14:paraId="51ADD0B4" w14:textId="77777777" w:rsidR="00A82DFC" w:rsidRPr="00A82DFC" w:rsidRDefault="00A82DFC" w:rsidP="00A82DFC">
            <w:r w:rsidRPr="00A82DFC">
              <w:t>–</w:t>
            </w:r>
          </w:p>
        </w:tc>
      </w:tr>
      <w:tr w:rsidR="00A82DFC" w:rsidRPr="00A82DFC" w14:paraId="4B0FBAF8" w14:textId="77777777" w:rsidTr="00A82DFC">
        <w:tc>
          <w:tcPr>
            <w:tcW w:w="0" w:type="auto"/>
            <w:vMerge/>
            <w:tcBorders>
              <w:bottom w:val="nil"/>
              <w:right w:val="nil"/>
            </w:tcBorders>
            <w:hideMark/>
          </w:tcPr>
          <w:p w14:paraId="088E0197"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4ADFA365" w14:textId="77777777" w:rsidR="00A82DFC" w:rsidRPr="00A82DFC" w:rsidRDefault="00A82DFC" w:rsidP="00A82DFC">
            <w:r w:rsidRPr="00A82DFC">
              <w:t>Body fat (kg)</w:t>
            </w:r>
          </w:p>
        </w:tc>
        <w:tc>
          <w:tcPr>
            <w:tcW w:w="0" w:type="auto"/>
            <w:tcBorders>
              <w:bottom w:val="nil"/>
              <w:right w:val="nil"/>
            </w:tcBorders>
            <w:tcMar>
              <w:top w:w="75" w:type="dxa"/>
              <w:left w:w="75" w:type="dxa"/>
              <w:bottom w:w="75" w:type="dxa"/>
              <w:right w:w="75" w:type="dxa"/>
            </w:tcMar>
            <w:hideMark/>
          </w:tcPr>
          <w:p w14:paraId="008C339C" w14:textId="77777777" w:rsidR="00A82DFC" w:rsidRPr="00A82DFC" w:rsidRDefault="00A82DFC" w:rsidP="00A82DFC">
            <w:r w:rsidRPr="00A82DFC">
              <w:t>20.37 ± 10.43</w:t>
            </w:r>
          </w:p>
        </w:tc>
        <w:tc>
          <w:tcPr>
            <w:tcW w:w="0" w:type="auto"/>
            <w:tcBorders>
              <w:bottom w:val="nil"/>
              <w:right w:val="nil"/>
            </w:tcBorders>
            <w:tcMar>
              <w:top w:w="75" w:type="dxa"/>
              <w:left w:w="75" w:type="dxa"/>
              <w:bottom w:w="75" w:type="dxa"/>
              <w:right w:w="75" w:type="dxa"/>
            </w:tcMar>
            <w:hideMark/>
          </w:tcPr>
          <w:p w14:paraId="1DA499F4" w14:textId="77777777" w:rsidR="00A82DFC" w:rsidRPr="00A82DFC" w:rsidRDefault="00A82DFC" w:rsidP="00A82DFC">
            <w:r w:rsidRPr="00A82DFC">
              <w:t>20.76 ± 8.68</w:t>
            </w:r>
          </w:p>
        </w:tc>
        <w:tc>
          <w:tcPr>
            <w:tcW w:w="0" w:type="auto"/>
            <w:tcBorders>
              <w:bottom w:val="nil"/>
              <w:right w:val="nil"/>
            </w:tcBorders>
            <w:tcMar>
              <w:top w:w="75" w:type="dxa"/>
              <w:left w:w="75" w:type="dxa"/>
              <w:bottom w:w="75" w:type="dxa"/>
              <w:right w:w="75" w:type="dxa"/>
            </w:tcMar>
            <w:hideMark/>
          </w:tcPr>
          <w:p w14:paraId="4EB2D48C" w14:textId="77777777" w:rsidR="00A82DFC" w:rsidRPr="00A82DFC" w:rsidRDefault="00A82DFC" w:rsidP="00A82DFC">
            <w:r w:rsidRPr="00A82DFC">
              <w:t>14.1 ± 4.5</w:t>
            </w:r>
          </w:p>
        </w:tc>
        <w:tc>
          <w:tcPr>
            <w:tcW w:w="0" w:type="auto"/>
            <w:tcBorders>
              <w:bottom w:val="nil"/>
              <w:right w:val="nil"/>
            </w:tcBorders>
            <w:tcMar>
              <w:top w:w="75" w:type="dxa"/>
              <w:left w:w="75" w:type="dxa"/>
              <w:bottom w:w="75" w:type="dxa"/>
              <w:right w:w="75" w:type="dxa"/>
            </w:tcMar>
            <w:hideMark/>
          </w:tcPr>
          <w:p w14:paraId="3D90D8F6" w14:textId="77777777" w:rsidR="00A82DFC" w:rsidRPr="00A82DFC" w:rsidRDefault="00A82DFC" w:rsidP="00A82DFC">
            <w:r w:rsidRPr="00A82DFC">
              <w:t>19.92 ± 12.28</w:t>
            </w:r>
          </w:p>
        </w:tc>
        <w:tc>
          <w:tcPr>
            <w:tcW w:w="0" w:type="auto"/>
            <w:tcBorders>
              <w:bottom w:val="nil"/>
              <w:right w:val="nil"/>
            </w:tcBorders>
            <w:tcMar>
              <w:top w:w="75" w:type="dxa"/>
              <w:left w:w="75" w:type="dxa"/>
              <w:bottom w:w="75" w:type="dxa"/>
              <w:right w:w="75" w:type="dxa"/>
            </w:tcMar>
            <w:hideMark/>
          </w:tcPr>
          <w:p w14:paraId="78E02C48" w14:textId="77777777" w:rsidR="00A82DFC" w:rsidRPr="00A82DFC" w:rsidRDefault="00A82DFC" w:rsidP="00A82DFC">
            <w:r w:rsidRPr="00A82DFC">
              <w:t>18.6 ± 4.0</w:t>
            </w:r>
          </w:p>
        </w:tc>
      </w:tr>
      <w:tr w:rsidR="00A82DFC" w:rsidRPr="00A82DFC" w14:paraId="4E7DC9D4" w14:textId="77777777" w:rsidTr="00A82DFC">
        <w:tc>
          <w:tcPr>
            <w:tcW w:w="0" w:type="auto"/>
            <w:vMerge/>
            <w:tcBorders>
              <w:bottom w:val="nil"/>
              <w:right w:val="nil"/>
            </w:tcBorders>
            <w:hideMark/>
          </w:tcPr>
          <w:p w14:paraId="35849CD4"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3B813799" w14:textId="77777777" w:rsidR="00A82DFC" w:rsidRPr="00A82DFC" w:rsidRDefault="00A82DFC" w:rsidP="00A82DFC">
            <w:r w:rsidRPr="00A82DFC">
              <w:t>Body fat (%)</w:t>
            </w:r>
          </w:p>
        </w:tc>
        <w:tc>
          <w:tcPr>
            <w:tcW w:w="0" w:type="auto"/>
            <w:tcBorders>
              <w:bottom w:val="nil"/>
              <w:right w:val="nil"/>
            </w:tcBorders>
            <w:tcMar>
              <w:top w:w="75" w:type="dxa"/>
              <w:left w:w="75" w:type="dxa"/>
              <w:bottom w:w="75" w:type="dxa"/>
              <w:right w:w="75" w:type="dxa"/>
            </w:tcMar>
            <w:hideMark/>
          </w:tcPr>
          <w:p w14:paraId="673EC677" w14:textId="77777777" w:rsidR="00A82DFC" w:rsidRPr="00A82DFC" w:rsidRDefault="00A82DFC" w:rsidP="00A82DFC">
            <w:r w:rsidRPr="00A82DFC">
              <w:t>27.84 ± 9.13</w:t>
            </w:r>
          </w:p>
        </w:tc>
        <w:tc>
          <w:tcPr>
            <w:tcW w:w="0" w:type="auto"/>
            <w:tcBorders>
              <w:bottom w:val="nil"/>
              <w:right w:val="nil"/>
            </w:tcBorders>
            <w:tcMar>
              <w:top w:w="75" w:type="dxa"/>
              <w:left w:w="75" w:type="dxa"/>
              <w:bottom w:w="75" w:type="dxa"/>
              <w:right w:w="75" w:type="dxa"/>
            </w:tcMar>
            <w:hideMark/>
          </w:tcPr>
          <w:p w14:paraId="6E50B3EC" w14:textId="77777777" w:rsidR="00A82DFC" w:rsidRPr="00A82DFC" w:rsidRDefault="00A82DFC" w:rsidP="00A82DFC">
            <w:r w:rsidRPr="00A82DFC">
              <w:t>26.08 ± 6.80</w:t>
            </w:r>
          </w:p>
        </w:tc>
        <w:tc>
          <w:tcPr>
            <w:tcW w:w="0" w:type="auto"/>
            <w:tcBorders>
              <w:bottom w:val="nil"/>
              <w:right w:val="nil"/>
            </w:tcBorders>
            <w:tcMar>
              <w:top w:w="75" w:type="dxa"/>
              <w:left w:w="75" w:type="dxa"/>
              <w:bottom w:w="75" w:type="dxa"/>
              <w:right w:w="75" w:type="dxa"/>
            </w:tcMar>
            <w:hideMark/>
          </w:tcPr>
          <w:p w14:paraId="291345C5" w14:textId="77777777" w:rsidR="00A82DFC" w:rsidRPr="00A82DFC" w:rsidRDefault="00A82DFC" w:rsidP="00A82DFC">
            <w:r w:rsidRPr="00A82DFC">
              <w:t>19.2 ± 5.3</w:t>
            </w:r>
          </w:p>
        </w:tc>
        <w:tc>
          <w:tcPr>
            <w:tcW w:w="0" w:type="auto"/>
            <w:tcBorders>
              <w:bottom w:val="nil"/>
              <w:right w:val="nil"/>
            </w:tcBorders>
            <w:tcMar>
              <w:top w:w="75" w:type="dxa"/>
              <w:left w:w="75" w:type="dxa"/>
              <w:bottom w:w="75" w:type="dxa"/>
              <w:right w:w="75" w:type="dxa"/>
            </w:tcMar>
            <w:hideMark/>
          </w:tcPr>
          <w:p w14:paraId="636852BB" w14:textId="77777777" w:rsidR="00A82DFC" w:rsidRPr="00A82DFC" w:rsidRDefault="00A82DFC" w:rsidP="00A82DFC">
            <w:r w:rsidRPr="00A82DFC">
              <w:t>29.95 ± 11.01</w:t>
            </w:r>
          </w:p>
        </w:tc>
        <w:tc>
          <w:tcPr>
            <w:tcW w:w="0" w:type="auto"/>
            <w:tcBorders>
              <w:bottom w:val="nil"/>
              <w:right w:val="nil"/>
            </w:tcBorders>
            <w:tcMar>
              <w:top w:w="75" w:type="dxa"/>
              <w:left w:w="75" w:type="dxa"/>
              <w:bottom w:w="75" w:type="dxa"/>
              <w:right w:w="75" w:type="dxa"/>
            </w:tcMar>
            <w:hideMark/>
          </w:tcPr>
          <w:p w14:paraId="343ACAAB" w14:textId="77777777" w:rsidR="00A82DFC" w:rsidRPr="00A82DFC" w:rsidRDefault="00A82DFC" w:rsidP="00A82DFC">
            <w:r w:rsidRPr="00A82DFC">
              <w:t>29.2 ± 4.8</w:t>
            </w:r>
          </w:p>
        </w:tc>
      </w:tr>
      <w:tr w:rsidR="00A82DFC" w:rsidRPr="00A82DFC" w14:paraId="37814EEF" w14:textId="77777777" w:rsidTr="00A82DFC">
        <w:tc>
          <w:tcPr>
            <w:tcW w:w="0" w:type="auto"/>
            <w:vMerge/>
            <w:tcBorders>
              <w:bottom w:val="nil"/>
              <w:right w:val="nil"/>
            </w:tcBorders>
            <w:hideMark/>
          </w:tcPr>
          <w:p w14:paraId="4AB49D56"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0E04C57C" w14:textId="77777777" w:rsidR="00A82DFC" w:rsidRPr="00A82DFC" w:rsidRDefault="00A82DFC" w:rsidP="00A82DFC">
            <w:r w:rsidRPr="00A82DFC">
              <w:t>TBW (l)</w:t>
            </w:r>
          </w:p>
        </w:tc>
        <w:tc>
          <w:tcPr>
            <w:tcW w:w="0" w:type="auto"/>
            <w:tcBorders>
              <w:bottom w:val="nil"/>
              <w:right w:val="nil"/>
            </w:tcBorders>
            <w:tcMar>
              <w:top w:w="75" w:type="dxa"/>
              <w:left w:w="75" w:type="dxa"/>
              <w:bottom w:w="75" w:type="dxa"/>
              <w:right w:w="75" w:type="dxa"/>
            </w:tcMar>
            <w:hideMark/>
          </w:tcPr>
          <w:p w14:paraId="6818E655" w14:textId="77777777" w:rsidR="00A82DFC" w:rsidRPr="00A82DFC" w:rsidRDefault="00A82DFC" w:rsidP="00A82DFC">
            <w:r w:rsidRPr="00A82DFC">
              <w:t>36.08 ± 7.78</w:t>
            </w:r>
          </w:p>
        </w:tc>
        <w:tc>
          <w:tcPr>
            <w:tcW w:w="0" w:type="auto"/>
            <w:tcBorders>
              <w:bottom w:val="nil"/>
              <w:right w:val="nil"/>
            </w:tcBorders>
            <w:tcMar>
              <w:top w:w="75" w:type="dxa"/>
              <w:left w:w="75" w:type="dxa"/>
              <w:bottom w:w="75" w:type="dxa"/>
              <w:right w:w="75" w:type="dxa"/>
            </w:tcMar>
            <w:hideMark/>
          </w:tcPr>
          <w:p w14:paraId="1E49453D" w14:textId="77777777" w:rsidR="00A82DFC" w:rsidRPr="00A82DFC" w:rsidRDefault="00A82DFC" w:rsidP="00A82DFC">
            <w:r w:rsidRPr="00A82DFC">
              <w:t>41.00 ± 6.63</w:t>
            </w:r>
          </w:p>
        </w:tc>
        <w:tc>
          <w:tcPr>
            <w:tcW w:w="0" w:type="auto"/>
            <w:tcBorders>
              <w:bottom w:val="nil"/>
              <w:right w:val="nil"/>
            </w:tcBorders>
            <w:tcMar>
              <w:top w:w="75" w:type="dxa"/>
              <w:left w:w="75" w:type="dxa"/>
              <w:bottom w:w="75" w:type="dxa"/>
              <w:right w:w="75" w:type="dxa"/>
            </w:tcMar>
            <w:hideMark/>
          </w:tcPr>
          <w:p w14:paraId="7BF20063" w14:textId="77777777" w:rsidR="00A82DFC" w:rsidRPr="00A82DFC" w:rsidRDefault="00A82DFC" w:rsidP="00A82DFC">
            <w:r w:rsidRPr="00A82DFC">
              <w:t>42.9 ± 4.0</w:t>
            </w:r>
          </w:p>
        </w:tc>
        <w:tc>
          <w:tcPr>
            <w:tcW w:w="0" w:type="auto"/>
            <w:tcBorders>
              <w:bottom w:val="nil"/>
              <w:right w:val="nil"/>
            </w:tcBorders>
            <w:tcMar>
              <w:top w:w="75" w:type="dxa"/>
              <w:left w:w="75" w:type="dxa"/>
              <w:bottom w:w="75" w:type="dxa"/>
              <w:right w:w="75" w:type="dxa"/>
            </w:tcMar>
            <w:hideMark/>
          </w:tcPr>
          <w:p w14:paraId="0E05BDE5" w14:textId="77777777" w:rsidR="00A82DFC" w:rsidRPr="00A82DFC" w:rsidRDefault="00A82DFC" w:rsidP="00A82DFC">
            <w:r w:rsidRPr="00A82DFC">
              <w:t>30.18 ± 4.07</w:t>
            </w:r>
          </w:p>
        </w:tc>
        <w:tc>
          <w:tcPr>
            <w:tcW w:w="0" w:type="auto"/>
            <w:tcBorders>
              <w:bottom w:val="nil"/>
              <w:right w:val="nil"/>
            </w:tcBorders>
            <w:tcMar>
              <w:top w:w="75" w:type="dxa"/>
              <w:left w:w="75" w:type="dxa"/>
              <w:bottom w:w="75" w:type="dxa"/>
              <w:right w:w="75" w:type="dxa"/>
            </w:tcMar>
            <w:hideMark/>
          </w:tcPr>
          <w:p w14:paraId="0D52AB46" w14:textId="77777777" w:rsidR="00A82DFC" w:rsidRPr="00A82DFC" w:rsidRDefault="00A82DFC" w:rsidP="00A82DFC">
            <w:r w:rsidRPr="00A82DFC">
              <w:t>32.7 ± 2.9</w:t>
            </w:r>
          </w:p>
        </w:tc>
      </w:tr>
      <w:tr w:rsidR="00A82DFC" w:rsidRPr="00A82DFC" w14:paraId="1B5AF155" w14:textId="77777777" w:rsidTr="00A82DFC">
        <w:tc>
          <w:tcPr>
            <w:tcW w:w="0" w:type="auto"/>
            <w:vMerge/>
            <w:tcBorders>
              <w:bottom w:val="nil"/>
              <w:right w:val="nil"/>
            </w:tcBorders>
            <w:hideMark/>
          </w:tcPr>
          <w:p w14:paraId="76BDEAA2"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6EDF3173" w14:textId="77777777" w:rsidR="00A82DFC" w:rsidRPr="00A82DFC" w:rsidRDefault="00A82DFC" w:rsidP="00A82DFC">
            <w:r w:rsidRPr="00A82DFC">
              <w:t>LBM (kg)</w:t>
            </w:r>
          </w:p>
        </w:tc>
        <w:tc>
          <w:tcPr>
            <w:tcW w:w="0" w:type="auto"/>
            <w:tcBorders>
              <w:bottom w:val="nil"/>
              <w:right w:val="nil"/>
            </w:tcBorders>
            <w:tcMar>
              <w:top w:w="75" w:type="dxa"/>
              <w:left w:w="75" w:type="dxa"/>
              <w:bottom w:w="75" w:type="dxa"/>
              <w:right w:w="75" w:type="dxa"/>
            </w:tcMar>
            <w:hideMark/>
          </w:tcPr>
          <w:p w14:paraId="0378F880" w14:textId="77777777" w:rsidR="00A82DFC" w:rsidRPr="00A82DFC" w:rsidRDefault="00A82DFC" w:rsidP="00A82DFC">
            <w:r w:rsidRPr="00A82DFC">
              <w:t>49.29 ± 10.64</w:t>
            </w:r>
          </w:p>
        </w:tc>
        <w:tc>
          <w:tcPr>
            <w:tcW w:w="0" w:type="auto"/>
            <w:tcBorders>
              <w:bottom w:val="nil"/>
              <w:right w:val="nil"/>
            </w:tcBorders>
            <w:tcMar>
              <w:top w:w="75" w:type="dxa"/>
              <w:left w:w="75" w:type="dxa"/>
              <w:bottom w:w="75" w:type="dxa"/>
              <w:right w:w="75" w:type="dxa"/>
            </w:tcMar>
            <w:hideMark/>
          </w:tcPr>
          <w:p w14:paraId="52E1F362" w14:textId="77777777" w:rsidR="00A82DFC" w:rsidRPr="00A82DFC" w:rsidRDefault="00A82DFC" w:rsidP="00A82DFC">
            <w:r w:rsidRPr="00A82DFC">
              <w:t>56.02 ± 9.06</w:t>
            </w:r>
          </w:p>
        </w:tc>
        <w:tc>
          <w:tcPr>
            <w:tcW w:w="0" w:type="auto"/>
            <w:tcBorders>
              <w:bottom w:val="nil"/>
              <w:right w:val="nil"/>
            </w:tcBorders>
            <w:tcMar>
              <w:top w:w="75" w:type="dxa"/>
              <w:left w:w="75" w:type="dxa"/>
              <w:bottom w:w="75" w:type="dxa"/>
              <w:right w:w="75" w:type="dxa"/>
            </w:tcMar>
            <w:hideMark/>
          </w:tcPr>
          <w:p w14:paraId="4142C8E0" w14:textId="77777777" w:rsidR="00A82DFC" w:rsidRPr="00A82DFC" w:rsidRDefault="00A82DFC" w:rsidP="00A82DFC">
            <w:r w:rsidRPr="00A82DFC">
              <w:t>58.6 ± 5.4</w:t>
            </w:r>
          </w:p>
        </w:tc>
        <w:tc>
          <w:tcPr>
            <w:tcW w:w="0" w:type="auto"/>
            <w:tcBorders>
              <w:bottom w:val="nil"/>
              <w:right w:val="nil"/>
            </w:tcBorders>
            <w:tcMar>
              <w:top w:w="75" w:type="dxa"/>
              <w:left w:w="75" w:type="dxa"/>
              <w:bottom w:w="75" w:type="dxa"/>
              <w:right w:w="75" w:type="dxa"/>
            </w:tcMar>
            <w:hideMark/>
          </w:tcPr>
          <w:p w14:paraId="3A20FDC9" w14:textId="77777777" w:rsidR="00A82DFC" w:rsidRPr="00A82DFC" w:rsidRDefault="00A82DFC" w:rsidP="00A82DFC">
            <w:r w:rsidRPr="00A82DFC">
              <w:t>41.21 ± 5.56</w:t>
            </w:r>
          </w:p>
        </w:tc>
        <w:tc>
          <w:tcPr>
            <w:tcW w:w="0" w:type="auto"/>
            <w:tcBorders>
              <w:bottom w:val="nil"/>
              <w:right w:val="nil"/>
            </w:tcBorders>
            <w:tcMar>
              <w:top w:w="75" w:type="dxa"/>
              <w:left w:w="75" w:type="dxa"/>
              <w:bottom w:w="75" w:type="dxa"/>
              <w:right w:w="75" w:type="dxa"/>
            </w:tcMar>
            <w:hideMark/>
          </w:tcPr>
          <w:p w14:paraId="1EB4DBA4" w14:textId="77777777" w:rsidR="00A82DFC" w:rsidRPr="00A82DFC" w:rsidRDefault="00A82DFC" w:rsidP="00A82DFC">
            <w:r w:rsidRPr="00A82DFC">
              <w:t>44.6 ± 3.9</w:t>
            </w:r>
          </w:p>
        </w:tc>
      </w:tr>
      <w:tr w:rsidR="00A82DFC" w:rsidRPr="00A82DFC" w14:paraId="07BBF1A4" w14:textId="77777777" w:rsidTr="00A82DFC">
        <w:tc>
          <w:tcPr>
            <w:tcW w:w="0" w:type="auto"/>
            <w:vMerge/>
            <w:tcBorders>
              <w:bottom w:val="nil"/>
              <w:right w:val="nil"/>
            </w:tcBorders>
            <w:hideMark/>
          </w:tcPr>
          <w:p w14:paraId="0AE8F9B0"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6BF8412" w14:textId="77777777" w:rsidR="00A82DFC" w:rsidRPr="00A82DFC" w:rsidRDefault="00A82DFC" w:rsidP="00A82DFC">
            <w:r w:rsidRPr="00A82DFC">
              <w:t>ECM (kg)</w:t>
            </w:r>
          </w:p>
        </w:tc>
        <w:tc>
          <w:tcPr>
            <w:tcW w:w="0" w:type="auto"/>
            <w:tcBorders>
              <w:bottom w:val="nil"/>
              <w:right w:val="nil"/>
            </w:tcBorders>
            <w:tcMar>
              <w:top w:w="75" w:type="dxa"/>
              <w:left w:w="75" w:type="dxa"/>
              <w:bottom w:w="75" w:type="dxa"/>
              <w:right w:w="75" w:type="dxa"/>
            </w:tcMar>
            <w:hideMark/>
          </w:tcPr>
          <w:p w14:paraId="1C3A63AF" w14:textId="77777777" w:rsidR="00A82DFC" w:rsidRPr="00A82DFC" w:rsidRDefault="00A82DFC" w:rsidP="00A82DFC">
            <w:r w:rsidRPr="00A82DFC">
              <w:t>26.48 ± 5.52</w:t>
            </w:r>
          </w:p>
        </w:tc>
        <w:tc>
          <w:tcPr>
            <w:tcW w:w="0" w:type="auto"/>
            <w:tcBorders>
              <w:bottom w:val="nil"/>
              <w:right w:val="nil"/>
            </w:tcBorders>
            <w:tcMar>
              <w:top w:w="75" w:type="dxa"/>
              <w:left w:w="75" w:type="dxa"/>
              <w:bottom w:w="75" w:type="dxa"/>
              <w:right w:w="75" w:type="dxa"/>
            </w:tcMar>
            <w:hideMark/>
          </w:tcPr>
          <w:p w14:paraId="070EEC72" w14:textId="77777777" w:rsidR="00A82DFC" w:rsidRPr="00A82DFC" w:rsidRDefault="00A82DFC" w:rsidP="00A82DFC">
            <w:r w:rsidRPr="00A82DFC">
              <w:t>29.50 ± 5.23</w:t>
            </w:r>
          </w:p>
        </w:tc>
        <w:tc>
          <w:tcPr>
            <w:tcW w:w="0" w:type="auto"/>
            <w:tcBorders>
              <w:bottom w:val="nil"/>
              <w:right w:val="nil"/>
            </w:tcBorders>
            <w:tcMar>
              <w:top w:w="75" w:type="dxa"/>
              <w:left w:w="75" w:type="dxa"/>
              <w:bottom w:w="75" w:type="dxa"/>
              <w:right w:w="75" w:type="dxa"/>
            </w:tcMar>
            <w:hideMark/>
          </w:tcPr>
          <w:p w14:paraId="629189E9" w14:textId="77777777" w:rsidR="00A82DFC" w:rsidRPr="00A82DFC" w:rsidRDefault="00A82DFC" w:rsidP="00A82DFC">
            <w:r w:rsidRPr="00A82DFC">
              <w:t>29.0 ± 4.0</w:t>
            </w:r>
          </w:p>
        </w:tc>
        <w:tc>
          <w:tcPr>
            <w:tcW w:w="0" w:type="auto"/>
            <w:tcBorders>
              <w:bottom w:val="nil"/>
              <w:right w:val="nil"/>
            </w:tcBorders>
            <w:tcMar>
              <w:top w:w="75" w:type="dxa"/>
              <w:left w:w="75" w:type="dxa"/>
              <w:bottom w:w="75" w:type="dxa"/>
              <w:right w:w="75" w:type="dxa"/>
            </w:tcMar>
            <w:hideMark/>
          </w:tcPr>
          <w:p w14:paraId="046487D7" w14:textId="77777777" w:rsidR="00A82DFC" w:rsidRPr="00A82DFC" w:rsidRDefault="00A82DFC" w:rsidP="00A82DFC">
            <w:r w:rsidRPr="00A82DFC">
              <w:t>22.86 ± 3.21</w:t>
            </w:r>
          </w:p>
        </w:tc>
        <w:tc>
          <w:tcPr>
            <w:tcW w:w="0" w:type="auto"/>
            <w:tcBorders>
              <w:bottom w:val="nil"/>
              <w:right w:val="nil"/>
            </w:tcBorders>
            <w:tcMar>
              <w:top w:w="75" w:type="dxa"/>
              <w:left w:w="75" w:type="dxa"/>
              <w:bottom w:w="75" w:type="dxa"/>
              <w:right w:w="75" w:type="dxa"/>
            </w:tcMar>
            <w:hideMark/>
          </w:tcPr>
          <w:p w14:paraId="1FBBEE91" w14:textId="77777777" w:rsidR="00A82DFC" w:rsidRPr="00A82DFC" w:rsidRDefault="00A82DFC" w:rsidP="00A82DFC">
            <w:r w:rsidRPr="00A82DFC">
              <w:t>22.7 ± 2.6</w:t>
            </w:r>
          </w:p>
        </w:tc>
      </w:tr>
      <w:tr w:rsidR="00A82DFC" w:rsidRPr="00A82DFC" w14:paraId="712976A7" w14:textId="77777777" w:rsidTr="00A82DFC">
        <w:tc>
          <w:tcPr>
            <w:tcW w:w="0" w:type="auto"/>
            <w:vMerge/>
            <w:tcBorders>
              <w:bottom w:val="nil"/>
              <w:right w:val="nil"/>
            </w:tcBorders>
            <w:hideMark/>
          </w:tcPr>
          <w:p w14:paraId="5031E68F"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566EED1" w14:textId="77777777" w:rsidR="00A82DFC" w:rsidRPr="00A82DFC" w:rsidRDefault="00A82DFC" w:rsidP="00A82DFC">
            <w:r w:rsidRPr="00A82DFC">
              <w:t>BCM (kg)</w:t>
            </w:r>
          </w:p>
        </w:tc>
        <w:tc>
          <w:tcPr>
            <w:tcW w:w="0" w:type="auto"/>
            <w:tcBorders>
              <w:bottom w:val="nil"/>
              <w:right w:val="nil"/>
            </w:tcBorders>
            <w:tcMar>
              <w:top w:w="75" w:type="dxa"/>
              <w:left w:w="75" w:type="dxa"/>
              <w:bottom w:w="75" w:type="dxa"/>
              <w:right w:w="75" w:type="dxa"/>
            </w:tcMar>
            <w:hideMark/>
          </w:tcPr>
          <w:p w14:paraId="78E48CDB" w14:textId="77777777" w:rsidR="00A82DFC" w:rsidRPr="00A82DFC" w:rsidRDefault="00A82DFC" w:rsidP="00A82DFC">
            <w:r w:rsidRPr="00A82DFC">
              <w:t>22.81 ± 6.19</w:t>
            </w:r>
          </w:p>
        </w:tc>
        <w:tc>
          <w:tcPr>
            <w:tcW w:w="0" w:type="auto"/>
            <w:tcBorders>
              <w:bottom w:val="nil"/>
              <w:right w:val="nil"/>
            </w:tcBorders>
            <w:tcMar>
              <w:top w:w="75" w:type="dxa"/>
              <w:left w:w="75" w:type="dxa"/>
              <w:bottom w:w="75" w:type="dxa"/>
              <w:right w:w="75" w:type="dxa"/>
            </w:tcMar>
            <w:hideMark/>
          </w:tcPr>
          <w:p w14:paraId="72FCB1F4" w14:textId="77777777" w:rsidR="00A82DFC" w:rsidRPr="00A82DFC" w:rsidRDefault="00A82DFC" w:rsidP="00A82DFC">
            <w:r w:rsidRPr="00A82DFC">
              <w:t>26.52 ± 5.39</w:t>
            </w:r>
          </w:p>
        </w:tc>
        <w:tc>
          <w:tcPr>
            <w:tcW w:w="0" w:type="auto"/>
            <w:tcBorders>
              <w:bottom w:val="nil"/>
              <w:right w:val="nil"/>
            </w:tcBorders>
            <w:tcMar>
              <w:top w:w="75" w:type="dxa"/>
              <w:left w:w="75" w:type="dxa"/>
              <w:bottom w:w="75" w:type="dxa"/>
              <w:right w:w="75" w:type="dxa"/>
            </w:tcMar>
            <w:hideMark/>
          </w:tcPr>
          <w:p w14:paraId="6343DC58" w14:textId="77777777" w:rsidR="00A82DFC" w:rsidRPr="00A82DFC" w:rsidRDefault="00A82DFC" w:rsidP="00A82DFC">
            <w:r w:rsidRPr="00A82DFC">
              <w:t>29.6 ± 4.0</w:t>
            </w:r>
          </w:p>
        </w:tc>
        <w:tc>
          <w:tcPr>
            <w:tcW w:w="0" w:type="auto"/>
            <w:tcBorders>
              <w:bottom w:val="nil"/>
              <w:right w:val="nil"/>
            </w:tcBorders>
            <w:tcMar>
              <w:top w:w="75" w:type="dxa"/>
              <w:left w:w="75" w:type="dxa"/>
              <w:bottom w:w="75" w:type="dxa"/>
              <w:right w:w="75" w:type="dxa"/>
            </w:tcMar>
            <w:hideMark/>
          </w:tcPr>
          <w:p w14:paraId="3D68FBCD" w14:textId="77777777" w:rsidR="00A82DFC" w:rsidRPr="00A82DFC" w:rsidRDefault="00A82DFC" w:rsidP="00A82DFC">
            <w:r w:rsidRPr="00A82DFC">
              <w:t>18.37 ± 3.63</w:t>
            </w:r>
          </w:p>
        </w:tc>
        <w:tc>
          <w:tcPr>
            <w:tcW w:w="0" w:type="auto"/>
            <w:tcBorders>
              <w:bottom w:val="nil"/>
              <w:right w:val="nil"/>
            </w:tcBorders>
            <w:tcMar>
              <w:top w:w="75" w:type="dxa"/>
              <w:left w:w="75" w:type="dxa"/>
              <w:bottom w:w="75" w:type="dxa"/>
              <w:right w:w="75" w:type="dxa"/>
            </w:tcMar>
            <w:hideMark/>
          </w:tcPr>
          <w:p w14:paraId="7F90CD85" w14:textId="77777777" w:rsidR="00A82DFC" w:rsidRPr="00A82DFC" w:rsidRDefault="00A82DFC" w:rsidP="00A82DFC">
            <w:r w:rsidRPr="00A82DFC">
              <w:t>22.0 ± 2.8</w:t>
            </w:r>
          </w:p>
        </w:tc>
      </w:tr>
      <w:tr w:rsidR="00A82DFC" w:rsidRPr="00A82DFC" w14:paraId="23682783" w14:textId="77777777" w:rsidTr="00A82DFC">
        <w:tc>
          <w:tcPr>
            <w:tcW w:w="0" w:type="auto"/>
            <w:vMerge/>
            <w:tcBorders>
              <w:bottom w:val="nil"/>
              <w:right w:val="nil"/>
            </w:tcBorders>
            <w:hideMark/>
          </w:tcPr>
          <w:p w14:paraId="5EB9D0F0"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9917329" w14:textId="77777777" w:rsidR="00A82DFC" w:rsidRPr="00A82DFC" w:rsidRDefault="00A82DFC" w:rsidP="00A82DFC">
            <w:r w:rsidRPr="00A82DFC">
              <w:t>ECM/BCM [median]</w:t>
            </w:r>
          </w:p>
        </w:tc>
        <w:tc>
          <w:tcPr>
            <w:tcW w:w="0" w:type="auto"/>
            <w:tcBorders>
              <w:bottom w:val="nil"/>
              <w:right w:val="nil"/>
            </w:tcBorders>
            <w:tcMar>
              <w:top w:w="75" w:type="dxa"/>
              <w:left w:w="75" w:type="dxa"/>
              <w:bottom w:w="75" w:type="dxa"/>
              <w:right w:w="75" w:type="dxa"/>
            </w:tcMar>
            <w:hideMark/>
          </w:tcPr>
          <w:p w14:paraId="7BFBBBEA" w14:textId="77777777" w:rsidR="00A82DFC" w:rsidRPr="00A82DFC" w:rsidRDefault="00A82DFC" w:rsidP="00A82DFC">
            <w:r w:rsidRPr="00A82DFC">
              <w:t>1.16 [0.29]</w:t>
            </w:r>
          </w:p>
        </w:tc>
        <w:tc>
          <w:tcPr>
            <w:tcW w:w="0" w:type="auto"/>
            <w:tcBorders>
              <w:bottom w:val="nil"/>
              <w:right w:val="nil"/>
            </w:tcBorders>
            <w:tcMar>
              <w:top w:w="75" w:type="dxa"/>
              <w:left w:w="75" w:type="dxa"/>
              <w:bottom w:w="75" w:type="dxa"/>
              <w:right w:w="75" w:type="dxa"/>
            </w:tcMar>
            <w:hideMark/>
          </w:tcPr>
          <w:p w14:paraId="0364FFEA" w14:textId="77777777" w:rsidR="00A82DFC" w:rsidRPr="00A82DFC" w:rsidRDefault="00A82DFC" w:rsidP="00A82DFC">
            <w:r w:rsidRPr="00A82DFC">
              <w:t>1.13 [0–29]</w:t>
            </w:r>
          </w:p>
        </w:tc>
        <w:tc>
          <w:tcPr>
            <w:tcW w:w="0" w:type="auto"/>
            <w:tcBorders>
              <w:bottom w:val="nil"/>
              <w:right w:val="nil"/>
            </w:tcBorders>
            <w:tcMar>
              <w:top w:w="75" w:type="dxa"/>
              <w:left w:w="75" w:type="dxa"/>
              <w:bottom w:w="75" w:type="dxa"/>
              <w:right w:w="75" w:type="dxa"/>
            </w:tcMar>
            <w:hideMark/>
          </w:tcPr>
          <w:p w14:paraId="54BA69E1" w14:textId="77777777" w:rsidR="00A82DFC" w:rsidRPr="00A82DFC" w:rsidRDefault="00A82DFC" w:rsidP="00A82DFC">
            <w:r w:rsidRPr="00A82DFC">
              <w:t>1.00 ± 0.2</w:t>
            </w:r>
          </w:p>
        </w:tc>
        <w:tc>
          <w:tcPr>
            <w:tcW w:w="0" w:type="auto"/>
            <w:tcBorders>
              <w:bottom w:val="nil"/>
              <w:right w:val="nil"/>
            </w:tcBorders>
            <w:tcMar>
              <w:top w:w="75" w:type="dxa"/>
              <w:left w:w="75" w:type="dxa"/>
              <w:bottom w:w="75" w:type="dxa"/>
              <w:right w:w="75" w:type="dxa"/>
            </w:tcMar>
            <w:hideMark/>
          </w:tcPr>
          <w:p w14:paraId="0E7CCD95" w14:textId="77777777" w:rsidR="00A82DFC" w:rsidRPr="00A82DFC" w:rsidRDefault="00A82DFC" w:rsidP="00A82DFC">
            <w:r w:rsidRPr="00A82DFC">
              <w:t>1.22 [0.36]</w:t>
            </w:r>
          </w:p>
        </w:tc>
        <w:tc>
          <w:tcPr>
            <w:tcW w:w="0" w:type="auto"/>
            <w:tcBorders>
              <w:bottom w:val="nil"/>
              <w:right w:val="nil"/>
            </w:tcBorders>
            <w:tcMar>
              <w:top w:w="75" w:type="dxa"/>
              <w:left w:w="75" w:type="dxa"/>
              <w:bottom w:w="75" w:type="dxa"/>
              <w:right w:w="75" w:type="dxa"/>
            </w:tcMar>
            <w:hideMark/>
          </w:tcPr>
          <w:p w14:paraId="64E795BC" w14:textId="77777777" w:rsidR="00A82DFC" w:rsidRPr="00A82DFC" w:rsidRDefault="00A82DFC" w:rsidP="00A82DFC">
            <w:r w:rsidRPr="00A82DFC">
              <w:t>1.05 ± 0.17</w:t>
            </w:r>
          </w:p>
        </w:tc>
      </w:tr>
      <w:tr w:rsidR="00A82DFC" w:rsidRPr="00A82DFC" w14:paraId="7658EC3C" w14:textId="77777777" w:rsidTr="00A82DFC">
        <w:tc>
          <w:tcPr>
            <w:tcW w:w="0" w:type="auto"/>
            <w:vMerge/>
            <w:tcBorders>
              <w:bottom w:val="nil"/>
              <w:right w:val="nil"/>
            </w:tcBorders>
            <w:hideMark/>
          </w:tcPr>
          <w:p w14:paraId="6DC09ABD"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0FD2FD0" w14:textId="77777777" w:rsidR="00A82DFC" w:rsidRPr="00A82DFC" w:rsidRDefault="00A82DFC" w:rsidP="00A82DFC">
            <w:r w:rsidRPr="00A82DFC">
              <w:t>Cell percentage (%)</w:t>
            </w:r>
          </w:p>
        </w:tc>
        <w:tc>
          <w:tcPr>
            <w:tcW w:w="0" w:type="auto"/>
            <w:tcBorders>
              <w:bottom w:val="nil"/>
              <w:right w:val="nil"/>
            </w:tcBorders>
            <w:tcMar>
              <w:top w:w="75" w:type="dxa"/>
              <w:left w:w="75" w:type="dxa"/>
              <w:bottom w:w="75" w:type="dxa"/>
              <w:right w:w="75" w:type="dxa"/>
            </w:tcMar>
            <w:hideMark/>
          </w:tcPr>
          <w:p w14:paraId="5C1FE872" w14:textId="77777777" w:rsidR="00A82DFC" w:rsidRPr="00A82DFC" w:rsidRDefault="00A82DFC" w:rsidP="00A82DFC">
            <w:r w:rsidRPr="00A82DFC">
              <w:t>45.93 ± 5.22</w:t>
            </w:r>
          </w:p>
        </w:tc>
        <w:tc>
          <w:tcPr>
            <w:tcW w:w="0" w:type="auto"/>
            <w:tcBorders>
              <w:bottom w:val="nil"/>
              <w:right w:val="nil"/>
            </w:tcBorders>
            <w:tcMar>
              <w:top w:w="75" w:type="dxa"/>
              <w:left w:w="75" w:type="dxa"/>
              <w:bottom w:w="75" w:type="dxa"/>
              <w:right w:w="75" w:type="dxa"/>
            </w:tcMar>
            <w:hideMark/>
          </w:tcPr>
          <w:p w14:paraId="4F254BDC" w14:textId="77777777" w:rsidR="00A82DFC" w:rsidRPr="00A82DFC" w:rsidRDefault="00A82DFC" w:rsidP="00A82DFC">
            <w:r w:rsidRPr="00A82DFC">
              <w:t>47.22 ± 5.13</w:t>
            </w:r>
          </w:p>
        </w:tc>
        <w:tc>
          <w:tcPr>
            <w:tcW w:w="0" w:type="auto"/>
            <w:tcBorders>
              <w:bottom w:val="nil"/>
              <w:right w:val="nil"/>
            </w:tcBorders>
            <w:tcMar>
              <w:top w:w="75" w:type="dxa"/>
              <w:left w:w="75" w:type="dxa"/>
              <w:bottom w:w="75" w:type="dxa"/>
              <w:right w:w="75" w:type="dxa"/>
            </w:tcMar>
            <w:hideMark/>
          </w:tcPr>
          <w:p w14:paraId="64DC06B8" w14:textId="77777777" w:rsidR="00A82DFC" w:rsidRPr="00A82DFC" w:rsidRDefault="00A82DFC" w:rsidP="00A82DFC">
            <w:r w:rsidRPr="00A82DFC">
              <w:t>50.5 ± 4.9</w:t>
            </w:r>
          </w:p>
        </w:tc>
        <w:tc>
          <w:tcPr>
            <w:tcW w:w="0" w:type="auto"/>
            <w:tcBorders>
              <w:bottom w:val="nil"/>
              <w:right w:val="nil"/>
            </w:tcBorders>
            <w:tcMar>
              <w:top w:w="75" w:type="dxa"/>
              <w:left w:w="75" w:type="dxa"/>
              <w:bottom w:w="75" w:type="dxa"/>
              <w:right w:w="75" w:type="dxa"/>
            </w:tcMar>
            <w:hideMark/>
          </w:tcPr>
          <w:p w14:paraId="67FAABD7" w14:textId="77777777" w:rsidR="00A82DFC" w:rsidRPr="00A82DFC" w:rsidRDefault="00A82DFC" w:rsidP="00A82DFC">
            <w:r w:rsidRPr="00A82DFC">
              <w:t>44.39 ± 4.93</w:t>
            </w:r>
          </w:p>
        </w:tc>
        <w:tc>
          <w:tcPr>
            <w:tcW w:w="0" w:type="auto"/>
            <w:tcBorders>
              <w:bottom w:val="nil"/>
              <w:right w:val="nil"/>
            </w:tcBorders>
            <w:tcMar>
              <w:top w:w="75" w:type="dxa"/>
              <w:left w:w="75" w:type="dxa"/>
              <w:bottom w:w="75" w:type="dxa"/>
              <w:right w:w="75" w:type="dxa"/>
            </w:tcMar>
            <w:hideMark/>
          </w:tcPr>
          <w:p w14:paraId="169F3FA2" w14:textId="77777777" w:rsidR="00A82DFC" w:rsidRPr="00A82DFC" w:rsidRDefault="00A82DFC" w:rsidP="00A82DFC">
            <w:r w:rsidRPr="00A82DFC">
              <w:t>49.2 ± 4.1</w:t>
            </w:r>
          </w:p>
        </w:tc>
      </w:tr>
      <w:tr w:rsidR="00A82DFC" w:rsidRPr="00A82DFC" w14:paraId="63788860" w14:textId="77777777" w:rsidTr="00A82DFC">
        <w:tc>
          <w:tcPr>
            <w:tcW w:w="0" w:type="auto"/>
            <w:vMerge/>
            <w:tcBorders>
              <w:bottom w:val="nil"/>
              <w:right w:val="nil"/>
            </w:tcBorders>
            <w:hideMark/>
          </w:tcPr>
          <w:p w14:paraId="4C6BB774"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5B69A824" w14:textId="77777777" w:rsidR="00A82DFC" w:rsidRPr="00A82DFC" w:rsidRDefault="00A82DFC" w:rsidP="00A82DFC">
            <w:r w:rsidRPr="00A82DFC">
              <w:t>Basal metabolic rate (kcal)</w:t>
            </w:r>
          </w:p>
        </w:tc>
        <w:tc>
          <w:tcPr>
            <w:tcW w:w="0" w:type="auto"/>
            <w:tcBorders>
              <w:bottom w:val="nil"/>
              <w:right w:val="nil"/>
            </w:tcBorders>
            <w:tcMar>
              <w:top w:w="75" w:type="dxa"/>
              <w:left w:w="75" w:type="dxa"/>
              <w:bottom w:w="75" w:type="dxa"/>
              <w:right w:w="75" w:type="dxa"/>
            </w:tcMar>
            <w:hideMark/>
          </w:tcPr>
          <w:p w14:paraId="7F646675" w14:textId="77777777" w:rsidR="00A82DFC" w:rsidRPr="00A82DFC" w:rsidRDefault="00A82DFC" w:rsidP="00A82DFC">
            <w:r w:rsidRPr="00A82DFC">
              <w:t>1336.36 ± 195.64</w:t>
            </w:r>
          </w:p>
        </w:tc>
        <w:tc>
          <w:tcPr>
            <w:tcW w:w="0" w:type="auto"/>
            <w:tcBorders>
              <w:bottom w:val="nil"/>
              <w:right w:val="nil"/>
            </w:tcBorders>
            <w:tcMar>
              <w:top w:w="75" w:type="dxa"/>
              <w:left w:w="75" w:type="dxa"/>
              <w:bottom w:w="75" w:type="dxa"/>
              <w:right w:w="75" w:type="dxa"/>
            </w:tcMar>
            <w:hideMark/>
          </w:tcPr>
          <w:p w14:paraId="49BBA099" w14:textId="77777777" w:rsidR="00A82DFC" w:rsidRPr="00A82DFC" w:rsidRDefault="00A82DFC" w:rsidP="00A82DFC">
            <w:r w:rsidRPr="00A82DFC">
              <w:t>1454.09 ± 169.76</w:t>
            </w:r>
          </w:p>
        </w:tc>
        <w:tc>
          <w:tcPr>
            <w:tcW w:w="0" w:type="auto"/>
            <w:tcBorders>
              <w:bottom w:val="nil"/>
              <w:right w:val="nil"/>
            </w:tcBorders>
            <w:tcMar>
              <w:top w:w="75" w:type="dxa"/>
              <w:left w:w="75" w:type="dxa"/>
              <w:bottom w:w="75" w:type="dxa"/>
              <w:right w:w="75" w:type="dxa"/>
            </w:tcMar>
            <w:hideMark/>
          </w:tcPr>
          <w:p w14:paraId="3E0CDE6E" w14:textId="77777777" w:rsidR="00A82DFC" w:rsidRPr="00A82DFC" w:rsidRDefault="00A82DFC" w:rsidP="00A82DFC">
            <w:r w:rsidRPr="00A82DFC">
              <w:t>1550 ± 125</w:t>
            </w:r>
          </w:p>
        </w:tc>
        <w:tc>
          <w:tcPr>
            <w:tcW w:w="0" w:type="auto"/>
            <w:tcBorders>
              <w:bottom w:val="nil"/>
              <w:right w:val="nil"/>
            </w:tcBorders>
            <w:tcMar>
              <w:top w:w="75" w:type="dxa"/>
              <w:left w:w="75" w:type="dxa"/>
              <w:bottom w:w="75" w:type="dxa"/>
              <w:right w:w="75" w:type="dxa"/>
            </w:tcMar>
            <w:hideMark/>
          </w:tcPr>
          <w:p w14:paraId="0EBDFB6E" w14:textId="77777777" w:rsidR="00A82DFC" w:rsidRPr="00A82DFC" w:rsidRDefault="00A82DFC" w:rsidP="00A82DFC">
            <w:r w:rsidRPr="00A82DFC">
              <w:t>1195.09 ± 114.47</w:t>
            </w:r>
          </w:p>
        </w:tc>
        <w:tc>
          <w:tcPr>
            <w:tcW w:w="0" w:type="auto"/>
            <w:tcBorders>
              <w:bottom w:val="nil"/>
              <w:right w:val="nil"/>
            </w:tcBorders>
            <w:tcMar>
              <w:top w:w="75" w:type="dxa"/>
              <w:left w:w="75" w:type="dxa"/>
              <w:bottom w:w="75" w:type="dxa"/>
              <w:right w:w="75" w:type="dxa"/>
            </w:tcMar>
            <w:hideMark/>
          </w:tcPr>
          <w:p w14:paraId="296359CB" w14:textId="77777777" w:rsidR="00A82DFC" w:rsidRPr="00A82DFC" w:rsidRDefault="00A82DFC" w:rsidP="00A82DFC">
            <w:r w:rsidRPr="00A82DFC">
              <w:t>1310 ± 90</w:t>
            </w:r>
          </w:p>
        </w:tc>
      </w:tr>
      <w:tr w:rsidR="00A82DFC" w:rsidRPr="00A82DFC" w14:paraId="07502BA2" w14:textId="77777777" w:rsidTr="00A82DFC">
        <w:tc>
          <w:tcPr>
            <w:tcW w:w="0" w:type="auto"/>
            <w:vMerge/>
            <w:tcBorders>
              <w:bottom w:val="nil"/>
              <w:right w:val="nil"/>
            </w:tcBorders>
            <w:hideMark/>
          </w:tcPr>
          <w:p w14:paraId="2214BD98"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10BA2738" w14:textId="77777777" w:rsidR="00A82DFC" w:rsidRPr="00A82DFC" w:rsidRDefault="00A82DFC" w:rsidP="00A82DFC">
            <w:r w:rsidRPr="00A82DFC">
              <w:t>Phase angle (°)</w:t>
            </w:r>
          </w:p>
        </w:tc>
        <w:tc>
          <w:tcPr>
            <w:tcW w:w="0" w:type="auto"/>
            <w:tcBorders>
              <w:bottom w:val="nil"/>
              <w:right w:val="nil"/>
            </w:tcBorders>
            <w:tcMar>
              <w:top w:w="75" w:type="dxa"/>
              <w:left w:w="75" w:type="dxa"/>
              <w:bottom w:w="75" w:type="dxa"/>
              <w:right w:w="75" w:type="dxa"/>
            </w:tcMar>
            <w:hideMark/>
          </w:tcPr>
          <w:p w14:paraId="507F4F42" w14:textId="77777777" w:rsidR="00A82DFC" w:rsidRPr="00A82DFC" w:rsidRDefault="00A82DFC" w:rsidP="00A82DFC">
            <w:r w:rsidRPr="00A82DFC">
              <w:t>4.96 ± 0.86</w:t>
            </w:r>
          </w:p>
        </w:tc>
        <w:tc>
          <w:tcPr>
            <w:tcW w:w="0" w:type="auto"/>
            <w:tcBorders>
              <w:bottom w:val="nil"/>
              <w:right w:val="nil"/>
            </w:tcBorders>
            <w:tcMar>
              <w:top w:w="75" w:type="dxa"/>
              <w:left w:w="75" w:type="dxa"/>
              <w:bottom w:w="75" w:type="dxa"/>
              <w:right w:w="75" w:type="dxa"/>
            </w:tcMar>
            <w:hideMark/>
          </w:tcPr>
          <w:p w14:paraId="3F106E7E" w14:textId="77777777" w:rsidR="00A82DFC" w:rsidRPr="00A82DFC" w:rsidRDefault="00A82DFC" w:rsidP="00A82DFC">
            <w:r w:rsidRPr="00A82DFC">
              <w:t>5.18 ± 0.89</w:t>
            </w:r>
          </w:p>
        </w:tc>
        <w:tc>
          <w:tcPr>
            <w:tcW w:w="0" w:type="auto"/>
            <w:tcBorders>
              <w:bottom w:val="nil"/>
              <w:right w:val="nil"/>
            </w:tcBorders>
            <w:tcMar>
              <w:top w:w="75" w:type="dxa"/>
              <w:left w:w="75" w:type="dxa"/>
              <w:bottom w:w="75" w:type="dxa"/>
              <w:right w:w="75" w:type="dxa"/>
            </w:tcMar>
            <w:hideMark/>
          </w:tcPr>
          <w:p w14:paraId="746BB79B" w14:textId="77777777" w:rsidR="00A82DFC" w:rsidRPr="00A82DFC" w:rsidRDefault="00A82DFC" w:rsidP="00A82DFC">
            <w:r w:rsidRPr="00A82DFC">
              <w:t>5.8 ± 1.1</w:t>
            </w:r>
          </w:p>
        </w:tc>
        <w:tc>
          <w:tcPr>
            <w:tcW w:w="0" w:type="auto"/>
            <w:tcBorders>
              <w:bottom w:val="nil"/>
              <w:right w:val="nil"/>
            </w:tcBorders>
            <w:tcMar>
              <w:top w:w="75" w:type="dxa"/>
              <w:left w:w="75" w:type="dxa"/>
              <w:bottom w:w="75" w:type="dxa"/>
              <w:right w:w="75" w:type="dxa"/>
            </w:tcMar>
            <w:hideMark/>
          </w:tcPr>
          <w:p w14:paraId="636F9B5C" w14:textId="77777777" w:rsidR="00A82DFC" w:rsidRPr="00A82DFC" w:rsidRDefault="00A82DFC" w:rsidP="00A82DFC">
            <w:r w:rsidRPr="00A82DFC">
              <w:t>4.70 ± 0.76</w:t>
            </w:r>
          </w:p>
        </w:tc>
        <w:tc>
          <w:tcPr>
            <w:tcW w:w="0" w:type="auto"/>
            <w:tcBorders>
              <w:bottom w:val="nil"/>
              <w:right w:val="nil"/>
            </w:tcBorders>
            <w:tcMar>
              <w:top w:w="75" w:type="dxa"/>
              <w:left w:w="75" w:type="dxa"/>
              <w:bottom w:w="75" w:type="dxa"/>
              <w:right w:w="75" w:type="dxa"/>
            </w:tcMar>
            <w:hideMark/>
          </w:tcPr>
          <w:p w14:paraId="4BA8018C" w14:textId="77777777" w:rsidR="00A82DFC" w:rsidRPr="00A82DFC" w:rsidRDefault="00A82DFC" w:rsidP="00A82DFC">
            <w:r w:rsidRPr="00A82DFC">
              <w:t>5.5 ± 0.8</w:t>
            </w:r>
          </w:p>
        </w:tc>
      </w:tr>
      <w:tr w:rsidR="00A82DFC" w:rsidRPr="00A82DFC" w14:paraId="7A2C8005" w14:textId="77777777" w:rsidTr="00A82DFC">
        <w:tc>
          <w:tcPr>
            <w:tcW w:w="0" w:type="auto"/>
            <w:vMerge/>
            <w:tcBorders>
              <w:bottom w:val="nil"/>
              <w:right w:val="nil"/>
            </w:tcBorders>
            <w:hideMark/>
          </w:tcPr>
          <w:p w14:paraId="29A69C2D"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77C23845" w14:textId="77777777" w:rsidR="00A82DFC" w:rsidRPr="00A82DFC" w:rsidRDefault="00A82DFC" w:rsidP="00A82DFC">
            <w:r w:rsidRPr="00A82DFC">
              <w:t>ECW (l)</w:t>
            </w:r>
          </w:p>
        </w:tc>
        <w:tc>
          <w:tcPr>
            <w:tcW w:w="0" w:type="auto"/>
            <w:tcBorders>
              <w:bottom w:val="nil"/>
              <w:right w:val="nil"/>
            </w:tcBorders>
            <w:tcMar>
              <w:top w:w="75" w:type="dxa"/>
              <w:left w:w="75" w:type="dxa"/>
              <w:bottom w:w="75" w:type="dxa"/>
              <w:right w:w="75" w:type="dxa"/>
            </w:tcMar>
            <w:hideMark/>
          </w:tcPr>
          <w:p w14:paraId="70F5ABAB" w14:textId="77777777" w:rsidR="00A82DFC" w:rsidRPr="00A82DFC" w:rsidRDefault="00A82DFC" w:rsidP="00A82DFC">
            <w:r w:rsidRPr="00A82DFC">
              <w:t>14.07 ± 4.52</w:t>
            </w:r>
          </w:p>
        </w:tc>
        <w:tc>
          <w:tcPr>
            <w:tcW w:w="0" w:type="auto"/>
            <w:tcBorders>
              <w:bottom w:val="nil"/>
              <w:right w:val="nil"/>
            </w:tcBorders>
            <w:tcMar>
              <w:top w:w="75" w:type="dxa"/>
              <w:left w:w="75" w:type="dxa"/>
              <w:bottom w:w="75" w:type="dxa"/>
              <w:right w:w="75" w:type="dxa"/>
            </w:tcMar>
            <w:hideMark/>
          </w:tcPr>
          <w:p w14:paraId="1BC7C206" w14:textId="77777777" w:rsidR="00A82DFC" w:rsidRPr="00A82DFC" w:rsidRDefault="00A82DFC" w:rsidP="00A82DFC">
            <w:r w:rsidRPr="00A82DFC">
              <w:t>16.55 ± 3.95</w:t>
            </w:r>
          </w:p>
        </w:tc>
        <w:tc>
          <w:tcPr>
            <w:tcW w:w="0" w:type="auto"/>
            <w:tcBorders>
              <w:bottom w:val="nil"/>
              <w:right w:val="nil"/>
            </w:tcBorders>
            <w:tcMar>
              <w:top w:w="75" w:type="dxa"/>
              <w:left w:w="75" w:type="dxa"/>
              <w:bottom w:w="75" w:type="dxa"/>
              <w:right w:w="75" w:type="dxa"/>
            </w:tcMar>
            <w:hideMark/>
          </w:tcPr>
          <w:p w14:paraId="596B203E"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7DC0CFF9" w14:textId="77777777" w:rsidR="00A82DFC" w:rsidRPr="00A82DFC" w:rsidRDefault="00A82DFC" w:rsidP="00A82DFC">
            <w:r w:rsidRPr="00A82DFC">
              <w:t>11.09 ± 3.17</w:t>
            </w:r>
          </w:p>
        </w:tc>
        <w:tc>
          <w:tcPr>
            <w:tcW w:w="0" w:type="auto"/>
            <w:tcBorders>
              <w:bottom w:val="nil"/>
              <w:right w:val="nil"/>
            </w:tcBorders>
            <w:tcMar>
              <w:top w:w="75" w:type="dxa"/>
              <w:left w:w="75" w:type="dxa"/>
              <w:bottom w:w="75" w:type="dxa"/>
              <w:right w:w="75" w:type="dxa"/>
            </w:tcMar>
            <w:hideMark/>
          </w:tcPr>
          <w:p w14:paraId="68F78169" w14:textId="77777777" w:rsidR="00A82DFC" w:rsidRPr="00A82DFC" w:rsidRDefault="00A82DFC" w:rsidP="00A82DFC">
            <w:r w:rsidRPr="00A82DFC">
              <w:t>–</w:t>
            </w:r>
          </w:p>
        </w:tc>
      </w:tr>
      <w:tr w:rsidR="00A82DFC" w:rsidRPr="00A82DFC" w14:paraId="51C6C5AD" w14:textId="77777777" w:rsidTr="00A82DFC">
        <w:tc>
          <w:tcPr>
            <w:tcW w:w="0" w:type="auto"/>
            <w:vMerge/>
            <w:tcBorders>
              <w:bottom w:val="nil"/>
              <w:right w:val="nil"/>
            </w:tcBorders>
            <w:hideMark/>
          </w:tcPr>
          <w:p w14:paraId="183828B8"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3D7ED9B6" w14:textId="77777777" w:rsidR="00A82DFC" w:rsidRPr="00A82DFC" w:rsidRDefault="00A82DFC" w:rsidP="00A82DFC">
            <w:r w:rsidRPr="00A82DFC">
              <w:t>ICW (l)</w:t>
            </w:r>
          </w:p>
        </w:tc>
        <w:tc>
          <w:tcPr>
            <w:tcW w:w="0" w:type="auto"/>
            <w:tcBorders>
              <w:bottom w:val="nil"/>
              <w:right w:val="nil"/>
            </w:tcBorders>
            <w:tcMar>
              <w:top w:w="75" w:type="dxa"/>
              <w:left w:w="75" w:type="dxa"/>
              <w:bottom w:w="75" w:type="dxa"/>
              <w:right w:w="75" w:type="dxa"/>
            </w:tcMar>
            <w:hideMark/>
          </w:tcPr>
          <w:p w14:paraId="4672DDCE" w14:textId="77777777" w:rsidR="00A82DFC" w:rsidRPr="00A82DFC" w:rsidRDefault="00A82DFC" w:rsidP="00A82DFC">
            <w:r w:rsidRPr="00A82DFC">
              <w:t>22.01 ± 3.42</w:t>
            </w:r>
          </w:p>
        </w:tc>
        <w:tc>
          <w:tcPr>
            <w:tcW w:w="0" w:type="auto"/>
            <w:tcBorders>
              <w:bottom w:val="nil"/>
              <w:right w:val="nil"/>
            </w:tcBorders>
            <w:tcMar>
              <w:top w:w="75" w:type="dxa"/>
              <w:left w:w="75" w:type="dxa"/>
              <w:bottom w:w="75" w:type="dxa"/>
              <w:right w:w="75" w:type="dxa"/>
            </w:tcMar>
            <w:hideMark/>
          </w:tcPr>
          <w:p w14:paraId="3FB3F4A3" w14:textId="77777777" w:rsidR="00A82DFC" w:rsidRPr="00A82DFC" w:rsidRDefault="00A82DFC" w:rsidP="00A82DFC">
            <w:r w:rsidRPr="00A82DFC">
              <w:t>24.45 ± 2.71</w:t>
            </w:r>
          </w:p>
        </w:tc>
        <w:tc>
          <w:tcPr>
            <w:tcW w:w="0" w:type="auto"/>
            <w:tcBorders>
              <w:bottom w:val="nil"/>
              <w:right w:val="nil"/>
            </w:tcBorders>
            <w:tcMar>
              <w:top w:w="75" w:type="dxa"/>
              <w:left w:w="75" w:type="dxa"/>
              <w:bottom w:w="75" w:type="dxa"/>
              <w:right w:w="75" w:type="dxa"/>
            </w:tcMar>
            <w:hideMark/>
          </w:tcPr>
          <w:p w14:paraId="75BCF205"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6C9D9DBA" w14:textId="77777777" w:rsidR="00A82DFC" w:rsidRPr="00A82DFC" w:rsidRDefault="00A82DFC" w:rsidP="00A82DFC">
            <w:r w:rsidRPr="00A82DFC">
              <w:t>19.09 ± 1.04</w:t>
            </w:r>
          </w:p>
        </w:tc>
        <w:tc>
          <w:tcPr>
            <w:tcW w:w="0" w:type="auto"/>
            <w:tcBorders>
              <w:bottom w:val="nil"/>
              <w:right w:val="nil"/>
            </w:tcBorders>
            <w:tcMar>
              <w:top w:w="75" w:type="dxa"/>
              <w:left w:w="75" w:type="dxa"/>
              <w:bottom w:w="75" w:type="dxa"/>
              <w:right w:w="75" w:type="dxa"/>
            </w:tcMar>
            <w:hideMark/>
          </w:tcPr>
          <w:p w14:paraId="75B8E8C5" w14:textId="77777777" w:rsidR="00A82DFC" w:rsidRPr="00A82DFC" w:rsidRDefault="00A82DFC" w:rsidP="00A82DFC">
            <w:r w:rsidRPr="00A82DFC">
              <w:t>–</w:t>
            </w:r>
          </w:p>
        </w:tc>
      </w:tr>
      <w:tr w:rsidR="00A82DFC" w:rsidRPr="00A82DFC" w14:paraId="0211DFE6" w14:textId="77777777" w:rsidTr="00A82DFC">
        <w:tc>
          <w:tcPr>
            <w:tcW w:w="0" w:type="auto"/>
            <w:vMerge/>
            <w:tcBorders>
              <w:bottom w:val="nil"/>
              <w:right w:val="nil"/>
            </w:tcBorders>
            <w:hideMark/>
          </w:tcPr>
          <w:p w14:paraId="519A5E48" w14:textId="77777777" w:rsidR="00A82DFC" w:rsidRPr="00A82DFC" w:rsidRDefault="00A82DFC" w:rsidP="00A82DFC"/>
        </w:tc>
        <w:tc>
          <w:tcPr>
            <w:tcW w:w="0" w:type="auto"/>
            <w:tcBorders>
              <w:bottom w:val="nil"/>
              <w:right w:val="nil"/>
            </w:tcBorders>
            <w:tcMar>
              <w:top w:w="75" w:type="dxa"/>
              <w:left w:w="75" w:type="dxa"/>
              <w:bottom w:w="75" w:type="dxa"/>
              <w:right w:w="75" w:type="dxa"/>
            </w:tcMar>
            <w:hideMark/>
          </w:tcPr>
          <w:p w14:paraId="2A1FC13B" w14:textId="77777777" w:rsidR="00A82DFC" w:rsidRPr="00A82DFC" w:rsidRDefault="00A82DFC" w:rsidP="00A82DFC">
            <w:r w:rsidRPr="00A82DFC">
              <w:t>FFM (kg)</w:t>
            </w:r>
          </w:p>
        </w:tc>
        <w:tc>
          <w:tcPr>
            <w:tcW w:w="0" w:type="auto"/>
            <w:tcBorders>
              <w:bottom w:val="nil"/>
              <w:right w:val="nil"/>
            </w:tcBorders>
            <w:tcMar>
              <w:top w:w="75" w:type="dxa"/>
              <w:left w:w="75" w:type="dxa"/>
              <w:bottom w:w="75" w:type="dxa"/>
              <w:right w:w="75" w:type="dxa"/>
            </w:tcMar>
            <w:hideMark/>
          </w:tcPr>
          <w:p w14:paraId="1F44BC71" w14:textId="77777777" w:rsidR="00A82DFC" w:rsidRPr="00A82DFC" w:rsidRDefault="00A82DFC" w:rsidP="00A82DFC">
            <w:r w:rsidRPr="00A82DFC">
              <w:t>49.29 ± 10.63</w:t>
            </w:r>
          </w:p>
        </w:tc>
        <w:tc>
          <w:tcPr>
            <w:tcW w:w="0" w:type="auto"/>
            <w:tcBorders>
              <w:bottom w:val="nil"/>
              <w:right w:val="nil"/>
            </w:tcBorders>
            <w:tcMar>
              <w:top w:w="75" w:type="dxa"/>
              <w:left w:w="75" w:type="dxa"/>
              <w:bottom w:w="75" w:type="dxa"/>
              <w:right w:w="75" w:type="dxa"/>
            </w:tcMar>
            <w:hideMark/>
          </w:tcPr>
          <w:p w14:paraId="2AFE03E2" w14:textId="77777777" w:rsidR="00A82DFC" w:rsidRPr="00A82DFC" w:rsidRDefault="00A82DFC" w:rsidP="00A82DFC">
            <w:r w:rsidRPr="00A82DFC">
              <w:t>56.01 ± 9.05</w:t>
            </w:r>
          </w:p>
        </w:tc>
        <w:tc>
          <w:tcPr>
            <w:tcW w:w="0" w:type="auto"/>
            <w:tcBorders>
              <w:bottom w:val="nil"/>
              <w:right w:val="nil"/>
            </w:tcBorders>
            <w:tcMar>
              <w:top w:w="75" w:type="dxa"/>
              <w:left w:w="75" w:type="dxa"/>
              <w:bottom w:w="75" w:type="dxa"/>
              <w:right w:w="75" w:type="dxa"/>
            </w:tcMar>
            <w:hideMark/>
          </w:tcPr>
          <w:p w14:paraId="6DE7BDDB" w14:textId="77777777" w:rsidR="00A82DFC" w:rsidRPr="00A82DFC" w:rsidRDefault="00A82DFC" w:rsidP="00A82DFC">
            <w:r w:rsidRPr="00A82DFC">
              <w:t>–</w:t>
            </w:r>
          </w:p>
        </w:tc>
        <w:tc>
          <w:tcPr>
            <w:tcW w:w="0" w:type="auto"/>
            <w:tcBorders>
              <w:bottom w:val="nil"/>
              <w:right w:val="nil"/>
            </w:tcBorders>
            <w:tcMar>
              <w:top w:w="75" w:type="dxa"/>
              <w:left w:w="75" w:type="dxa"/>
              <w:bottom w:w="75" w:type="dxa"/>
              <w:right w:w="75" w:type="dxa"/>
            </w:tcMar>
            <w:hideMark/>
          </w:tcPr>
          <w:p w14:paraId="6E6B62B5" w14:textId="77777777" w:rsidR="00A82DFC" w:rsidRPr="00A82DFC" w:rsidRDefault="00A82DFC" w:rsidP="00A82DFC">
            <w:r w:rsidRPr="00A82DFC">
              <w:t>41.22 ± 5.55</w:t>
            </w:r>
          </w:p>
        </w:tc>
        <w:tc>
          <w:tcPr>
            <w:tcW w:w="0" w:type="auto"/>
            <w:tcBorders>
              <w:bottom w:val="nil"/>
              <w:right w:val="nil"/>
            </w:tcBorders>
            <w:tcMar>
              <w:top w:w="75" w:type="dxa"/>
              <w:left w:w="75" w:type="dxa"/>
              <w:bottom w:w="75" w:type="dxa"/>
              <w:right w:w="75" w:type="dxa"/>
            </w:tcMar>
            <w:hideMark/>
          </w:tcPr>
          <w:p w14:paraId="28B6A62D" w14:textId="77777777" w:rsidR="00A82DFC" w:rsidRPr="00A82DFC" w:rsidRDefault="00A82DFC" w:rsidP="00A82DFC">
            <w:r w:rsidRPr="00A82DFC">
              <w:t>–</w:t>
            </w:r>
          </w:p>
        </w:tc>
      </w:tr>
      <w:tr w:rsidR="00A82DFC" w:rsidRPr="00A82DFC" w14:paraId="1A975150" w14:textId="77777777" w:rsidTr="00A82DFC">
        <w:tc>
          <w:tcPr>
            <w:tcW w:w="0" w:type="auto"/>
            <w:vMerge/>
            <w:tcBorders>
              <w:bottom w:val="nil"/>
              <w:right w:val="nil"/>
            </w:tcBorders>
            <w:hideMark/>
          </w:tcPr>
          <w:p w14:paraId="02C71BFA" w14:textId="77777777" w:rsidR="00A82DFC" w:rsidRPr="00A82DFC" w:rsidRDefault="00A82DFC" w:rsidP="00A82DFC">
            <w:bookmarkStart w:id="196" w:name="btbl1fnb" w:colFirst="4" w:colLast="6"/>
          </w:p>
        </w:tc>
        <w:tc>
          <w:tcPr>
            <w:tcW w:w="0" w:type="auto"/>
            <w:tcBorders>
              <w:bottom w:val="nil"/>
              <w:right w:val="nil"/>
            </w:tcBorders>
            <w:tcMar>
              <w:top w:w="75" w:type="dxa"/>
              <w:left w:w="75" w:type="dxa"/>
              <w:bottom w:w="75" w:type="dxa"/>
              <w:right w:w="75" w:type="dxa"/>
            </w:tcMar>
            <w:hideMark/>
          </w:tcPr>
          <w:p w14:paraId="2B88F9C0" w14:textId="77777777" w:rsidR="00A82DFC" w:rsidRPr="00A82DFC" w:rsidRDefault="00A82DFC" w:rsidP="00A82DFC">
            <w:r w:rsidRPr="00A82DFC">
              <w:t>FFMI (kg/m</w:t>
            </w:r>
            <w:r w:rsidRPr="00A82DFC">
              <w:rPr>
                <w:vertAlign w:val="superscript"/>
              </w:rPr>
              <w:t>2</w:t>
            </w:r>
            <w:r w:rsidRPr="00A82DFC">
              <w:t>)</w:t>
            </w:r>
          </w:p>
        </w:tc>
        <w:tc>
          <w:tcPr>
            <w:tcW w:w="0" w:type="auto"/>
            <w:tcBorders>
              <w:bottom w:val="nil"/>
              <w:right w:val="nil"/>
            </w:tcBorders>
            <w:tcMar>
              <w:top w:w="75" w:type="dxa"/>
              <w:left w:w="75" w:type="dxa"/>
              <w:bottom w:w="75" w:type="dxa"/>
              <w:right w:w="75" w:type="dxa"/>
            </w:tcMar>
            <w:hideMark/>
          </w:tcPr>
          <w:p w14:paraId="40E20081" w14:textId="77777777" w:rsidR="00A82DFC" w:rsidRPr="00A82DFC" w:rsidRDefault="00A82DFC" w:rsidP="00A82DFC">
            <w:r w:rsidRPr="00A82DFC">
              <w:t>17.39 ± 2.77</w:t>
            </w:r>
          </w:p>
        </w:tc>
        <w:tc>
          <w:tcPr>
            <w:tcW w:w="0" w:type="auto"/>
            <w:tcBorders>
              <w:bottom w:val="nil"/>
              <w:right w:val="nil"/>
            </w:tcBorders>
            <w:tcMar>
              <w:top w:w="75" w:type="dxa"/>
              <w:left w:w="75" w:type="dxa"/>
              <w:bottom w:w="75" w:type="dxa"/>
              <w:right w:w="75" w:type="dxa"/>
            </w:tcMar>
            <w:hideMark/>
          </w:tcPr>
          <w:p w14:paraId="393A2B2E" w14:textId="77777777" w:rsidR="00A82DFC" w:rsidRPr="00A82DFC" w:rsidRDefault="00A82DFC" w:rsidP="00A82DFC">
            <w:r w:rsidRPr="00A82DFC">
              <w:t>18.74 ± 2.59</w:t>
            </w:r>
          </w:p>
        </w:tc>
        <w:tc>
          <w:tcPr>
            <w:tcW w:w="0" w:type="auto"/>
            <w:tcBorders>
              <w:bottom w:val="nil"/>
              <w:right w:val="nil"/>
            </w:tcBorders>
            <w:tcMar>
              <w:top w:w="75" w:type="dxa"/>
              <w:left w:w="75" w:type="dxa"/>
              <w:bottom w:w="75" w:type="dxa"/>
              <w:right w:w="75" w:type="dxa"/>
            </w:tcMar>
            <w:hideMark/>
          </w:tcPr>
          <w:p w14:paraId="07976725" w14:textId="77777777" w:rsidR="00A82DFC" w:rsidRPr="00A82DFC" w:rsidRDefault="00A82DFC" w:rsidP="00A82DFC">
            <w:r w:rsidRPr="00A82DFC">
              <w:t>16.7–19.8 </w:t>
            </w:r>
            <w:hyperlink r:id="rId1241" w:anchor="tbl1fnb" w:history="1">
              <w:r w:rsidRPr="00A82DFC">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565CAB57" w14:textId="77777777" w:rsidR="00A82DFC" w:rsidRPr="00A82DFC" w:rsidRDefault="00A82DFC" w:rsidP="00A82DFC">
            <w:r w:rsidRPr="00A82DFC">
              <w:t>15.77 ± 2.03</w:t>
            </w:r>
          </w:p>
        </w:tc>
        <w:tc>
          <w:tcPr>
            <w:tcW w:w="0" w:type="auto"/>
            <w:tcBorders>
              <w:bottom w:val="nil"/>
              <w:right w:val="nil"/>
            </w:tcBorders>
            <w:tcMar>
              <w:top w:w="75" w:type="dxa"/>
              <w:left w:w="75" w:type="dxa"/>
              <w:bottom w:w="75" w:type="dxa"/>
              <w:right w:w="75" w:type="dxa"/>
            </w:tcMar>
            <w:hideMark/>
          </w:tcPr>
          <w:p w14:paraId="3C260B96" w14:textId="77777777" w:rsidR="00A82DFC" w:rsidRPr="00A82DFC" w:rsidRDefault="00A82DFC" w:rsidP="00A82DFC">
            <w:r w:rsidRPr="00A82DFC">
              <w:t>14.6–16.8 </w:t>
            </w:r>
            <w:hyperlink r:id="rId1242" w:anchor="tbl1fnb" w:history="1">
              <w:r w:rsidRPr="00A82DFC">
                <w:rPr>
                  <w:rStyle w:val="Hyperlink"/>
                  <w:vertAlign w:val="superscript"/>
                </w:rPr>
                <w:t>b</w:t>
              </w:r>
            </w:hyperlink>
          </w:p>
        </w:tc>
      </w:tr>
    </w:tbl>
    <w:bookmarkEnd w:id="196"/>
    <w:p w14:paraId="3A17190B" w14:textId="77777777" w:rsidR="00A82DFC" w:rsidRPr="00A82DFC" w:rsidRDefault="00A82DFC" w:rsidP="00A82DFC">
      <w:r w:rsidRPr="00A82DFC">
        <w:rPr>
          <w:b/>
          <w:bCs/>
        </w:rPr>
        <w:t>Abbreviations:</w:t>
      </w:r>
      <w:r w:rsidRPr="00A82DFC">
        <w:t> BIA; bioelectrical impedance analysis; FEV</w:t>
      </w:r>
      <w:r w:rsidRPr="00A82DFC">
        <w:rPr>
          <w:vertAlign w:val="subscript"/>
        </w:rPr>
        <w:t>1</w:t>
      </w:r>
      <w:r w:rsidRPr="00A82DFC">
        <w:t>, forced expiratory volume in 1 s; RV, residual volume; EI, emphysema index; BMI, body mass index; TBW, total body water; LBM, lean body mass; ECM, extracellular mass; BCM, body cell mass; ECW, extracellular water; ICW, intracellular water; FFM, fat-free mass; FFMI, fat-free mass index.</w:t>
      </w:r>
    </w:p>
    <w:p w14:paraId="23289091" w14:textId="77777777" w:rsidR="00A82DFC" w:rsidRPr="00A82DFC" w:rsidRDefault="00A82DFC" w:rsidP="00A82DFC">
      <w:r w:rsidRPr="00A82DFC">
        <w:t>Vales are reported in mean ± SD or N (percentage) or median [IQR]</w:t>
      </w:r>
    </w:p>
    <w:p w14:paraId="663ECEC9" w14:textId="77777777" w:rsidR="00A82DFC" w:rsidRPr="00A82DFC" w:rsidRDefault="00A82DFC" w:rsidP="00A82DFC">
      <w:r w:rsidRPr="00A82DFC">
        <w:t>a</w:t>
      </w:r>
    </w:p>
    <w:p w14:paraId="128FD322" w14:textId="77777777" w:rsidR="00A82DFC" w:rsidRPr="00A82DFC" w:rsidRDefault="00A82DFC" w:rsidP="00A82DFC">
      <w:r w:rsidRPr="00A82DFC">
        <w:t>Average values for healthy and normal weight (BMI 19–24.9 kg/m</w:t>
      </w:r>
      <w:r w:rsidRPr="00A82DFC">
        <w:rPr>
          <w:vertAlign w:val="superscript"/>
        </w:rPr>
        <w:t>2</w:t>
      </w:r>
      <w:r w:rsidRPr="00A82DFC">
        <w:t>) persons, age matched for 60–69 years (Source: Data Input, based on analysis of n = 29.409 women and n = 2224 men) [</w:t>
      </w:r>
      <w:hyperlink r:id="rId1243" w:anchor="bib14" w:history="1">
        <w:r w:rsidRPr="00A82DFC">
          <w:rPr>
            <w:rStyle w:val="Hyperlink"/>
          </w:rPr>
          <w:t>14</w:t>
        </w:r>
      </w:hyperlink>
      <w:r w:rsidRPr="00A82DFC">
        <w:t>].</w:t>
      </w:r>
    </w:p>
    <w:p w14:paraId="32A37839" w14:textId="77777777" w:rsidR="00A82DFC" w:rsidRPr="00A82DFC" w:rsidRDefault="00A82DFC" w:rsidP="00A82DFC">
      <w:r w:rsidRPr="00A82DFC">
        <w:t>b</w:t>
      </w:r>
    </w:p>
    <w:p w14:paraId="4447F760" w14:textId="77777777" w:rsidR="00A82DFC" w:rsidRPr="00A82DFC" w:rsidRDefault="00A82DFC" w:rsidP="00A82DFC">
      <w:r w:rsidRPr="00A82DFC">
        <w:t>There are no absolute </w:t>
      </w:r>
      <w:hyperlink r:id="rId1244" w:tooltip="Learn more about normal values from ScienceDirect's AI-generated Topic Pages" w:history="1">
        <w:r w:rsidRPr="00A82DFC">
          <w:rPr>
            <w:rStyle w:val="Hyperlink"/>
          </w:rPr>
          <w:t>normal values</w:t>
        </w:r>
      </w:hyperlink>
      <w:r w:rsidRPr="00A82DFC">
        <w:t> for FFMI, but these values are considered normal [</w:t>
      </w:r>
      <w:hyperlink r:id="rId1245" w:anchor="bib16" w:history="1">
        <w:r w:rsidRPr="00A82DFC">
          <w:rPr>
            <w:rStyle w:val="Hyperlink"/>
          </w:rPr>
          <w:t>16</w:t>
        </w:r>
      </w:hyperlink>
      <w:r w:rsidRPr="00A82DFC">
        <w:t>].</w:t>
      </w:r>
    </w:p>
    <w:p w14:paraId="17EA0175" w14:textId="77777777" w:rsidR="00A82DFC" w:rsidRPr="00A82DFC" w:rsidRDefault="00A82DFC" w:rsidP="00A82DFC">
      <w:r w:rsidRPr="00A82DFC">
        <w:t>3.4. Factors influencing body composition</w:t>
      </w:r>
    </w:p>
    <w:p w14:paraId="0746A858" w14:textId="77777777" w:rsidR="00A82DFC" w:rsidRPr="00A82DFC" w:rsidRDefault="00A82DFC" w:rsidP="00A82DFC">
      <w:r w:rsidRPr="00A82DFC">
        <w:t>The </w:t>
      </w:r>
      <w:hyperlink r:id="rId1246" w:tooltip="Learn more about linear regression analyses from ScienceDirect's AI-generated Topic Pages" w:history="1">
        <w:r w:rsidRPr="00A82DFC">
          <w:rPr>
            <w:rStyle w:val="Hyperlink"/>
          </w:rPr>
          <w:t>linear regression analyses</w:t>
        </w:r>
      </w:hyperlink>
      <w:r w:rsidRPr="00A82DFC">
        <w:t> revealed no relevant correlations between lung function (RV, FEV</w:t>
      </w:r>
      <w:r w:rsidRPr="00A82DFC">
        <w:rPr>
          <w:vertAlign w:val="subscript"/>
        </w:rPr>
        <w:t>1</w:t>
      </w:r>
      <w:r w:rsidRPr="00A82DFC">
        <w:t>) or exercise level (6-MWT) and BIA parameters. Moderate effects were observed for emphysema index and body weight, emphysema index and BMI, emphysema index and absolute body fat (</w:t>
      </w:r>
      <w:bookmarkStart w:id="197" w:name="bfig2"/>
      <w:r w:rsidRPr="00A82DFC">
        <w:fldChar w:fldCharType="begin"/>
      </w:r>
      <w:r w:rsidRPr="00A82DFC">
        <w:instrText>HYPERLINK "https://www.sciencedirect.com/science/article/pii/S0954611124000337" \l "fig2"</w:instrText>
      </w:r>
      <w:r w:rsidRPr="00A82DFC">
        <w:fldChar w:fldCharType="separate"/>
      </w:r>
      <w:r w:rsidRPr="00A82DFC">
        <w:rPr>
          <w:rStyle w:val="Hyperlink"/>
        </w:rPr>
        <w:t>Fig. 2</w:t>
      </w:r>
      <w:r w:rsidRPr="00A82DFC">
        <w:fldChar w:fldCharType="end"/>
      </w:r>
      <w:bookmarkEnd w:id="197"/>
      <w:r w:rsidRPr="00A82DFC">
        <w:t>). It is important to mention, that no significant correlations could be detected between emphysema index and other BIA parameters like phase angle, cell percentage or ECM/BCM. Patients with protein supplementation had significantly lower FFMI (14.6 ± 1.7 vs. 17.5 ± 2.7 kg/m</w:t>
      </w:r>
      <w:r w:rsidRPr="00A82DFC">
        <w:rPr>
          <w:vertAlign w:val="superscript"/>
        </w:rPr>
        <w:t>2</w:t>
      </w:r>
      <w:r w:rsidRPr="00A82DFC">
        <w:t>, **), lower BMI (18.0 ± 2.9 vs. 25.0 ± 5.6 kg/m</w:t>
      </w:r>
      <w:r w:rsidRPr="00A82DFC">
        <w:rPr>
          <w:vertAlign w:val="superscript"/>
        </w:rPr>
        <w:t>2</w:t>
      </w:r>
      <w:r w:rsidRPr="00A82DFC">
        <w:t>, **) and less body fat (18.5 ± 4.7% vs. 28.3 ± 9.1 %, **) than patients without protein supplementation. Phase angle was better if they were still able to perform housework and walking activities and lower if they took oral </w:t>
      </w:r>
      <w:hyperlink r:id="rId1247" w:tooltip="Learn more about cortisone from ScienceDirect's AI-generated Topic Pages" w:history="1">
        <w:r w:rsidRPr="00A82DFC">
          <w:rPr>
            <w:rStyle w:val="Hyperlink"/>
          </w:rPr>
          <w:t>cortisone</w:t>
        </w:r>
      </w:hyperlink>
      <w:r w:rsidRPr="00A82DFC">
        <w:t> long term therapy </w:t>
      </w:r>
      <w:r w:rsidRPr="00A82DFC">
        <w:rPr>
          <w:b/>
          <w:bCs/>
        </w:rPr>
        <w:t>(</w:t>
      </w:r>
      <w:bookmarkStart w:id="198" w:name="bfig3"/>
      <w:r w:rsidRPr="00A82DFC">
        <w:fldChar w:fldCharType="begin"/>
      </w:r>
      <w:r w:rsidRPr="00A82DFC">
        <w:instrText>HYPERLINK "https://www.sciencedirect.com/science/article/pii/S0954611124000337" \l "fig3"</w:instrText>
      </w:r>
      <w:r w:rsidRPr="00A82DFC">
        <w:fldChar w:fldCharType="separate"/>
      </w:r>
      <w:r w:rsidRPr="00A82DFC">
        <w:rPr>
          <w:rStyle w:val="Hyperlink"/>
        </w:rPr>
        <w:t>Fig. 3</w:t>
      </w:r>
      <w:r w:rsidRPr="00A82DFC">
        <w:fldChar w:fldCharType="end"/>
      </w:r>
      <w:bookmarkEnd w:id="198"/>
      <w:r w:rsidRPr="00A82DFC">
        <w:rPr>
          <w:b/>
          <w:bCs/>
        </w:rPr>
        <w:t>)</w:t>
      </w:r>
      <w:r w:rsidRPr="00A82DFC">
        <w:t>. Patients performing muscle exercise training had more body fat (30.2 ± 7.5 vs. 26.9 ± 9.6 %, *). No differences were obtained for patients with and without physiotherapy.</w:t>
      </w:r>
    </w:p>
    <w:p w14:paraId="3CB4EC58" w14:textId="62D3A196" w:rsidR="00A82DFC" w:rsidRPr="00A82DFC" w:rsidRDefault="00A82DFC" w:rsidP="00A82DFC"/>
    <w:p w14:paraId="03DBC48A" w14:textId="77777777" w:rsidR="00A82DFC" w:rsidRPr="00A82DFC" w:rsidRDefault="00A82DFC" w:rsidP="00A82DFC">
      <w:pPr>
        <w:numPr>
          <w:ilvl w:val="0"/>
          <w:numId w:val="51"/>
        </w:numPr>
      </w:pPr>
      <w:hyperlink r:id="rId1248" w:tgtFrame="_blank" w:tooltip="Download high-res image (591KB)" w:history="1">
        <w:r w:rsidRPr="00A82DFC">
          <w:rPr>
            <w:rStyle w:val="Hyperlink"/>
          </w:rPr>
          <w:t>Download: Download high-res image (591KB)</w:t>
        </w:r>
      </w:hyperlink>
    </w:p>
    <w:p w14:paraId="210F8A12" w14:textId="77777777" w:rsidR="00A82DFC" w:rsidRPr="00A82DFC" w:rsidRDefault="00A82DFC" w:rsidP="00A82DFC">
      <w:pPr>
        <w:numPr>
          <w:ilvl w:val="0"/>
          <w:numId w:val="51"/>
        </w:numPr>
      </w:pPr>
      <w:hyperlink r:id="rId1249" w:tgtFrame="_blank" w:tooltip="Download full-size image" w:history="1">
        <w:r w:rsidRPr="00A82DFC">
          <w:rPr>
            <w:rStyle w:val="Hyperlink"/>
          </w:rPr>
          <w:t>Download: Download full-size image</w:t>
        </w:r>
      </w:hyperlink>
    </w:p>
    <w:p w14:paraId="6C30A742" w14:textId="77777777" w:rsidR="00A82DFC" w:rsidRPr="00A82DFC" w:rsidRDefault="00A82DFC" w:rsidP="00A82DFC">
      <w:r w:rsidRPr="00A82DFC">
        <w:t>Fig. 2. Linear regression analyses for emphysema index and parameters of body composition</w:t>
      </w:r>
    </w:p>
    <w:p w14:paraId="218D7D33" w14:textId="7559C1E4" w:rsidR="00A82DFC" w:rsidRPr="00A82DFC" w:rsidRDefault="00A82DFC" w:rsidP="00A82DFC"/>
    <w:p w14:paraId="4C08C87F" w14:textId="77777777" w:rsidR="00A82DFC" w:rsidRPr="00A82DFC" w:rsidRDefault="00A82DFC" w:rsidP="00A82DFC">
      <w:pPr>
        <w:numPr>
          <w:ilvl w:val="0"/>
          <w:numId w:val="52"/>
        </w:numPr>
      </w:pPr>
      <w:hyperlink r:id="rId1250" w:tgtFrame="_blank" w:tooltip="Download high-res image (177KB)" w:history="1">
        <w:r w:rsidRPr="00A82DFC">
          <w:rPr>
            <w:rStyle w:val="Hyperlink"/>
          </w:rPr>
          <w:t>Download: Download high-res image (177KB)</w:t>
        </w:r>
      </w:hyperlink>
    </w:p>
    <w:p w14:paraId="0800881B" w14:textId="77777777" w:rsidR="00A82DFC" w:rsidRPr="00A82DFC" w:rsidRDefault="00A82DFC" w:rsidP="00A82DFC">
      <w:pPr>
        <w:numPr>
          <w:ilvl w:val="0"/>
          <w:numId w:val="52"/>
        </w:numPr>
      </w:pPr>
      <w:hyperlink r:id="rId1251" w:tgtFrame="_blank" w:tooltip="Download full-size image" w:history="1">
        <w:r w:rsidRPr="00A82DFC">
          <w:rPr>
            <w:rStyle w:val="Hyperlink"/>
          </w:rPr>
          <w:t>Download: Download full-size image</w:t>
        </w:r>
      </w:hyperlink>
    </w:p>
    <w:p w14:paraId="177230BA" w14:textId="77777777" w:rsidR="00A82DFC" w:rsidRPr="00A82DFC" w:rsidRDefault="00A82DFC" w:rsidP="00A82DFC">
      <w:r w:rsidRPr="00A82DFC">
        <w:t>Fig. 3. Phase angle in patients with and without oral cortisone long term therapy and housework/walking.</w:t>
      </w:r>
    </w:p>
    <w:p w14:paraId="12C41CE6" w14:textId="77777777" w:rsidR="00A82DFC" w:rsidRPr="00A82DFC" w:rsidRDefault="00A82DFC" w:rsidP="00A82DFC">
      <w:r w:rsidRPr="00A82DFC">
        <w:t>3.5. Comparison of mild vs. severe emphysema patients</w:t>
      </w:r>
    </w:p>
    <w:p w14:paraId="0895686B" w14:textId="77777777" w:rsidR="00A82DFC" w:rsidRPr="00A82DFC" w:rsidRDefault="00A82DFC" w:rsidP="00A82DFC">
      <w:r w:rsidRPr="00A82DFC">
        <w:t>22.3% (n = 27) of all patients had mild emphysema with an EI ≤ 20% and were compared to 94 patients with EI &gt;20% Medical treatment including oral </w:t>
      </w:r>
      <w:hyperlink r:id="rId1252" w:tooltip="Learn more about cortisone from ScienceDirect's AI-generated Topic Pages" w:history="1">
        <w:r w:rsidRPr="00A82DFC">
          <w:rPr>
            <w:rStyle w:val="Hyperlink"/>
          </w:rPr>
          <w:t>cortisone</w:t>
        </w:r>
      </w:hyperlink>
      <w:r w:rsidRPr="00A82DFC">
        <w:t> long term therapy revealed no differences between both groups as well as most activity measurements including 6-MWT. The severe emphysema cohort suffered of significantly more impaired lung function with less FEV</w:t>
      </w:r>
      <w:r w:rsidRPr="00A82DFC">
        <w:rPr>
          <w:vertAlign w:val="subscript"/>
        </w:rPr>
        <w:t>1</w:t>
      </w:r>
      <w:r w:rsidRPr="00A82DFC">
        <w:t> and more hyperinflation. Patients with severe emphysema less often performed physiotherapy, less often suffered from diabetes mellitus, had lower </w:t>
      </w:r>
      <w:hyperlink r:id="rId1253" w:tooltip="Learn more about HbA1c from ScienceDirect's AI-generated Topic Pages" w:history="1">
        <w:r w:rsidRPr="00A82DFC">
          <w:rPr>
            <w:rStyle w:val="Hyperlink"/>
          </w:rPr>
          <w:t>HbA1c</w:t>
        </w:r>
      </w:hyperlink>
      <w:r w:rsidRPr="00A82DFC">
        <w:t>, lower triglyzerides and higher HDL-cholesterol. Body weight and BMI were significantly lower in the severe emphysema group (22.8 ± 4.3 vs. 31.0 ± 5.8 kg/m</w:t>
      </w:r>
      <w:r w:rsidRPr="00A82DFC">
        <w:rPr>
          <w:vertAlign w:val="superscript"/>
        </w:rPr>
        <w:t>2</w:t>
      </w:r>
      <w:r w:rsidRPr="00A82DFC">
        <w:t>, p &lt; 0.001), as well as various BIA parameters (basal metabolic rate, body fat, TBW, ECM, BCM, lean mass, ECW, ICW, FFM and FFMI). Phase angle was lower in the high emphysema group, but this was not statistically significant, neither were ECM/BCM-Index or cell percentage (</w:t>
      </w:r>
      <w:bookmarkStart w:id="199" w:name="btbl2a"/>
      <w:r w:rsidRPr="00A82DFC">
        <w:fldChar w:fldCharType="begin"/>
      </w:r>
      <w:r w:rsidRPr="00A82DFC">
        <w:instrText>HYPERLINK "https://www.sciencedirect.com/science/article/pii/S0954611124000337" \l "tbl2a"</w:instrText>
      </w:r>
      <w:r w:rsidRPr="00A82DFC">
        <w:fldChar w:fldCharType="separate"/>
      </w:r>
      <w:r w:rsidRPr="00A82DFC">
        <w:rPr>
          <w:rStyle w:val="Hyperlink"/>
        </w:rPr>
        <w:t>Table 2</w:t>
      </w:r>
      <w:r w:rsidRPr="00A82DFC">
        <w:fldChar w:fldCharType="end"/>
      </w:r>
      <w:bookmarkEnd w:id="199"/>
      <w:r w:rsidRPr="00A82DFC">
        <w:t>a and </w:t>
      </w:r>
      <w:bookmarkStart w:id="200" w:name="btbl2b"/>
      <w:r w:rsidRPr="00A82DFC">
        <w:fldChar w:fldCharType="begin"/>
      </w:r>
      <w:r w:rsidRPr="00A82DFC">
        <w:instrText>HYPERLINK "https://www.sciencedirect.com/science/article/pii/S0954611124000337" \l "tbl2b"</w:instrText>
      </w:r>
      <w:r w:rsidRPr="00A82DFC">
        <w:fldChar w:fldCharType="separate"/>
      </w:r>
      <w:r w:rsidRPr="00A82DFC">
        <w:rPr>
          <w:rStyle w:val="Hyperlink"/>
        </w:rPr>
        <w:t>2b</w:t>
      </w:r>
      <w:r w:rsidRPr="00A82DFC">
        <w:fldChar w:fldCharType="end"/>
      </w:r>
      <w:bookmarkEnd w:id="200"/>
      <w:r w:rsidRPr="00A82DFC">
        <w:t>).</w:t>
      </w:r>
    </w:p>
    <w:p w14:paraId="66D38193" w14:textId="77777777" w:rsidR="00A82DFC" w:rsidRPr="00A82DFC" w:rsidRDefault="00A82DFC" w:rsidP="00A82DFC">
      <w:r w:rsidRPr="00A82DFC">
        <w:t>Table 2a. Comparison of patients with mild vs. severe emphysema, baseline characteristics.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552"/>
        <w:gridCol w:w="1555"/>
        <w:gridCol w:w="1614"/>
        <w:gridCol w:w="794"/>
      </w:tblGrid>
      <w:tr w:rsidR="00A82DFC" w:rsidRPr="00A82DFC" w14:paraId="7B152BDC"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5B1EC0CA" w14:textId="77777777" w:rsidR="00A82DFC" w:rsidRPr="00A82DFC" w:rsidRDefault="00A82DFC" w:rsidP="00A82DFC">
            <w:r w:rsidRPr="00A82DFC">
              <w:t>Empty Cell</w:t>
            </w:r>
          </w:p>
        </w:tc>
        <w:tc>
          <w:tcPr>
            <w:tcW w:w="0" w:type="auto"/>
            <w:tcBorders>
              <w:bottom w:val="single" w:sz="6" w:space="0" w:color="8E8E8E"/>
              <w:right w:val="nil"/>
            </w:tcBorders>
            <w:tcMar>
              <w:top w:w="75" w:type="dxa"/>
              <w:left w:w="75" w:type="dxa"/>
              <w:bottom w:w="75" w:type="dxa"/>
              <w:right w:w="75" w:type="dxa"/>
            </w:tcMar>
            <w:hideMark/>
          </w:tcPr>
          <w:p w14:paraId="45D6DDCC" w14:textId="77777777" w:rsidR="00A82DFC" w:rsidRPr="00A82DFC" w:rsidRDefault="00A82DFC" w:rsidP="00A82DFC">
            <w:pPr>
              <w:rPr>
                <w:b/>
                <w:bCs/>
              </w:rPr>
            </w:pPr>
            <w:r w:rsidRPr="00A82DFC">
              <w:rPr>
                <w:b/>
                <w:bCs/>
              </w:rPr>
              <w:t>EI ≤ 20% (n = 27)</w:t>
            </w:r>
          </w:p>
        </w:tc>
        <w:tc>
          <w:tcPr>
            <w:tcW w:w="0" w:type="auto"/>
            <w:tcBorders>
              <w:bottom w:val="single" w:sz="6" w:space="0" w:color="8E8E8E"/>
              <w:right w:val="nil"/>
            </w:tcBorders>
            <w:tcMar>
              <w:top w:w="75" w:type="dxa"/>
              <w:left w:w="75" w:type="dxa"/>
              <w:bottom w:w="75" w:type="dxa"/>
              <w:right w:w="75" w:type="dxa"/>
            </w:tcMar>
            <w:hideMark/>
          </w:tcPr>
          <w:p w14:paraId="5F07C1D6" w14:textId="77777777" w:rsidR="00A82DFC" w:rsidRPr="00A82DFC" w:rsidRDefault="00A82DFC" w:rsidP="00A82DFC">
            <w:pPr>
              <w:rPr>
                <w:b/>
                <w:bCs/>
              </w:rPr>
            </w:pPr>
            <w:r w:rsidRPr="00A82DFC">
              <w:rPr>
                <w:b/>
                <w:bCs/>
              </w:rPr>
              <w:t>EI &gt; 20% (n = 94)</w:t>
            </w:r>
          </w:p>
        </w:tc>
        <w:tc>
          <w:tcPr>
            <w:tcW w:w="0" w:type="auto"/>
            <w:tcBorders>
              <w:bottom w:val="single" w:sz="6" w:space="0" w:color="8E8E8E"/>
              <w:right w:val="nil"/>
            </w:tcBorders>
            <w:tcMar>
              <w:top w:w="75" w:type="dxa"/>
              <w:left w:w="75" w:type="dxa"/>
              <w:bottom w:w="75" w:type="dxa"/>
              <w:right w:w="75" w:type="dxa"/>
            </w:tcMar>
            <w:hideMark/>
          </w:tcPr>
          <w:p w14:paraId="47A409B4" w14:textId="77777777" w:rsidR="00A82DFC" w:rsidRPr="00A82DFC" w:rsidRDefault="00A82DFC" w:rsidP="00A82DFC">
            <w:pPr>
              <w:rPr>
                <w:b/>
                <w:bCs/>
              </w:rPr>
            </w:pPr>
            <w:r w:rsidRPr="00A82DFC">
              <w:rPr>
                <w:b/>
                <w:bCs/>
              </w:rPr>
              <w:t>p-value</w:t>
            </w:r>
          </w:p>
        </w:tc>
      </w:tr>
      <w:tr w:rsidR="00A82DFC" w:rsidRPr="00A82DFC" w14:paraId="235D818E" w14:textId="77777777" w:rsidTr="00A82DFC">
        <w:trPr>
          <w:tblHeader/>
        </w:trPr>
        <w:tc>
          <w:tcPr>
            <w:tcW w:w="0" w:type="auto"/>
            <w:gridSpan w:val="4"/>
            <w:tcBorders>
              <w:bottom w:val="single" w:sz="6" w:space="0" w:color="8E8E8E"/>
              <w:right w:val="nil"/>
            </w:tcBorders>
            <w:tcMar>
              <w:top w:w="75" w:type="dxa"/>
              <w:left w:w="75" w:type="dxa"/>
              <w:bottom w:w="75" w:type="dxa"/>
              <w:right w:w="75" w:type="dxa"/>
            </w:tcMar>
            <w:hideMark/>
          </w:tcPr>
          <w:p w14:paraId="76407F38" w14:textId="77777777" w:rsidR="00A82DFC" w:rsidRPr="00A82DFC" w:rsidRDefault="00A82DFC" w:rsidP="00A82DFC">
            <w:pPr>
              <w:rPr>
                <w:b/>
                <w:bCs/>
              </w:rPr>
            </w:pPr>
            <w:r w:rsidRPr="00A82DFC">
              <w:rPr>
                <w:b/>
                <w:bCs/>
              </w:rPr>
              <w:t>Patient Characteristics</w:t>
            </w:r>
          </w:p>
        </w:tc>
      </w:tr>
      <w:tr w:rsidR="00A82DFC" w:rsidRPr="00A82DFC" w14:paraId="5E513077" w14:textId="77777777" w:rsidTr="00A82DFC">
        <w:tc>
          <w:tcPr>
            <w:tcW w:w="0" w:type="auto"/>
            <w:tcBorders>
              <w:bottom w:val="nil"/>
              <w:right w:val="nil"/>
            </w:tcBorders>
            <w:tcMar>
              <w:top w:w="75" w:type="dxa"/>
              <w:left w:w="75" w:type="dxa"/>
              <w:bottom w:w="75" w:type="dxa"/>
              <w:right w:w="75" w:type="dxa"/>
            </w:tcMar>
            <w:hideMark/>
          </w:tcPr>
          <w:p w14:paraId="553FE1F4" w14:textId="77777777" w:rsidR="00A82DFC" w:rsidRPr="00A82DFC" w:rsidRDefault="00A82DFC" w:rsidP="00A82DFC">
            <w:pPr>
              <w:rPr>
                <w:b/>
                <w:bCs/>
              </w:rPr>
            </w:pPr>
            <w:r w:rsidRPr="00A82DFC">
              <w:rPr>
                <w:b/>
                <w:bCs/>
              </w:rPr>
              <w:t>Emphysema index (%)</w:t>
            </w:r>
          </w:p>
        </w:tc>
        <w:tc>
          <w:tcPr>
            <w:tcW w:w="0" w:type="auto"/>
            <w:tcBorders>
              <w:bottom w:val="nil"/>
              <w:right w:val="nil"/>
            </w:tcBorders>
            <w:tcMar>
              <w:top w:w="75" w:type="dxa"/>
              <w:left w:w="75" w:type="dxa"/>
              <w:bottom w:w="75" w:type="dxa"/>
              <w:right w:w="75" w:type="dxa"/>
            </w:tcMar>
            <w:hideMark/>
          </w:tcPr>
          <w:p w14:paraId="0ECC1E6B" w14:textId="77777777" w:rsidR="00A82DFC" w:rsidRPr="00A82DFC" w:rsidRDefault="00A82DFC" w:rsidP="00A82DFC">
            <w:r w:rsidRPr="00A82DFC">
              <w:t>13.07 ± 5.39</w:t>
            </w:r>
          </w:p>
        </w:tc>
        <w:tc>
          <w:tcPr>
            <w:tcW w:w="0" w:type="auto"/>
            <w:tcBorders>
              <w:bottom w:val="nil"/>
              <w:right w:val="nil"/>
            </w:tcBorders>
            <w:tcMar>
              <w:top w:w="75" w:type="dxa"/>
              <w:left w:w="75" w:type="dxa"/>
              <w:bottom w:w="75" w:type="dxa"/>
              <w:right w:w="75" w:type="dxa"/>
            </w:tcMar>
            <w:hideMark/>
          </w:tcPr>
          <w:p w14:paraId="47B79B01" w14:textId="77777777" w:rsidR="00A82DFC" w:rsidRPr="00A82DFC" w:rsidRDefault="00A82DFC" w:rsidP="00A82DFC">
            <w:r w:rsidRPr="00A82DFC">
              <w:t>36.59 ± 8.48</w:t>
            </w:r>
          </w:p>
        </w:tc>
        <w:tc>
          <w:tcPr>
            <w:tcW w:w="0" w:type="auto"/>
            <w:tcBorders>
              <w:bottom w:val="nil"/>
              <w:right w:val="nil"/>
            </w:tcBorders>
            <w:tcMar>
              <w:top w:w="75" w:type="dxa"/>
              <w:left w:w="75" w:type="dxa"/>
              <w:bottom w:w="75" w:type="dxa"/>
              <w:right w:w="75" w:type="dxa"/>
            </w:tcMar>
            <w:hideMark/>
          </w:tcPr>
          <w:p w14:paraId="69C24EAD" w14:textId="77777777" w:rsidR="00A82DFC" w:rsidRPr="00A82DFC" w:rsidRDefault="00A82DFC" w:rsidP="00A82DFC">
            <w:r w:rsidRPr="00A82DFC">
              <w:rPr>
                <w:b/>
                <w:bCs/>
              </w:rPr>
              <w:t>&lt;0.001</w:t>
            </w:r>
          </w:p>
        </w:tc>
      </w:tr>
      <w:tr w:rsidR="00A82DFC" w:rsidRPr="00A82DFC" w14:paraId="06E02D23" w14:textId="77777777" w:rsidTr="00A82DFC">
        <w:tc>
          <w:tcPr>
            <w:tcW w:w="0" w:type="auto"/>
            <w:tcBorders>
              <w:bottom w:val="nil"/>
              <w:right w:val="nil"/>
            </w:tcBorders>
            <w:tcMar>
              <w:top w:w="75" w:type="dxa"/>
              <w:left w:w="75" w:type="dxa"/>
              <w:bottom w:w="75" w:type="dxa"/>
              <w:right w:w="75" w:type="dxa"/>
            </w:tcMar>
            <w:hideMark/>
          </w:tcPr>
          <w:p w14:paraId="6BBD3B77" w14:textId="77777777" w:rsidR="00A82DFC" w:rsidRPr="00A82DFC" w:rsidRDefault="00A82DFC" w:rsidP="00A82DFC">
            <w:r w:rsidRPr="00A82DFC">
              <w:t>Age (years)</w:t>
            </w:r>
          </w:p>
        </w:tc>
        <w:tc>
          <w:tcPr>
            <w:tcW w:w="0" w:type="auto"/>
            <w:tcBorders>
              <w:bottom w:val="nil"/>
              <w:right w:val="nil"/>
            </w:tcBorders>
            <w:tcMar>
              <w:top w:w="75" w:type="dxa"/>
              <w:left w:w="75" w:type="dxa"/>
              <w:bottom w:w="75" w:type="dxa"/>
              <w:right w:w="75" w:type="dxa"/>
            </w:tcMar>
            <w:hideMark/>
          </w:tcPr>
          <w:p w14:paraId="559F3632" w14:textId="77777777" w:rsidR="00A82DFC" w:rsidRPr="00A82DFC" w:rsidRDefault="00A82DFC" w:rsidP="00A82DFC">
            <w:r w:rsidRPr="00A82DFC">
              <w:t>64.26 ± 8.80</w:t>
            </w:r>
          </w:p>
        </w:tc>
        <w:tc>
          <w:tcPr>
            <w:tcW w:w="0" w:type="auto"/>
            <w:tcBorders>
              <w:bottom w:val="nil"/>
              <w:right w:val="nil"/>
            </w:tcBorders>
            <w:tcMar>
              <w:top w:w="75" w:type="dxa"/>
              <w:left w:w="75" w:type="dxa"/>
              <w:bottom w:w="75" w:type="dxa"/>
              <w:right w:w="75" w:type="dxa"/>
            </w:tcMar>
            <w:hideMark/>
          </w:tcPr>
          <w:p w14:paraId="57EF00A4" w14:textId="77777777" w:rsidR="00A82DFC" w:rsidRPr="00A82DFC" w:rsidRDefault="00A82DFC" w:rsidP="00A82DFC">
            <w:r w:rsidRPr="00A82DFC">
              <w:t>64.99 ± 7.99</w:t>
            </w:r>
          </w:p>
        </w:tc>
        <w:tc>
          <w:tcPr>
            <w:tcW w:w="0" w:type="auto"/>
            <w:tcBorders>
              <w:bottom w:val="nil"/>
              <w:right w:val="nil"/>
            </w:tcBorders>
            <w:tcMar>
              <w:top w:w="75" w:type="dxa"/>
              <w:left w:w="75" w:type="dxa"/>
              <w:bottom w:w="75" w:type="dxa"/>
              <w:right w:w="75" w:type="dxa"/>
            </w:tcMar>
            <w:hideMark/>
          </w:tcPr>
          <w:p w14:paraId="06F883AD" w14:textId="77777777" w:rsidR="00A82DFC" w:rsidRPr="00A82DFC" w:rsidRDefault="00A82DFC" w:rsidP="00A82DFC">
            <w:r w:rsidRPr="00A82DFC">
              <w:t>0.683</w:t>
            </w:r>
          </w:p>
        </w:tc>
      </w:tr>
      <w:tr w:rsidR="00A82DFC" w:rsidRPr="00A82DFC" w14:paraId="1AA69592" w14:textId="77777777" w:rsidTr="00A82DFC">
        <w:tc>
          <w:tcPr>
            <w:tcW w:w="0" w:type="auto"/>
            <w:tcBorders>
              <w:bottom w:val="nil"/>
              <w:right w:val="nil"/>
            </w:tcBorders>
            <w:tcMar>
              <w:top w:w="75" w:type="dxa"/>
              <w:left w:w="75" w:type="dxa"/>
              <w:bottom w:w="75" w:type="dxa"/>
              <w:right w:w="75" w:type="dxa"/>
            </w:tcMar>
            <w:hideMark/>
          </w:tcPr>
          <w:p w14:paraId="61304E69" w14:textId="77777777" w:rsidR="00A82DFC" w:rsidRPr="00A82DFC" w:rsidRDefault="00A82DFC" w:rsidP="00A82DFC">
            <w:r w:rsidRPr="00A82DFC">
              <w:t>Sex, female</w:t>
            </w:r>
          </w:p>
        </w:tc>
        <w:tc>
          <w:tcPr>
            <w:tcW w:w="0" w:type="auto"/>
            <w:tcBorders>
              <w:bottom w:val="nil"/>
              <w:right w:val="nil"/>
            </w:tcBorders>
            <w:tcMar>
              <w:top w:w="75" w:type="dxa"/>
              <w:left w:w="75" w:type="dxa"/>
              <w:bottom w:w="75" w:type="dxa"/>
              <w:right w:w="75" w:type="dxa"/>
            </w:tcMar>
            <w:hideMark/>
          </w:tcPr>
          <w:p w14:paraId="153D02EA" w14:textId="77777777" w:rsidR="00A82DFC" w:rsidRPr="00A82DFC" w:rsidRDefault="00A82DFC" w:rsidP="00A82DFC">
            <w:r w:rsidRPr="00A82DFC">
              <w:t>9 (33.3)</w:t>
            </w:r>
          </w:p>
        </w:tc>
        <w:tc>
          <w:tcPr>
            <w:tcW w:w="0" w:type="auto"/>
            <w:tcBorders>
              <w:bottom w:val="nil"/>
              <w:right w:val="nil"/>
            </w:tcBorders>
            <w:tcMar>
              <w:top w:w="75" w:type="dxa"/>
              <w:left w:w="75" w:type="dxa"/>
              <w:bottom w:w="75" w:type="dxa"/>
              <w:right w:w="75" w:type="dxa"/>
            </w:tcMar>
            <w:hideMark/>
          </w:tcPr>
          <w:p w14:paraId="60A58CA5" w14:textId="77777777" w:rsidR="00A82DFC" w:rsidRPr="00A82DFC" w:rsidRDefault="00A82DFC" w:rsidP="00A82DFC">
            <w:r w:rsidRPr="00A82DFC">
              <w:t>46 (48.9)</w:t>
            </w:r>
          </w:p>
        </w:tc>
        <w:tc>
          <w:tcPr>
            <w:tcW w:w="0" w:type="auto"/>
            <w:tcBorders>
              <w:bottom w:val="nil"/>
              <w:right w:val="nil"/>
            </w:tcBorders>
            <w:tcMar>
              <w:top w:w="75" w:type="dxa"/>
              <w:left w:w="75" w:type="dxa"/>
              <w:bottom w:w="75" w:type="dxa"/>
              <w:right w:w="75" w:type="dxa"/>
            </w:tcMar>
            <w:hideMark/>
          </w:tcPr>
          <w:p w14:paraId="4A117447" w14:textId="77777777" w:rsidR="00A82DFC" w:rsidRPr="00A82DFC" w:rsidRDefault="00A82DFC" w:rsidP="00A82DFC">
            <w:r w:rsidRPr="00A82DFC">
              <w:t>0.224</w:t>
            </w:r>
          </w:p>
        </w:tc>
      </w:tr>
      <w:tr w:rsidR="00A82DFC" w:rsidRPr="00A82DFC" w14:paraId="5E1E7C0B" w14:textId="77777777" w:rsidTr="00A82DFC">
        <w:tc>
          <w:tcPr>
            <w:tcW w:w="0" w:type="auto"/>
            <w:tcBorders>
              <w:bottom w:val="nil"/>
              <w:right w:val="nil"/>
            </w:tcBorders>
            <w:tcMar>
              <w:top w:w="75" w:type="dxa"/>
              <w:left w:w="75" w:type="dxa"/>
              <w:bottom w:w="75" w:type="dxa"/>
              <w:right w:w="75" w:type="dxa"/>
            </w:tcMar>
            <w:hideMark/>
          </w:tcPr>
          <w:p w14:paraId="03C4CA59" w14:textId="77777777" w:rsidR="00A82DFC" w:rsidRPr="00A82DFC" w:rsidRDefault="00A82DFC" w:rsidP="00A82DFC">
            <w:r w:rsidRPr="00A82DFC">
              <w:lastRenderedPageBreak/>
              <w:t>≥1 moderate/severe exacerbation in last year</w:t>
            </w:r>
          </w:p>
        </w:tc>
        <w:tc>
          <w:tcPr>
            <w:tcW w:w="0" w:type="auto"/>
            <w:tcBorders>
              <w:bottom w:val="nil"/>
              <w:right w:val="nil"/>
            </w:tcBorders>
            <w:tcMar>
              <w:top w:w="75" w:type="dxa"/>
              <w:left w:w="75" w:type="dxa"/>
              <w:bottom w:w="75" w:type="dxa"/>
              <w:right w:w="75" w:type="dxa"/>
            </w:tcMar>
            <w:hideMark/>
          </w:tcPr>
          <w:p w14:paraId="2F9376AC" w14:textId="77777777" w:rsidR="00A82DFC" w:rsidRPr="00A82DFC" w:rsidRDefault="00A82DFC" w:rsidP="00A82DFC">
            <w:r w:rsidRPr="00A82DFC">
              <w:t>23 (85.2)</w:t>
            </w:r>
          </w:p>
        </w:tc>
        <w:tc>
          <w:tcPr>
            <w:tcW w:w="0" w:type="auto"/>
            <w:tcBorders>
              <w:bottom w:val="nil"/>
              <w:right w:val="nil"/>
            </w:tcBorders>
            <w:tcMar>
              <w:top w:w="75" w:type="dxa"/>
              <w:left w:w="75" w:type="dxa"/>
              <w:bottom w:w="75" w:type="dxa"/>
              <w:right w:w="75" w:type="dxa"/>
            </w:tcMar>
            <w:hideMark/>
          </w:tcPr>
          <w:p w14:paraId="473C831E" w14:textId="77777777" w:rsidR="00A82DFC" w:rsidRPr="00A82DFC" w:rsidRDefault="00A82DFC" w:rsidP="00A82DFC">
            <w:r w:rsidRPr="00A82DFC">
              <w:t>64 (68.1)</w:t>
            </w:r>
          </w:p>
        </w:tc>
        <w:tc>
          <w:tcPr>
            <w:tcW w:w="0" w:type="auto"/>
            <w:tcBorders>
              <w:bottom w:val="nil"/>
              <w:right w:val="nil"/>
            </w:tcBorders>
            <w:tcMar>
              <w:top w:w="75" w:type="dxa"/>
              <w:left w:w="75" w:type="dxa"/>
              <w:bottom w:w="75" w:type="dxa"/>
              <w:right w:w="75" w:type="dxa"/>
            </w:tcMar>
            <w:hideMark/>
          </w:tcPr>
          <w:p w14:paraId="777EFF8B" w14:textId="77777777" w:rsidR="00A82DFC" w:rsidRPr="00A82DFC" w:rsidRDefault="00A82DFC" w:rsidP="00A82DFC">
            <w:r w:rsidRPr="00A82DFC">
              <w:t>0.357</w:t>
            </w:r>
          </w:p>
        </w:tc>
      </w:tr>
      <w:tr w:rsidR="00A82DFC" w:rsidRPr="00A82DFC" w14:paraId="1BEE39AA" w14:textId="77777777" w:rsidTr="00A82DFC">
        <w:tc>
          <w:tcPr>
            <w:tcW w:w="0" w:type="auto"/>
            <w:tcBorders>
              <w:bottom w:val="nil"/>
              <w:right w:val="nil"/>
            </w:tcBorders>
            <w:tcMar>
              <w:top w:w="75" w:type="dxa"/>
              <w:left w:w="75" w:type="dxa"/>
              <w:bottom w:w="75" w:type="dxa"/>
              <w:right w:w="75" w:type="dxa"/>
            </w:tcMar>
            <w:hideMark/>
          </w:tcPr>
          <w:p w14:paraId="52899846" w14:textId="77777777" w:rsidR="00A82DFC" w:rsidRPr="00A82DFC" w:rsidRDefault="00A82DFC" w:rsidP="00A82DFC">
            <w:r w:rsidRPr="00A82DFC">
              <w:t>CAT</w:t>
            </w:r>
          </w:p>
        </w:tc>
        <w:tc>
          <w:tcPr>
            <w:tcW w:w="0" w:type="auto"/>
            <w:tcBorders>
              <w:bottom w:val="nil"/>
              <w:right w:val="nil"/>
            </w:tcBorders>
            <w:tcMar>
              <w:top w:w="75" w:type="dxa"/>
              <w:left w:w="75" w:type="dxa"/>
              <w:bottom w:w="75" w:type="dxa"/>
              <w:right w:w="75" w:type="dxa"/>
            </w:tcMar>
            <w:hideMark/>
          </w:tcPr>
          <w:p w14:paraId="03A38CF3" w14:textId="77777777" w:rsidR="00A82DFC" w:rsidRPr="00A82DFC" w:rsidRDefault="00A82DFC" w:rsidP="00A82DFC">
            <w:r w:rsidRPr="00A82DFC">
              <w:t>24.08 ± 4.83</w:t>
            </w:r>
          </w:p>
        </w:tc>
        <w:tc>
          <w:tcPr>
            <w:tcW w:w="0" w:type="auto"/>
            <w:tcBorders>
              <w:bottom w:val="nil"/>
              <w:right w:val="nil"/>
            </w:tcBorders>
            <w:tcMar>
              <w:top w:w="75" w:type="dxa"/>
              <w:left w:w="75" w:type="dxa"/>
              <w:bottom w:w="75" w:type="dxa"/>
              <w:right w:w="75" w:type="dxa"/>
            </w:tcMar>
            <w:hideMark/>
          </w:tcPr>
          <w:p w14:paraId="3462FFC0" w14:textId="77777777" w:rsidR="00A82DFC" w:rsidRPr="00A82DFC" w:rsidRDefault="00A82DFC" w:rsidP="00A82DFC">
            <w:r w:rsidRPr="00A82DFC">
              <w:t>25.22 ± 7.39</w:t>
            </w:r>
          </w:p>
        </w:tc>
        <w:tc>
          <w:tcPr>
            <w:tcW w:w="0" w:type="auto"/>
            <w:tcBorders>
              <w:bottom w:val="nil"/>
              <w:right w:val="nil"/>
            </w:tcBorders>
            <w:tcMar>
              <w:top w:w="75" w:type="dxa"/>
              <w:left w:w="75" w:type="dxa"/>
              <w:bottom w:w="75" w:type="dxa"/>
              <w:right w:w="75" w:type="dxa"/>
            </w:tcMar>
            <w:hideMark/>
          </w:tcPr>
          <w:p w14:paraId="54FA2870" w14:textId="77777777" w:rsidR="00A82DFC" w:rsidRPr="00A82DFC" w:rsidRDefault="00A82DFC" w:rsidP="00A82DFC">
            <w:r w:rsidRPr="00A82DFC">
              <w:t>0.460</w:t>
            </w:r>
          </w:p>
        </w:tc>
      </w:tr>
      <w:tr w:rsidR="00A82DFC" w:rsidRPr="00A82DFC" w14:paraId="6F8D02E6" w14:textId="77777777" w:rsidTr="00A82DFC">
        <w:tc>
          <w:tcPr>
            <w:tcW w:w="0" w:type="auto"/>
            <w:tcBorders>
              <w:bottom w:val="nil"/>
              <w:right w:val="nil"/>
            </w:tcBorders>
            <w:tcMar>
              <w:top w:w="75" w:type="dxa"/>
              <w:left w:w="75" w:type="dxa"/>
              <w:bottom w:w="75" w:type="dxa"/>
              <w:right w:w="75" w:type="dxa"/>
            </w:tcMar>
            <w:hideMark/>
          </w:tcPr>
          <w:p w14:paraId="1D26F498" w14:textId="77777777" w:rsidR="00A82DFC" w:rsidRPr="00A82DFC" w:rsidRDefault="00A82DFC" w:rsidP="00A82DFC">
            <w:r w:rsidRPr="00A82DFC">
              <w:t>mMRC: 0 points</w:t>
            </w:r>
          </w:p>
        </w:tc>
        <w:tc>
          <w:tcPr>
            <w:tcW w:w="0" w:type="auto"/>
            <w:tcBorders>
              <w:bottom w:val="nil"/>
              <w:right w:val="nil"/>
            </w:tcBorders>
            <w:tcMar>
              <w:top w:w="75" w:type="dxa"/>
              <w:left w:w="75" w:type="dxa"/>
              <w:bottom w:w="75" w:type="dxa"/>
              <w:right w:w="75" w:type="dxa"/>
            </w:tcMar>
            <w:hideMark/>
          </w:tcPr>
          <w:p w14:paraId="7A8229C8" w14:textId="77777777" w:rsidR="00A82DFC" w:rsidRPr="00A82DFC" w:rsidRDefault="00A82DFC" w:rsidP="00A82DFC">
            <w:r w:rsidRPr="00A82DFC">
              <w:t>0</w:t>
            </w:r>
          </w:p>
        </w:tc>
        <w:tc>
          <w:tcPr>
            <w:tcW w:w="0" w:type="auto"/>
            <w:tcBorders>
              <w:bottom w:val="nil"/>
              <w:right w:val="nil"/>
            </w:tcBorders>
            <w:tcMar>
              <w:top w:w="75" w:type="dxa"/>
              <w:left w:w="75" w:type="dxa"/>
              <w:bottom w:w="75" w:type="dxa"/>
              <w:right w:w="75" w:type="dxa"/>
            </w:tcMar>
            <w:hideMark/>
          </w:tcPr>
          <w:p w14:paraId="6E89D131" w14:textId="77777777" w:rsidR="00A82DFC" w:rsidRPr="00A82DFC" w:rsidRDefault="00A82DFC" w:rsidP="00A82DFC">
            <w:r w:rsidRPr="00A82DFC">
              <w:t>1 (1.1)</w:t>
            </w:r>
          </w:p>
        </w:tc>
        <w:tc>
          <w:tcPr>
            <w:tcW w:w="0" w:type="auto"/>
            <w:vMerge w:val="restart"/>
            <w:tcBorders>
              <w:bottom w:val="nil"/>
              <w:right w:val="nil"/>
            </w:tcBorders>
            <w:tcMar>
              <w:top w:w="75" w:type="dxa"/>
              <w:left w:w="75" w:type="dxa"/>
              <w:bottom w:w="75" w:type="dxa"/>
              <w:right w:w="75" w:type="dxa"/>
            </w:tcMar>
            <w:hideMark/>
          </w:tcPr>
          <w:p w14:paraId="382B489A" w14:textId="77777777" w:rsidR="00A82DFC" w:rsidRPr="00A82DFC" w:rsidRDefault="00A82DFC" w:rsidP="00A82DFC">
            <w:r w:rsidRPr="00A82DFC">
              <w:t>0.648</w:t>
            </w:r>
          </w:p>
        </w:tc>
      </w:tr>
      <w:tr w:rsidR="00A82DFC" w:rsidRPr="00A82DFC" w14:paraId="58858011" w14:textId="77777777" w:rsidTr="00A82DFC">
        <w:tc>
          <w:tcPr>
            <w:tcW w:w="0" w:type="auto"/>
            <w:tcBorders>
              <w:bottom w:val="nil"/>
              <w:right w:val="nil"/>
            </w:tcBorders>
            <w:tcMar>
              <w:top w:w="75" w:type="dxa"/>
              <w:left w:w="75" w:type="dxa"/>
              <w:bottom w:w="75" w:type="dxa"/>
              <w:right w:w="75" w:type="dxa"/>
            </w:tcMar>
            <w:hideMark/>
          </w:tcPr>
          <w:p w14:paraId="0FB53249" w14:textId="77777777" w:rsidR="00A82DFC" w:rsidRPr="00A82DFC" w:rsidRDefault="00A82DFC" w:rsidP="00A82DFC">
            <w:r w:rsidRPr="00A82DFC">
              <w:t> 1 point</w:t>
            </w:r>
          </w:p>
        </w:tc>
        <w:tc>
          <w:tcPr>
            <w:tcW w:w="0" w:type="auto"/>
            <w:tcBorders>
              <w:bottom w:val="nil"/>
              <w:right w:val="nil"/>
            </w:tcBorders>
            <w:tcMar>
              <w:top w:w="75" w:type="dxa"/>
              <w:left w:w="75" w:type="dxa"/>
              <w:bottom w:w="75" w:type="dxa"/>
              <w:right w:w="75" w:type="dxa"/>
            </w:tcMar>
            <w:hideMark/>
          </w:tcPr>
          <w:p w14:paraId="3556D065" w14:textId="77777777" w:rsidR="00A82DFC" w:rsidRPr="00A82DFC" w:rsidRDefault="00A82DFC" w:rsidP="00A82DFC">
            <w:r w:rsidRPr="00A82DFC">
              <w:t>0</w:t>
            </w:r>
          </w:p>
        </w:tc>
        <w:tc>
          <w:tcPr>
            <w:tcW w:w="0" w:type="auto"/>
            <w:tcBorders>
              <w:bottom w:val="nil"/>
              <w:right w:val="nil"/>
            </w:tcBorders>
            <w:tcMar>
              <w:top w:w="75" w:type="dxa"/>
              <w:left w:w="75" w:type="dxa"/>
              <w:bottom w:w="75" w:type="dxa"/>
              <w:right w:w="75" w:type="dxa"/>
            </w:tcMar>
            <w:hideMark/>
          </w:tcPr>
          <w:p w14:paraId="5E857D2B" w14:textId="77777777" w:rsidR="00A82DFC" w:rsidRPr="00A82DFC" w:rsidRDefault="00A82DFC" w:rsidP="00A82DFC">
            <w:r w:rsidRPr="00A82DFC">
              <w:t>6 (6.4)</w:t>
            </w:r>
          </w:p>
        </w:tc>
        <w:tc>
          <w:tcPr>
            <w:tcW w:w="0" w:type="auto"/>
            <w:vMerge/>
            <w:tcBorders>
              <w:bottom w:val="nil"/>
              <w:right w:val="nil"/>
            </w:tcBorders>
            <w:vAlign w:val="center"/>
            <w:hideMark/>
          </w:tcPr>
          <w:p w14:paraId="421FC997" w14:textId="77777777" w:rsidR="00A82DFC" w:rsidRPr="00A82DFC" w:rsidRDefault="00A82DFC" w:rsidP="00A82DFC"/>
        </w:tc>
      </w:tr>
      <w:tr w:rsidR="00A82DFC" w:rsidRPr="00A82DFC" w14:paraId="41B53353" w14:textId="77777777" w:rsidTr="00A82DFC">
        <w:tc>
          <w:tcPr>
            <w:tcW w:w="0" w:type="auto"/>
            <w:tcBorders>
              <w:bottom w:val="nil"/>
              <w:right w:val="nil"/>
            </w:tcBorders>
            <w:tcMar>
              <w:top w:w="75" w:type="dxa"/>
              <w:left w:w="75" w:type="dxa"/>
              <w:bottom w:w="75" w:type="dxa"/>
              <w:right w:w="75" w:type="dxa"/>
            </w:tcMar>
            <w:hideMark/>
          </w:tcPr>
          <w:p w14:paraId="148F00B1" w14:textId="77777777" w:rsidR="00A82DFC" w:rsidRPr="00A82DFC" w:rsidRDefault="00A82DFC" w:rsidP="00A82DFC">
            <w:r w:rsidRPr="00A82DFC">
              <w:t> 2 points</w:t>
            </w:r>
          </w:p>
        </w:tc>
        <w:tc>
          <w:tcPr>
            <w:tcW w:w="0" w:type="auto"/>
            <w:tcBorders>
              <w:bottom w:val="nil"/>
              <w:right w:val="nil"/>
            </w:tcBorders>
            <w:tcMar>
              <w:top w:w="75" w:type="dxa"/>
              <w:left w:w="75" w:type="dxa"/>
              <w:bottom w:w="75" w:type="dxa"/>
              <w:right w:w="75" w:type="dxa"/>
            </w:tcMar>
            <w:hideMark/>
          </w:tcPr>
          <w:p w14:paraId="4D1A4B16" w14:textId="77777777" w:rsidR="00A82DFC" w:rsidRPr="00A82DFC" w:rsidRDefault="00A82DFC" w:rsidP="00A82DFC">
            <w:r w:rsidRPr="00A82DFC">
              <w:t>5 (18.5)</w:t>
            </w:r>
          </w:p>
        </w:tc>
        <w:tc>
          <w:tcPr>
            <w:tcW w:w="0" w:type="auto"/>
            <w:tcBorders>
              <w:bottom w:val="nil"/>
              <w:right w:val="nil"/>
            </w:tcBorders>
            <w:tcMar>
              <w:top w:w="75" w:type="dxa"/>
              <w:left w:w="75" w:type="dxa"/>
              <w:bottom w:w="75" w:type="dxa"/>
              <w:right w:w="75" w:type="dxa"/>
            </w:tcMar>
            <w:hideMark/>
          </w:tcPr>
          <w:p w14:paraId="04BF5B18" w14:textId="77777777" w:rsidR="00A82DFC" w:rsidRPr="00A82DFC" w:rsidRDefault="00A82DFC" w:rsidP="00A82DFC">
            <w:r w:rsidRPr="00A82DFC">
              <w:t>20 (21.3)</w:t>
            </w:r>
          </w:p>
        </w:tc>
        <w:tc>
          <w:tcPr>
            <w:tcW w:w="0" w:type="auto"/>
            <w:vMerge/>
            <w:tcBorders>
              <w:bottom w:val="nil"/>
              <w:right w:val="nil"/>
            </w:tcBorders>
            <w:vAlign w:val="center"/>
            <w:hideMark/>
          </w:tcPr>
          <w:p w14:paraId="3C1661DD" w14:textId="77777777" w:rsidR="00A82DFC" w:rsidRPr="00A82DFC" w:rsidRDefault="00A82DFC" w:rsidP="00A82DFC"/>
        </w:tc>
      </w:tr>
      <w:tr w:rsidR="00A82DFC" w:rsidRPr="00A82DFC" w14:paraId="374B5DE0" w14:textId="77777777" w:rsidTr="00A82DFC">
        <w:tc>
          <w:tcPr>
            <w:tcW w:w="0" w:type="auto"/>
            <w:tcBorders>
              <w:bottom w:val="nil"/>
              <w:right w:val="nil"/>
            </w:tcBorders>
            <w:tcMar>
              <w:top w:w="75" w:type="dxa"/>
              <w:left w:w="75" w:type="dxa"/>
              <w:bottom w:w="75" w:type="dxa"/>
              <w:right w:w="75" w:type="dxa"/>
            </w:tcMar>
            <w:hideMark/>
          </w:tcPr>
          <w:p w14:paraId="5F7EE166" w14:textId="77777777" w:rsidR="00A82DFC" w:rsidRPr="00A82DFC" w:rsidRDefault="00A82DFC" w:rsidP="00A82DFC">
            <w:r w:rsidRPr="00A82DFC">
              <w:t> 3 points</w:t>
            </w:r>
          </w:p>
        </w:tc>
        <w:tc>
          <w:tcPr>
            <w:tcW w:w="0" w:type="auto"/>
            <w:tcBorders>
              <w:bottom w:val="nil"/>
              <w:right w:val="nil"/>
            </w:tcBorders>
            <w:tcMar>
              <w:top w:w="75" w:type="dxa"/>
              <w:left w:w="75" w:type="dxa"/>
              <w:bottom w:w="75" w:type="dxa"/>
              <w:right w:w="75" w:type="dxa"/>
            </w:tcMar>
            <w:hideMark/>
          </w:tcPr>
          <w:p w14:paraId="2199F5A0" w14:textId="77777777" w:rsidR="00A82DFC" w:rsidRPr="00A82DFC" w:rsidRDefault="00A82DFC" w:rsidP="00A82DFC">
            <w:r w:rsidRPr="00A82DFC">
              <w:t>9 (33.3)</w:t>
            </w:r>
          </w:p>
        </w:tc>
        <w:tc>
          <w:tcPr>
            <w:tcW w:w="0" w:type="auto"/>
            <w:tcBorders>
              <w:bottom w:val="nil"/>
              <w:right w:val="nil"/>
            </w:tcBorders>
            <w:tcMar>
              <w:top w:w="75" w:type="dxa"/>
              <w:left w:w="75" w:type="dxa"/>
              <w:bottom w:w="75" w:type="dxa"/>
              <w:right w:w="75" w:type="dxa"/>
            </w:tcMar>
            <w:hideMark/>
          </w:tcPr>
          <w:p w14:paraId="2A70C05C" w14:textId="77777777" w:rsidR="00A82DFC" w:rsidRPr="00A82DFC" w:rsidRDefault="00A82DFC" w:rsidP="00A82DFC">
            <w:r w:rsidRPr="00A82DFC">
              <w:t>25 (26.6)</w:t>
            </w:r>
          </w:p>
        </w:tc>
        <w:tc>
          <w:tcPr>
            <w:tcW w:w="0" w:type="auto"/>
            <w:vMerge/>
            <w:tcBorders>
              <w:bottom w:val="nil"/>
              <w:right w:val="nil"/>
            </w:tcBorders>
            <w:vAlign w:val="center"/>
            <w:hideMark/>
          </w:tcPr>
          <w:p w14:paraId="42905CF8" w14:textId="77777777" w:rsidR="00A82DFC" w:rsidRPr="00A82DFC" w:rsidRDefault="00A82DFC" w:rsidP="00A82DFC"/>
        </w:tc>
      </w:tr>
      <w:tr w:rsidR="00A82DFC" w:rsidRPr="00A82DFC" w14:paraId="0F931CD1" w14:textId="77777777" w:rsidTr="00A82DFC">
        <w:tc>
          <w:tcPr>
            <w:tcW w:w="0" w:type="auto"/>
            <w:tcBorders>
              <w:bottom w:val="nil"/>
              <w:right w:val="nil"/>
            </w:tcBorders>
            <w:tcMar>
              <w:top w:w="75" w:type="dxa"/>
              <w:left w:w="75" w:type="dxa"/>
              <w:bottom w:w="75" w:type="dxa"/>
              <w:right w:w="75" w:type="dxa"/>
            </w:tcMar>
            <w:hideMark/>
          </w:tcPr>
          <w:p w14:paraId="615D34A9" w14:textId="77777777" w:rsidR="00A82DFC" w:rsidRPr="00A82DFC" w:rsidRDefault="00A82DFC" w:rsidP="00A82DFC">
            <w:r w:rsidRPr="00A82DFC">
              <w:t> 4 points</w:t>
            </w:r>
          </w:p>
        </w:tc>
        <w:tc>
          <w:tcPr>
            <w:tcW w:w="0" w:type="auto"/>
            <w:tcBorders>
              <w:bottom w:val="nil"/>
              <w:right w:val="nil"/>
            </w:tcBorders>
            <w:tcMar>
              <w:top w:w="75" w:type="dxa"/>
              <w:left w:w="75" w:type="dxa"/>
              <w:bottom w:w="75" w:type="dxa"/>
              <w:right w:w="75" w:type="dxa"/>
            </w:tcMar>
            <w:hideMark/>
          </w:tcPr>
          <w:p w14:paraId="4FBA32E0" w14:textId="77777777" w:rsidR="00A82DFC" w:rsidRPr="00A82DFC" w:rsidRDefault="00A82DFC" w:rsidP="00A82DFC">
            <w:r w:rsidRPr="00A82DFC">
              <w:t>13 (48.1)</w:t>
            </w:r>
          </w:p>
        </w:tc>
        <w:tc>
          <w:tcPr>
            <w:tcW w:w="0" w:type="auto"/>
            <w:tcBorders>
              <w:bottom w:val="nil"/>
              <w:right w:val="nil"/>
            </w:tcBorders>
            <w:tcMar>
              <w:top w:w="75" w:type="dxa"/>
              <w:left w:w="75" w:type="dxa"/>
              <w:bottom w:w="75" w:type="dxa"/>
              <w:right w:w="75" w:type="dxa"/>
            </w:tcMar>
            <w:hideMark/>
          </w:tcPr>
          <w:p w14:paraId="353EA267" w14:textId="77777777" w:rsidR="00A82DFC" w:rsidRPr="00A82DFC" w:rsidRDefault="00A82DFC" w:rsidP="00A82DFC">
            <w:r w:rsidRPr="00A82DFC">
              <w:t>42 (44.7)</w:t>
            </w:r>
          </w:p>
        </w:tc>
        <w:tc>
          <w:tcPr>
            <w:tcW w:w="0" w:type="auto"/>
            <w:vMerge/>
            <w:tcBorders>
              <w:bottom w:val="nil"/>
              <w:right w:val="nil"/>
            </w:tcBorders>
            <w:vAlign w:val="center"/>
            <w:hideMark/>
          </w:tcPr>
          <w:p w14:paraId="3EE919E4" w14:textId="77777777" w:rsidR="00A82DFC" w:rsidRPr="00A82DFC" w:rsidRDefault="00A82DFC" w:rsidP="00A82DFC"/>
        </w:tc>
      </w:tr>
      <w:tr w:rsidR="00A82DFC" w:rsidRPr="00A82DFC" w14:paraId="3F69528B" w14:textId="77777777" w:rsidTr="00A82DFC">
        <w:tc>
          <w:tcPr>
            <w:tcW w:w="0" w:type="auto"/>
            <w:gridSpan w:val="4"/>
            <w:tcBorders>
              <w:bottom w:val="nil"/>
              <w:right w:val="nil"/>
            </w:tcBorders>
            <w:tcMar>
              <w:top w:w="75" w:type="dxa"/>
              <w:left w:w="75" w:type="dxa"/>
              <w:bottom w:w="75" w:type="dxa"/>
              <w:right w:w="75" w:type="dxa"/>
            </w:tcMar>
            <w:hideMark/>
          </w:tcPr>
          <w:p w14:paraId="19C5415D" w14:textId="77777777" w:rsidR="00A82DFC" w:rsidRPr="00A82DFC" w:rsidRDefault="00A82DFC" w:rsidP="00A82DFC">
            <w:r w:rsidRPr="00A82DFC">
              <w:rPr>
                <w:b/>
                <w:bCs/>
              </w:rPr>
              <w:t>Medication and comorbidities</w:t>
            </w:r>
          </w:p>
        </w:tc>
      </w:tr>
      <w:tr w:rsidR="00A82DFC" w:rsidRPr="00A82DFC" w14:paraId="0EFF6C35" w14:textId="77777777" w:rsidTr="00A82DFC">
        <w:tc>
          <w:tcPr>
            <w:tcW w:w="0" w:type="auto"/>
            <w:tcBorders>
              <w:bottom w:val="nil"/>
              <w:right w:val="nil"/>
            </w:tcBorders>
            <w:tcMar>
              <w:top w:w="75" w:type="dxa"/>
              <w:left w:w="75" w:type="dxa"/>
              <w:bottom w:w="75" w:type="dxa"/>
              <w:right w:w="75" w:type="dxa"/>
            </w:tcMar>
            <w:hideMark/>
          </w:tcPr>
          <w:p w14:paraId="46907C75" w14:textId="77777777" w:rsidR="00A82DFC" w:rsidRPr="00A82DFC" w:rsidRDefault="00A82DFC" w:rsidP="00A82DFC">
            <w:r w:rsidRPr="00A82DFC">
              <w:t>Oral cortisone long term therapy</w:t>
            </w:r>
          </w:p>
        </w:tc>
        <w:tc>
          <w:tcPr>
            <w:tcW w:w="0" w:type="auto"/>
            <w:tcBorders>
              <w:bottom w:val="nil"/>
              <w:right w:val="nil"/>
            </w:tcBorders>
            <w:tcMar>
              <w:top w:w="75" w:type="dxa"/>
              <w:left w:w="75" w:type="dxa"/>
              <w:bottom w:w="75" w:type="dxa"/>
              <w:right w:w="75" w:type="dxa"/>
            </w:tcMar>
            <w:hideMark/>
          </w:tcPr>
          <w:p w14:paraId="300365CD" w14:textId="77777777" w:rsidR="00A82DFC" w:rsidRPr="00A82DFC" w:rsidRDefault="00A82DFC" w:rsidP="00A82DFC">
            <w:r w:rsidRPr="00A82DFC">
              <w:t>5 (18.5)</w:t>
            </w:r>
          </w:p>
        </w:tc>
        <w:tc>
          <w:tcPr>
            <w:tcW w:w="0" w:type="auto"/>
            <w:tcBorders>
              <w:bottom w:val="nil"/>
              <w:right w:val="nil"/>
            </w:tcBorders>
            <w:tcMar>
              <w:top w:w="75" w:type="dxa"/>
              <w:left w:w="75" w:type="dxa"/>
              <w:bottom w:w="75" w:type="dxa"/>
              <w:right w:w="75" w:type="dxa"/>
            </w:tcMar>
            <w:hideMark/>
          </w:tcPr>
          <w:p w14:paraId="0D654663" w14:textId="77777777" w:rsidR="00A82DFC" w:rsidRPr="00A82DFC" w:rsidRDefault="00A82DFC" w:rsidP="00A82DFC">
            <w:r w:rsidRPr="00A82DFC">
              <w:t>13 (13.8)</w:t>
            </w:r>
          </w:p>
        </w:tc>
        <w:tc>
          <w:tcPr>
            <w:tcW w:w="0" w:type="auto"/>
            <w:tcBorders>
              <w:bottom w:val="nil"/>
              <w:right w:val="nil"/>
            </w:tcBorders>
            <w:tcMar>
              <w:top w:w="75" w:type="dxa"/>
              <w:left w:w="75" w:type="dxa"/>
              <w:bottom w:w="75" w:type="dxa"/>
              <w:right w:w="75" w:type="dxa"/>
            </w:tcMar>
            <w:hideMark/>
          </w:tcPr>
          <w:p w14:paraId="014A0070" w14:textId="77777777" w:rsidR="00A82DFC" w:rsidRPr="00A82DFC" w:rsidRDefault="00A82DFC" w:rsidP="00A82DFC">
            <w:r w:rsidRPr="00A82DFC">
              <w:t>0.767</w:t>
            </w:r>
          </w:p>
        </w:tc>
      </w:tr>
      <w:tr w:rsidR="00A82DFC" w:rsidRPr="00A82DFC" w14:paraId="21EF40C2" w14:textId="77777777" w:rsidTr="00A82DFC">
        <w:tc>
          <w:tcPr>
            <w:tcW w:w="0" w:type="auto"/>
            <w:tcBorders>
              <w:bottom w:val="nil"/>
              <w:right w:val="nil"/>
            </w:tcBorders>
            <w:tcMar>
              <w:top w:w="75" w:type="dxa"/>
              <w:left w:w="75" w:type="dxa"/>
              <w:bottom w:w="75" w:type="dxa"/>
              <w:right w:w="75" w:type="dxa"/>
            </w:tcMar>
            <w:hideMark/>
          </w:tcPr>
          <w:p w14:paraId="77E6E479" w14:textId="77777777" w:rsidR="00A82DFC" w:rsidRPr="00A82DFC" w:rsidRDefault="00A82DFC" w:rsidP="00A82DFC">
            <w:r w:rsidRPr="00A82DFC">
              <w:t>Use of statins</w:t>
            </w:r>
          </w:p>
        </w:tc>
        <w:tc>
          <w:tcPr>
            <w:tcW w:w="0" w:type="auto"/>
            <w:tcBorders>
              <w:bottom w:val="nil"/>
              <w:right w:val="nil"/>
            </w:tcBorders>
            <w:tcMar>
              <w:top w:w="75" w:type="dxa"/>
              <w:left w:w="75" w:type="dxa"/>
              <w:bottom w:w="75" w:type="dxa"/>
              <w:right w:w="75" w:type="dxa"/>
            </w:tcMar>
            <w:hideMark/>
          </w:tcPr>
          <w:p w14:paraId="6FD7FCA3" w14:textId="77777777" w:rsidR="00A82DFC" w:rsidRPr="00A82DFC" w:rsidRDefault="00A82DFC" w:rsidP="00A82DFC">
            <w:r w:rsidRPr="00A82DFC">
              <w:t>11 (40.7)</w:t>
            </w:r>
          </w:p>
        </w:tc>
        <w:tc>
          <w:tcPr>
            <w:tcW w:w="0" w:type="auto"/>
            <w:tcBorders>
              <w:bottom w:val="nil"/>
              <w:right w:val="nil"/>
            </w:tcBorders>
            <w:tcMar>
              <w:top w:w="75" w:type="dxa"/>
              <w:left w:w="75" w:type="dxa"/>
              <w:bottom w:w="75" w:type="dxa"/>
              <w:right w:w="75" w:type="dxa"/>
            </w:tcMar>
            <w:hideMark/>
          </w:tcPr>
          <w:p w14:paraId="4C03F96B" w14:textId="77777777" w:rsidR="00A82DFC" w:rsidRPr="00A82DFC" w:rsidRDefault="00A82DFC" w:rsidP="00A82DFC">
            <w:r w:rsidRPr="00A82DFC">
              <w:t>33 (35.1)</w:t>
            </w:r>
          </w:p>
        </w:tc>
        <w:tc>
          <w:tcPr>
            <w:tcW w:w="0" w:type="auto"/>
            <w:tcBorders>
              <w:bottom w:val="nil"/>
              <w:right w:val="nil"/>
            </w:tcBorders>
            <w:tcMar>
              <w:top w:w="75" w:type="dxa"/>
              <w:left w:w="75" w:type="dxa"/>
              <w:bottom w:w="75" w:type="dxa"/>
              <w:right w:w="75" w:type="dxa"/>
            </w:tcMar>
            <w:hideMark/>
          </w:tcPr>
          <w:p w14:paraId="4F844F9E" w14:textId="77777777" w:rsidR="00A82DFC" w:rsidRPr="00A82DFC" w:rsidRDefault="00A82DFC" w:rsidP="00A82DFC">
            <w:r w:rsidRPr="00A82DFC">
              <w:t>0.757</w:t>
            </w:r>
          </w:p>
        </w:tc>
      </w:tr>
      <w:tr w:rsidR="00A82DFC" w:rsidRPr="00A82DFC" w14:paraId="23D06857" w14:textId="77777777" w:rsidTr="00A82DFC">
        <w:tc>
          <w:tcPr>
            <w:tcW w:w="0" w:type="auto"/>
            <w:tcBorders>
              <w:bottom w:val="nil"/>
              <w:right w:val="nil"/>
            </w:tcBorders>
            <w:tcMar>
              <w:top w:w="75" w:type="dxa"/>
              <w:left w:w="75" w:type="dxa"/>
              <w:bottom w:w="75" w:type="dxa"/>
              <w:right w:w="75" w:type="dxa"/>
            </w:tcMar>
            <w:hideMark/>
          </w:tcPr>
          <w:p w14:paraId="72941C94" w14:textId="77777777" w:rsidR="00A82DFC" w:rsidRPr="00A82DFC" w:rsidRDefault="00A82DFC" w:rsidP="00A82DFC">
            <w:r w:rsidRPr="00A82DFC">
              <w:t>Triple therapy (LABA + LAMA + ICS)</w:t>
            </w:r>
          </w:p>
        </w:tc>
        <w:tc>
          <w:tcPr>
            <w:tcW w:w="0" w:type="auto"/>
            <w:tcBorders>
              <w:bottom w:val="nil"/>
              <w:right w:val="nil"/>
            </w:tcBorders>
            <w:tcMar>
              <w:top w:w="75" w:type="dxa"/>
              <w:left w:w="75" w:type="dxa"/>
              <w:bottom w:w="75" w:type="dxa"/>
              <w:right w:w="75" w:type="dxa"/>
            </w:tcMar>
            <w:hideMark/>
          </w:tcPr>
          <w:p w14:paraId="37194C42" w14:textId="77777777" w:rsidR="00A82DFC" w:rsidRPr="00A82DFC" w:rsidRDefault="00A82DFC" w:rsidP="00A82DFC">
            <w:r w:rsidRPr="00A82DFC">
              <w:t>21 (77.8)</w:t>
            </w:r>
          </w:p>
        </w:tc>
        <w:tc>
          <w:tcPr>
            <w:tcW w:w="0" w:type="auto"/>
            <w:tcBorders>
              <w:bottom w:val="nil"/>
              <w:right w:val="nil"/>
            </w:tcBorders>
            <w:tcMar>
              <w:top w:w="75" w:type="dxa"/>
              <w:left w:w="75" w:type="dxa"/>
              <w:bottom w:w="75" w:type="dxa"/>
              <w:right w:w="75" w:type="dxa"/>
            </w:tcMar>
            <w:hideMark/>
          </w:tcPr>
          <w:p w14:paraId="608F486E" w14:textId="77777777" w:rsidR="00A82DFC" w:rsidRPr="00A82DFC" w:rsidRDefault="00A82DFC" w:rsidP="00A82DFC">
            <w:r w:rsidRPr="00A82DFC">
              <w:t>61 (64.9)</w:t>
            </w:r>
          </w:p>
        </w:tc>
        <w:tc>
          <w:tcPr>
            <w:tcW w:w="0" w:type="auto"/>
            <w:tcBorders>
              <w:bottom w:val="nil"/>
              <w:right w:val="nil"/>
            </w:tcBorders>
            <w:tcMar>
              <w:top w:w="75" w:type="dxa"/>
              <w:left w:w="75" w:type="dxa"/>
              <w:bottom w:w="75" w:type="dxa"/>
              <w:right w:w="75" w:type="dxa"/>
            </w:tcMar>
            <w:hideMark/>
          </w:tcPr>
          <w:p w14:paraId="73DA9699" w14:textId="77777777" w:rsidR="00A82DFC" w:rsidRPr="00A82DFC" w:rsidRDefault="00A82DFC" w:rsidP="00A82DFC">
            <w:r w:rsidRPr="00A82DFC">
              <w:t>0.303</w:t>
            </w:r>
          </w:p>
        </w:tc>
      </w:tr>
      <w:tr w:rsidR="00A82DFC" w:rsidRPr="00A82DFC" w14:paraId="64562BE8" w14:textId="77777777" w:rsidTr="00A82DFC">
        <w:tc>
          <w:tcPr>
            <w:tcW w:w="0" w:type="auto"/>
            <w:tcBorders>
              <w:bottom w:val="nil"/>
              <w:right w:val="nil"/>
            </w:tcBorders>
            <w:tcMar>
              <w:top w:w="75" w:type="dxa"/>
              <w:left w:w="75" w:type="dxa"/>
              <w:bottom w:w="75" w:type="dxa"/>
              <w:right w:w="75" w:type="dxa"/>
            </w:tcMar>
            <w:hideMark/>
          </w:tcPr>
          <w:p w14:paraId="0D3F95B8" w14:textId="77777777" w:rsidR="00A82DFC" w:rsidRPr="00A82DFC" w:rsidRDefault="00A82DFC" w:rsidP="00A82DFC">
            <w:r w:rsidRPr="00A82DFC">
              <w:t>Prescription of diuretics</w:t>
            </w:r>
          </w:p>
        </w:tc>
        <w:tc>
          <w:tcPr>
            <w:tcW w:w="0" w:type="auto"/>
            <w:tcBorders>
              <w:bottom w:val="nil"/>
              <w:right w:val="nil"/>
            </w:tcBorders>
            <w:tcMar>
              <w:top w:w="75" w:type="dxa"/>
              <w:left w:w="75" w:type="dxa"/>
              <w:bottom w:w="75" w:type="dxa"/>
              <w:right w:w="75" w:type="dxa"/>
            </w:tcMar>
            <w:hideMark/>
          </w:tcPr>
          <w:p w14:paraId="5B5F6B97" w14:textId="77777777" w:rsidR="00A82DFC" w:rsidRPr="00A82DFC" w:rsidRDefault="00A82DFC" w:rsidP="00A82DFC">
            <w:r w:rsidRPr="00A82DFC">
              <w:t>11 (40.7)</w:t>
            </w:r>
          </w:p>
        </w:tc>
        <w:tc>
          <w:tcPr>
            <w:tcW w:w="0" w:type="auto"/>
            <w:tcBorders>
              <w:bottom w:val="nil"/>
              <w:right w:val="nil"/>
            </w:tcBorders>
            <w:tcMar>
              <w:top w:w="75" w:type="dxa"/>
              <w:left w:w="75" w:type="dxa"/>
              <w:bottom w:w="75" w:type="dxa"/>
              <w:right w:w="75" w:type="dxa"/>
            </w:tcMar>
            <w:hideMark/>
          </w:tcPr>
          <w:p w14:paraId="76AF5F16" w14:textId="77777777" w:rsidR="00A82DFC" w:rsidRPr="00A82DFC" w:rsidRDefault="00A82DFC" w:rsidP="00A82DFC">
            <w:r w:rsidRPr="00A82DFC">
              <w:t>26 (27.7)</w:t>
            </w:r>
          </w:p>
        </w:tc>
        <w:tc>
          <w:tcPr>
            <w:tcW w:w="0" w:type="auto"/>
            <w:tcBorders>
              <w:bottom w:val="nil"/>
              <w:right w:val="nil"/>
            </w:tcBorders>
            <w:tcMar>
              <w:top w:w="75" w:type="dxa"/>
              <w:left w:w="75" w:type="dxa"/>
              <w:bottom w:w="75" w:type="dxa"/>
              <w:right w:w="75" w:type="dxa"/>
            </w:tcMar>
            <w:hideMark/>
          </w:tcPr>
          <w:p w14:paraId="40DFCA06" w14:textId="77777777" w:rsidR="00A82DFC" w:rsidRPr="00A82DFC" w:rsidRDefault="00A82DFC" w:rsidP="00A82DFC">
            <w:r w:rsidRPr="00A82DFC">
              <w:t>0.288</w:t>
            </w:r>
          </w:p>
        </w:tc>
      </w:tr>
      <w:tr w:rsidR="00A82DFC" w:rsidRPr="00A82DFC" w14:paraId="3B359F49" w14:textId="77777777" w:rsidTr="00A82DFC">
        <w:tc>
          <w:tcPr>
            <w:tcW w:w="0" w:type="auto"/>
            <w:tcBorders>
              <w:bottom w:val="nil"/>
              <w:right w:val="nil"/>
            </w:tcBorders>
            <w:tcMar>
              <w:top w:w="75" w:type="dxa"/>
              <w:left w:w="75" w:type="dxa"/>
              <w:bottom w:w="75" w:type="dxa"/>
              <w:right w:w="75" w:type="dxa"/>
            </w:tcMar>
            <w:hideMark/>
          </w:tcPr>
          <w:p w14:paraId="58DF5A6B" w14:textId="77777777" w:rsidR="00A82DFC" w:rsidRPr="00A82DFC" w:rsidRDefault="00A82DFC" w:rsidP="00A82DFC">
            <w:r w:rsidRPr="00A82DFC">
              <w:t>Osteoporosis specific medical treatment</w:t>
            </w:r>
          </w:p>
        </w:tc>
        <w:tc>
          <w:tcPr>
            <w:tcW w:w="0" w:type="auto"/>
            <w:tcBorders>
              <w:bottom w:val="nil"/>
              <w:right w:val="nil"/>
            </w:tcBorders>
            <w:tcMar>
              <w:top w:w="75" w:type="dxa"/>
              <w:left w:w="75" w:type="dxa"/>
              <w:bottom w:w="75" w:type="dxa"/>
              <w:right w:w="75" w:type="dxa"/>
            </w:tcMar>
            <w:hideMark/>
          </w:tcPr>
          <w:p w14:paraId="0B9C8D5F" w14:textId="77777777" w:rsidR="00A82DFC" w:rsidRPr="00A82DFC" w:rsidRDefault="00A82DFC" w:rsidP="00A82DFC">
            <w:r w:rsidRPr="00A82DFC">
              <w:t>1 (3.7)</w:t>
            </w:r>
          </w:p>
        </w:tc>
        <w:tc>
          <w:tcPr>
            <w:tcW w:w="0" w:type="auto"/>
            <w:tcBorders>
              <w:bottom w:val="nil"/>
              <w:right w:val="nil"/>
            </w:tcBorders>
            <w:tcMar>
              <w:top w:w="75" w:type="dxa"/>
              <w:left w:w="75" w:type="dxa"/>
              <w:bottom w:w="75" w:type="dxa"/>
              <w:right w:w="75" w:type="dxa"/>
            </w:tcMar>
            <w:hideMark/>
          </w:tcPr>
          <w:p w14:paraId="0FE82877" w14:textId="77777777" w:rsidR="00A82DFC" w:rsidRPr="00A82DFC" w:rsidRDefault="00A82DFC" w:rsidP="00A82DFC">
            <w:r w:rsidRPr="00A82DFC">
              <w:t>2 (2.1)</w:t>
            </w:r>
          </w:p>
        </w:tc>
        <w:tc>
          <w:tcPr>
            <w:tcW w:w="0" w:type="auto"/>
            <w:tcBorders>
              <w:bottom w:val="nil"/>
              <w:right w:val="nil"/>
            </w:tcBorders>
            <w:tcMar>
              <w:top w:w="75" w:type="dxa"/>
              <w:left w:w="75" w:type="dxa"/>
              <w:bottom w:w="75" w:type="dxa"/>
              <w:right w:w="75" w:type="dxa"/>
            </w:tcMar>
            <w:hideMark/>
          </w:tcPr>
          <w:p w14:paraId="5865247C" w14:textId="77777777" w:rsidR="00A82DFC" w:rsidRPr="00A82DFC" w:rsidRDefault="00A82DFC" w:rsidP="00A82DFC">
            <w:r w:rsidRPr="00A82DFC">
              <w:t>1.000</w:t>
            </w:r>
          </w:p>
        </w:tc>
      </w:tr>
      <w:tr w:rsidR="00A82DFC" w:rsidRPr="00A82DFC" w14:paraId="42B3E2B3" w14:textId="77777777" w:rsidTr="00A82DFC">
        <w:tc>
          <w:tcPr>
            <w:tcW w:w="0" w:type="auto"/>
            <w:tcBorders>
              <w:bottom w:val="nil"/>
              <w:right w:val="nil"/>
            </w:tcBorders>
            <w:tcMar>
              <w:top w:w="75" w:type="dxa"/>
              <w:left w:w="75" w:type="dxa"/>
              <w:bottom w:w="75" w:type="dxa"/>
              <w:right w:w="75" w:type="dxa"/>
            </w:tcMar>
            <w:hideMark/>
          </w:tcPr>
          <w:p w14:paraId="132C7F20" w14:textId="77777777" w:rsidR="00A82DFC" w:rsidRPr="00A82DFC" w:rsidRDefault="00A82DFC" w:rsidP="00A82DFC">
            <w:r w:rsidRPr="00A82DFC">
              <w:t>Roflumilast</w:t>
            </w:r>
          </w:p>
        </w:tc>
        <w:tc>
          <w:tcPr>
            <w:tcW w:w="0" w:type="auto"/>
            <w:tcBorders>
              <w:bottom w:val="nil"/>
              <w:right w:val="nil"/>
            </w:tcBorders>
            <w:tcMar>
              <w:top w:w="75" w:type="dxa"/>
              <w:left w:w="75" w:type="dxa"/>
              <w:bottom w:w="75" w:type="dxa"/>
              <w:right w:w="75" w:type="dxa"/>
            </w:tcMar>
            <w:hideMark/>
          </w:tcPr>
          <w:p w14:paraId="2D15ACAB" w14:textId="77777777" w:rsidR="00A82DFC" w:rsidRPr="00A82DFC" w:rsidRDefault="00A82DFC" w:rsidP="00A82DFC">
            <w:r w:rsidRPr="00A82DFC">
              <w:t>4 (14.8)</w:t>
            </w:r>
          </w:p>
        </w:tc>
        <w:tc>
          <w:tcPr>
            <w:tcW w:w="0" w:type="auto"/>
            <w:tcBorders>
              <w:bottom w:val="nil"/>
              <w:right w:val="nil"/>
            </w:tcBorders>
            <w:tcMar>
              <w:top w:w="75" w:type="dxa"/>
              <w:left w:w="75" w:type="dxa"/>
              <w:bottom w:w="75" w:type="dxa"/>
              <w:right w:w="75" w:type="dxa"/>
            </w:tcMar>
            <w:hideMark/>
          </w:tcPr>
          <w:p w14:paraId="338DDEE2" w14:textId="77777777" w:rsidR="00A82DFC" w:rsidRPr="00A82DFC" w:rsidRDefault="00A82DFC" w:rsidP="00A82DFC">
            <w:r w:rsidRPr="00A82DFC">
              <w:t>17 (18.1)</w:t>
            </w:r>
          </w:p>
        </w:tc>
        <w:tc>
          <w:tcPr>
            <w:tcW w:w="0" w:type="auto"/>
            <w:tcBorders>
              <w:bottom w:val="nil"/>
              <w:right w:val="nil"/>
            </w:tcBorders>
            <w:tcMar>
              <w:top w:w="75" w:type="dxa"/>
              <w:left w:w="75" w:type="dxa"/>
              <w:bottom w:w="75" w:type="dxa"/>
              <w:right w:w="75" w:type="dxa"/>
            </w:tcMar>
            <w:hideMark/>
          </w:tcPr>
          <w:p w14:paraId="64AC57DF" w14:textId="77777777" w:rsidR="00A82DFC" w:rsidRPr="00A82DFC" w:rsidRDefault="00A82DFC" w:rsidP="00A82DFC">
            <w:r w:rsidRPr="00A82DFC">
              <w:t>0.915</w:t>
            </w:r>
          </w:p>
        </w:tc>
      </w:tr>
      <w:tr w:rsidR="00A82DFC" w:rsidRPr="00A82DFC" w14:paraId="75A03844" w14:textId="77777777" w:rsidTr="00A82DFC">
        <w:tc>
          <w:tcPr>
            <w:tcW w:w="0" w:type="auto"/>
            <w:tcBorders>
              <w:bottom w:val="nil"/>
              <w:right w:val="nil"/>
            </w:tcBorders>
            <w:tcMar>
              <w:top w:w="75" w:type="dxa"/>
              <w:left w:w="75" w:type="dxa"/>
              <w:bottom w:w="75" w:type="dxa"/>
              <w:right w:w="75" w:type="dxa"/>
            </w:tcMar>
            <w:hideMark/>
          </w:tcPr>
          <w:p w14:paraId="0A0CBAF5" w14:textId="77777777" w:rsidR="00A82DFC" w:rsidRPr="00A82DFC" w:rsidRDefault="00A82DFC" w:rsidP="00A82DFC">
            <w:r w:rsidRPr="00A82DFC">
              <w:t>Prescription of l-thyroxine</w:t>
            </w:r>
          </w:p>
        </w:tc>
        <w:tc>
          <w:tcPr>
            <w:tcW w:w="0" w:type="auto"/>
            <w:tcBorders>
              <w:bottom w:val="nil"/>
              <w:right w:val="nil"/>
            </w:tcBorders>
            <w:tcMar>
              <w:top w:w="75" w:type="dxa"/>
              <w:left w:w="75" w:type="dxa"/>
              <w:bottom w:w="75" w:type="dxa"/>
              <w:right w:w="75" w:type="dxa"/>
            </w:tcMar>
            <w:hideMark/>
          </w:tcPr>
          <w:p w14:paraId="256CF8E3" w14:textId="77777777" w:rsidR="00A82DFC" w:rsidRPr="00A82DFC" w:rsidRDefault="00A82DFC" w:rsidP="00A82DFC">
            <w:r w:rsidRPr="00A82DFC">
              <w:t>4 (14.8)</w:t>
            </w:r>
          </w:p>
        </w:tc>
        <w:tc>
          <w:tcPr>
            <w:tcW w:w="0" w:type="auto"/>
            <w:tcBorders>
              <w:bottom w:val="nil"/>
              <w:right w:val="nil"/>
            </w:tcBorders>
            <w:tcMar>
              <w:top w:w="75" w:type="dxa"/>
              <w:left w:w="75" w:type="dxa"/>
              <w:bottom w:w="75" w:type="dxa"/>
              <w:right w:w="75" w:type="dxa"/>
            </w:tcMar>
            <w:hideMark/>
          </w:tcPr>
          <w:p w14:paraId="6094D290" w14:textId="77777777" w:rsidR="00A82DFC" w:rsidRPr="00A82DFC" w:rsidRDefault="00A82DFC" w:rsidP="00A82DFC">
            <w:r w:rsidRPr="00A82DFC">
              <w:t>14 (14.9)</w:t>
            </w:r>
          </w:p>
        </w:tc>
        <w:tc>
          <w:tcPr>
            <w:tcW w:w="0" w:type="auto"/>
            <w:tcBorders>
              <w:bottom w:val="nil"/>
              <w:right w:val="nil"/>
            </w:tcBorders>
            <w:tcMar>
              <w:top w:w="75" w:type="dxa"/>
              <w:left w:w="75" w:type="dxa"/>
              <w:bottom w:w="75" w:type="dxa"/>
              <w:right w:w="75" w:type="dxa"/>
            </w:tcMar>
            <w:hideMark/>
          </w:tcPr>
          <w:p w14:paraId="485EBDB2" w14:textId="77777777" w:rsidR="00A82DFC" w:rsidRPr="00A82DFC" w:rsidRDefault="00A82DFC" w:rsidP="00A82DFC">
            <w:r w:rsidRPr="00A82DFC">
              <w:t>1.000</w:t>
            </w:r>
          </w:p>
        </w:tc>
      </w:tr>
      <w:tr w:rsidR="00A82DFC" w:rsidRPr="00A82DFC" w14:paraId="0A418FC4" w14:textId="77777777" w:rsidTr="00A82DFC">
        <w:tc>
          <w:tcPr>
            <w:tcW w:w="0" w:type="auto"/>
            <w:tcBorders>
              <w:bottom w:val="nil"/>
              <w:right w:val="nil"/>
            </w:tcBorders>
            <w:tcMar>
              <w:top w:w="75" w:type="dxa"/>
              <w:left w:w="75" w:type="dxa"/>
              <w:bottom w:w="75" w:type="dxa"/>
              <w:right w:w="75" w:type="dxa"/>
            </w:tcMar>
            <w:hideMark/>
          </w:tcPr>
          <w:p w14:paraId="1E9B8A68" w14:textId="77777777" w:rsidR="00A82DFC" w:rsidRPr="00A82DFC" w:rsidRDefault="00A82DFC" w:rsidP="00A82DFC">
            <w:r w:rsidRPr="00A82DFC">
              <w:t>Diabetes mellitus type 1</w:t>
            </w:r>
          </w:p>
        </w:tc>
        <w:tc>
          <w:tcPr>
            <w:tcW w:w="0" w:type="auto"/>
            <w:tcBorders>
              <w:bottom w:val="nil"/>
              <w:right w:val="nil"/>
            </w:tcBorders>
            <w:tcMar>
              <w:top w:w="75" w:type="dxa"/>
              <w:left w:w="75" w:type="dxa"/>
              <w:bottom w:w="75" w:type="dxa"/>
              <w:right w:w="75" w:type="dxa"/>
            </w:tcMar>
            <w:hideMark/>
          </w:tcPr>
          <w:p w14:paraId="50197B71" w14:textId="77777777" w:rsidR="00A82DFC" w:rsidRPr="00A82DFC" w:rsidRDefault="00A82DFC" w:rsidP="00A82DFC">
            <w:r w:rsidRPr="00A82DFC">
              <w:t>0 (0)</w:t>
            </w:r>
          </w:p>
        </w:tc>
        <w:tc>
          <w:tcPr>
            <w:tcW w:w="0" w:type="auto"/>
            <w:tcBorders>
              <w:bottom w:val="nil"/>
              <w:right w:val="nil"/>
            </w:tcBorders>
            <w:tcMar>
              <w:top w:w="75" w:type="dxa"/>
              <w:left w:w="75" w:type="dxa"/>
              <w:bottom w:w="75" w:type="dxa"/>
              <w:right w:w="75" w:type="dxa"/>
            </w:tcMar>
            <w:hideMark/>
          </w:tcPr>
          <w:p w14:paraId="7CA178B6" w14:textId="77777777" w:rsidR="00A82DFC" w:rsidRPr="00A82DFC" w:rsidRDefault="00A82DFC" w:rsidP="00A82DFC">
            <w:r w:rsidRPr="00A82DFC">
              <w:t>1 (1.1)</w:t>
            </w:r>
          </w:p>
        </w:tc>
        <w:tc>
          <w:tcPr>
            <w:tcW w:w="0" w:type="auto"/>
            <w:vMerge w:val="restart"/>
            <w:tcBorders>
              <w:bottom w:val="nil"/>
              <w:right w:val="nil"/>
            </w:tcBorders>
            <w:tcMar>
              <w:top w:w="75" w:type="dxa"/>
              <w:left w:w="75" w:type="dxa"/>
              <w:bottom w:w="75" w:type="dxa"/>
              <w:right w:w="75" w:type="dxa"/>
            </w:tcMar>
            <w:hideMark/>
          </w:tcPr>
          <w:p w14:paraId="59A0D613" w14:textId="77777777" w:rsidR="00A82DFC" w:rsidRPr="00A82DFC" w:rsidRDefault="00A82DFC" w:rsidP="00A82DFC">
            <w:r w:rsidRPr="00A82DFC">
              <w:rPr>
                <w:b/>
                <w:bCs/>
              </w:rPr>
              <w:t>0.001</w:t>
            </w:r>
          </w:p>
        </w:tc>
      </w:tr>
      <w:tr w:rsidR="00A82DFC" w:rsidRPr="00A82DFC" w14:paraId="5F41102B" w14:textId="77777777" w:rsidTr="00A82DFC">
        <w:tc>
          <w:tcPr>
            <w:tcW w:w="0" w:type="auto"/>
            <w:tcBorders>
              <w:bottom w:val="nil"/>
              <w:right w:val="nil"/>
            </w:tcBorders>
            <w:tcMar>
              <w:top w:w="75" w:type="dxa"/>
              <w:left w:w="75" w:type="dxa"/>
              <w:bottom w:w="75" w:type="dxa"/>
              <w:right w:w="75" w:type="dxa"/>
            </w:tcMar>
            <w:hideMark/>
          </w:tcPr>
          <w:p w14:paraId="10350528" w14:textId="77777777" w:rsidR="00A82DFC" w:rsidRPr="00A82DFC" w:rsidRDefault="00A82DFC" w:rsidP="00A82DFC">
            <w:r w:rsidRPr="00A82DFC">
              <w:t>Diabetes mellitus type 2</w:t>
            </w:r>
          </w:p>
        </w:tc>
        <w:tc>
          <w:tcPr>
            <w:tcW w:w="0" w:type="auto"/>
            <w:tcBorders>
              <w:bottom w:val="nil"/>
              <w:right w:val="nil"/>
            </w:tcBorders>
            <w:tcMar>
              <w:top w:w="75" w:type="dxa"/>
              <w:left w:w="75" w:type="dxa"/>
              <w:bottom w:w="75" w:type="dxa"/>
              <w:right w:w="75" w:type="dxa"/>
            </w:tcMar>
            <w:hideMark/>
          </w:tcPr>
          <w:p w14:paraId="5D1396C9" w14:textId="77777777" w:rsidR="00A82DFC" w:rsidRPr="00A82DFC" w:rsidRDefault="00A82DFC" w:rsidP="00A82DFC">
            <w:r w:rsidRPr="00A82DFC">
              <w:t>7 (25.9)</w:t>
            </w:r>
          </w:p>
        </w:tc>
        <w:tc>
          <w:tcPr>
            <w:tcW w:w="0" w:type="auto"/>
            <w:tcBorders>
              <w:bottom w:val="nil"/>
              <w:right w:val="nil"/>
            </w:tcBorders>
            <w:tcMar>
              <w:top w:w="75" w:type="dxa"/>
              <w:left w:w="75" w:type="dxa"/>
              <w:bottom w:w="75" w:type="dxa"/>
              <w:right w:w="75" w:type="dxa"/>
            </w:tcMar>
            <w:hideMark/>
          </w:tcPr>
          <w:p w14:paraId="538C9341" w14:textId="77777777" w:rsidR="00A82DFC" w:rsidRPr="00A82DFC" w:rsidRDefault="00A82DFC" w:rsidP="00A82DFC">
            <w:r w:rsidRPr="00A82DFC">
              <w:t>3 (3.2)</w:t>
            </w:r>
          </w:p>
        </w:tc>
        <w:tc>
          <w:tcPr>
            <w:tcW w:w="0" w:type="auto"/>
            <w:vMerge/>
            <w:tcBorders>
              <w:bottom w:val="nil"/>
              <w:right w:val="nil"/>
            </w:tcBorders>
            <w:vAlign w:val="center"/>
            <w:hideMark/>
          </w:tcPr>
          <w:p w14:paraId="52FA1694" w14:textId="77777777" w:rsidR="00A82DFC" w:rsidRPr="00A82DFC" w:rsidRDefault="00A82DFC" w:rsidP="00A82DFC"/>
        </w:tc>
      </w:tr>
      <w:tr w:rsidR="00A82DFC" w:rsidRPr="00A82DFC" w14:paraId="5758D34F" w14:textId="77777777" w:rsidTr="00A82DFC">
        <w:tc>
          <w:tcPr>
            <w:tcW w:w="0" w:type="auto"/>
            <w:tcBorders>
              <w:bottom w:val="nil"/>
              <w:right w:val="nil"/>
            </w:tcBorders>
            <w:tcMar>
              <w:top w:w="75" w:type="dxa"/>
              <w:left w:w="75" w:type="dxa"/>
              <w:bottom w:w="75" w:type="dxa"/>
              <w:right w:w="75" w:type="dxa"/>
            </w:tcMar>
            <w:hideMark/>
          </w:tcPr>
          <w:p w14:paraId="5E162ABE" w14:textId="77777777" w:rsidR="00A82DFC" w:rsidRPr="00A82DFC" w:rsidRDefault="00A82DFC" w:rsidP="00A82DFC">
            <w:r w:rsidRPr="00A82DFC">
              <w:t>Respiratory Insufficiency Type I, LTOT</w:t>
            </w:r>
          </w:p>
        </w:tc>
        <w:tc>
          <w:tcPr>
            <w:tcW w:w="0" w:type="auto"/>
            <w:tcBorders>
              <w:bottom w:val="nil"/>
              <w:right w:val="nil"/>
            </w:tcBorders>
            <w:tcMar>
              <w:top w:w="75" w:type="dxa"/>
              <w:left w:w="75" w:type="dxa"/>
              <w:bottom w:w="75" w:type="dxa"/>
              <w:right w:w="75" w:type="dxa"/>
            </w:tcMar>
            <w:hideMark/>
          </w:tcPr>
          <w:p w14:paraId="1372B529" w14:textId="77777777" w:rsidR="00A82DFC" w:rsidRPr="00A82DFC" w:rsidRDefault="00A82DFC" w:rsidP="00A82DFC">
            <w:r w:rsidRPr="00A82DFC">
              <w:t>16 (59.3)</w:t>
            </w:r>
          </w:p>
        </w:tc>
        <w:tc>
          <w:tcPr>
            <w:tcW w:w="0" w:type="auto"/>
            <w:tcBorders>
              <w:bottom w:val="nil"/>
              <w:right w:val="nil"/>
            </w:tcBorders>
            <w:tcMar>
              <w:top w:w="75" w:type="dxa"/>
              <w:left w:w="75" w:type="dxa"/>
              <w:bottom w:w="75" w:type="dxa"/>
              <w:right w:w="75" w:type="dxa"/>
            </w:tcMar>
            <w:hideMark/>
          </w:tcPr>
          <w:p w14:paraId="329C9C38" w14:textId="77777777" w:rsidR="00A82DFC" w:rsidRPr="00A82DFC" w:rsidRDefault="00A82DFC" w:rsidP="00A82DFC">
            <w:r w:rsidRPr="00A82DFC">
              <w:t>62 (66.0)</w:t>
            </w:r>
          </w:p>
        </w:tc>
        <w:tc>
          <w:tcPr>
            <w:tcW w:w="0" w:type="auto"/>
            <w:vMerge w:val="restart"/>
            <w:tcBorders>
              <w:bottom w:val="nil"/>
              <w:right w:val="nil"/>
            </w:tcBorders>
            <w:tcMar>
              <w:top w:w="75" w:type="dxa"/>
              <w:left w:w="75" w:type="dxa"/>
              <w:bottom w:w="75" w:type="dxa"/>
              <w:right w:w="75" w:type="dxa"/>
            </w:tcMar>
            <w:hideMark/>
          </w:tcPr>
          <w:p w14:paraId="3D21DE45" w14:textId="77777777" w:rsidR="00A82DFC" w:rsidRPr="00A82DFC" w:rsidRDefault="00A82DFC" w:rsidP="00A82DFC">
            <w:r w:rsidRPr="00A82DFC">
              <w:t>0.556</w:t>
            </w:r>
          </w:p>
        </w:tc>
      </w:tr>
      <w:tr w:rsidR="00A82DFC" w:rsidRPr="00A82DFC" w14:paraId="5EF0BE46" w14:textId="77777777" w:rsidTr="00A82DFC">
        <w:tc>
          <w:tcPr>
            <w:tcW w:w="0" w:type="auto"/>
            <w:tcBorders>
              <w:bottom w:val="nil"/>
              <w:right w:val="nil"/>
            </w:tcBorders>
            <w:tcMar>
              <w:top w:w="75" w:type="dxa"/>
              <w:left w:w="75" w:type="dxa"/>
              <w:bottom w:w="75" w:type="dxa"/>
              <w:right w:w="75" w:type="dxa"/>
            </w:tcMar>
            <w:hideMark/>
          </w:tcPr>
          <w:p w14:paraId="05AF5A2A" w14:textId="77777777" w:rsidR="00A82DFC" w:rsidRPr="00A82DFC" w:rsidRDefault="00A82DFC" w:rsidP="00A82DFC">
            <w:r w:rsidRPr="00A82DFC">
              <w:t>Respiratory Insufficiency Type II, LTOT and NIV</w:t>
            </w:r>
          </w:p>
        </w:tc>
        <w:tc>
          <w:tcPr>
            <w:tcW w:w="0" w:type="auto"/>
            <w:tcBorders>
              <w:bottom w:val="nil"/>
              <w:right w:val="nil"/>
            </w:tcBorders>
            <w:tcMar>
              <w:top w:w="75" w:type="dxa"/>
              <w:left w:w="75" w:type="dxa"/>
              <w:bottom w:w="75" w:type="dxa"/>
              <w:right w:w="75" w:type="dxa"/>
            </w:tcMar>
            <w:hideMark/>
          </w:tcPr>
          <w:p w14:paraId="3322B648" w14:textId="77777777" w:rsidR="00A82DFC" w:rsidRPr="00A82DFC" w:rsidRDefault="00A82DFC" w:rsidP="00A82DFC">
            <w:r w:rsidRPr="00A82DFC">
              <w:t>2 (7.4)</w:t>
            </w:r>
          </w:p>
        </w:tc>
        <w:tc>
          <w:tcPr>
            <w:tcW w:w="0" w:type="auto"/>
            <w:tcBorders>
              <w:bottom w:val="nil"/>
              <w:right w:val="nil"/>
            </w:tcBorders>
            <w:tcMar>
              <w:top w:w="75" w:type="dxa"/>
              <w:left w:w="75" w:type="dxa"/>
              <w:bottom w:w="75" w:type="dxa"/>
              <w:right w:w="75" w:type="dxa"/>
            </w:tcMar>
            <w:hideMark/>
          </w:tcPr>
          <w:p w14:paraId="55B7A466" w14:textId="77777777" w:rsidR="00A82DFC" w:rsidRPr="00A82DFC" w:rsidRDefault="00A82DFC" w:rsidP="00A82DFC">
            <w:r w:rsidRPr="00A82DFC">
              <w:t>10 (10.6)</w:t>
            </w:r>
          </w:p>
        </w:tc>
        <w:tc>
          <w:tcPr>
            <w:tcW w:w="0" w:type="auto"/>
            <w:vMerge/>
            <w:tcBorders>
              <w:bottom w:val="nil"/>
              <w:right w:val="nil"/>
            </w:tcBorders>
            <w:vAlign w:val="center"/>
            <w:hideMark/>
          </w:tcPr>
          <w:p w14:paraId="012AB865" w14:textId="77777777" w:rsidR="00A82DFC" w:rsidRPr="00A82DFC" w:rsidRDefault="00A82DFC" w:rsidP="00A82DFC"/>
        </w:tc>
      </w:tr>
      <w:tr w:rsidR="00A82DFC" w:rsidRPr="00A82DFC" w14:paraId="14CCE6B9" w14:textId="77777777" w:rsidTr="00A82DFC">
        <w:tc>
          <w:tcPr>
            <w:tcW w:w="0" w:type="auto"/>
            <w:tcBorders>
              <w:bottom w:val="nil"/>
              <w:right w:val="nil"/>
            </w:tcBorders>
            <w:tcMar>
              <w:top w:w="75" w:type="dxa"/>
              <w:left w:w="75" w:type="dxa"/>
              <w:bottom w:w="75" w:type="dxa"/>
              <w:right w:w="75" w:type="dxa"/>
            </w:tcMar>
            <w:hideMark/>
          </w:tcPr>
          <w:p w14:paraId="54C07D7D" w14:textId="77777777" w:rsidR="00A82DFC" w:rsidRPr="00A82DFC" w:rsidRDefault="00A82DFC" w:rsidP="00A82DFC">
            <w:r w:rsidRPr="00A82DFC">
              <w:t>Osteoporosis (proven diagnosis or radiological hints with fractures on MDCT)</w:t>
            </w:r>
          </w:p>
        </w:tc>
        <w:tc>
          <w:tcPr>
            <w:tcW w:w="0" w:type="auto"/>
            <w:tcBorders>
              <w:bottom w:val="nil"/>
              <w:right w:val="nil"/>
            </w:tcBorders>
            <w:tcMar>
              <w:top w:w="75" w:type="dxa"/>
              <w:left w:w="75" w:type="dxa"/>
              <w:bottom w:w="75" w:type="dxa"/>
              <w:right w:w="75" w:type="dxa"/>
            </w:tcMar>
            <w:hideMark/>
          </w:tcPr>
          <w:p w14:paraId="779B0597" w14:textId="77777777" w:rsidR="00A82DFC" w:rsidRPr="00A82DFC" w:rsidRDefault="00A82DFC" w:rsidP="00A82DFC">
            <w:r w:rsidRPr="00A82DFC">
              <w:t>7 (25.9)</w:t>
            </w:r>
          </w:p>
        </w:tc>
        <w:tc>
          <w:tcPr>
            <w:tcW w:w="0" w:type="auto"/>
            <w:tcBorders>
              <w:bottom w:val="nil"/>
              <w:right w:val="nil"/>
            </w:tcBorders>
            <w:tcMar>
              <w:top w:w="75" w:type="dxa"/>
              <w:left w:w="75" w:type="dxa"/>
              <w:bottom w:w="75" w:type="dxa"/>
              <w:right w:w="75" w:type="dxa"/>
            </w:tcMar>
            <w:hideMark/>
          </w:tcPr>
          <w:p w14:paraId="11326240" w14:textId="77777777" w:rsidR="00A82DFC" w:rsidRPr="00A82DFC" w:rsidRDefault="00A82DFC" w:rsidP="00A82DFC">
            <w:r w:rsidRPr="00A82DFC">
              <w:t>17 (18.1)</w:t>
            </w:r>
          </w:p>
        </w:tc>
        <w:tc>
          <w:tcPr>
            <w:tcW w:w="0" w:type="auto"/>
            <w:vMerge w:val="restart"/>
            <w:tcBorders>
              <w:bottom w:val="nil"/>
              <w:right w:val="nil"/>
            </w:tcBorders>
            <w:tcMar>
              <w:top w:w="75" w:type="dxa"/>
              <w:left w:w="75" w:type="dxa"/>
              <w:bottom w:w="75" w:type="dxa"/>
              <w:right w:w="75" w:type="dxa"/>
            </w:tcMar>
            <w:hideMark/>
          </w:tcPr>
          <w:p w14:paraId="54EFF668" w14:textId="77777777" w:rsidR="00A82DFC" w:rsidRPr="00A82DFC" w:rsidRDefault="00A82DFC" w:rsidP="00A82DFC">
            <w:r w:rsidRPr="00A82DFC">
              <w:t>0.581</w:t>
            </w:r>
          </w:p>
        </w:tc>
      </w:tr>
      <w:tr w:rsidR="00A82DFC" w:rsidRPr="00A82DFC" w14:paraId="64DAA302" w14:textId="77777777" w:rsidTr="00A82DFC">
        <w:tc>
          <w:tcPr>
            <w:tcW w:w="0" w:type="auto"/>
            <w:tcBorders>
              <w:bottom w:val="nil"/>
              <w:right w:val="nil"/>
            </w:tcBorders>
            <w:tcMar>
              <w:top w:w="75" w:type="dxa"/>
              <w:left w:w="75" w:type="dxa"/>
              <w:bottom w:w="75" w:type="dxa"/>
              <w:right w:w="75" w:type="dxa"/>
            </w:tcMar>
            <w:hideMark/>
          </w:tcPr>
          <w:p w14:paraId="13BC131D" w14:textId="77777777" w:rsidR="00A82DFC" w:rsidRPr="00A82DFC" w:rsidRDefault="00A82DFC" w:rsidP="00A82DFC">
            <w:r w:rsidRPr="00A82DFC">
              <w:lastRenderedPageBreak/>
              <w:t>Suspected osteopenia/osteoporosis on MDCT</w:t>
            </w:r>
          </w:p>
        </w:tc>
        <w:tc>
          <w:tcPr>
            <w:tcW w:w="0" w:type="auto"/>
            <w:tcBorders>
              <w:bottom w:val="nil"/>
              <w:right w:val="nil"/>
            </w:tcBorders>
            <w:tcMar>
              <w:top w:w="75" w:type="dxa"/>
              <w:left w:w="75" w:type="dxa"/>
              <w:bottom w:w="75" w:type="dxa"/>
              <w:right w:w="75" w:type="dxa"/>
            </w:tcMar>
            <w:hideMark/>
          </w:tcPr>
          <w:p w14:paraId="3135F316" w14:textId="77777777" w:rsidR="00A82DFC" w:rsidRPr="00A82DFC" w:rsidRDefault="00A82DFC" w:rsidP="00A82DFC">
            <w:r w:rsidRPr="00A82DFC">
              <w:t>18 (66.7)</w:t>
            </w:r>
          </w:p>
        </w:tc>
        <w:tc>
          <w:tcPr>
            <w:tcW w:w="0" w:type="auto"/>
            <w:tcBorders>
              <w:bottom w:val="nil"/>
              <w:right w:val="nil"/>
            </w:tcBorders>
            <w:tcMar>
              <w:top w:w="75" w:type="dxa"/>
              <w:left w:w="75" w:type="dxa"/>
              <w:bottom w:w="75" w:type="dxa"/>
              <w:right w:w="75" w:type="dxa"/>
            </w:tcMar>
            <w:hideMark/>
          </w:tcPr>
          <w:p w14:paraId="7DBB6BA1" w14:textId="77777777" w:rsidR="00A82DFC" w:rsidRPr="00A82DFC" w:rsidRDefault="00A82DFC" w:rsidP="00A82DFC">
            <w:r w:rsidRPr="00A82DFC">
              <w:t>72 (76.6)</w:t>
            </w:r>
          </w:p>
        </w:tc>
        <w:tc>
          <w:tcPr>
            <w:tcW w:w="0" w:type="auto"/>
            <w:vMerge/>
            <w:tcBorders>
              <w:bottom w:val="nil"/>
              <w:right w:val="nil"/>
            </w:tcBorders>
            <w:vAlign w:val="center"/>
            <w:hideMark/>
          </w:tcPr>
          <w:p w14:paraId="1A1CFB1F" w14:textId="77777777" w:rsidR="00A82DFC" w:rsidRPr="00A82DFC" w:rsidRDefault="00A82DFC" w:rsidP="00A82DFC"/>
        </w:tc>
      </w:tr>
      <w:tr w:rsidR="00A82DFC" w:rsidRPr="00A82DFC" w14:paraId="1EC13979" w14:textId="77777777" w:rsidTr="00A82DFC">
        <w:tc>
          <w:tcPr>
            <w:tcW w:w="0" w:type="auto"/>
            <w:gridSpan w:val="4"/>
            <w:tcBorders>
              <w:bottom w:val="nil"/>
              <w:right w:val="nil"/>
            </w:tcBorders>
            <w:tcMar>
              <w:top w:w="75" w:type="dxa"/>
              <w:left w:w="75" w:type="dxa"/>
              <w:bottom w:w="75" w:type="dxa"/>
              <w:right w:w="75" w:type="dxa"/>
            </w:tcMar>
            <w:hideMark/>
          </w:tcPr>
          <w:p w14:paraId="32AC8042" w14:textId="77777777" w:rsidR="00A82DFC" w:rsidRPr="00A82DFC" w:rsidRDefault="00A82DFC" w:rsidP="00A82DFC">
            <w:r w:rsidRPr="00A82DFC">
              <w:rPr>
                <w:b/>
                <w:bCs/>
              </w:rPr>
              <w:t>Physical activity</w:t>
            </w:r>
          </w:p>
        </w:tc>
      </w:tr>
      <w:tr w:rsidR="00A82DFC" w:rsidRPr="00A82DFC" w14:paraId="5BD0ECCF" w14:textId="77777777" w:rsidTr="00A82DFC">
        <w:tc>
          <w:tcPr>
            <w:tcW w:w="0" w:type="auto"/>
            <w:tcBorders>
              <w:bottom w:val="nil"/>
              <w:right w:val="nil"/>
            </w:tcBorders>
            <w:tcMar>
              <w:top w:w="75" w:type="dxa"/>
              <w:left w:w="75" w:type="dxa"/>
              <w:bottom w:w="75" w:type="dxa"/>
              <w:right w:w="75" w:type="dxa"/>
            </w:tcMar>
            <w:hideMark/>
          </w:tcPr>
          <w:p w14:paraId="75C69418" w14:textId="77777777" w:rsidR="00A82DFC" w:rsidRPr="00A82DFC" w:rsidRDefault="00A82DFC" w:rsidP="00A82DFC">
            <w:r w:rsidRPr="00A82DFC">
              <w:t>Housework/walking</w:t>
            </w:r>
          </w:p>
        </w:tc>
        <w:tc>
          <w:tcPr>
            <w:tcW w:w="0" w:type="auto"/>
            <w:tcBorders>
              <w:bottom w:val="nil"/>
              <w:right w:val="nil"/>
            </w:tcBorders>
            <w:tcMar>
              <w:top w:w="75" w:type="dxa"/>
              <w:left w:w="75" w:type="dxa"/>
              <w:bottom w:w="75" w:type="dxa"/>
              <w:right w:w="75" w:type="dxa"/>
            </w:tcMar>
            <w:hideMark/>
          </w:tcPr>
          <w:p w14:paraId="5E2C6550" w14:textId="77777777" w:rsidR="00A82DFC" w:rsidRPr="00A82DFC" w:rsidRDefault="00A82DFC" w:rsidP="00A82DFC">
            <w:r w:rsidRPr="00A82DFC">
              <w:t>21 (77.8)</w:t>
            </w:r>
          </w:p>
        </w:tc>
        <w:tc>
          <w:tcPr>
            <w:tcW w:w="0" w:type="auto"/>
            <w:tcBorders>
              <w:bottom w:val="nil"/>
              <w:right w:val="nil"/>
            </w:tcBorders>
            <w:tcMar>
              <w:top w:w="75" w:type="dxa"/>
              <w:left w:w="75" w:type="dxa"/>
              <w:bottom w:w="75" w:type="dxa"/>
              <w:right w:w="75" w:type="dxa"/>
            </w:tcMar>
            <w:hideMark/>
          </w:tcPr>
          <w:p w14:paraId="68378CFF" w14:textId="77777777" w:rsidR="00A82DFC" w:rsidRPr="00A82DFC" w:rsidRDefault="00A82DFC" w:rsidP="00A82DFC">
            <w:r w:rsidRPr="00A82DFC">
              <w:t>67 (71.3)</w:t>
            </w:r>
          </w:p>
        </w:tc>
        <w:tc>
          <w:tcPr>
            <w:tcW w:w="0" w:type="auto"/>
            <w:tcBorders>
              <w:bottom w:val="nil"/>
              <w:right w:val="nil"/>
            </w:tcBorders>
            <w:tcMar>
              <w:top w:w="75" w:type="dxa"/>
              <w:left w:w="75" w:type="dxa"/>
              <w:bottom w:w="75" w:type="dxa"/>
              <w:right w:w="75" w:type="dxa"/>
            </w:tcMar>
            <w:hideMark/>
          </w:tcPr>
          <w:p w14:paraId="3628F1CC" w14:textId="77777777" w:rsidR="00A82DFC" w:rsidRPr="00A82DFC" w:rsidRDefault="00A82DFC" w:rsidP="00A82DFC">
            <w:r w:rsidRPr="00A82DFC">
              <w:t>0.672</w:t>
            </w:r>
          </w:p>
        </w:tc>
      </w:tr>
      <w:tr w:rsidR="00A82DFC" w:rsidRPr="00A82DFC" w14:paraId="5A5EF504" w14:textId="77777777" w:rsidTr="00A82DFC">
        <w:tc>
          <w:tcPr>
            <w:tcW w:w="0" w:type="auto"/>
            <w:tcBorders>
              <w:bottom w:val="nil"/>
              <w:right w:val="nil"/>
            </w:tcBorders>
            <w:tcMar>
              <w:top w:w="75" w:type="dxa"/>
              <w:left w:w="75" w:type="dxa"/>
              <w:bottom w:w="75" w:type="dxa"/>
              <w:right w:w="75" w:type="dxa"/>
            </w:tcMar>
            <w:hideMark/>
          </w:tcPr>
          <w:p w14:paraId="7919A8E6" w14:textId="77777777" w:rsidR="00A82DFC" w:rsidRPr="00A82DFC" w:rsidRDefault="00A82DFC" w:rsidP="00A82DFC">
            <w:r w:rsidRPr="00A82DFC">
              <w:t>Respiratory therapy</w:t>
            </w:r>
          </w:p>
        </w:tc>
        <w:tc>
          <w:tcPr>
            <w:tcW w:w="0" w:type="auto"/>
            <w:tcBorders>
              <w:bottom w:val="nil"/>
              <w:right w:val="nil"/>
            </w:tcBorders>
            <w:tcMar>
              <w:top w:w="75" w:type="dxa"/>
              <w:left w:w="75" w:type="dxa"/>
              <w:bottom w:w="75" w:type="dxa"/>
              <w:right w:w="75" w:type="dxa"/>
            </w:tcMar>
            <w:hideMark/>
          </w:tcPr>
          <w:p w14:paraId="68716861" w14:textId="77777777" w:rsidR="00A82DFC" w:rsidRPr="00A82DFC" w:rsidRDefault="00A82DFC" w:rsidP="00A82DFC">
            <w:r w:rsidRPr="00A82DFC">
              <w:t>11 (40.7)</w:t>
            </w:r>
          </w:p>
        </w:tc>
        <w:tc>
          <w:tcPr>
            <w:tcW w:w="0" w:type="auto"/>
            <w:tcBorders>
              <w:bottom w:val="nil"/>
              <w:right w:val="nil"/>
            </w:tcBorders>
            <w:tcMar>
              <w:top w:w="75" w:type="dxa"/>
              <w:left w:w="75" w:type="dxa"/>
              <w:bottom w:w="75" w:type="dxa"/>
              <w:right w:w="75" w:type="dxa"/>
            </w:tcMar>
            <w:hideMark/>
          </w:tcPr>
          <w:p w14:paraId="61BE2F92" w14:textId="77777777" w:rsidR="00A82DFC" w:rsidRPr="00A82DFC" w:rsidRDefault="00A82DFC" w:rsidP="00A82DFC">
            <w:r w:rsidRPr="00A82DFC">
              <w:t>31 (33.0)</w:t>
            </w:r>
          </w:p>
        </w:tc>
        <w:tc>
          <w:tcPr>
            <w:tcW w:w="0" w:type="auto"/>
            <w:tcBorders>
              <w:bottom w:val="nil"/>
              <w:right w:val="nil"/>
            </w:tcBorders>
            <w:tcMar>
              <w:top w:w="75" w:type="dxa"/>
              <w:left w:w="75" w:type="dxa"/>
              <w:bottom w:w="75" w:type="dxa"/>
              <w:right w:w="75" w:type="dxa"/>
            </w:tcMar>
            <w:hideMark/>
          </w:tcPr>
          <w:p w14:paraId="5833E82D" w14:textId="77777777" w:rsidR="00A82DFC" w:rsidRPr="00A82DFC" w:rsidRDefault="00A82DFC" w:rsidP="00A82DFC">
            <w:r w:rsidRPr="00A82DFC">
              <w:t>0.605</w:t>
            </w:r>
          </w:p>
        </w:tc>
      </w:tr>
      <w:tr w:rsidR="00A82DFC" w:rsidRPr="00A82DFC" w14:paraId="6381696E" w14:textId="77777777" w:rsidTr="00A82DFC">
        <w:tc>
          <w:tcPr>
            <w:tcW w:w="0" w:type="auto"/>
            <w:tcBorders>
              <w:bottom w:val="nil"/>
              <w:right w:val="nil"/>
            </w:tcBorders>
            <w:tcMar>
              <w:top w:w="75" w:type="dxa"/>
              <w:left w:w="75" w:type="dxa"/>
              <w:bottom w:w="75" w:type="dxa"/>
              <w:right w:w="75" w:type="dxa"/>
            </w:tcMar>
            <w:hideMark/>
          </w:tcPr>
          <w:p w14:paraId="07EA7F29" w14:textId="77777777" w:rsidR="00A82DFC" w:rsidRPr="00A82DFC" w:rsidRDefault="00A82DFC" w:rsidP="00A82DFC">
            <w:r w:rsidRPr="00A82DFC">
              <w:t>Physiotherapy</w:t>
            </w:r>
          </w:p>
        </w:tc>
        <w:tc>
          <w:tcPr>
            <w:tcW w:w="0" w:type="auto"/>
            <w:tcBorders>
              <w:bottom w:val="nil"/>
              <w:right w:val="nil"/>
            </w:tcBorders>
            <w:tcMar>
              <w:top w:w="75" w:type="dxa"/>
              <w:left w:w="75" w:type="dxa"/>
              <w:bottom w:w="75" w:type="dxa"/>
              <w:right w:w="75" w:type="dxa"/>
            </w:tcMar>
            <w:hideMark/>
          </w:tcPr>
          <w:p w14:paraId="4A1D002A" w14:textId="77777777" w:rsidR="00A82DFC" w:rsidRPr="00A82DFC" w:rsidRDefault="00A82DFC" w:rsidP="00A82DFC">
            <w:r w:rsidRPr="00A82DFC">
              <w:t>12 (44.4)</w:t>
            </w:r>
          </w:p>
        </w:tc>
        <w:tc>
          <w:tcPr>
            <w:tcW w:w="0" w:type="auto"/>
            <w:tcBorders>
              <w:bottom w:val="nil"/>
              <w:right w:val="nil"/>
            </w:tcBorders>
            <w:tcMar>
              <w:top w:w="75" w:type="dxa"/>
              <w:left w:w="75" w:type="dxa"/>
              <w:bottom w:w="75" w:type="dxa"/>
              <w:right w:w="75" w:type="dxa"/>
            </w:tcMar>
            <w:hideMark/>
          </w:tcPr>
          <w:p w14:paraId="559C34E8" w14:textId="77777777" w:rsidR="00A82DFC" w:rsidRPr="00A82DFC" w:rsidRDefault="00A82DFC" w:rsidP="00A82DFC">
            <w:r w:rsidRPr="00A82DFC">
              <w:t>17 (18.1)</w:t>
            </w:r>
          </w:p>
        </w:tc>
        <w:tc>
          <w:tcPr>
            <w:tcW w:w="0" w:type="auto"/>
            <w:tcBorders>
              <w:bottom w:val="nil"/>
              <w:right w:val="nil"/>
            </w:tcBorders>
            <w:tcMar>
              <w:top w:w="75" w:type="dxa"/>
              <w:left w:w="75" w:type="dxa"/>
              <w:bottom w:w="75" w:type="dxa"/>
              <w:right w:w="75" w:type="dxa"/>
            </w:tcMar>
            <w:hideMark/>
          </w:tcPr>
          <w:p w14:paraId="64A68677" w14:textId="77777777" w:rsidR="00A82DFC" w:rsidRPr="00A82DFC" w:rsidRDefault="00A82DFC" w:rsidP="00A82DFC">
            <w:r w:rsidRPr="00A82DFC">
              <w:rPr>
                <w:b/>
                <w:bCs/>
              </w:rPr>
              <w:t>0.010</w:t>
            </w:r>
          </w:p>
        </w:tc>
      </w:tr>
      <w:tr w:rsidR="00A82DFC" w:rsidRPr="00A82DFC" w14:paraId="572A4A03" w14:textId="77777777" w:rsidTr="00A82DFC">
        <w:tc>
          <w:tcPr>
            <w:tcW w:w="0" w:type="auto"/>
            <w:tcBorders>
              <w:bottom w:val="nil"/>
              <w:right w:val="nil"/>
            </w:tcBorders>
            <w:tcMar>
              <w:top w:w="75" w:type="dxa"/>
              <w:left w:w="75" w:type="dxa"/>
              <w:bottom w:w="75" w:type="dxa"/>
              <w:right w:w="75" w:type="dxa"/>
            </w:tcMar>
            <w:hideMark/>
          </w:tcPr>
          <w:p w14:paraId="76B697DE" w14:textId="77777777" w:rsidR="00A82DFC" w:rsidRPr="00A82DFC" w:rsidRDefault="00A82DFC" w:rsidP="00A82DFC">
            <w:r w:rsidRPr="00A82DFC">
              <w:t>Muscle exercise training</w:t>
            </w:r>
          </w:p>
        </w:tc>
        <w:tc>
          <w:tcPr>
            <w:tcW w:w="0" w:type="auto"/>
            <w:tcBorders>
              <w:bottom w:val="nil"/>
              <w:right w:val="nil"/>
            </w:tcBorders>
            <w:tcMar>
              <w:top w:w="75" w:type="dxa"/>
              <w:left w:w="75" w:type="dxa"/>
              <w:bottom w:w="75" w:type="dxa"/>
              <w:right w:w="75" w:type="dxa"/>
            </w:tcMar>
            <w:hideMark/>
          </w:tcPr>
          <w:p w14:paraId="55ED29F7" w14:textId="77777777" w:rsidR="00A82DFC" w:rsidRPr="00A82DFC" w:rsidRDefault="00A82DFC" w:rsidP="00A82DFC">
            <w:r w:rsidRPr="00A82DFC">
              <w:t>7 (25.9)</w:t>
            </w:r>
          </w:p>
        </w:tc>
        <w:tc>
          <w:tcPr>
            <w:tcW w:w="0" w:type="auto"/>
            <w:tcBorders>
              <w:bottom w:val="nil"/>
              <w:right w:val="nil"/>
            </w:tcBorders>
            <w:tcMar>
              <w:top w:w="75" w:type="dxa"/>
              <w:left w:w="75" w:type="dxa"/>
              <w:bottom w:w="75" w:type="dxa"/>
              <w:right w:w="75" w:type="dxa"/>
            </w:tcMar>
            <w:hideMark/>
          </w:tcPr>
          <w:p w14:paraId="066FCE90" w14:textId="77777777" w:rsidR="00A82DFC" w:rsidRPr="00A82DFC" w:rsidRDefault="00A82DFC" w:rsidP="00A82DFC">
            <w:r w:rsidRPr="00A82DFC">
              <w:t>27 (28.7)</w:t>
            </w:r>
          </w:p>
        </w:tc>
        <w:tc>
          <w:tcPr>
            <w:tcW w:w="0" w:type="auto"/>
            <w:tcBorders>
              <w:bottom w:val="nil"/>
              <w:right w:val="nil"/>
            </w:tcBorders>
            <w:tcMar>
              <w:top w:w="75" w:type="dxa"/>
              <w:left w:w="75" w:type="dxa"/>
              <w:bottom w:w="75" w:type="dxa"/>
              <w:right w:w="75" w:type="dxa"/>
            </w:tcMar>
            <w:hideMark/>
          </w:tcPr>
          <w:p w14:paraId="0A541806" w14:textId="77777777" w:rsidR="00A82DFC" w:rsidRPr="00A82DFC" w:rsidRDefault="00A82DFC" w:rsidP="00A82DFC">
            <w:r w:rsidRPr="00A82DFC">
              <w:t>0.966</w:t>
            </w:r>
          </w:p>
        </w:tc>
      </w:tr>
      <w:tr w:rsidR="00A82DFC" w:rsidRPr="00A82DFC" w14:paraId="72F24527" w14:textId="77777777" w:rsidTr="00A82DFC">
        <w:tc>
          <w:tcPr>
            <w:tcW w:w="0" w:type="auto"/>
            <w:tcBorders>
              <w:bottom w:val="nil"/>
              <w:right w:val="nil"/>
            </w:tcBorders>
            <w:tcMar>
              <w:top w:w="75" w:type="dxa"/>
              <w:left w:w="75" w:type="dxa"/>
              <w:bottom w:w="75" w:type="dxa"/>
              <w:right w:w="75" w:type="dxa"/>
            </w:tcMar>
            <w:hideMark/>
          </w:tcPr>
          <w:p w14:paraId="0C6638E6" w14:textId="77777777" w:rsidR="00A82DFC" w:rsidRPr="00A82DFC" w:rsidRDefault="00A82DFC" w:rsidP="00A82DFC">
            <w:r w:rsidRPr="00A82DFC">
              <w:t>6-MWD (m)</w:t>
            </w:r>
          </w:p>
        </w:tc>
        <w:tc>
          <w:tcPr>
            <w:tcW w:w="0" w:type="auto"/>
            <w:tcBorders>
              <w:bottom w:val="nil"/>
              <w:right w:val="nil"/>
            </w:tcBorders>
            <w:tcMar>
              <w:top w:w="75" w:type="dxa"/>
              <w:left w:w="75" w:type="dxa"/>
              <w:bottom w:w="75" w:type="dxa"/>
              <w:right w:w="75" w:type="dxa"/>
            </w:tcMar>
            <w:hideMark/>
          </w:tcPr>
          <w:p w14:paraId="48A180EF" w14:textId="77777777" w:rsidR="00A82DFC" w:rsidRPr="00A82DFC" w:rsidRDefault="00A82DFC" w:rsidP="00A82DFC">
            <w:r w:rsidRPr="00A82DFC">
              <w:t>242.65 ± 95.98</w:t>
            </w:r>
          </w:p>
        </w:tc>
        <w:tc>
          <w:tcPr>
            <w:tcW w:w="0" w:type="auto"/>
            <w:tcBorders>
              <w:bottom w:val="nil"/>
              <w:right w:val="nil"/>
            </w:tcBorders>
            <w:tcMar>
              <w:top w:w="75" w:type="dxa"/>
              <w:left w:w="75" w:type="dxa"/>
              <w:bottom w:w="75" w:type="dxa"/>
              <w:right w:w="75" w:type="dxa"/>
            </w:tcMar>
            <w:hideMark/>
          </w:tcPr>
          <w:p w14:paraId="76DC1F32" w14:textId="77777777" w:rsidR="00A82DFC" w:rsidRPr="00A82DFC" w:rsidRDefault="00A82DFC" w:rsidP="00A82DFC">
            <w:r w:rsidRPr="00A82DFC">
              <w:t>255.25 ± 106.72</w:t>
            </w:r>
          </w:p>
        </w:tc>
        <w:tc>
          <w:tcPr>
            <w:tcW w:w="0" w:type="auto"/>
            <w:tcBorders>
              <w:bottom w:val="nil"/>
              <w:right w:val="nil"/>
            </w:tcBorders>
            <w:tcMar>
              <w:top w:w="75" w:type="dxa"/>
              <w:left w:w="75" w:type="dxa"/>
              <w:bottom w:w="75" w:type="dxa"/>
              <w:right w:w="75" w:type="dxa"/>
            </w:tcMar>
            <w:hideMark/>
          </w:tcPr>
          <w:p w14:paraId="75A5C137" w14:textId="77777777" w:rsidR="00A82DFC" w:rsidRPr="00A82DFC" w:rsidRDefault="00A82DFC" w:rsidP="00A82DFC">
            <w:r w:rsidRPr="00A82DFC">
              <w:t>0.592</w:t>
            </w:r>
          </w:p>
        </w:tc>
      </w:tr>
      <w:tr w:rsidR="00A82DFC" w:rsidRPr="00A82DFC" w14:paraId="51A61BDE" w14:textId="77777777" w:rsidTr="00A82DFC">
        <w:tc>
          <w:tcPr>
            <w:tcW w:w="0" w:type="auto"/>
            <w:gridSpan w:val="4"/>
            <w:tcBorders>
              <w:bottom w:val="nil"/>
              <w:right w:val="nil"/>
            </w:tcBorders>
            <w:tcMar>
              <w:top w:w="75" w:type="dxa"/>
              <w:left w:w="75" w:type="dxa"/>
              <w:bottom w:w="75" w:type="dxa"/>
              <w:right w:w="75" w:type="dxa"/>
            </w:tcMar>
            <w:hideMark/>
          </w:tcPr>
          <w:p w14:paraId="5353D1D8" w14:textId="77777777" w:rsidR="00A82DFC" w:rsidRPr="00A82DFC" w:rsidRDefault="00A82DFC" w:rsidP="00A82DFC">
            <w:r w:rsidRPr="00A82DFC">
              <w:rPr>
                <w:b/>
                <w:bCs/>
              </w:rPr>
              <w:t>Dietary behaviour</w:t>
            </w:r>
          </w:p>
        </w:tc>
      </w:tr>
      <w:tr w:rsidR="00A82DFC" w:rsidRPr="00A82DFC" w14:paraId="2E35FED2" w14:textId="77777777" w:rsidTr="00A82DFC">
        <w:tc>
          <w:tcPr>
            <w:tcW w:w="0" w:type="auto"/>
            <w:tcBorders>
              <w:bottom w:val="nil"/>
              <w:right w:val="nil"/>
            </w:tcBorders>
            <w:tcMar>
              <w:top w:w="75" w:type="dxa"/>
              <w:left w:w="75" w:type="dxa"/>
              <w:bottom w:w="75" w:type="dxa"/>
              <w:right w:w="75" w:type="dxa"/>
            </w:tcMar>
            <w:hideMark/>
          </w:tcPr>
          <w:p w14:paraId="6C87E9AA" w14:textId="77777777" w:rsidR="00A82DFC" w:rsidRPr="00A82DFC" w:rsidRDefault="00A82DFC" w:rsidP="00A82DFC">
            <w:r w:rsidRPr="00A82DFC">
              <w:t>Special dietary behaviour</w:t>
            </w:r>
          </w:p>
        </w:tc>
        <w:tc>
          <w:tcPr>
            <w:tcW w:w="0" w:type="auto"/>
            <w:tcBorders>
              <w:bottom w:val="nil"/>
              <w:right w:val="nil"/>
            </w:tcBorders>
            <w:tcMar>
              <w:top w:w="75" w:type="dxa"/>
              <w:left w:w="75" w:type="dxa"/>
              <w:bottom w:w="75" w:type="dxa"/>
              <w:right w:w="75" w:type="dxa"/>
            </w:tcMar>
            <w:hideMark/>
          </w:tcPr>
          <w:p w14:paraId="351C0CAE" w14:textId="77777777" w:rsidR="00A82DFC" w:rsidRPr="00A82DFC" w:rsidRDefault="00A82DFC" w:rsidP="00A82DFC">
            <w:r w:rsidRPr="00A82DFC">
              <w:t>1 (3.7)</w:t>
            </w:r>
          </w:p>
        </w:tc>
        <w:tc>
          <w:tcPr>
            <w:tcW w:w="0" w:type="auto"/>
            <w:tcBorders>
              <w:bottom w:val="nil"/>
              <w:right w:val="nil"/>
            </w:tcBorders>
            <w:tcMar>
              <w:top w:w="75" w:type="dxa"/>
              <w:left w:w="75" w:type="dxa"/>
              <w:bottom w:w="75" w:type="dxa"/>
              <w:right w:w="75" w:type="dxa"/>
            </w:tcMar>
            <w:hideMark/>
          </w:tcPr>
          <w:p w14:paraId="101F34AC" w14:textId="77777777" w:rsidR="00A82DFC" w:rsidRPr="00A82DFC" w:rsidRDefault="00A82DFC" w:rsidP="00A82DFC">
            <w:r w:rsidRPr="00A82DFC">
              <w:t>8 (8.5)</w:t>
            </w:r>
          </w:p>
        </w:tc>
        <w:tc>
          <w:tcPr>
            <w:tcW w:w="0" w:type="auto"/>
            <w:tcBorders>
              <w:bottom w:val="nil"/>
              <w:right w:val="nil"/>
            </w:tcBorders>
            <w:tcMar>
              <w:top w:w="75" w:type="dxa"/>
              <w:left w:w="75" w:type="dxa"/>
              <w:bottom w:w="75" w:type="dxa"/>
              <w:right w:w="75" w:type="dxa"/>
            </w:tcMar>
            <w:hideMark/>
          </w:tcPr>
          <w:p w14:paraId="18346C93" w14:textId="77777777" w:rsidR="00A82DFC" w:rsidRPr="00A82DFC" w:rsidRDefault="00A82DFC" w:rsidP="00A82DFC">
            <w:r w:rsidRPr="00A82DFC">
              <w:t>0.672</w:t>
            </w:r>
          </w:p>
        </w:tc>
      </w:tr>
      <w:tr w:rsidR="00A82DFC" w:rsidRPr="00A82DFC" w14:paraId="2EE47364" w14:textId="77777777" w:rsidTr="00A82DFC">
        <w:tc>
          <w:tcPr>
            <w:tcW w:w="0" w:type="auto"/>
            <w:tcBorders>
              <w:bottom w:val="nil"/>
              <w:right w:val="nil"/>
            </w:tcBorders>
            <w:tcMar>
              <w:top w:w="75" w:type="dxa"/>
              <w:left w:w="75" w:type="dxa"/>
              <w:bottom w:w="75" w:type="dxa"/>
              <w:right w:w="75" w:type="dxa"/>
            </w:tcMar>
            <w:hideMark/>
          </w:tcPr>
          <w:p w14:paraId="687D99B3" w14:textId="77777777" w:rsidR="00A82DFC" w:rsidRPr="00A82DFC" w:rsidRDefault="00A82DFC" w:rsidP="00A82DFC">
            <w:r w:rsidRPr="00A82DFC">
              <w:t>Protein supplementation</w:t>
            </w:r>
          </w:p>
        </w:tc>
        <w:tc>
          <w:tcPr>
            <w:tcW w:w="0" w:type="auto"/>
            <w:tcBorders>
              <w:bottom w:val="nil"/>
              <w:right w:val="nil"/>
            </w:tcBorders>
            <w:tcMar>
              <w:top w:w="75" w:type="dxa"/>
              <w:left w:w="75" w:type="dxa"/>
              <w:bottom w:w="75" w:type="dxa"/>
              <w:right w:w="75" w:type="dxa"/>
            </w:tcMar>
            <w:hideMark/>
          </w:tcPr>
          <w:p w14:paraId="357E58F2" w14:textId="77777777" w:rsidR="00A82DFC" w:rsidRPr="00A82DFC" w:rsidRDefault="00A82DFC" w:rsidP="00A82DFC">
            <w:r w:rsidRPr="00A82DFC">
              <w:t>1 (3.7)</w:t>
            </w:r>
          </w:p>
        </w:tc>
        <w:tc>
          <w:tcPr>
            <w:tcW w:w="0" w:type="auto"/>
            <w:tcBorders>
              <w:bottom w:val="nil"/>
              <w:right w:val="nil"/>
            </w:tcBorders>
            <w:tcMar>
              <w:top w:w="75" w:type="dxa"/>
              <w:left w:w="75" w:type="dxa"/>
              <w:bottom w:w="75" w:type="dxa"/>
              <w:right w:w="75" w:type="dxa"/>
            </w:tcMar>
            <w:hideMark/>
          </w:tcPr>
          <w:p w14:paraId="4B270B7D" w14:textId="77777777" w:rsidR="00A82DFC" w:rsidRPr="00A82DFC" w:rsidRDefault="00A82DFC" w:rsidP="00A82DFC">
            <w:r w:rsidRPr="00A82DFC">
              <w:t>5 (5.3)</w:t>
            </w:r>
          </w:p>
        </w:tc>
        <w:tc>
          <w:tcPr>
            <w:tcW w:w="0" w:type="auto"/>
            <w:tcBorders>
              <w:bottom w:val="nil"/>
              <w:right w:val="nil"/>
            </w:tcBorders>
            <w:tcMar>
              <w:top w:w="75" w:type="dxa"/>
              <w:left w:w="75" w:type="dxa"/>
              <w:bottom w:w="75" w:type="dxa"/>
              <w:right w:w="75" w:type="dxa"/>
            </w:tcMar>
            <w:hideMark/>
          </w:tcPr>
          <w:p w14:paraId="33F09081" w14:textId="77777777" w:rsidR="00A82DFC" w:rsidRPr="00A82DFC" w:rsidRDefault="00A82DFC" w:rsidP="00A82DFC">
            <w:r w:rsidRPr="00A82DFC">
              <w:t>1.000</w:t>
            </w:r>
          </w:p>
        </w:tc>
      </w:tr>
      <w:tr w:rsidR="00A82DFC" w:rsidRPr="00A82DFC" w14:paraId="31F7FAC6" w14:textId="77777777" w:rsidTr="00A82DFC">
        <w:tc>
          <w:tcPr>
            <w:tcW w:w="0" w:type="auto"/>
            <w:tcBorders>
              <w:bottom w:val="nil"/>
              <w:right w:val="nil"/>
            </w:tcBorders>
            <w:tcMar>
              <w:top w:w="75" w:type="dxa"/>
              <w:left w:w="75" w:type="dxa"/>
              <w:bottom w:w="75" w:type="dxa"/>
              <w:right w:w="75" w:type="dxa"/>
            </w:tcMar>
            <w:hideMark/>
          </w:tcPr>
          <w:p w14:paraId="0D2B8498" w14:textId="77777777" w:rsidR="00A82DFC" w:rsidRPr="00A82DFC" w:rsidRDefault="00A82DFC" w:rsidP="00A82DFC">
            <w:r w:rsidRPr="00A82DFC">
              <w:t>Vegan/vegetarian</w:t>
            </w:r>
          </w:p>
        </w:tc>
        <w:tc>
          <w:tcPr>
            <w:tcW w:w="0" w:type="auto"/>
            <w:tcBorders>
              <w:bottom w:val="nil"/>
              <w:right w:val="nil"/>
            </w:tcBorders>
            <w:tcMar>
              <w:top w:w="75" w:type="dxa"/>
              <w:left w:w="75" w:type="dxa"/>
              <w:bottom w:w="75" w:type="dxa"/>
              <w:right w:w="75" w:type="dxa"/>
            </w:tcMar>
            <w:hideMark/>
          </w:tcPr>
          <w:p w14:paraId="598A76B6" w14:textId="77777777" w:rsidR="00A82DFC" w:rsidRPr="00A82DFC" w:rsidRDefault="00A82DFC" w:rsidP="00A82DFC">
            <w:r w:rsidRPr="00A82DFC">
              <w:t>0 (0)</w:t>
            </w:r>
          </w:p>
        </w:tc>
        <w:tc>
          <w:tcPr>
            <w:tcW w:w="0" w:type="auto"/>
            <w:tcBorders>
              <w:bottom w:val="nil"/>
              <w:right w:val="nil"/>
            </w:tcBorders>
            <w:tcMar>
              <w:top w:w="75" w:type="dxa"/>
              <w:left w:w="75" w:type="dxa"/>
              <w:bottom w:w="75" w:type="dxa"/>
              <w:right w:w="75" w:type="dxa"/>
            </w:tcMar>
            <w:hideMark/>
          </w:tcPr>
          <w:p w14:paraId="2FF90680" w14:textId="77777777" w:rsidR="00A82DFC" w:rsidRPr="00A82DFC" w:rsidRDefault="00A82DFC" w:rsidP="00A82DFC">
            <w:r w:rsidRPr="00A82DFC">
              <w:t>4 (4.3)</w:t>
            </w:r>
          </w:p>
        </w:tc>
        <w:tc>
          <w:tcPr>
            <w:tcW w:w="0" w:type="auto"/>
            <w:tcBorders>
              <w:bottom w:val="nil"/>
              <w:right w:val="nil"/>
            </w:tcBorders>
            <w:tcMar>
              <w:top w:w="75" w:type="dxa"/>
              <w:left w:w="75" w:type="dxa"/>
              <w:bottom w:w="75" w:type="dxa"/>
              <w:right w:w="75" w:type="dxa"/>
            </w:tcMar>
            <w:hideMark/>
          </w:tcPr>
          <w:p w14:paraId="7F7B22EE" w14:textId="77777777" w:rsidR="00A82DFC" w:rsidRPr="00A82DFC" w:rsidRDefault="00A82DFC" w:rsidP="00A82DFC">
            <w:r w:rsidRPr="00A82DFC">
              <w:t>0.632</w:t>
            </w:r>
          </w:p>
        </w:tc>
      </w:tr>
      <w:tr w:rsidR="00A82DFC" w:rsidRPr="00A82DFC" w14:paraId="1D8BFEA8" w14:textId="77777777" w:rsidTr="00A82DFC">
        <w:tc>
          <w:tcPr>
            <w:tcW w:w="0" w:type="auto"/>
            <w:gridSpan w:val="4"/>
            <w:tcBorders>
              <w:bottom w:val="nil"/>
              <w:right w:val="nil"/>
            </w:tcBorders>
            <w:tcMar>
              <w:top w:w="75" w:type="dxa"/>
              <w:left w:w="75" w:type="dxa"/>
              <w:bottom w:w="75" w:type="dxa"/>
              <w:right w:w="75" w:type="dxa"/>
            </w:tcMar>
            <w:hideMark/>
          </w:tcPr>
          <w:p w14:paraId="115C5094" w14:textId="77777777" w:rsidR="00A82DFC" w:rsidRPr="00A82DFC" w:rsidRDefault="00A82DFC" w:rsidP="00A82DFC">
            <w:r w:rsidRPr="00A82DFC">
              <w:rPr>
                <w:b/>
                <w:bCs/>
              </w:rPr>
              <w:t>Lung function</w:t>
            </w:r>
          </w:p>
        </w:tc>
      </w:tr>
      <w:tr w:rsidR="00A82DFC" w:rsidRPr="00A82DFC" w14:paraId="52B89BA8" w14:textId="77777777" w:rsidTr="00A82DFC">
        <w:tc>
          <w:tcPr>
            <w:tcW w:w="0" w:type="auto"/>
            <w:tcBorders>
              <w:bottom w:val="nil"/>
              <w:right w:val="nil"/>
            </w:tcBorders>
            <w:tcMar>
              <w:top w:w="75" w:type="dxa"/>
              <w:left w:w="75" w:type="dxa"/>
              <w:bottom w:w="75" w:type="dxa"/>
              <w:right w:w="75" w:type="dxa"/>
            </w:tcMar>
            <w:hideMark/>
          </w:tcPr>
          <w:p w14:paraId="1EB5320C" w14:textId="77777777" w:rsidR="00A82DFC" w:rsidRPr="00A82DFC" w:rsidRDefault="00A82DFC" w:rsidP="00A82DFC">
            <w:r w:rsidRPr="00A82DFC">
              <w:t>FEV</w:t>
            </w:r>
            <w:r w:rsidRPr="00A82DFC">
              <w:rPr>
                <w:vertAlign w:val="subscript"/>
              </w:rPr>
              <w:t>1</w:t>
            </w:r>
            <w:r w:rsidRPr="00A82DFC">
              <w:t> (l)</w:t>
            </w:r>
          </w:p>
        </w:tc>
        <w:tc>
          <w:tcPr>
            <w:tcW w:w="0" w:type="auto"/>
            <w:tcBorders>
              <w:bottom w:val="nil"/>
              <w:right w:val="nil"/>
            </w:tcBorders>
            <w:tcMar>
              <w:top w:w="75" w:type="dxa"/>
              <w:left w:w="75" w:type="dxa"/>
              <w:bottom w:w="75" w:type="dxa"/>
              <w:right w:w="75" w:type="dxa"/>
            </w:tcMar>
            <w:hideMark/>
          </w:tcPr>
          <w:p w14:paraId="284DC6FC" w14:textId="77777777" w:rsidR="00A82DFC" w:rsidRPr="00A82DFC" w:rsidRDefault="00A82DFC" w:rsidP="00A82DFC">
            <w:r w:rsidRPr="00A82DFC">
              <w:t>1.07 ± 0.34</w:t>
            </w:r>
          </w:p>
        </w:tc>
        <w:tc>
          <w:tcPr>
            <w:tcW w:w="0" w:type="auto"/>
            <w:tcBorders>
              <w:bottom w:val="nil"/>
              <w:right w:val="nil"/>
            </w:tcBorders>
            <w:tcMar>
              <w:top w:w="75" w:type="dxa"/>
              <w:left w:w="75" w:type="dxa"/>
              <w:bottom w:w="75" w:type="dxa"/>
              <w:right w:w="75" w:type="dxa"/>
            </w:tcMar>
            <w:hideMark/>
          </w:tcPr>
          <w:p w14:paraId="4AD7761B" w14:textId="77777777" w:rsidR="00A82DFC" w:rsidRPr="00A82DFC" w:rsidRDefault="00A82DFC" w:rsidP="00A82DFC">
            <w:r w:rsidRPr="00A82DFC">
              <w:t>0.85 ± 0.27</w:t>
            </w:r>
          </w:p>
        </w:tc>
        <w:tc>
          <w:tcPr>
            <w:tcW w:w="0" w:type="auto"/>
            <w:tcBorders>
              <w:bottom w:val="nil"/>
              <w:right w:val="nil"/>
            </w:tcBorders>
            <w:tcMar>
              <w:top w:w="75" w:type="dxa"/>
              <w:left w:w="75" w:type="dxa"/>
              <w:bottom w:w="75" w:type="dxa"/>
              <w:right w:w="75" w:type="dxa"/>
            </w:tcMar>
            <w:hideMark/>
          </w:tcPr>
          <w:p w14:paraId="46DACB5D" w14:textId="77777777" w:rsidR="00A82DFC" w:rsidRPr="00A82DFC" w:rsidRDefault="00A82DFC" w:rsidP="00A82DFC">
            <w:r w:rsidRPr="00A82DFC">
              <w:rPr>
                <w:b/>
                <w:bCs/>
              </w:rPr>
              <w:t>0.001</w:t>
            </w:r>
          </w:p>
        </w:tc>
      </w:tr>
      <w:tr w:rsidR="00A82DFC" w:rsidRPr="00A82DFC" w14:paraId="48C4131C" w14:textId="77777777" w:rsidTr="00A82DFC">
        <w:tc>
          <w:tcPr>
            <w:tcW w:w="0" w:type="auto"/>
            <w:tcBorders>
              <w:bottom w:val="nil"/>
              <w:right w:val="nil"/>
            </w:tcBorders>
            <w:tcMar>
              <w:top w:w="75" w:type="dxa"/>
              <w:left w:w="75" w:type="dxa"/>
              <w:bottom w:w="75" w:type="dxa"/>
              <w:right w:w="75" w:type="dxa"/>
            </w:tcMar>
            <w:hideMark/>
          </w:tcPr>
          <w:p w14:paraId="0F3852F4" w14:textId="77777777" w:rsidR="00A82DFC" w:rsidRPr="00A82DFC" w:rsidRDefault="00A82DFC" w:rsidP="00A82DFC">
            <w:r w:rsidRPr="00A82DFC">
              <w:t>FEV</w:t>
            </w:r>
            <w:r w:rsidRPr="00A82DFC">
              <w:rPr>
                <w:vertAlign w:val="subscript"/>
              </w:rPr>
              <w:t>1</w:t>
            </w:r>
            <w:r w:rsidRPr="00A82DFC">
              <w:t> (%)</w:t>
            </w:r>
          </w:p>
        </w:tc>
        <w:tc>
          <w:tcPr>
            <w:tcW w:w="0" w:type="auto"/>
            <w:tcBorders>
              <w:bottom w:val="nil"/>
              <w:right w:val="nil"/>
            </w:tcBorders>
            <w:tcMar>
              <w:top w:w="75" w:type="dxa"/>
              <w:left w:w="75" w:type="dxa"/>
              <w:bottom w:w="75" w:type="dxa"/>
              <w:right w:w="75" w:type="dxa"/>
            </w:tcMar>
            <w:hideMark/>
          </w:tcPr>
          <w:p w14:paraId="7ED302B9" w14:textId="77777777" w:rsidR="00A82DFC" w:rsidRPr="00A82DFC" w:rsidRDefault="00A82DFC" w:rsidP="00A82DFC">
            <w:r w:rsidRPr="00A82DFC">
              <w:t>34.80 ± 8.79</w:t>
            </w:r>
          </w:p>
        </w:tc>
        <w:tc>
          <w:tcPr>
            <w:tcW w:w="0" w:type="auto"/>
            <w:tcBorders>
              <w:bottom w:val="nil"/>
              <w:right w:val="nil"/>
            </w:tcBorders>
            <w:tcMar>
              <w:top w:w="75" w:type="dxa"/>
              <w:left w:w="75" w:type="dxa"/>
              <w:bottom w:w="75" w:type="dxa"/>
              <w:right w:w="75" w:type="dxa"/>
            </w:tcMar>
            <w:hideMark/>
          </w:tcPr>
          <w:p w14:paraId="001C7A3B" w14:textId="77777777" w:rsidR="00A82DFC" w:rsidRPr="00A82DFC" w:rsidRDefault="00A82DFC" w:rsidP="00A82DFC">
            <w:r w:rsidRPr="00A82DFC">
              <w:t>29.91 ± 8.20</w:t>
            </w:r>
          </w:p>
        </w:tc>
        <w:tc>
          <w:tcPr>
            <w:tcW w:w="0" w:type="auto"/>
            <w:tcBorders>
              <w:bottom w:val="nil"/>
              <w:right w:val="nil"/>
            </w:tcBorders>
            <w:tcMar>
              <w:top w:w="75" w:type="dxa"/>
              <w:left w:w="75" w:type="dxa"/>
              <w:bottom w:w="75" w:type="dxa"/>
              <w:right w:w="75" w:type="dxa"/>
            </w:tcMar>
            <w:hideMark/>
          </w:tcPr>
          <w:p w14:paraId="5F89E932" w14:textId="77777777" w:rsidR="00A82DFC" w:rsidRPr="00A82DFC" w:rsidRDefault="00A82DFC" w:rsidP="00A82DFC">
            <w:r w:rsidRPr="00A82DFC">
              <w:rPr>
                <w:b/>
                <w:bCs/>
              </w:rPr>
              <w:t>0.008</w:t>
            </w:r>
          </w:p>
        </w:tc>
      </w:tr>
      <w:tr w:rsidR="00A82DFC" w:rsidRPr="00A82DFC" w14:paraId="46C08B54" w14:textId="77777777" w:rsidTr="00A82DFC">
        <w:tc>
          <w:tcPr>
            <w:tcW w:w="0" w:type="auto"/>
            <w:tcBorders>
              <w:bottom w:val="nil"/>
              <w:right w:val="nil"/>
            </w:tcBorders>
            <w:tcMar>
              <w:top w:w="75" w:type="dxa"/>
              <w:left w:w="75" w:type="dxa"/>
              <w:bottom w:w="75" w:type="dxa"/>
              <w:right w:w="75" w:type="dxa"/>
            </w:tcMar>
            <w:hideMark/>
          </w:tcPr>
          <w:p w14:paraId="251DE946" w14:textId="77777777" w:rsidR="00A82DFC" w:rsidRPr="00A82DFC" w:rsidRDefault="00A82DFC" w:rsidP="00A82DFC">
            <w:r w:rsidRPr="00A82DFC">
              <w:t>RV (l)</w:t>
            </w:r>
          </w:p>
        </w:tc>
        <w:tc>
          <w:tcPr>
            <w:tcW w:w="0" w:type="auto"/>
            <w:tcBorders>
              <w:bottom w:val="nil"/>
              <w:right w:val="nil"/>
            </w:tcBorders>
            <w:tcMar>
              <w:top w:w="75" w:type="dxa"/>
              <w:left w:w="75" w:type="dxa"/>
              <w:bottom w:w="75" w:type="dxa"/>
              <w:right w:w="75" w:type="dxa"/>
            </w:tcMar>
            <w:hideMark/>
          </w:tcPr>
          <w:p w14:paraId="078ADC94" w14:textId="77777777" w:rsidR="00A82DFC" w:rsidRPr="00A82DFC" w:rsidRDefault="00A82DFC" w:rsidP="00A82DFC">
            <w:r w:rsidRPr="00A82DFC">
              <w:t>4.68 ± 1.01</w:t>
            </w:r>
          </w:p>
        </w:tc>
        <w:tc>
          <w:tcPr>
            <w:tcW w:w="0" w:type="auto"/>
            <w:tcBorders>
              <w:bottom w:val="nil"/>
              <w:right w:val="nil"/>
            </w:tcBorders>
            <w:tcMar>
              <w:top w:w="75" w:type="dxa"/>
              <w:left w:w="75" w:type="dxa"/>
              <w:bottom w:w="75" w:type="dxa"/>
              <w:right w:w="75" w:type="dxa"/>
            </w:tcMar>
            <w:hideMark/>
          </w:tcPr>
          <w:p w14:paraId="753CCB71" w14:textId="77777777" w:rsidR="00A82DFC" w:rsidRPr="00A82DFC" w:rsidRDefault="00A82DFC" w:rsidP="00A82DFC">
            <w:r w:rsidRPr="00A82DFC">
              <w:t>5.41 ± 1.21</w:t>
            </w:r>
          </w:p>
        </w:tc>
        <w:tc>
          <w:tcPr>
            <w:tcW w:w="0" w:type="auto"/>
            <w:tcBorders>
              <w:bottom w:val="nil"/>
              <w:right w:val="nil"/>
            </w:tcBorders>
            <w:tcMar>
              <w:top w:w="75" w:type="dxa"/>
              <w:left w:w="75" w:type="dxa"/>
              <w:bottom w:w="75" w:type="dxa"/>
              <w:right w:w="75" w:type="dxa"/>
            </w:tcMar>
            <w:hideMark/>
          </w:tcPr>
          <w:p w14:paraId="3855984D" w14:textId="77777777" w:rsidR="00A82DFC" w:rsidRPr="00A82DFC" w:rsidRDefault="00A82DFC" w:rsidP="00A82DFC">
            <w:r w:rsidRPr="00A82DFC">
              <w:rPr>
                <w:b/>
                <w:bCs/>
              </w:rPr>
              <w:t>0.006</w:t>
            </w:r>
          </w:p>
        </w:tc>
      </w:tr>
      <w:tr w:rsidR="00A82DFC" w:rsidRPr="00A82DFC" w14:paraId="4F977526" w14:textId="77777777" w:rsidTr="00A82DFC">
        <w:tc>
          <w:tcPr>
            <w:tcW w:w="0" w:type="auto"/>
            <w:tcBorders>
              <w:bottom w:val="nil"/>
              <w:right w:val="nil"/>
            </w:tcBorders>
            <w:tcMar>
              <w:top w:w="75" w:type="dxa"/>
              <w:left w:w="75" w:type="dxa"/>
              <w:bottom w:w="75" w:type="dxa"/>
              <w:right w:w="75" w:type="dxa"/>
            </w:tcMar>
            <w:hideMark/>
          </w:tcPr>
          <w:p w14:paraId="63ADE8AF" w14:textId="77777777" w:rsidR="00A82DFC" w:rsidRPr="00A82DFC" w:rsidRDefault="00A82DFC" w:rsidP="00A82DFC">
            <w:r w:rsidRPr="00A82DFC">
              <w:t>RV (%)</w:t>
            </w:r>
          </w:p>
        </w:tc>
        <w:tc>
          <w:tcPr>
            <w:tcW w:w="0" w:type="auto"/>
            <w:tcBorders>
              <w:bottom w:val="nil"/>
              <w:right w:val="nil"/>
            </w:tcBorders>
            <w:tcMar>
              <w:top w:w="75" w:type="dxa"/>
              <w:left w:w="75" w:type="dxa"/>
              <w:bottom w:w="75" w:type="dxa"/>
              <w:right w:w="75" w:type="dxa"/>
            </w:tcMar>
            <w:hideMark/>
          </w:tcPr>
          <w:p w14:paraId="21C4733E" w14:textId="77777777" w:rsidR="00A82DFC" w:rsidRPr="00A82DFC" w:rsidRDefault="00A82DFC" w:rsidP="00A82DFC">
            <w:r w:rsidRPr="00A82DFC">
              <w:t>203.22 ± 40.56</w:t>
            </w:r>
          </w:p>
        </w:tc>
        <w:tc>
          <w:tcPr>
            <w:tcW w:w="0" w:type="auto"/>
            <w:tcBorders>
              <w:bottom w:val="nil"/>
              <w:right w:val="nil"/>
            </w:tcBorders>
            <w:tcMar>
              <w:top w:w="75" w:type="dxa"/>
              <w:left w:w="75" w:type="dxa"/>
              <w:bottom w:w="75" w:type="dxa"/>
              <w:right w:w="75" w:type="dxa"/>
            </w:tcMar>
            <w:hideMark/>
          </w:tcPr>
          <w:p w14:paraId="0885DA0F" w14:textId="77777777" w:rsidR="00A82DFC" w:rsidRPr="00A82DFC" w:rsidRDefault="00A82DFC" w:rsidP="00A82DFC">
            <w:r w:rsidRPr="00A82DFC">
              <w:t>243.41 ± 49.85</w:t>
            </w:r>
          </w:p>
        </w:tc>
        <w:tc>
          <w:tcPr>
            <w:tcW w:w="0" w:type="auto"/>
            <w:tcBorders>
              <w:bottom w:val="nil"/>
              <w:right w:val="nil"/>
            </w:tcBorders>
            <w:tcMar>
              <w:top w:w="75" w:type="dxa"/>
              <w:left w:w="75" w:type="dxa"/>
              <w:bottom w:w="75" w:type="dxa"/>
              <w:right w:w="75" w:type="dxa"/>
            </w:tcMar>
            <w:hideMark/>
          </w:tcPr>
          <w:p w14:paraId="120B1E56" w14:textId="77777777" w:rsidR="00A82DFC" w:rsidRPr="00A82DFC" w:rsidRDefault="00A82DFC" w:rsidP="00A82DFC">
            <w:r w:rsidRPr="00A82DFC">
              <w:rPr>
                <w:b/>
                <w:bCs/>
              </w:rPr>
              <w:t>&lt;0.001</w:t>
            </w:r>
          </w:p>
        </w:tc>
      </w:tr>
      <w:tr w:rsidR="00A82DFC" w:rsidRPr="00A82DFC" w14:paraId="3AA0F203" w14:textId="77777777" w:rsidTr="00A82DFC">
        <w:tc>
          <w:tcPr>
            <w:tcW w:w="0" w:type="auto"/>
            <w:tcBorders>
              <w:bottom w:val="nil"/>
              <w:right w:val="nil"/>
            </w:tcBorders>
            <w:tcMar>
              <w:top w:w="75" w:type="dxa"/>
              <w:left w:w="75" w:type="dxa"/>
              <w:bottom w:w="75" w:type="dxa"/>
              <w:right w:w="75" w:type="dxa"/>
            </w:tcMar>
            <w:hideMark/>
          </w:tcPr>
          <w:p w14:paraId="00761D95" w14:textId="77777777" w:rsidR="00A82DFC" w:rsidRPr="00A82DFC" w:rsidRDefault="00A82DFC" w:rsidP="00A82DFC">
            <w:r w:rsidRPr="00A82DFC">
              <w:t>VC (l)</w:t>
            </w:r>
          </w:p>
        </w:tc>
        <w:tc>
          <w:tcPr>
            <w:tcW w:w="0" w:type="auto"/>
            <w:tcBorders>
              <w:bottom w:val="nil"/>
              <w:right w:val="nil"/>
            </w:tcBorders>
            <w:tcMar>
              <w:top w:w="75" w:type="dxa"/>
              <w:left w:w="75" w:type="dxa"/>
              <w:bottom w:w="75" w:type="dxa"/>
              <w:right w:w="75" w:type="dxa"/>
            </w:tcMar>
            <w:hideMark/>
          </w:tcPr>
          <w:p w14:paraId="4E598A63" w14:textId="77777777" w:rsidR="00A82DFC" w:rsidRPr="00A82DFC" w:rsidRDefault="00A82DFC" w:rsidP="00A82DFC">
            <w:r w:rsidRPr="00A82DFC">
              <w:t>2.54 ± 0.82</w:t>
            </w:r>
          </w:p>
        </w:tc>
        <w:tc>
          <w:tcPr>
            <w:tcW w:w="0" w:type="auto"/>
            <w:tcBorders>
              <w:bottom w:val="nil"/>
              <w:right w:val="nil"/>
            </w:tcBorders>
            <w:tcMar>
              <w:top w:w="75" w:type="dxa"/>
              <w:left w:w="75" w:type="dxa"/>
              <w:bottom w:w="75" w:type="dxa"/>
              <w:right w:w="75" w:type="dxa"/>
            </w:tcMar>
            <w:hideMark/>
          </w:tcPr>
          <w:p w14:paraId="5C1EC6B7" w14:textId="77777777" w:rsidR="00A82DFC" w:rsidRPr="00A82DFC" w:rsidRDefault="00A82DFC" w:rsidP="00A82DFC">
            <w:r w:rsidRPr="00A82DFC">
              <w:t>2.38 ± 0.80</w:t>
            </w:r>
          </w:p>
        </w:tc>
        <w:tc>
          <w:tcPr>
            <w:tcW w:w="0" w:type="auto"/>
            <w:tcBorders>
              <w:bottom w:val="nil"/>
              <w:right w:val="nil"/>
            </w:tcBorders>
            <w:tcMar>
              <w:top w:w="75" w:type="dxa"/>
              <w:left w:w="75" w:type="dxa"/>
              <w:bottom w:w="75" w:type="dxa"/>
              <w:right w:w="75" w:type="dxa"/>
            </w:tcMar>
            <w:hideMark/>
          </w:tcPr>
          <w:p w14:paraId="23BA3C1D" w14:textId="77777777" w:rsidR="00A82DFC" w:rsidRPr="00A82DFC" w:rsidRDefault="00A82DFC" w:rsidP="00A82DFC">
            <w:r w:rsidRPr="00A82DFC">
              <w:t>0.378</w:t>
            </w:r>
          </w:p>
        </w:tc>
      </w:tr>
      <w:tr w:rsidR="00A82DFC" w:rsidRPr="00A82DFC" w14:paraId="7A8CD450" w14:textId="77777777" w:rsidTr="00A82DFC">
        <w:tc>
          <w:tcPr>
            <w:tcW w:w="0" w:type="auto"/>
            <w:tcBorders>
              <w:bottom w:val="nil"/>
              <w:right w:val="nil"/>
            </w:tcBorders>
            <w:tcMar>
              <w:top w:w="75" w:type="dxa"/>
              <w:left w:w="75" w:type="dxa"/>
              <w:bottom w:w="75" w:type="dxa"/>
              <w:right w:w="75" w:type="dxa"/>
            </w:tcMar>
            <w:hideMark/>
          </w:tcPr>
          <w:p w14:paraId="4B712FE3" w14:textId="77777777" w:rsidR="00A82DFC" w:rsidRPr="00A82DFC" w:rsidRDefault="00A82DFC" w:rsidP="00A82DFC">
            <w:r w:rsidRPr="00A82DFC">
              <w:t>VC (%)</w:t>
            </w:r>
          </w:p>
        </w:tc>
        <w:tc>
          <w:tcPr>
            <w:tcW w:w="0" w:type="auto"/>
            <w:tcBorders>
              <w:bottom w:val="nil"/>
              <w:right w:val="nil"/>
            </w:tcBorders>
            <w:tcMar>
              <w:top w:w="75" w:type="dxa"/>
              <w:left w:w="75" w:type="dxa"/>
              <w:bottom w:w="75" w:type="dxa"/>
              <w:right w:w="75" w:type="dxa"/>
            </w:tcMar>
            <w:hideMark/>
          </w:tcPr>
          <w:p w14:paraId="5046E64A" w14:textId="77777777" w:rsidR="00A82DFC" w:rsidRPr="00A82DFC" w:rsidRDefault="00A82DFC" w:rsidP="00A82DFC">
            <w:r w:rsidRPr="00A82DFC">
              <w:t>65.84 ± 16.02</w:t>
            </w:r>
          </w:p>
        </w:tc>
        <w:tc>
          <w:tcPr>
            <w:tcW w:w="0" w:type="auto"/>
            <w:tcBorders>
              <w:bottom w:val="nil"/>
              <w:right w:val="nil"/>
            </w:tcBorders>
            <w:tcMar>
              <w:top w:w="75" w:type="dxa"/>
              <w:left w:w="75" w:type="dxa"/>
              <w:bottom w:w="75" w:type="dxa"/>
              <w:right w:w="75" w:type="dxa"/>
            </w:tcMar>
            <w:hideMark/>
          </w:tcPr>
          <w:p w14:paraId="4AFD8205" w14:textId="77777777" w:rsidR="00A82DFC" w:rsidRPr="00A82DFC" w:rsidRDefault="00A82DFC" w:rsidP="00A82DFC">
            <w:r w:rsidRPr="00A82DFC">
              <w:t>67.19 ± 16.50</w:t>
            </w:r>
          </w:p>
        </w:tc>
        <w:tc>
          <w:tcPr>
            <w:tcW w:w="0" w:type="auto"/>
            <w:tcBorders>
              <w:bottom w:val="nil"/>
              <w:right w:val="nil"/>
            </w:tcBorders>
            <w:tcMar>
              <w:top w:w="75" w:type="dxa"/>
              <w:left w:w="75" w:type="dxa"/>
              <w:bottom w:w="75" w:type="dxa"/>
              <w:right w:w="75" w:type="dxa"/>
            </w:tcMar>
            <w:hideMark/>
          </w:tcPr>
          <w:p w14:paraId="7A71CB2F" w14:textId="77777777" w:rsidR="00A82DFC" w:rsidRPr="00A82DFC" w:rsidRDefault="00A82DFC" w:rsidP="00A82DFC">
            <w:r w:rsidRPr="00A82DFC">
              <w:t>0.707</w:t>
            </w:r>
          </w:p>
        </w:tc>
      </w:tr>
      <w:tr w:rsidR="00A82DFC" w:rsidRPr="00A82DFC" w14:paraId="28F589D9" w14:textId="77777777" w:rsidTr="00A82DFC">
        <w:tc>
          <w:tcPr>
            <w:tcW w:w="0" w:type="auto"/>
            <w:tcBorders>
              <w:bottom w:val="nil"/>
              <w:right w:val="nil"/>
            </w:tcBorders>
            <w:tcMar>
              <w:top w:w="75" w:type="dxa"/>
              <w:left w:w="75" w:type="dxa"/>
              <w:bottom w:w="75" w:type="dxa"/>
              <w:right w:w="75" w:type="dxa"/>
            </w:tcMar>
            <w:hideMark/>
          </w:tcPr>
          <w:p w14:paraId="07BA0637" w14:textId="77777777" w:rsidR="00A82DFC" w:rsidRPr="00A82DFC" w:rsidRDefault="00A82DFC" w:rsidP="00A82DFC">
            <w:r w:rsidRPr="00A82DFC">
              <w:t>GOLD stage III</w:t>
            </w:r>
          </w:p>
        </w:tc>
        <w:tc>
          <w:tcPr>
            <w:tcW w:w="0" w:type="auto"/>
            <w:tcBorders>
              <w:bottom w:val="nil"/>
              <w:right w:val="nil"/>
            </w:tcBorders>
            <w:tcMar>
              <w:top w:w="75" w:type="dxa"/>
              <w:left w:w="75" w:type="dxa"/>
              <w:bottom w:w="75" w:type="dxa"/>
              <w:right w:w="75" w:type="dxa"/>
            </w:tcMar>
            <w:hideMark/>
          </w:tcPr>
          <w:p w14:paraId="068D16EB" w14:textId="77777777" w:rsidR="00A82DFC" w:rsidRPr="00A82DFC" w:rsidRDefault="00A82DFC" w:rsidP="00A82DFC">
            <w:r w:rsidRPr="00A82DFC">
              <w:t>17 (63.0)</w:t>
            </w:r>
          </w:p>
        </w:tc>
        <w:tc>
          <w:tcPr>
            <w:tcW w:w="0" w:type="auto"/>
            <w:tcBorders>
              <w:bottom w:val="nil"/>
              <w:right w:val="nil"/>
            </w:tcBorders>
            <w:tcMar>
              <w:top w:w="75" w:type="dxa"/>
              <w:left w:w="75" w:type="dxa"/>
              <w:bottom w:w="75" w:type="dxa"/>
              <w:right w:w="75" w:type="dxa"/>
            </w:tcMar>
            <w:hideMark/>
          </w:tcPr>
          <w:p w14:paraId="6DB4EBEB" w14:textId="77777777" w:rsidR="00A82DFC" w:rsidRPr="00A82DFC" w:rsidRDefault="00A82DFC" w:rsidP="00A82DFC">
            <w:r w:rsidRPr="00A82DFC">
              <w:t>43 (45.7)</w:t>
            </w:r>
          </w:p>
        </w:tc>
        <w:tc>
          <w:tcPr>
            <w:tcW w:w="0" w:type="auto"/>
            <w:vMerge w:val="restart"/>
            <w:tcBorders>
              <w:bottom w:val="nil"/>
              <w:right w:val="nil"/>
            </w:tcBorders>
            <w:tcMar>
              <w:top w:w="75" w:type="dxa"/>
              <w:left w:w="75" w:type="dxa"/>
              <w:bottom w:w="75" w:type="dxa"/>
              <w:right w:w="75" w:type="dxa"/>
            </w:tcMar>
            <w:hideMark/>
          </w:tcPr>
          <w:p w14:paraId="50CB7933" w14:textId="77777777" w:rsidR="00A82DFC" w:rsidRPr="00A82DFC" w:rsidRDefault="00A82DFC" w:rsidP="00A82DFC">
            <w:r w:rsidRPr="00A82DFC">
              <w:t>0.174</w:t>
            </w:r>
          </w:p>
        </w:tc>
      </w:tr>
      <w:tr w:rsidR="00A82DFC" w:rsidRPr="00A82DFC" w14:paraId="17519CDB" w14:textId="77777777" w:rsidTr="00A82DFC">
        <w:tc>
          <w:tcPr>
            <w:tcW w:w="0" w:type="auto"/>
            <w:tcBorders>
              <w:bottom w:val="nil"/>
              <w:right w:val="nil"/>
            </w:tcBorders>
            <w:tcMar>
              <w:top w:w="75" w:type="dxa"/>
              <w:left w:w="75" w:type="dxa"/>
              <w:bottom w:w="75" w:type="dxa"/>
              <w:right w:w="75" w:type="dxa"/>
            </w:tcMar>
            <w:hideMark/>
          </w:tcPr>
          <w:p w14:paraId="6EB60805" w14:textId="77777777" w:rsidR="00A82DFC" w:rsidRPr="00A82DFC" w:rsidRDefault="00A82DFC" w:rsidP="00A82DFC">
            <w:r w:rsidRPr="00A82DFC">
              <w:t>GOLD stage IV</w:t>
            </w:r>
          </w:p>
        </w:tc>
        <w:tc>
          <w:tcPr>
            <w:tcW w:w="0" w:type="auto"/>
            <w:tcBorders>
              <w:bottom w:val="nil"/>
              <w:right w:val="nil"/>
            </w:tcBorders>
            <w:tcMar>
              <w:top w:w="75" w:type="dxa"/>
              <w:left w:w="75" w:type="dxa"/>
              <w:bottom w:w="75" w:type="dxa"/>
              <w:right w:w="75" w:type="dxa"/>
            </w:tcMar>
            <w:hideMark/>
          </w:tcPr>
          <w:p w14:paraId="585E9EE0" w14:textId="77777777" w:rsidR="00A82DFC" w:rsidRPr="00A82DFC" w:rsidRDefault="00A82DFC" w:rsidP="00A82DFC">
            <w:r w:rsidRPr="00A82DFC">
              <w:t>10 (37.0)</w:t>
            </w:r>
          </w:p>
        </w:tc>
        <w:tc>
          <w:tcPr>
            <w:tcW w:w="0" w:type="auto"/>
            <w:tcBorders>
              <w:bottom w:val="nil"/>
              <w:right w:val="nil"/>
            </w:tcBorders>
            <w:tcMar>
              <w:top w:w="75" w:type="dxa"/>
              <w:left w:w="75" w:type="dxa"/>
              <w:bottom w:w="75" w:type="dxa"/>
              <w:right w:w="75" w:type="dxa"/>
            </w:tcMar>
            <w:hideMark/>
          </w:tcPr>
          <w:p w14:paraId="4101E957" w14:textId="77777777" w:rsidR="00A82DFC" w:rsidRPr="00A82DFC" w:rsidRDefault="00A82DFC" w:rsidP="00A82DFC">
            <w:r w:rsidRPr="00A82DFC">
              <w:t>51 (54.3)</w:t>
            </w:r>
          </w:p>
        </w:tc>
        <w:tc>
          <w:tcPr>
            <w:tcW w:w="0" w:type="auto"/>
            <w:vMerge/>
            <w:tcBorders>
              <w:bottom w:val="nil"/>
              <w:right w:val="nil"/>
            </w:tcBorders>
            <w:vAlign w:val="center"/>
            <w:hideMark/>
          </w:tcPr>
          <w:p w14:paraId="01619303" w14:textId="77777777" w:rsidR="00A82DFC" w:rsidRPr="00A82DFC" w:rsidRDefault="00A82DFC" w:rsidP="00A82DFC"/>
        </w:tc>
      </w:tr>
    </w:tbl>
    <w:p w14:paraId="30FB2AF8" w14:textId="77777777" w:rsidR="00A82DFC" w:rsidRPr="00A82DFC" w:rsidRDefault="00A82DFC" w:rsidP="00A82DFC">
      <w:r w:rsidRPr="00A82DFC">
        <w:rPr>
          <w:b/>
          <w:bCs/>
        </w:rPr>
        <w:lastRenderedPageBreak/>
        <w:t>*</w:t>
      </w:r>
      <w:r w:rsidRPr="00A82DFC">
        <w:t> Vales are reported in mean ± SD or n (percentage). p-values &lt;0.05 are considered statistically significant and in </w:t>
      </w:r>
      <w:r w:rsidRPr="00A82DFC">
        <w:rPr>
          <w:b/>
          <w:bCs/>
        </w:rPr>
        <w:t>bold.</w:t>
      </w:r>
    </w:p>
    <w:p w14:paraId="2EAC2DEB" w14:textId="77777777" w:rsidR="00A82DFC" w:rsidRPr="00A82DFC" w:rsidRDefault="00A82DFC" w:rsidP="00A82DFC">
      <w:r w:rsidRPr="00A82DFC">
        <w:rPr>
          <w:b/>
          <w:bCs/>
        </w:rPr>
        <w:t>Abbreviations:</w:t>
      </w:r>
      <w:r w:rsidRPr="00A82DFC">
        <w:t> CAT, COPD-assessment-test; mMRC, modified Medical Research Council; LABA, long-acting beta-agonist; LAMA, long-acting </w:t>
      </w:r>
      <w:hyperlink r:id="rId1254" w:tooltip="Learn more about muscarinic antagonist from ScienceDirect's AI-generated Topic Pages" w:history="1">
        <w:r w:rsidRPr="00A82DFC">
          <w:rPr>
            <w:rStyle w:val="Hyperlink"/>
          </w:rPr>
          <w:t>muscarinic antagonist</w:t>
        </w:r>
      </w:hyperlink>
      <w:r w:rsidRPr="00A82DFC">
        <w:t>; ICS, inhaled corticosteroid; LTOT, long-term oxygen therapy; NIV, non-invasive ventilation therapy; MDCT, multi-detector computed tomography; EI, emphysema index; 6-MWD, 6-min-walking distance; FEV</w:t>
      </w:r>
      <w:r w:rsidRPr="00A82DFC">
        <w:rPr>
          <w:vertAlign w:val="subscript"/>
        </w:rPr>
        <w:t>1</w:t>
      </w:r>
      <w:r w:rsidRPr="00A82DFC">
        <w:t>, forced expiratory volume in 1 s; RV, residual volume; VC, vital capacity; GOLD, Global Initiative for Chronic Obstructive Lung Disease.</w:t>
      </w:r>
    </w:p>
    <w:p w14:paraId="1E6A6CF3" w14:textId="77777777" w:rsidR="00A82DFC" w:rsidRPr="00A82DFC" w:rsidRDefault="00A82DFC" w:rsidP="00A82DFC">
      <w:r w:rsidRPr="00A82DFC">
        <w:t>Table 2b. Comparison of patients with mild vs. severe emphysema, laboratory parameters and body composition.</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418"/>
        <w:gridCol w:w="2049"/>
        <w:gridCol w:w="2049"/>
        <w:gridCol w:w="999"/>
      </w:tblGrid>
      <w:tr w:rsidR="00A82DFC" w:rsidRPr="00A82DFC" w14:paraId="1C4BB008" w14:textId="77777777" w:rsidTr="00A82DFC">
        <w:trPr>
          <w:tblHeader/>
        </w:trPr>
        <w:tc>
          <w:tcPr>
            <w:tcW w:w="0" w:type="auto"/>
            <w:tcBorders>
              <w:bottom w:val="single" w:sz="6" w:space="0" w:color="8E8E8E"/>
              <w:right w:val="nil"/>
            </w:tcBorders>
            <w:tcMar>
              <w:top w:w="75" w:type="dxa"/>
              <w:left w:w="75" w:type="dxa"/>
              <w:bottom w:w="75" w:type="dxa"/>
              <w:right w:w="75" w:type="dxa"/>
            </w:tcMar>
            <w:hideMark/>
          </w:tcPr>
          <w:p w14:paraId="73E25691" w14:textId="77777777" w:rsidR="00A82DFC" w:rsidRPr="00A82DFC" w:rsidRDefault="00A82DFC" w:rsidP="00A82DFC">
            <w:r w:rsidRPr="00A82DFC">
              <w:t>Empty Cell</w:t>
            </w:r>
          </w:p>
        </w:tc>
        <w:tc>
          <w:tcPr>
            <w:tcW w:w="0" w:type="auto"/>
            <w:tcBorders>
              <w:bottom w:val="single" w:sz="6" w:space="0" w:color="8E8E8E"/>
              <w:right w:val="nil"/>
            </w:tcBorders>
            <w:tcMar>
              <w:top w:w="75" w:type="dxa"/>
              <w:left w:w="75" w:type="dxa"/>
              <w:bottom w:w="75" w:type="dxa"/>
              <w:right w:w="75" w:type="dxa"/>
            </w:tcMar>
            <w:hideMark/>
          </w:tcPr>
          <w:p w14:paraId="4D1FE848" w14:textId="77777777" w:rsidR="00A82DFC" w:rsidRPr="00A82DFC" w:rsidRDefault="00A82DFC" w:rsidP="00A82DFC">
            <w:pPr>
              <w:rPr>
                <w:b/>
                <w:bCs/>
              </w:rPr>
            </w:pPr>
            <w:r w:rsidRPr="00A82DFC">
              <w:rPr>
                <w:b/>
                <w:bCs/>
              </w:rPr>
              <w:t>EI ≤ 20% (n = 27)</w:t>
            </w:r>
          </w:p>
        </w:tc>
        <w:tc>
          <w:tcPr>
            <w:tcW w:w="0" w:type="auto"/>
            <w:tcBorders>
              <w:bottom w:val="single" w:sz="6" w:space="0" w:color="8E8E8E"/>
              <w:right w:val="nil"/>
            </w:tcBorders>
            <w:tcMar>
              <w:top w:w="75" w:type="dxa"/>
              <w:left w:w="75" w:type="dxa"/>
              <w:bottom w:w="75" w:type="dxa"/>
              <w:right w:w="75" w:type="dxa"/>
            </w:tcMar>
            <w:hideMark/>
          </w:tcPr>
          <w:p w14:paraId="5C1EEE18" w14:textId="77777777" w:rsidR="00A82DFC" w:rsidRPr="00A82DFC" w:rsidRDefault="00A82DFC" w:rsidP="00A82DFC">
            <w:pPr>
              <w:rPr>
                <w:b/>
                <w:bCs/>
              </w:rPr>
            </w:pPr>
            <w:r w:rsidRPr="00A82DFC">
              <w:rPr>
                <w:b/>
                <w:bCs/>
              </w:rPr>
              <w:t>EI &gt; 20% (n = 94)</w:t>
            </w:r>
          </w:p>
        </w:tc>
        <w:tc>
          <w:tcPr>
            <w:tcW w:w="0" w:type="auto"/>
            <w:tcBorders>
              <w:bottom w:val="single" w:sz="6" w:space="0" w:color="8E8E8E"/>
              <w:right w:val="nil"/>
            </w:tcBorders>
            <w:tcMar>
              <w:top w:w="75" w:type="dxa"/>
              <w:left w:w="75" w:type="dxa"/>
              <w:bottom w:w="75" w:type="dxa"/>
              <w:right w:w="75" w:type="dxa"/>
            </w:tcMar>
            <w:hideMark/>
          </w:tcPr>
          <w:p w14:paraId="29A0E3B0" w14:textId="77777777" w:rsidR="00A82DFC" w:rsidRPr="00A82DFC" w:rsidRDefault="00A82DFC" w:rsidP="00A82DFC">
            <w:pPr>
              <w:rPr>
                <w:b/>
                <w:bCs/>
              </w:rPr>
            </w:pPr>
            <w:r w:rsidRPr="00A82DFC">
              <w:rPr>
                <w:b/>
                <w:bCs/>
              </w:rPr>
              <w:t>p-value</w:t>
            </w:r>
          </w:p>
        </w:tc>
      </w:tr>
      <w:tr w:rsidR="00A82DFC" w:rsidRPr="00A82DFC" w14:paraId="677E2136" w14:textId="77777777" w:rsidTr="00A82DFC">
        <w:tc>
          <w:tcPr>
            <w:tcW w:w="0" w:type="auto"/>
            <w:gridSpan w:val="4"/>
            <w:tcBorders>
              <w:bottom w:val="nil"/>
              <w:right w:val="nil"/>
            </w:tcBorders>
            <w:tcMar>
              <w:top w:w="75" w:type="dxa"/>
              <w:left w:w="75" w:type="dxa"/>
              <w:bottom w:w="75" w:type="dxa"/>
              <w:right w:w="75" w:type="dxa"/>
            </w:tcMar>
            <w:hideMark/>
          </w:tcPr>
          <w:p w14:paraId="1EACD543" w14:textId="77777777" w:rsidR="00A82DFC" w:rsidRPr="00A82DFC" w:rsidRDefault="00A82DFC" w:rsidP="00A82DFC">
            <w:r w:rsidRPr="00A82DFC">
              <w:t>Laboratory parameters</w:t>
            </w:r>
          </w:p>
        </w:tc>
      </w:tr>
      <w:tr w:rsidR="00A82DFC" w:rsidRPr="00A82DFC" w14:paraId="49DCBF64" w14:textId="77777777" w:rsidTr="00A82DFC">
        <w:tc>
          <w:tcPr>
            <w:tcW w:w="0" w:type="auto"/>
            <w:tcBorders>
              <w:bottom w:val="nil"/>
              <w:right w:val="nil"/>
            </w:tcBorders>
            <w:tcMar>
              <w:top w:w="75" w:type="dxa"/>
              <w:left w:w="75" w:type="dxa"/>
              <w:bottom w:w="75" w:type="dxa"/>
              <w:right w:w="75" w:type="dxa"/>
            </w:tcMar>
            <w:hideMark/>
          </w:tcPr>
          <w:p w14:paraId="6CCD0575" w14:textId="77777777" w:rsidR="00A82DFC" w:rsidRPr="00A82DFC" w:rsidRDefault="00A82DFC" w:rsidP="00A82DFC">
            <w:r w:rsidRPr="00A82DFC">
              <w:t>HbA1c (%)</w:t>
            </w:r>
          </w:p>
        </w:tc>
        <w:tc>
          <w:tcPr>
            <w:tcW w:w="0" w:type="auto"/>
            <w:tcBorders>
              <w:bottom w:val="nil"/>
              <w:right w:val="nil"/>
            </w:tcBorders>
            <w:tcMar>
              <w:top w:w="75" w:type="dxa"/>
              <w:left w:w="75" w:type="dxa"/>
              <w:bottom w:w="75" w:type="dxa"/>
              <w:right w:w="75" w:type="dxa"/>
            </w:tcMar>
            <w:hideMark/>
          </w:tcPr>
          <w:p w14:paraId="1057487A" w14:textId="77777777" w:rsidR="00A82DFC" w:rsidRPr="00A82DFC" w:rsidRDefault="00A82DFC" w:rsidP="00A82DFC">
            <w:r w:rsidRPr="00A82DFC">
              <w:t>6.03 ± 0.69</w:t>
            </w:r>
          </w:p>
        </w:tc>
        <w:tc>
          <w:tcPr>
            <w:tcW w:w="0" w:type="auto"/>
            <w:tcBorders>
              <w:bottom w:val="nil"/>
              <w:right w:val="nil"/>
            </w:tcBorders>
            <w:tcMar>
              <w:top w:w="75" w:type="dxa"/>
              <w:left w:w="75" w:type="dxa"/>
              <w:bottom w:w="75" w:type="dxa"/>
              <w:right w:w="75" w:type="dxa"/>
            </w:tcMar>
            <w:hideMark/>
          </w:tcPr>
          <w:p w14:paraId="7F84243E" w14:textId="77777777" w:rsidR="00A82DFC" w:rsidRPr="00A82DFC" w:rsidRDefault="00A82DFC" w:rsidP="00A82DFC">
            <w:r w:rsidRPr="00A82DFC">
              <w:t>5.65 ± 0.44</w:t>
            </w:r>
          </w:p>
        </w:tc>
        <w:tc>
          <w:tcPr>
            <w:tcW w:w="0" w:type="auto"/>
            <w:tcBorders>
              <w:bottom w:val="nil"/>
              <w:right w:val="nil"/>
            </w:tcBorders>
            <w:tcMar>
              <w:top w:w="75" w:type="dxa"/>
              <w:left w:w="75" w:type="dxa"/>
              <w:bottom w:w="75" w:type="dxa"/>
              <w:right w:w="75" w:type="dxa"/>
            </w:tcMar>
            <w:hideMark/>
          </w:tcPr>
          <w:p w14:paraId="0B6F5A02" w14:textId="77777777" w:rsidR="00A82DFC" w:rsidRPr="00A82DFC" w:rsidRDefault="00A82DFC" w:rsidP="00A82DFC">
            <w:r w:rsidRPr="00A82DFC">
              <w:rPr>
                <w:b/>
                <w:bCs/>
              </w:rPr>
              <w:t>0.004</w:t>
            </w:r>
          </w:p>
        </w:tc>
      </w:tr>
      <w:tr w:rsidR="00A82DFC" w:rsidRPr="00A82DFC" w14:paraId="6B311EAD" w14:textId="77777777" w:rsidTr="00A82DFC">
        <w:tc>
          <w:tcPr>
            <w:tcW w:w="0" w:type="auto"/>
            <w:tcBorders>
              <w:bottom w:val="nil"/>
              <w:right w:val="nil"/>
            </w:tcBorders>
            <w:tcMar>
              <w:top w:w="75" w:type="dxa"/>
              <w:left w:w="75" w:type="dxa"/>
              <w:bottom w:w="75" w:type="dxa"/>
              <w:right w:w="75" w:type="dxa"/>
            </w:tcMar>
            <w:hideMark/>
          </w:tcPr>
          <w:p w14:paraId="34A72FCD" w14:textId="77777777" w:rsidR="00A82DFC" w:rsidRPr="00A82DFC" w:rsidRDefault="00A82DFC" w:rsidP="00A82DFC">
            <w:r w:rsidRPr="00A82DFC">
              <w:t>HDL cholesterol (mg/dl)</w:t>
            </w:r>
          </w:p>
        </w:tc>
        <w:tc>
          <w:tcPr>
            <w:tcW w:w="0" w:type="auto"/>
            <w:tcBorders>
              <w:bottom w:val="nil"/>
              <w:right w:val="nil"/>
            </w:tcBorders>
            <w:tcMar>
              <w:top w:w="75" w:type="dxa"/>
              <w:left w:w="75" w:type="dxa"/>
              <w:bottom w:w="75" w:type="dxa"/>
              <w:right w:w="75" w:type="dxa"/>
            </w:tcMar>
            <w:hideMark/>
          </w:tcPr>
          <w:p w14:paraId="0CE1A876" w14:textId="77777777" w:rsidR="00A82DFC" w:rsidRPr="00A82DFC" w:rsidRDefault="00A82DFC" w:rsidP="00A82DFC">
            <w:r w:rsidRPr="00A82DFC">
              <w:t>56.57 ± 17.99</w:t>
            </w:r>
          </w:p>
        </w:tc>
        <w:tc>
          <w:tcPr>
            <w:tcW w:w="0" w:type="auto"/>
            <w:tcBorders>
              <w:bottom w:val="nil"/>
              <w:right w:val="nil"/>
            </w:tcBorders>
            <w:tcMar>
              <w:top w:w="75" w:type="dxa"/>
              <w:left w:w="75" w:type="dxa"/>
              <w:bottom w:w="75" w:type="dxa"/>
              <w:right w:w="75" w:type="dxa"/>
            </w:tcMar>
            <w:hideMark/>
          </w:tcPr>
          <w:p w14:paraId="48087A4D" w14:textId="77777777" w:rsidR="00A82DFC" w:rsidRPr="00A82DFC" w:rsidRDefault="00A82DFC" w:rsidP="00A82DFC">
            <w:r w:rsidRPr="00A82DFC">
              <w:t>73.08 ± 22.48</w:t>
            </w:r>
          </w:p>
        </w:tc>
        <w:tc>
          <w:tcPr>
            <w:tcW w:w="0" w:type="auto"/>
            <w:tcBorders>
              <w:bottom w:val="nil"/>
              <w:right w:val="nil"/>
            </w:tcBorders>
            <w:tcMar>
              <w:top w:w="75" w:type="dxa"/>
              <w:left w:w="75" w:type="dxa"/>
              <w:bottom w:w="75" w:type="dxa"/>
              <w:right w:w="75" w:type="dxa"/>
            </w:tcMar>
            <w:hideMark/>
          </w:tcPr>
          <w:p w14:paraId="0848C819" w14:textId="77777777" w:rsidR="00A82DFC" w:rsidRPr="00A82DFC" w:rsidRDefault="00A82DFC" w:rsidP="00A82DFC">
            <w:r w:rsidRPr="00A82DFC">
              <w:rPr>
                <w:b/>
                <w:bCs/>
              </w:rPr>
              <w:t>0.003</w:t>
            </w:r>
          </w:p>
        </w:tc>
      </w:tr>
      <w:tr w:rsidR="00A82DFC" w:rsidRPr="00A82DFC" w14:paraId="16C93F74" w14:textId="77777777" w:rsidTr="00A82DFC">
        <w:tc>
          <w:tcPr>
            <w:tcW w:w="0" w:type="auto"/>
            <w:tcBorders>
              <w:bottom w:val="nil"/>
              <w:right w:val="nil"/>
            </w:tcBorders>
            <w:tcMar>
              <w:top w:w="75" w:type="dxa"/>
              <w:left w:w="75" w:type="dxa"/>
              <w:bottom w:w="75" w:type="dxa"/>
              <w:right w:w="75" w:type="dxa"/>
            </w:tcMar>
            <w:hideMark/>
          </w:tcPr>
          <w:p w14:paraId="5672CA82" w14:textId="77777777" w:rsidR="00A82DFC" w:rsidRPr="00A82DFC" w:rsidRDefault="00A82DFC" w:rsidP="00A82DFC">
            <w:r w:rsidRPr="00A82DFC">
              <w:t>LDL cholesterol (mg/dl)</w:t>
            </w:r>
          </w:p>
        </w:tc>
        <w:tc>
          <w:tcPr>
            <w:tcW w:w="0" w:type="auto"/>
            <w:tcBorders>
              <w:bottom w:val="nil"/>
              <w:right w:val="nil"/>
            </w:tcBorders>
            <w:tcMar>
              <w:top w:w="75" w:type="dxa"/>
              <w:left w:w="75" w:type="dxa"/>
              <w:bottom w:w="75" w:type="dxa"/>
              <w:right w:w="75" w:type="dxa"/>
            </w:tcMar>
            <w:hideMark/>
          </w:tcPr>
          <w:p w14:paraId="0CCFBA37" w14:textId="77777777" w:rsidR="00A82DFC" w:rsidRPr="00A82DFC" w:rsidRDefault="00A82DFC" w:rsidP="00A82DFC">
            <w:r w:rsidRPr="00A82DFC">
              <w:t>113.71 ± 39.48</w:t>
            </w:r>
          </w:p>
        </w:tc>
        <w:tc>
          <w:tcPr>
            <w:tcW w:w="0" w:type="auto"/>
            <w:tcBorders>
              <w:bottom w:val="nil"/>
              <w:right w:val="nil"/>
            </w:tcBorders>
            <w:tcMar>
              <w:top w:w="75" w:type="dxa"/>
              <w:left w:w="75" w:type="dxa"/>
              <w:bottom w:w="75" w:type="dxa"/>
              <w:right w:w="75" w:type="dxa"/>
            </w:tcMar>
            <w:hideMark/>
          </w:tcPr>
          <w:p w14:paraId="1827936B" w14:textId="77777777" w:rsidR="00A82DFC" w:rsidRPr="00A82DFC" w:rsidRDefault="00A82DFC" w:rsidP="00A82DFC">
            <w:r w:rsidRPr="00A82DFC">
              <w:t>104.64 ± 36.95</w:t>
            </w:r>
          </w:p>
        </w:tc>
        <w:tc>
          <w:tcPr>
            <w:tcW w:w="0" w:type="auto"/>
            <w:tcBorders>
              <w:bottom w:val="nil"/>
              <w:right w:val="nil"/>
            </w:tcBorders>
            <w:tcMar>
              <w:top w:w="75" w:type="dxa"/>
              <w:left w:w="75" w:type="dxa"/>
              <w:bottom w:w="75" w:type="dxa"/>
              <w:right w:w="75" w:type="dxa"/>
            </w:tcMar>
            <w:hideMark/>
          </w:tcPr>
          <w:p w14:paraId="414F35A1" w14:textId="77777777" w:rsidR="00A82DFC" w:rsidRPr="00A82DFC" w:rsidRDefault="00A82DFC" w:rsidP="00A82DFC">
            <w:r w:rsidRPr="00A82DFC">
              <w:t>0.346</w:t>
            </w:r>
          </w:p>
        </w:tc>
      </w:tr>
      <w:tr w:rsidR="00A82DFC" w:rsidRPr="00A82DFC" w14:paraId="7249F19F" w14:textId="77777777" w:rsidTr="00A82DFC">
        <w:tc>
          <w:tcPr>
            <w:tcW w:w="0" w:type="auto"/>
            <w:tcBorders>
              <w:bottom w:val="nil"/>
              <w:right w:val="nil"/>
            </w:tcBorders>
            <w:tcMar>
              <w:top w:w="75" w:type="dxa"/>
              <w:left w:w="75" w:type="dxa"/>
              <w:bottom w:w="75" w:type="dxa"/>
              <w:right w:w="75" w:type="dxa"/>
            </w:tcMar>
            <w:hideMark/>
          </w:tcPr>
          <w:p w14:paraId="4193F013" w14:textId="77777777" w:rsidR="00A82DFC" w:rsidRPr="00A82DFC" w:rsidRDefault="00A82DFC" w:rsidP="00A82DFC">
            <w:r w:rsidRPr="00A82DFC">
              <w:t>Cholesterol (mg/dl)</w:t>
            </w:r>
          </w:p>
        </w:tc>
        <w:tc>
          <w:tcPr>
            <w:tcW w:w="0" w:type="auto"/>
            <w:tcBorders>
              <w:bottom w:val="nil"/>
              <w:right w:val="nil"/>
            </w:tcBorders>
            <w:tcMar>
              <w:top w:w="75" w:type="dxa"/>
              <w:left w:w="75" w:type="dxa"/>
              <w:bottom w:w="75" w:type="dxa"/>
              <w:right w:w="75" w:type="dxa"/>
            </w:tcMar>
            <w:hideMark/>
          </w:tcPr>
          <w:p w14:paraId="636DE5D0" w14:textId="77777777" w:rsidR="00A82DFC" w:rsidRPr="00A82DFC" w:rsidRDefault="00A82DFC" w:rsidP="00A82DFC">
            <w:r w:rsidRPr="00A82DFC">
              <w:t>202.33 ± 45.93</w:t>
            </w:r>
          </w:p>
        </w:tc>
        <w:tc>
          <w:tcPr>
            <w:tcW w:w="0" w:type="auto"/>
            <w:tcBorders>
              <w:bottom w:val="nil"/>
              <w:right w:val="nil"/>
            </w:tcBorders>
            <w:tcMar>
              <w:top w:w="75" w:type="dxa"/>
              <w:left w:w="75" w:type="dxa"/>
              <w:bottom w:w="75" w:type="dxa"/>
              <w:right w:w="75" w:type="dxa"/>
            </w:tcMar>
            <w:hideMark/>
          </w:tcPr>
          <w:p w14:paraId="0A163F66" w14:textId="77777777" w:rsidR="00A82DFC" w:rsidRPr="00A82DFC" w:rsidRDefault="00A82DFC" w:rsidP="00A82DFC">
            <w:r w:rsidRPr="00A82DFC">
              <w:t>196.81 ± 38.12</w:t>
            </w:r>
          </w:p>
        </w:tc>
        <w:tc>
          <w:tcPr>
            <w:tcW w:w="0" w:type="auto"/>
            <w:tcBorders>
              <w:bottom w:val="nil"/>
              <w:right w:val="nil"/>
            </w:tcBorders>
            <w:tcMar>
              <w:top w:w="75" w:type="dxa"/>
              <w:left w:w="75" w:type="dxa"/>
              <w:bottom w:w="75" w:type="dxa"/>
              <w:right w:w="75" w:type="dxa"/>
            </w:tcMar>
            <w:hideMark/>
          </w:tcPr>
          <w:p w14:paraId="128ACF93" w14:textId="77777777" w:rsidR="00A82DFC" w:rsidRPr="00A82DFC" w:rsidRDefault="00A82DFC" w:rsidP="00A82DFC">
            <w:r w:rsidRPr="00A82DFC">
              <w:t>0.591</w:t>
            </w:r>
          </w:p>
        </w:tc>
      </w:tr>
      <w:tr w:rsidR="00A82DFC" w:rsidRPr="00A82DFC" w14:paraId="6A657BA0" w14:textId="77777777" w:rsidTr="00A82DFC">
        <w:tc>
          <w:tcPr>
            <w:tcW w:w="0" w:type="auto"/>
            <w:tcBorders>
              <w:bottom w:val="nil"/>
              <w:right w:val="nil"/>
            </w:tcBorders>
            <w:tcMar>
              <w:top w:w="75" w:type="dxa"/>
              <w:left w:w="75" w:type="dxa"/>
              <w:bottom w:w="75" w:type="dxa"/>
              <w:right w:w="75" w:type="dxa"/>
            </w:tcMar>
            <w:hideMark/>
          </w:tcPr>
          <w:p w14:paraId="19C75BF2" w14:textId="77777777" w:rsidR="00A82DFC" w:rsidRPr="00A82DFC" w:rsidRDefault="00A82DFC" w:rsidP="00A82DFC">
            <w:r w:rsidRPr="00A82DFC">
              <w:t>Triglyzerides [median] (mg/dl)</w:t>
            </w:r>
          </w:p>
        </w:tc>
        <w:tc>
          <w:tcPr>
            <w:tcW w:w="0" w:type="auto"/>
            <w:tcBorders>
              <w:bottom w:val="nil"/>
              <w:right w:val="nil"/>
            </w:tcBorders>
            <w:tcMar>
              <w:top w:w="75" w:type="dxa"/>
              <w:left w:w="75" w:type="dxa"/>
              <w:bottom w:w="75" w:type="dxa"/>
              <w:right w:w="75" w:type="dxa"/>
            </w:tcMar>
            <w:hideMark/>
          </w:tcPr>
          <w:p w14:paraId="101F1E12" w14:textId="77777777" w:rsidR="00A82DFC" w:rsidRPr="00A82DFC" w:rsidRDefault="00A82DFC" w:rsidP="00A82DFC">
            <w:r w:rsidRPr="00A82DFC">
              <w:t>148 [284.00]</w:t>
            </w:r>
          </w:p>
        </w:tc>
        <w:tc>
          <w:tcPr>
            <w:tcW w:w="0" w:type="auto"/>
            <w:tcBorders>
              <w:bottom w:val="nil"/>
              <w:right w:val="nil"/>
            </w:tcBorders>
            <w:tcMar>
              <w:top w:w="75" w:type="dxa"/>
              <w:left w:w="75" w:type="dxa"/>
              <w:bottom w:w="75" w:type="dxa"/>
              <w:right w:w="75" w:type="dxa"/>
            </w:tcMar>
            <w:hideMark/>
          </w:tcPr>
          <w:p w14:paraId="14D15323" w14:textId="77777777" w:rsidR="00A82DFC" w:rsidRPr="00A82DFC" w:rsidRDefault="00A82DFC" w:rsidP="00A82DFC">
            <w:r w:rsidRPr="00A82DFC">
              <w:t>95.00 [273.00]</w:t>
            </w:r>
          </w:p>
        </w:tc>
        <w:tc>
          <w:tcPr>
            <w:tcW w:w="0" w:type="auto"/>
            <w:tcBorders>
              <w:bottom w:val="nil"/>
              <w:right w:val="nil"/>
            </w:tcBorders>
            <w:tcMar>
              <w:top w:w="75" w:type="dxa"/>
              <w:left w:w="75" w:type="dxa"/>
              <w:bottom w:w="75" w:type="dxa"/>
              <w:right w:w="75" w:type="dxa"/>
            </w:tcMar>
            <w:hideMark/>
          </w:tcPr>
          <w:p w14:paraId="3D6F1AD7" w14:textId="77777777" w:rsidR="00A82DFC" w:rsidRPr="00A82DFC" w:rsidRDefault="00A82DFC" w:rsidP="00A82DFC">
            <w:r w:rsidRPr="00A82DFC">
              <w:rPr>
                <w:b/>
                <w:bCs/>
              </w:rPr>
              <w:t>0.005</w:t>
            </w:r>
          </w:p>
        </w:tc>
      </w:tr>
      <w:tr w:rsidR="00A82DFC" w:rsidRPr="00A82DFC" w14:paraId="2661D16E" w14:textId="77777777" w:rsidTr="00A82DFC">
        <w:tc>
          <w:tcPr>
            <w:tcW w:w="0" w:type="auto"/>
            <w:tcBorders>
              <w:bottom w:val="nil"/>
              <w:right w:val="nil"/>
            </w:tcBorders>
            <w:tcMar>
              <w:top w:w="75" w:type="dxa"/>
              <w:left w:w="75" w:type="dxa"/>
              <w:bottom w:w="75" w:type="dxa"/>
              <w:right w:w="75" w:type="dxa"/>
            </w:tcMar>
            <w:hideMark/>
          </w:tcPr>
          <w:p w14:paraId="52449AF1" w14:textId="77777777" w:rsidR="00A82DFC" w:rsidRPr="00A82DFC" w:rsidRDefault="00A82DFC" w:rsidP="00A82DFC">
            <w:r w:rsidRPr="00A82DFC">
              <w:t>TSH [median] (U/ml)</w:t>
            </w:r>
          </w:p>
        </w:tc>
        <w:tc>
          <w:tcPr>
            <w:tcW w:w="0" w:type="auto"/>
            <w:tcBorders>
              <w:bottom w:val="nil"/>
              <w:right w:val="nil"/>
            </w:tcBorders>
            <w:tcMar>
              <w:top w:w="75" w:type="dxa"/>
              <w:left w:w="75" w:type="dxa"/>
              <w:bottom w:w="75" w:type="dxa"/>
              <w:right w:w="75" w:type="dxa"/>
            </w:tcMar>
            <w:hideMark/>
          </w:tcPr>
          <w:p w14:paraId="2CF8E605" w14:textId="77777777" w:rsidR="00A82DFC" w:rsidRPr="00A82DFC" w:rsidRDefault="00A82DFC" w:rsidP="00A82DFC">
            <w:r w:rsidRPr="00A82DFC">
              <w:t>1.23 [4.76]</w:t>
            </w:r>
          </w:p>
        </w:tc>
        <w:tc>
          <w:tcPr>
            <w:tcW w:w="0" w:type="auto"/>
            <w:tcBorders>
              <w:bottom w:val="nil"/>
              <w:right w:val="nil"/>
            </w:tcBorders>
            <w:tcMar>
              <w:top w:w="75" w:type="dxa"/>
              <w:left w:w="75" w:type="dxa"/>
              <w:bottom w:w="75" w:type="dxa"/>
              <w:right w:w="75" w:type="dxa"/>
            </w:tcMar>
            <w:hideMark/>
          </w:tcPr>
          <w:p w14:paraId="639D18D1" w14:textId="77777777" w:rsidR="00A82DFC" w:rsidRPr="00A82DFC" w:rsidRDefault="00A82DFC" w:rsidP="00A82DFC">
            <w:r w:rsidRPr="00A82DFC">
              <w:t>1.06 [7.71]</w:t>
            </w:r>
          </w:p>
        </w:tc>
        <w:tc>
          <w:tcPr>
            <w:tcW w:w="0" w:type="auto"/>
            <w:tcBorders>
              <w:bottom w:val="nil"/>
              <w:right w:val="nil"/>
            </w:tcBorders>
            <w:tcMar>
              <w:top w:w="75" w:type="dxa"/>
              <w:left w:w="75" w:type="dxa"/>
              <w:bottom w:w="75" w:type="dxa"/>
              <w:right w:w="75" w:type="dxa"/>
            </w:tcMar>
            <w:hideMark/>
          </w:tcPr>
          <w:p w14:paraId="1CCE0350" w14:textId="77777777" w:rsidR="00A82DFC" w:rsidRPr="00A82DFC" w:rsidRDefault="00A82DFC" w:rsidP="00A82DFC">
            <w:r w:rsidRPr="00A82DFC">
              <w:t>0.378</w:t>
            </w:r>
          </w:p>
        </w:tc>
      </w:tr>
      <w:tr w:rsidR="00A82DFC" w:rsidRPr="00A82DFC" w14:paraId="32F1876A" w14:textId="77777777" w:rsidTr="00A82DFC">
        <w:tc>
          <w:tcPr>
            <w:tcW w:w="0" w:type="auto"/>
            <w:tcBorders>
              <w:bottom w:val="nil"/>
              <w:right w:val="nil"/>
            </w:tcBorders>
            <w:tcMar>
              <w:top w:w="75" w:type="dxa"/>
              <w:left w:w="75" w:type="dxa"/>
              <w:bottom w:w="75" w:type="dxa"/>
              <w:right w:w="75" w:type="dxa"/>
            </w:tcMar>
            <w:hideMark/>
          </w:tcPr>
          <w:p w14:paraId="11AC39BD" w14:textId="77777777" w:rsidR="00A82DFC" w:rsidRPr="00A82DFC" w:rsidRDefault="00A82DFC" w:rsidP="00A82DFC">
            <w:r w:rsidRPr="00A82DFC">
              <w:t>fT3 (U/ml)</w:t>
            </w:r>
          </w:p>
        </w:tc>
        <w:tc>
          <w:tcPr>
            <w:tcW w:w="0" w:type="auto"/>
            <w:tcBorders>
              <w:bottom w:val="nil"/>
              <w:right w:val="nil"/>
            </w:tcBorders>
            <w:tcMar>
              <w:top w:w="75" w:type="dxa"/>
              <w:left w:w="75" w:type="dxa"/>
              <w:bottom w:w="75" w:type="dxa"/>
              <w:right w:w="75" w:type="dxa"/>
            </w:tcMar>
            <w:hideMark/>
          </w:tcPr>
          <w:p w14:paraId="172FB3CC" w14:textId="77777777" w:rsidR="00A82DFC" w:rsidRPr="00A82DFC" w:rsidRDefault="00A82DFC" w:rsidP="00A82DFC">
            <w:r w:rsidRPr="00A82DFC">
              <w:t>3.21 ± 0.45</w:t>
            </w:r>
          </w:p>
        </w:tc>
        <w:tc>
          <w:tcPr>
            <w:tcW w:w="0" w:type="auto"/>
            <w:tcBorders>
              <w:bottom w:val="nil"/>
              <w:right w:val="nil"/>
            </w:tcBorders>
            <w:tcMar>
              <w:top w:w="75" w:type="dxa"/>
              <w:left w:w="75" w:type="dxa"/>
              <w:bottom w:w="75" w:type="dxa"/>
              <w:right w:w="75" w:type="dxa"/>
            </w:tcMar>
            <w:hideMark/>
          </w:tcPr>
          <w:p w14:paraId="1C114C10" w14:textId="77777777" w:rsidR="00A82DFC" w:rsidRPr="00A82DFC" w:rsidRDefault="00A82DFC" w:rsidP="00A82DFC">
            <w:r w:rsidRPr="00A82DFC">
              <w:t>3.30 ± 0.48</w:t>
            </w:r>
          </w:p>
        </w:tc>
        <w:tc>
          <w:tcPr>
            <w:tcW w:w="0" w:type="auto"/>
            <w:tcBorders>
              <w:bottom w:val="nil"/>
              <w:right w:val="nil"/>
            </w:tcBorders>
            <w:tcMar>
              <w:top w:w="75" w:type="dxa"/>
              <w:left w:w="75" w:type="dxa"/>
              <w:bottom w:w="75" w:type="dxa"/>
              <w:right w:w="75" w:type="dxa"/>
            </w:tcMar>
            <w:hideMark/>
          </w:tcPr>
          <w:p w14:paraId="5E9FC911" w14:textId="77777777" w:rsidR="00A82DFC" w:rsidRPr="00A82DFC" w:rsidRDefault="00A82DFC" w:rsidP="00A82DFC">
            <w:r w:rsidRPr="00A82DFC">
              <w:t>0.438</w:t>
            </w:r>
          </w:p>
        </w:tc>
      </w:tr>
      <w:tr w:rsidR="00A82DFC" w:rsidRPr="00A82DFC" w14:paraId="41900540" w14:textId="77777777" w:rsidTr="00A82DFC">
        <w:tc>
          <w:tcPr>
            <w:tcW w:w="0" w:type="auto"/>
            <w:tcBorders>
              <w:bottom w:val="nil"/>
              <w:right w:val="nil"/>
            </w:tcBorders>
            <w:tcMar>
              <w:top w:w="75" w:type="dxa"/>
              <w:left w:w="75" w:type="dxa"/>
              <w:bottom w:w="75" w:type="dxa"/>
              <w:right w:w="75" w:type="dxa"/>
            </w:tcMar>
            <w:hideMark/>
          </w:tcPr>
          <w:p w14:paraId="76E4B91C" w14:textId="77777777" w:rsidR="00A82DFC" w:rsidRPr="00A82DFC" w:rsidRDefault="00A82DFC" w:rsidP="00A82DFC">
            <w:r w:rsidRPr="00A82DFC">
              <w:t>fT4 (U/ml)</w:t>
            </w:r>
          </w:p>
        </w:tc>
        <w:tc>
          <w:tcPr>
            <w:tcW w:w="0" w:type="auto"/>
            <w:tcBorders>
              <w:bottom w:val="nil"/>
              <w:right w:val="nil"/>
            </w:tcBorders>
            <w:tcMar>
              <w:top w:w="75" w:type="dxa"/>
              <w:left w:w="75" w:type="dxa"/>
              <w:bottom w:w="75" w:type="dxa"/>
              <w:right w:w="75" w:type="dxa"/>
            </w:tcMar>
            <w:hideMark/>
          </w:tcPr>
          <w:p w14:paraId="3F9E4B93" w14:textId="77777777" w:rsidR="00A82DFC" w:rsidRPr="00A82DFC" w:rsidRDefault="00A82DFC" w:rsidP="00A82DFC">
            <w:r w:rsidRPr="00A82DFC">
              <w:t>12.82 ± 2.15</w:t>
            </w:r>
          </w:p>
        </w:tc>
        <w:tc>
          <w:tcPr>
            <w:tcW w:w="0" w:type="auto"/>
            <w:tcBorders>
              <w:bottom w:val="nil"/>
              <w:right w:val="nil"/>
            </w:tcBorders>
            <w:tcMar>
              <w:top w:w="75" w:type="dxa"/>
              <w:left w:w="75" w:type="dxa"/>
              <w:bottom w:w="75" w:type="dxa"/>
              <w:right w:w="75" w:type="dxa"/>
            </w:tcMar>
            <w:hideMark/>
          </w:tcPr>
          <w:p w14:paraId="36C62F87" w14:textId="77777777" w:rsidR="00A82DFC" w:rsidRPr="00A82DFC" w:rsidRDefault="00A82DFC" w:rsidP="00A82DFC">
            <w:r w:rsidRPr="00A82DFC">
              <w:t>14.34 ± 2.10</w:t>
            </w:r>
          </w:p>
        </w:tc>
        <w:tc>
          <w:tcPr>
            <w:tcW w:w="0" w:type="auto"/>
            <w:tcBorders>
              <w:bottom w:val="nil"/>
              <w:right w:val="nil"/>
            </w:tcBorders>
            <w:tcMar>
              <w:top w:w="75" w:type="dxa"/>
              <w:left w:w="75" w:type="dxa"/>
              <w:bottom w:w="75" w:type="dxa"/>
              <w:right w:w="75" w:type="dxa"/>
            </w:tcMar>
            <w:hideMark/>
          </w:tcPr>
          <w:p w14:paraId="6C1A21CF" w14:textId="77777777" w:rsidR="00A82DFC" w:rsidRPr="00A82DFC" w:rsidRDefault="00A82DFC" w:rsidP="00A82DFC">
            <w:r w:rsidRPr="00A82DFC">
              <w:rPr>
                <w:b/>
                <w:bCs/>
              </w:rPr>
              <w:t>0.006</w:t>
            </w:r>
          </w:p>
        </w:tc>
      </w:tr>
      <w:tr w:rsidR="00A82DFC" w:rsidRPr="00A82DFC" w14:paraId="4DFC1276" w14:textId="77777777" w:rsidTr="00A82DFC">
        <w:tc>
          <w:tcPr>
            <w:tcW w:w="0" w:type="auto"/>
            <w:gridSpan w:val="4"/>
            <w:tcBorders>
              <w:bottom w:val="nil"/>
              <w:right w:val="nil"/>
            </w:tcBorders>
            <w:tcMar>
              <w:top w:w="75" w:type="dxa"/>
              <w:left w:w="75" w:type="dxa"/>
              <w:bottom w:w="75" w:type="dxa"/>
              <w:right w:w="75" w:type="dxa"/>
            </w:tcMar>
            <w:hideMark/>
          </w:tcPr>
          <w:p w14:paraId="4D263640" w14:textId="77777777" w:rsidR="00A82DFC" w:rsidRPr="00A82DFC" w:rsidRDefault="00A82DFC" w:rsidP="00A82DFC">
            <w:r w:rsidRPr="00A82DFC">
              <w:rPr>
                <w:b/>
                <w:bCs/>
              </w:rPr>
              <w:t>BIA values</w:t>
            </w:r>
          </w:p>
        </w:tc>
      </w:tr>
      <w:tr w:rsidR="00A82DFC" w:rsidRPr="00A82DFC" w14:paraId="7D669416" w14:textId="77777777" w:rsidTr="00A82DFC">
        <w:tc>
          <w:tcPr>
            <w:tcW w:w="0" w:type="auto"/>
            <w:tcBorders>
              <w:bottom w:val="nil"/>
              <w:right w:val="nil"/>
            </w:tcBorders>
            <w:tcMar>
              <w:top w:w="75" w:type="dxa"/>
              <w:left w:w="75" w:type="dxa"/>
              <w:bottom w:w="75" w:type="dxa"/>
              <w:right w:w="75" w:type="dxa"/>
            </w:tcMar>
            <w:hideMark/>
          </w:tcPr>
          <w:p w14:paraId="5A5D1135" w14:textId="77777777" w:rsidR="00A82DFC" w:rsidRPr="00A82DFC" w:rsidRDefault="00A82DFC" w:rsidP="00A82DFC">
            <w:r w:rsidRPr="00A82DFC">
              <w:t>BMI (kg/m</w:t>
            </w:r>
            <w:r w:rsidRPr="00A82DFC">
              <w:rPr>
                <w:vertAlign w:val="superscript"/>
              </w:rPr>
              <w:t>2</w:t>
            </w:r>
            <w:r w:rsidRPr="00A82DFC">
              <w:t>)</w:t>
            </w:r>
          </w:p>
        </w:tc>
        <w:tc>
          <w:tcPr>
            <w:tcW w:w="0" w:type="auto"/>
            <w:tcBorders>
              <w:bottom w:val="nil"/>
              <w:right w:val="nil"/>
            </w:tcBorders>
            <w:tcMar>
              <w:top w:w="75" w:type="dxa"/>
              <w:left w:w="75" w:type="dxa"/>
              <w:bottom w:w="75" w:type="dxa"/>
              <w:right w:w="75" w:type="dxa"/>
            </w:tcMar>
            <w:hideMark/>
          </w:tcPr>
          <w:p w14:paraId="3F69FE03" w14:textId="77777777" w:rsidR="00A82DFC" w:rsidRPr="00A82DFC" w:rsidRDefault="00A82DFC" w:rsidP="00A82DFC">
            <w:r w:rsidRPr="00A82DFC">
              <w:t>31.03 ± 5.83</w:t>
            </w:r>
          </w:p>
        </w:tc>
        <w:tc>
          <w:tcPr>
            <w:tcW w:w="0" w:type="auto"/>
            <w:tcBorders>
              <w:bottom w:val="nil"/>
              <w:right w:val="nil"/>
            </w:tcBorders>
            <w:tcMar>
              <w:top w:w="75" w:type="dxa"/>
              <w:left w:w="75" w:type="dxa"/>
              <w:bottom w:w="75" w:type="dxa"/>
              <w:right w:w="75" w:type="dxa"/>
            </w:tcMar>
            <w:hideMark/>
          </w:tcPr>
          <w:p w14:paraId="6042982C" w14:textId="77777777" w:rsidR="00A82DFC" w:rsidRPr="00A82DFC" w:rsidRDefault="00A82DFC" w:rsidP="00A82DFC">
            <w:r w:rsidRPr="00A82DFC">
              <w:t>22.83 ± 4.26</w:t>
            </w:r>
          </w:p>
        </w:tc>
        <w:tc>
          <w:tcPr>
            <w:tcW w:w="0" w:type="auto"/>
            <w:tcBorders>
              <w:bottom w:val="nil"/>
              <w:right w:val="nil"/>
            </w:tcBorders>
            <w:tcMar>
              <w:top w:w="75" w:type="dxa"/>
              <w:left w:w="75" w:type="dxa"/>
              <w:bottom w:w="75" w:type="dxa"/>
              <w:right w:w="75" w:type="dxa"/>
            </w:tcMar>
            <w:hideMark/>
          </w:tcPr>
          <w:p w14:paraId="75D4BD14" w14:textId="77777777" w:rsidR="00A82DFC" w:rsidRPr="00A82DFC" w:rsidRDefault="00A82DFC" w:rsidP="00A82DFC">
            <w:r w:rsidRPr="00A82DFC">
              <w:rPr>
                <w:b/>
                <w:bCs/>
              </w:rPr>
              <w:t>&lt;0.001</w:t>
            </w:r>
          </w:p>
        </w:tc>
      </w:tr>
      <w:tr w:rsidR="00A82DFC" w:rsidRPr="00A82DFC" w14:paraId="6FF9DCDB" w14:textId="77777777" w:rsidTr="00A82DFC">
        <w:tc>
          <w:tcPr>
            <w:tcW w:w="0" w:type="auto"/>
            <w:tcBorders>
              <w:bottom w:val="nil"/>
              <w:right w:val="nil"/>
            </w:tcBorders>
            <w:tcMar>
              <w:top w:w="75" w:type="dxa"/>
              <w:left w:w="75" w:type="dxa"/>
              <w:bottom w:w="75" w:type="dxa"/>
              <w:right w:w="75" w:type="dxa"/>
            </w:tcMar>
            <w:hideMark/>
          </w:tcPr>
          <w:p w14:paraId="634BF884" w14:textId="77777777" w:rsidR="00A82DFC" w:rsidRPr="00A82DFC" w:rsidRDefault="00A82DFC" w:rsidP="00A82DFC">
            <w:r w:rsidRPr="00A82DFC">
              <w:t>Body weight (kg)</w:t>
            </w:r>
          </w:p>
        </w:tc>
        <w:tc>
          <w:tcPr>
            <w:tcW w:w="0" w:type="auto"/>
            <w:tcBorders>
              <w:bottom w:val="nil"/>
              <w:right w:val="nil"/>
            </w:tcBorders>
            <w:tcMar>
              <w:top w:w="75" w:type="dxa"/>
              <w:left w:w="75" w:type="dxa"/>
              <w:bottom w:w="75" w:type="dxa"/>
              <w:right w:w="75" w:type="dxa"/>
            </w:tcMar>
            <w:hideMark/>
          </w:tcPr>
          <w:p w14:paraId="7489C8C6" w14:textId="77777777" w:rsidR="00A82DFC" w:rsidRPr="00A82DFC" w:rsidRDefault="00A82DFC" w:rsidP="00A82DFC">
            <w:r w:rsidRPr="00A82DFC">
              <w:t>89.02 ± 17.75</w:t>
            </w:r>
          </w:p>
        </w:tc>
        <w:tc>
          <w:tcPr>
            <w:tcW w:w="0" w:type="auto"/>
            <w:tcBorders>
              <w:bottom w:val="nil"/>
              <w:right w:val="nil"/>
            </w:tcBorders>
            <w:tcMar>
              <w:top w:w="75" w:type="dxa"/>
              <w:left w:w="75" w:type="dxa"/>
              <w:bottom w:w="75" w:type="dxa"/>
              <w:right w:w="75" w:type="dxa"/>
            </w:tcMar>
            <w:hideMark/>
          </w:tcPr>
          <w:p w14:paraId="64E8588D" w14:textId="77777777" w:rsidR="00A82DFC" w:rsidRPr="00A82DFC" w:rsidRDefault="00A82DFC" w:rsidP="00A82DFC">
            <w:r w:rsidRPr="00A82DFC">
              <w:t>64.17 ± 14.09</w:t>
            </w:r>
          </w:p>
        </w:tc>
        <w:tc>
          <w:tcPr>
            <w:tcW w:w="0" w:type="auto"/>
            <w:tcBorders>
              <w:bottom w:val="nil"/>
              <w:right w:val="nil"/>
            </w:tcBorders>
            <w:tcMar>
              <w:top w:w="75" w:type="dxa"/>
              <w:left w:w="75" w:type="dxa"/>
              <w:bottom w:w="75" w:type="dxa"/>
              <w:right w:w="75" w:type="dxa"/>
            </w:tcMar>
            <w:hideMark/>
          </w:tcPr>
          <w:p w14:paraId="409A068B" w14:textId="77777777" w:rsidR="00A82DFC" w:rsidRPr="00A82DFC" w:rsidRDefault="00A82DFC" w:rsidP="00A82DFC">
            <w:r w:rsidRPr="00A82DFC">
              <w:rPr>
                <w:b/>
                <w:bCs/>
              </w:rPr>
              <w:t>&lt;0.001</w:t>
            </w:r>
          </w:p>
        </w:tc>
      </w:tr>
      <w:tr w:rsidR="00A82DFC" w:rsidRPr="00A82DFC" w14:paraId="1C083D3F" w14:textId="77777777" w:rsidTr="00A82DFC">
        <w:tc>
          <w:tcPr>
            <w:tcW w:w="0" w:type="auto"/>
            <w:tcBorders>
              <w:bottom w:val="nil"/>
              <w:right w:val="nil"/>
            </w:tcBorders>
            <w:tcMar>
              <w:top w:w="75" w:type="dxa"/>
              <w:left w:w="75" w:type="dxa"/>
              <w:bottom w:w="75" w:type="dxa"/>
              <w:right w:w="75" w:type="dxa"/>
            </w:tcMar>
            <w:hideMark/>
          </w:tcPr>
          <w:p w14:paraId="5F9AC002" w14:textId="77777777" w:rsidR="00A82DFC" w:rsidRPr="00A82DFC" w:rsidRDefault="00A82DFC" w:rsidP="00A82DFC">
            <w:r w:rsidRPr="00A82DFC">
              <w:t>Body fat (kg)</w:t>
            </w:r>
          </w:p>
        </w:tc>
        <w:tc>
          <w:tcPr>
            <w:tcW w:w="0" w:type="auto"/>
            <w:tcBorders>
              <w:bottom w:val="nil"/>
              <w:right w:val="nil"/>
            </w:tcBorders>
            <w:tcMar>
              <w:top w:w="75" w:type="dxa"/>
              <w:left w:w="75" w:type="dxa"/>
              <w:bottom w:w="75" w:type="dxa"/>
              <w:right w:w="75" w:type="dxa"/>
            </w:tcMar>
            <w:hideMark/>
          </w:tcPr>
          <w:p w14:paraId="4EC4EFB5" w14:textId="77777777" w:rsidR="00A82DFC" w:rsidRPr="00A82DFC" w:rsidRDefault="00A82DFC" w:rsidP="00A82DFC">
            <w:r w:rsidRPr="00A82DFC">
              <w:t>31.49 ± 11.43</w:t>
            </w:r>
          </w:p>
        </w:tc>
        <w:tc>
          <w:tcPr>
            <w:tcW w:w="0" w:type="auto"/>
            <w:tcBorders>
              <w:bottom w:val="nil"/>
              <w:right w:val="nil"/>
            </w:tcBorders>
            <w:tcMar>
              <w:top w:w="75" w:type="dxa"/>
              <w:left w:w="75" w:type="dxa"/>
              <w:bottom w:w="75" w:type="dxa"/>
              <w:right w:w="75" w:type="dxa"/>
            </w:tcMar>
            <w:hideMark/>
          </w:tcPr>
          <w:p w14:paraId="742CCA91" w14:textId="77777777" w:rsidR="00A82DFC" w:rsidRPr="00A82DFC" w:rsidRDefault="00A82DFC" w:rsidP="00A82DFC">
            <w:r w:rsidRPr="00A82DFC">
              <w:t>17.18 ± 7.60</w:t>
            </w:r>
          </w:p>
        </w:tc>
        <w:tc>
          <w:tcPr>
            <w:tcW w:w="0" w:type="auto"/>
            <w:tcBorders>
              <w:bottom w:val="nil"/>
              <w:right w:val="nil"/>
            </w:tcBorders>
            <w:tcMar>
              <w:top w:w="75" w:type="dxa"/>
              <w:left w:w="75" w:type="dxa"/>
              <w:bottom w:w="75" w:type="dxa"/>
              <w:right w:w="75" w:type="dxa"/>
            </w:tcMar>
            <w:hideMark/>
          </w:tcPr>
          <w:p w14:paraId="75641861" w14:textId="77777777" w:rsidR="00A82DFC" w:rsidRPr="00A82DFC" w:rsidRDefault="00A82DFC" w:rsidP="00A82DFC">
            <w:r w:rsidRPr="00A82DFC">
              <w:rPr>
                <w:b/>
                <w:bCs/>
              </w:rPr>
              <w:t>&lt;0.001</w:t>
            </w:r>
          </w:p>
        </w:tc>
      </w:tr>
      <w:tr w:rsidR="00A82DFC" w:rsidRPr="00A82DFC" w14:paraId="40923386" w14:textId="77777777" w:rsidTr="00A82DFC">
        <w:tc>
          <w:tcPr>
            <w:tcW w:w="0" w:type="auto"/>
            <w:tcBorders>
              <w:bottom w:val="nil"/>
              <w:right w:val="nil"/>
            </w:tcBorders>
            <w:tcMar>
              <w:top w:w="75" w:type="dxa"/>
              <w:left w:w="75" w:type="dxa"/>
              <w:bottom w:w="75" w:type="dxa"/>
              <w:right w:w="75" w:type="dxa"/>
            </w:tcMar>
            <w:hideMark/>
          </w:tcPr>
          <w:p w14:paraId="0322650B" w14:textId="77777777" w:rsidR="00A82DFC" w:rsidRPr="00A82DFC" w:rsidRDefault="00A82DFC" w:rsidP="00A82DFC">
            <w:r w:rsidRPr="00A82DFC">
              <w:t>Body fat (%)</w:t>
            </w:r>
          </w:p>
        </w:tc>
        <w:tc>
          <w:tcPr>
            <w:tcW w:w="0" w:type="auto"/>
            <w:tcBorders>
              <w:bottom w:val="nil"/>
              <w:right w:val="nil"/>
            </w:tcBorders>
            <w:tcMar>
              <w:top w:w="75" w:type="dxa"/>
              <w:left w:w="75" w:type="dxa"/>
              <w:bottom w:w="75" w:type="dxa"/>
              <w:right w:w="75" w:type="dxa"/>
            </w:tcMar>
            <w:hideMark/>
          </w:tcPr>
          <w:p w14:paraId="598B1197" w14:textId="77777777" w:rsidR="00A82DFC" w:rsidRPr="00A82DFC" w:rsidRDefault="00A82DFC" w:rsidP="00A82DFC">
            <w:r w:rsidRPr="00A82DFC">
              <w:t>34.58 ± 9.00</w:t>
            </w:r>
          </w:p>
        </w:tc>
        <w:tc>
          <w:tcPr>
            <w:tcW w:w="0" w:type="auto"/>
            <w:tcBorders>
              <w:bottom w:val="nil"/>
              <w:right w:val="nil"/>
            </w:tcBorders>
            <w:tcMar>
              <w:top w:w="75" w:type="dxa"/>
              <w:left w:w="75" w:type="dxa"/>
              <w:bottom w:w="75" w:type="dxa"/>
              <w:right w:w="75" w:type="dxa"/>
            </w:tcMar>
            <w:hideMark/>
          </w:tcPr>
          <w:p w14:paraId="472EA958" w14:textId="77777777" w:rsidR="00A82DFC" w:rsidRPr="00A82DFC" w:rsidRDefault="00A82DFC" w:rsidP="00A82DFC">
            <w:r w:rsidRPr="00A82DFC">
              <w:t>25.90 ± 8.24</w:t>
            </w:r>
          </w:p>
        </w:tc>
        <w:tc>
          <w:tcPr>
            <w:tcW w:w="0" w:type="auto"/>
            <w:tcBorders>
              <w:bottom w:val="nil"/>
              <w:right w:val="nil"/>
            </w:tcBorders>
            <w:tcMar>
              <w:top w:w="75" w:type="dxa"/>
              <w:left w:w="75" w:type="dxa"/>
              <w:bottom w:w="75" w:type="dxa"/>
              <w:right w:w="75" w:type="dxa"/>
            </w:tcMar>
            <w:hideMark/>
          </w:tcPr>
          <w:p w14:paraId="64237D7E" w14:textId="77777777" w:rsidR="00A82DFC" w:rsidRPr="00A82DFC" w:rsidRDefault="00A82DFC" w:rsidP="00A82DFC">
            <w:r w:rsidRPr="00A82DFC">
              <w:rPr>
                <w:b/>
                <w:bCs/>
              </w:rPr>
              <w:t>&lt;0.001</w:t>
            </w:r>
          </w:p>
        </w:tc>
      </w:tr>
      <w:tr w:rsidR="00A82DFC" w:rsidRPr="00A82DFC" w14:paraId="7EBF28BB" w14:textId="77777777" w:rsidTr="00A82DFC">
        <w:tc>
          <w:tcPr>
            <w:tcW w:w="0" w:type="auto"/>
            <w:tcBorders>
              <w:bottom w:val="nil"/>
              <w:right w:val="nil"/>
            </w:tcBorders>
            <w:tcMar>
              <w:top w:w="75" w:type="dxa"/>
              <w:left w:w="75" w:type="dxa"/>
              <w:bottom w:w="75" w:type="dxa"/>
              <w:right w:w="75" w:type="dxa"/>
            </w:tcMar>
            <w:hideMark/>
          </w:tcPr>
          <w:p w14:paraId="43CF72F9" w14:textId="77777777" w:rsidR="00A82DFC" w:rsidRPr="00A82DFC" w:rsidRDefault="00A82DFC" w:rsidP="00A82DFC">
            <w:r w:rsidRPr="00A82DFC">
              <w:t>TBW (l)</w:t>
            </w:r>
          </w:p>
        </w:tc>
        <w:tc>
          <w:tcPr>
            <w:tcW w:w="0" w:type="auto"/>
            <w:tcBorders>
              <w:bottom w:val="nil"/>
              <w:right w:val="nil"/>
            </w:tcBorders>
            <w:tcMar>
              <w:top w:w="75" w:type="dxa"/>
              <w:left w:w="75" w:type="dxa"/>
              <w:bottom w:w="75" w:type="dxa"/>
              <w:right w:w="75" w:type="dxa"/>
            </w:tcMar>
            <w:hideMark/>
          </w:tcPr>
          <w:p w14:paraId="087A8564" w14:textId="77777777" w:rsidR="00A82DFC" w:rsidRPr="00A82DFC" w:rsidRDefault="00A82DFC" w:rsidP="00A82DFC">
            <w:r w:rsidRPr="00A82DFC">
              <w:t>42.11 ± 8.22</w:t>
            </w:r>
          </w:p>
        </w:tc>
        <w:tc>
          <w:tcPr>
            <w:tcW w:w="0" w:type="auto"/>
            <w:tcBorders>
              <w:bottom w:val="nil"/>
              <w:right w:val="nil"/>
            </w:tcBorders>
            <w:tcMar>
              <w:top w:w="75" w:type="dxa"/>
              <w:left w:w="75" w:type="dxa"/>
              <w:bottom w:w="75" w:type="dxa"/>
              <w:right w:w="75" w:type="dxa"/>
            </w:tcMar>
            <w:hideMark/>
          </w:tcPr>
          <w:p w14:paraId="5F5BF304" w14:textId="77777777" w:rsidR="00A82DFC" w:rsidRPr="00A82DFC" w:rsidRDefault="00A82DFC" w:rsidP="00A82DFC">
            <w:r w:rsidRPr="00A82DFC">
              <w:t>34.35 ± 6.75</w:t>
            </w:r>
          </w:p>
        </w:tc>
        <w:tc>
          <w:tcPr>
            <w:tcW w:w="0" w:type="auto"/>
            <w:tcBorders>
              <w:bottom w:val="nil"/>
              <w:right w:val="nil"/>
            </w:tcBorders>
            <w:tcMar>
              <w:top w:w="75" w:type="dxa"/>
              <w:left w:w="75" w:type="dxa"/>
              <w:bottom w:w="75" w:type="dxa"/>
              <w:right w:w="75" w:type="dxa"/>
            </w:tcMar>
            <w:hideMark/>
          </w:tcPr>
          <w:p w14:paraId="6586C84D" w14:textId="77777777" w:rsidR="00A82DFC" w:rsidRPr="00A82DFC" w:rsidRDefault="00A82DFC" w:rsidP="00A82DFC">
            <w:r w:rsidRPr="00A82DFC">
              <w:rPr>
                <w:b/>
                <w:bCs/>
              </w:rPr>
              <w:t>&lt;0.001</w:t>
            </w:r>
          </w:p>
        </w:tc>
      </w:tr>
      <w:tr w:rsidR="00A82DFC" w:rsidRPr="00A82DFC" w14:paraId="02778675" w14:textId="77777777" w:rsidTr="00A82DFC">
        <w:tc>
          <w:tcPr>
            <w:tcW w:w="0" w:type="auto"/>
            <w:tcBorders>
              <w:bottom w:val="nil"/>
              <w:right w:val="nil"/>
            </w:tcBorders>
            <w:tcMar>
              <w:top w:w="75" w:type="dxa"/>
              <w:left w:w="75" w:type="dxa"/>
              <w:bottom w:w="75" w:type="dxa"/>
              <w:right w:w="75" w:type="dxa"/>
            </w:tcMar>
            <w:hideMark/>
          </w:tcPr>
          <w:p w14:paraId="068A8A52" w14:textId="77777777" w:rsidR="00A82DFC" w:rsidRPr="00A82DFC" w:rsidRDefault="00A82DFC" w:rsidP="00A82DFC">
            <w:r w:rsidRPr="00A82DFC">
              <w:t>LBM (kg)</w:t>
            </w:r>
          </w:p>
        </w:tc>
        <w:tc>
          <w:tcPr>
            <w:tcW w:w="0" w:type="auto"/>
            <w:tcBorders>
              <w:bottom w:val="nil"/>
              <w:right w:val="nil"/>
            </w:tcBorders>
            <w:tcMar>
              <w:top w:w="75" w:type="dxa"/>
              <w:left w:w="75" w:type="dxa"/>
              <w:bottom w:w="75" w:type="dxa"/>
              <w:right w:w="75" w:type="dxa"/>
            </w:tcMar>
            <w:hideMark/>
          </w:tcPr>
          <w:p w14:paraId="0BE90CFC" w14:textId="77777777" w:rsidR="00A82DFC" w:rsidRPr="00A82DFC" w:rsidRDefault="00A82DFC" w:rsidP="00A82DFC">
            <w:r w:rsidRPr="00A82DFC">
              <w:t>57.53 ± 11.23</w:t>
            </w:r>
          </w:p>
        </w:tc>
        <w:tc>
          <w:tcPr>
            <w:tcW w:w="0" w:type="auto"/>
            <w:tcBorders>
              <w:bottom w:val="nil"/>
              <w:right w:val="nil"/>
            </w:tcBorders>
            <w:tcMar>
              <w:top w:w="75" w:type="dxa"/>
              <w:left w:w="75" w:type="dxa"/>
              <w:bottom w:w="75" w:type="dxa"/>
              <w:right w:w="75" w:type="dxa"/>
            </w:tcMar>
            <w:hideMark/>
          </w:tcPr>
          <w:p w14:paraId="06A3E4EF" w14:textId="77777777" w:rsidR="00A82DFC" w:rsidRPr="00A82DFC" w:rsidRDefault="00A82DFC" w:rsidP="00A82DFC">
            <w:r w:rsidRPr="00A82DFC">
              <w:t>46.92 ± 9.24</w:t>
            </w:r>
          </w:p>
        </w:tc>
        <w:tc>
          <w:tcPr>
            <w:tcW w:w="0" w:type="auto"/>
            <w:tcBorders>
              <w:bottom w:val="nil"/>
              <w:right w:val="nil"/>
            </w:tcBorders>
            <w:tcMar>
              <w:top w:w="75" w:type="dxa"/>
              <w:left w:w="75" w:type="dxa"/>
              <w:bottom w:w="75" w:type="dxa"/>
              <w:right w:w="75" w:type="dxa"/>
            </w:tcMar>
            <w:hideMark/>
          </w:tcPr>
          <w:p w14:paraId="58925FF1" w14:textId="77777777" w:rsidR="00A82DFC" w:rsidRPr="00A82DFC" w:rsidRDefault="00A82DFC" w:rsidP="00A82DFC">
            <w:r w:rsidRPr="00A82DFC">
              <w:rPr>
                <w:b/>
                <w:bCs/>
              </w:rPr>
              <w:t>&lt;0.001</w:t>
            </w:r>
          </w:p>
        </w:tc>
      </w:tr>
      <w:tr w:rsidR="00A82DFC" w:rsidRPr="00A82DFC" w14:paraId="3E92C3F4" w14:textId="77777777" w:rsidTr="00A82DFC">
        <w:tc>
          <w:tcPr>
            <w:tcW w:w="0" w:type="auto"/>
            <w:tcBorders>
              <w:bottom w:val="nil"/>
              <w:right w:val="nil"/>
            </w:tcBorders>
            <w:tcMar>
              <w:top w:w="75" w:type="dxa"/>
              <w:left w:w="75" w:type="dxa"/>
              <w:bottom w:w="75" w:type="dxa"/>
              <w:right w:w="75" w:type="dxa"/>
            </w:tcMar>
            <w:hideMark/>
          </w:tcPr>
          <w:p w14:paraId="3E6DEB2E" w14:textId="77777777" w:rsidR="00A82DFC" w:rsidRPr="00A82DFC" w:rsidRDefault="00A82DFC" w:rsidP="00A82DFC">
            <w:r w:rsidRPr="00A82DFC">
              <w:lastRenderedPageBreak/>
              <w:t>ECM (kg)</w:t>
            </w:r>
          </w:p>
        </w:tc>
        <w:tc>
          <w:tcPr>
            <w:tcW w:w="0" w:type="auto"/>
            <w:tcBorders>
              <w:bottom w:val="nil"/>
              <w:right w:val="nil"/>
            </w:tcBorders>
            <w:tcMar>
              <w:top w:w="75" w:type="dxa"/>
              <w:left w:w="75" w:type="dxa"/>
              <w:bottom w:w="75" w:type="dxa"/>
              <w:right w:w="75" w:type="dxa"/>
            </w:tcMar>
            <w:hideMark/>
          </w:tcPr>
          <w:p w14:paraId="19E411CB" w14:textId="77777777" w:rsidR="00A82DFC" w:rsidRPr="00A82DFC" w:rsidRDefault="00A82DFC" w:rsidP="00A82DFC">
            <w:r w:rsidRPr="00A82DFC">
              <w:t>30.26 ± 6.38</w:t>
            </w:r>
          </w:p>
        </w:tc>
        <w:tc>
          <w:tcPr>
            <w:tcW w:w="0" w:type="auto"/>
            <w:tcBorders>
              <w:bottom w:val="nil"/>
              <w:right w:val="nil"/>
            </w:tcBorders>
            <w:tcMar>
              <w:top w:w="75" w:type="dxa"/>
              <w:left w:w="75" w:type="dxa"/>
              <w:bottom w:w="75" w:type="dxa"/>
              <w:right w:w="75" w:type="dxa"/>
            </w:tcMar>
            <w:hideMark/>
          </w:tcPr>
          <w:p w14:paraId="5D8B4733" w14:textId="77777777" w:rsidR="00A82DFC" w:rsidRPr="00A82DFC" w:rsidRDefault="00A82DFC" w:rsidP="00A82DFC">
            <w:r w:rsidRPr="00A82DFC">
              <w:t>25.39 ± 4.75</w:t>
            </w:r>
          </w:p>
        </w:tc>
        <w:tc>
          <w:tcPr>
            <w:tcW w:w="0" w:type="auto"/>
            <w:tcBorders>
              <w:bottom w:val="nil"/>
              <w:right w:val="nil"/>
            </w:tcBorders>
            <w:tcMar>
              <w:top w:w="75" w:type="dxa"/>
              <w:left w:w="75" w:type="dxa"/>
              <w:bottom w:w="75" w:type="dxa"/>
              <w:right w:w="75" w:type="dxa"/>
            </w:tcMar>
            <w:hideMark/>
          </w:tcPr>
          <w:p w14:paraId="4337610B" w14:textId="77777777" w:rsidR="00A82DFC" w:rsidRPr="00A82DFC" w:rsidRDefault="00A82DFC" w:rsidP="00A82DFC">
            <w:r w:rsidRPr="00A82DFC">
              <w:rPr>
                <w:b/>
                <w:bCs/>
              </w:rPr>
              <w:t>&lt;0.001</w:t>
            </w:r>
          </w:p>
        </w:tc>
      </w:tr>
      <w:tr w:rsidR="00A82DFC" w:rsidRPr="00A82DFC" w14:paraId="1B48C33C" w14:textId="77777777" w:rsidTr="00A82DFC">
        <w:tc>
          <w:tcPr>
            <w:tcW w:w="0" w:type="auto"/>
            <w:tcBorders>
              <w:bottom w:val="nil"/>
              <w:right w:val="nil"/>
            </w:tcBorders>
            <w:tcMar>
              <w:top w:w="75" w:type="dxa"/>
              <w:left w:w="75" w:type="dxa"/>
              <w:bottom w:w="75" w:type="dxa"/>
              <w:right w:w="75" w:type="dxa"/>
            </w:tcMar>
            <w:hideMark/>
          </w:tcPr>
          <w:p w14:paraId="1F744321" w14:textId="77777777" w:rsidR="00A82DFC" w:rsidRPr="00A82DFC" w:rsidRDefault="00A82DFC" w:rsidP="00A82DFC">
            <w:r w:rsidRPr="00A82DFC">
              <w:t>BCM (kg)</w:t>
            </w:r>
          </w:p>
        </w:tc>
        <w:tc>
          <w:tcPr>
            <w:tcW w:w="0" w:type="auto"/>
            <w:tcBorders>
              <w:bottom w:val="nil"/>
              <w:right w:val="nil"/>
            </w:tcBorders>
            <w:tcMar>
              <w:top w:w="75" w:type="dxa"/>
              <w:left w:w="75" w:type="dxa"/>
              <w:bottom w:w="75" w:type="dxa"/>
              <w:right w:w="75" w:type="dxa"/>
            </w:tcMar>
            <w:hideMark/>
          </w:tcPr>
          <w:p w14:paraId="4A401A83" w14:textId="77777777" w:rsidR="00A82DFC" w:rsidRPr="00A82DFC" w:rsidRDefault="00A82DFC" w:rsidP="00A82DFC">
            <w:r w:rsidRPr="00A82DFC">
              <w:t>27.27 ± 6.04</w:t>
            </w:r>
          </w:p>
        </w:tc>
        <w:tc>
          <w:tcPr>
            <w:tcW w:w="0" w:type="auto"/>
            <w:tcBorders>
              <w:bottom w:val="nil"/>
              <w:right w:val="nil"/>
            </w:tcBorders>
            <w:tcMar>
              <w:top w:w="75" w:type="dxa"/>
              <w:left w:w="75" w:type="dxa"/>
              <w:bottom w:w="75" w:type="dxa"/>
              <w:right w:w="75" w:type="dxa"/>
            </w:tcMar>
            <w:hideMark/>
          </w:tcPr>
          <w:p w14:paraId="1845DF0C" w14:textId="77777777" w:rsidR="00A82DFC" w:rsidRPr="00A82DFC" w:rsidRDefault="00A82DFC" w:rsidP="00A82DFC">
            <w:r w:rsidRPr="00A82DFC">
              <w:t>21.53 ± 5.64</w:t>
            </w:r>
          </w:p>
        </w:tc>
        <w:tc>
          <w:tcPr>
            <w:tcW w:w="0" w:type="auto"/>
            <w:tcBorders>
              <w:bottom w:val="nil"/>
              <w:right w:val="nil"/>
            </w:tcBorders>
            <w:tcMar>
              <w:top w:w="75" w:type="dxa"/>
              <w:left w:w="75" w:type="dxa"/>
              <w:bottom w:w="75" w:type="dxa"/>
              <w:right w:w="75" w:type="dxa"/>
            </w:tcMar>
            <w:hideMark/>
          </w:tcPr>
          <w:p w14:paraId="4B8A7F77" w14:textId="77777777" w:rsidR="00A82DFC" w:rsidRPr="00A82DFC" w:rsidRDefault="00A82DFC" w:rsidP="00A82DFC">
            <w:r w:rsidRPr="00A82DFC">
              <w:rPr>
                <w:b/>
                <w:bCs/>
              </w:rPr>
              <w:t>&lt;0.001</w:t>
            </w:r>
          </w:p>
        </w:tc>
      </w:tr>
      <w:tr w:rsidR="00A82DFC" w:rsidRPr="00A82DFC" w14:paraId="752FE831" w14:textId="77777777" w:rsidTr="00A82DFC">
        <w:tc>
          <w:tcPr>
            <w:tcW w:w="0" w:type="auto"/>
            <w:tcBorders>
              <w:bottom w:val="nil"/>
              <w:right w:val="nil"/>
            </w:tcBorders>
            <w:tcMar>
              <w:top w:w="75" w:type="dxa"/>
              <w:left w:w="75" w:type="dxa"/>
              <w:bottom w:w="75" w:type="dxa"/>
              <w:right w:w="75" w:type="dxa"/>
            </w:tcMar>
            <w:hideMark/>
          </w:tcPr>
          <w:p w14:paraId="5176A7D1" w14:textId="77777777" w:rsidR="00A82DFC" w:rsidRPr="00A82DFC" w:rsidRDefault="00A82DFC" w:rsidP="00A82DFC">
            <w:r w:rsidRPr="00A82DFC">
              <w:t>ECM/BCM [median]</w:t>
            </w:r>
          </w:p>
        </w:tc>
        <w:tc>
          <w:tcPr>
            <w:tcW w:w="0" w:type="auto"/>
            <w:tcBorders>
              <w:bottom w:val="nil"/>
              <w:right w:val="nil"/>
            </w:tcBorders>
            <w:tcMar>
              <w:top w:w="75" w:type="dxa"/>
              <w:left w:w="75" w:type="dxa"/>
              <w:bottom w:w="75" w:type="dxa"/>
              <w:right w:w="75" w:type="dxa"/>
            </w:tcMar>
            <w:hideMark/>
          </w:tcPr>
          <w:p w14:paraId="5010E0A8" w14:textId="77777777" w:rsidR="00A82DFC" w:rsidRPr="00A82DFC" w:rsidRDefault="00A82DFC" w:rsidP="00A82DFC">
            <w:r w:rsidRPr="00A82DFC">
              <w:t>1.14 [0.76]</w:t>
            </w:r>
          </w:p>
        </w:tc>
        <w:tc>
          <w:tcPr>
            <w:tcW w:w="0" w:type="auto"/>
            <w:tcBorders>
              <w:bottom w:val="nil"/>
              <w:right w:val="nil"/>
            </w:tcBorders>
            <w:tcMar>
              <w:top w:w="75" w:type="dxa"/>
              <w:left w:w="75" w:type="dxa"/>
              <w:bottom w:w="75" w:type="dxa"/>
              <w:right w:w="75" w:type="dxa"/>
            </w:tcMar>
            <w:hideMark/>
          </w:tcPr>
          <w:p w14:paraId="32875DCE" w14:textId="77777777" w:rsidR="00A82DFC" w:rsidRPr="00A82DFC" w:rsidRDefault="00A82DFC" w:rsidP="00A82DFC">
            <w:r w:rsidRPr="00A82DFC">
              <w:t>1.19 [1.69]</w:t>
            </w:r>
          </w:p>
        </w:tc>
        <w:tc>
          <w:tcPr>
            <w:tcW w:w="0" w:type="auto"/>
            <w:tcBorders>
              <w:bottom w:val="nil"/>
              <w:right w:val="nil"/>
            </w:tcBorders>
            <w:tcMar>
              <w:top w:w="75" w:type="dxa"/>
              <w:left w:w="75" w:type="dxa"/>
              <w:bottom w:w="75" w:type="dxa"/>
              <w:right w:w="75" w:type="dxa"/>
            </w:tcMar>
            <w:hideMark/>
          </w:tcPr>
          <w:p w14:paraId="0E267A56" w14:textId="77777777" w:rsidR="00A82DFC" w:rsidRPr="00A82DFC" w:rsidRDefault="00A82DFC" w:rsidP="00A82DFC">
            <w:r w:rsidRPr="00A82DFC">
              <w:t>0.187</w:t>
            </w:r>
          </w:p>
        </w:tc>
      </w:tr>
      <w:tr w:rsidR="00A82DFC" w:rsidRPr="00A82DFC" w14:paraId="7733C2F2" w14:textId="77777777" w:rsidTr="00A82DFC">
        <w:tc>
          <w:tcPr>
            <w:tcW w:w="0" w:type="auto"/>
            <w:tcBorders>
              <w:bottom w:val="nil"/>
              <w:right w:val="nil"/>
            </w:tcBorders>
            <w:tcMar>
              <w:top w:w="75" w:type="dxa"/>
              <w:left w:w="75" w:type="dxa"/>
              <w:bottom w:w="75" w:type="dxa"/>
              <w:right w:w="75" w:type="dxa"/>
            </w:tcMar>
            <w:hideMark/>
          </w:tcPr>
          <w:p w14:paraId="49EB8D6C" w14:textId="77777777" w:rsidR="00A82DFC" w:rsidRPr="00A82DFC" w:rsidRDefault="00A82DFC" w:rsidP="00A82DFC">
            <w:r w:rsidRPr="00A82DFC">
              <w:t>Cell percentage (%)</w:t>
            </w:r>
          </w:p>
        </w:tc>
        <w:tc>
          <w:tcPr>
            <w:tcW w:w="0" w:type="auto"/>
            <w:tcBorders>
              <w:bottom w:val="nil"/>
              <w:right w:val="nil"/>
            </w:tcBorders>
            <w:tcMar>
              <w:top w:w="75" w:type="dxa"/>
              <w:left w:w="75" w:type="dxa"/>
              <w:bottom w:w="75" w:type="dxa"/>
              <w:right w:w="75" w:type="dxa"/>
            </w:tcMar>
            <w:hideMark/>
          </w:tcPr>
          <w:p w14:paraId="6C9D382E" w14:textId="77777777" w:rsidR="00A82DFC" w:rsidRPr="00A82DFC" w:rsidRDefault="00A82DFC" w:rsidP="00A82DFC">
            <w:r w:rsidRPr="00A82DFC">
              <w:t>47.33 ± 4.81</w:t>
            </w:r>
          </w:p>
        </w:tc>
        <w:tc>
          <w:tcPr>
            <w:tcW w:w="0" w:type="auto"/>
            <w:tcBorders>
              <w:bottom w:val="nil"/>
              <w:right w:val="nil"/>
            </w:tcBorders>
            <w:tcMar>
              <w:top w:w="75" w:type="dxa"/>
              <w:left w:w="75" w:type="dxa"/>
              <w:bottom w:w="75" w:type="dxa"/>
              <w:right w:w="75" w:type="dxa"/>
            </w:tcMar>
            <w:hideMark/>
          </w:tcPr>
          <w:p w14:paraId="668135A5" w14:textId="77777777" w:rsidR="00A82DFC" w:rsidRPr="00A82DFC" w:rsidRDefault="00A82DFC" w:rsidP="00A82DFC">
            <w:r w:rsidRPr="00A82DFC">
              <w:t>45.53 ± 5.29</w:t>
            </w:r>
          </w:p>
        </w:tc>
        <w:tc>
          <w:tcPr>
            <w:tcW w:w="0" w:type="auto"/>
            <w:tcBorders>
              <w:bottom w:val="nil"/>
              <w:right w:val="nil"/>
            </w:tcBorders>
            <w:tcMar>
              <w:top w:w="75" w:type="dxa"/>
              <w:left w:w="75" w:type="dxa"/>
              <w:bottom w:w="75" w:type="dxa"/>
              <w:right w:w="75" w:type="dxa"/>
            </w:tcMar>
            <w:hideMark/>
          </w:tcPr>
          <w:p w14:paraId="05F3DB61" w14:textId="77777777" w:rsidR="00A82DFC" w:rsidRPr="00A82DFC" w:rsidRDefault="00A82DFC" w:rsidP="00A82DFC">
            <w:r w:rsidRPr="00A82DFC">
              <w:t>0.115</w:t>
            </w:r>
          </w:p>
        </w:tc>
      </w:tr>
      <w:tr w:rsidR="00A82DFC" w:rsidRPr="00A82DFC" w14:paraId="1BDBAD93" w14:textId="77777777" w:rsidTr="00A82DFC">
        <w:tc>
          <w:tcPr>
            <w:tcW w:w="0" w:type="auto"/>
            <w:tcBorders>
              <w:bottom w:val="nil"/>
              <w:right w:val="nil"/>
            </w:tcBorders>
            <w:tcMar>
              <w:top w:w="75" w:type="dxa"/>
              <w:left w:w="75" w:type="dxa"/>
              <w:bottom w:w="75" w:type="dxa"/>
              <w:right w:w="75" w:type="dxa"/>
            </w:tcMar>
            <w:hideMark/>
          </w:tcPr>
          <w:p w14:paraId="17CAAC49" w14:textId="77777777" w:rsidR="00A82DFC" w:rsidRPr="00A82DFC" w:rsidRDefault="00A82DFC" w:rsidP="00A82DFC">
            <w:r w:rsidRPr="00A82DFC">
              <w:t>Basal metabolic rate (kcal)</w:t>
            </w:r>
          </w:p>
        </w:tc>
        <w:tc>
          <w:tcPr>
            <w:tcW w:w="0" w:type="auto"/>
            <w:tcBorders>
              <w:bottom w:val="nil"/>
              <w:right w:val="nil"/>
            </w:tcBorders>
            <w:tcMar>
              <w:top w:w="75" w:type="dxa"/>
              <w:left w:w="75" w:type="dxa"/>
              <w:bottom w:w="75" w:type="dxa"/>
              <w:right w:w="75" w:type="dxa"/>
            </w:tcMar>
            <w:hideMark/>
          </w:tcPr>
          <w:p w14:paraId="5540356C" w14:textId="77777777" w:rsidR="00A82DFC" w:rsidRPr="00A82DFC" w:rsidRDefault="00A82DFC" w:rsidP="00A82DFC">
            <w:r w:rsidRPr="00A82DFC">
              <w:t>1477.41 ± 191.30</w:t>
            </w:r>
          </w:p>
        </w:tc>
        <w:tc>
          <w:tcPr>
            <w:tcW w:w="0" w:type="auto"/>
            <w:tcBorders>
              <w:bottom w:val="nil"/>
              <w:right w:val="nil"/>
            </w:tcBorders>
            <w:tcMar>
              <w:top w:w="75" w:type="dxa"/>
              <w:left w:w="75" w:type="dxa"/>
              <w:bottom w:w="75" w:type="dxa"/>
              <w:right w:w="75" w:type="dxa"/>
            </w:tcMar>
            <w:hideMark/>
          </w:tcPr>
          <w:p w14:paraId="1B4E6653" w14:textId="77777777" w:rsidR="00A82DFC" w:rsidRPr="00A82DFC" w:rsidRDefault="00A82DFC" w:rsidP="00A82DFC">
            <w:r w:rsidRPr="00A82DFC">
              <w:t>1295.85 ± 178.11</w:t>
            </w:r>
          </w:p>
        </w:tc>
        <w:tc>
          <w:tcPr>
            <w:tcW w:w="0" w:type="auto"/>
            <w:tcBorders>
              <w:bottom w:val="nil"/>
              <w:right w:val="nil"/>
            </w:tcBorders>
            <w:tcMar>
              <w:top w:w="75" w:type="dxa"/>
              <w:left w:w="75" w:type="dxa"/>
              <w:bottom w:w="75" w:type="dxa"/>
              <w:right w:w="75" w:type="dxa"/>
            </w:tcMar>
            <w:hideMark/>
          </w:tcPr>
          <w:p w14:paraId="29B83BD2" w14:textId="77777777" w:rsidR="00A82DFC" w:rsidRPr="00A82DFC" w:rsidRDefault="00A82DFC" w:rsidP="00A82DFC">
            <w:r w:rsidRPr="00A82DFC">
              <w:rPr>
                <w:b/>
                <w:bCs/>
              </w:rPr>
              <w:t>&lt;0.001</w:t>
            </w:r>
          </w:p>
        </w:tc>
      </w:tr>
      <w:tr w:rsidR="00A82DFC" w:rsidRPr="00A82DFC" w14:paraId="5ECDC61F" w14:textId="77777777" w:rsidTr="00A82DFC">
        <w:tc>
          <w:tcPr>
            <w:tcW w:w="0" w:type="auto"/>
            <w:tcBorders>
              <w:bottom w:val="nil"/>
              <w:right w:val="nil"/>
            </w:tcBorders>
            <w:tcMar>
              <w:top w:w="75" w:type="dxa"/>
              <w:left w:w="75" w:type="dxa"/>
              <w:bottom w:w="75" w:type="dxa"/>
              <w:right w:w="75" w:type="dxa"/>
            </w:tcMar>
            <w:hideMark/>
          </w:tcPr>
          <w:p w14:paraId="559EA26A" w14:textId="77777777" w:rsidR="00A82DFC" w:rsidRPr="00A82DFC" w:rsidRDefault="00A82DFC" w:rsidP="00A82DFC">
            <w:r w:rsidRPr="00A82DFC">
              <w:t>Phase angle (°)</w:t>
            </w:r>
          </w:p>
        </w:tc>
        <w:tc>
          <w:tcPr>
            <w:tcW w:w="0" w:type="auto"/>
            <w:tcBorders>
              <w:bottom w:val="nil"/>
              <w:right w:val="nil"/>
            </w:tcBorders>
            <w:tcMar>
              <w:top w:w="75" w:type="dxa"/>
              <w:left w:w="75" w:type="dxa"/>
              <w:bottom w:w="75" w:type="dxa"/>
              <w:right w:w="75" w:type="dxa"/>
            </w:tcMar>
            <w:hideMark/>
          </w:tcPr>
          <w:p w14:paraId="41C99752" w14:textId="77777777" w:rsidR="00A82DFC" w:rsidRPr="00A82DFC" w:rsidRDefault="00A82DFC" w:rsidP="00A82DFC">
            <w:r w:rsidRPr="00A82DFC">
              <w:t>5.19 ± 0.86</w:t>
            </w:r>
          </w:p>
        </w:tc>
        <w:tc>
          <w:tcPr>
            <w:tcW w:w="0" w:type="auto"/>
            <w:tcBorders>
              <w:bottom w:val="nil"/>
              <w:right w:val="nil"/>
            </w:tcBorders>
            <w:tcMar>
              <w:top w:w="75" w:type="dxa"/>
              <w:left w:w="75" w:type="dxa"/>
              <w:bottom w:w="75" w:type="dxa"/>
              <w:right w:w="75" w:type="dxa"/>
            </w:tcMar>
            <w:hideMark/>
          </w:tcPr>
          <w:p w14:paraId="6DBF0452" w14:textId="77777777" w:rsidR="00A82DFC" w:rsidRPr="00A82DFC" w:rsidRDefault="00A82DFC" w:rsidP="00A82DFC">
            <w:r w:rsidRPr="00A82DFC">
              <w:t>4.89 ± 0.86</w:t>
            </w:r>
          </w:p>
        </w:tc>
        <w:tc>
          <w:tcPr>
            <w:tcW w:w="0" w:type="auto"/>
            <w:tcBorders>
              <w:bottom w:val="nil"/>
              <w:right w:val="nil"/>
            </w:tcBorders>
            <w:tcMar>
              <w:top w:w="75" w:type="dxa"/>
              <w:left w:w="75" w:type="dxa"/>
              <w:bottom w:w="75" w:type="dxa"/>
              <w:right w:w="75" w:type="dxa"/>
            </w:tcMar>
            <w:hideMark/>
          </w:tcPr>
          <w:p w14:paraId="5415AE55" w14:textId="77777777" w:rsidR="00A82DFC" w:rsidRPr="00A82DFC" w:rsidRDefault="00A82DFC" w:rsidP="00A82DFC">
            <w:r w:rsidRPr="00A82DFC">
              <w:t>0.120</w:t>
            </w:r>
          </w:p>
        </w:tc>
      </w:tr>
      <w:tr w:rsidR="00A82DFC" w:rsidRPr="00A82DFC" w14:paraId="3E229B95" w14:textId="77777777" w:rsidTr="00A82DFC">
        <w:tc>
          <w:tcPr>
            <w:tcW w:w="0" w:type="auto"/>
            <w:tcBorders>
              <w:bottom w:val="nil"/>
              <w:right w:val="nil"/>
            </w:tcBorders>
            <w:tcMar>
              <w:top w:w="75" w:type="dxa"/>
              <w:left w:w="75" w:type="dxa"/>
              <w:bottom w:w="75" w:type="dxa"/>
              <w:right w:w="75" w:type="dxa"/>
            </w:tcMar>
            <w:hideMark/>
          </w:tcPr>
          <w:p w14:paraId="17368BE6" w14:textId="77777777" w:rsidR="00A82DFC" w:rsidRPr="00A82DFC" w:rsidRDefault="00A82DFC" w:rsidP="00A82DFC">
            <w:r w:rsidRPr="00A82DFC">
              <w:t>ECW (l)</w:t>
            </w:r>
          </w:p>
        </w:tc>
        <w:tc>
          <w:tcPr>
            <w:tcW w:w="0" w:type="auto"/>
            <w:tcBorders>
              <w:bottom w:val="nil"/>
              <w:right w:val="nil"/>
            </w:tcBorders>
            <w:tcMar>
              <w:top w:w="75" w:type="dxa"/>
              <w:left w:w="75" w:type="dxa"/>
              <w:bottom w:w="75" w:type="dxa"/>
              <w:right w:w="75" w:type="dxa"/>
            </w:tcMar>
            <w:hideMark/>
          </w:tcPr>
          <w:p w14:paraId="22A1BAF7" w14:textId="77777777" w:rsidR="00A82DFC" w:rsidRPr="00A82DFC" w:rsidRDefault="00A82DFC" w:rsidP="00A82DFC">
            <w:r w:rsidRPr="00A82DFC">
              <w:t>18.03 ± 4.62</w:t>
            </w:r>
          </w:p>
        </w:tc>
        <w:tc>
          <w:tcPr>
            <w:tcW w:w="0" w:type="auto"/>
            <w:tcBorders>
              <w:bottom w:val="nil"/>
              <w:right w:val="nil"/>
            </w:tcBorders>
            <w:tcMar>
              <w:top w:w="75" w:type="dxa"/>
              <w:left w:w="75" w:type="dxa"/>
              <w:bottom w:w="75" w:type="dxa"/>
              <w:right w:w="75" w:type="dxa"/>
            </w:tcMar>
            <w:hideMark/>
          </w:tcPr>
          <w:p w14:paraId="318E695A" w14:textId="77777777" w:rsidR="00A82DFC" w:rsidRPr="00A82DFC" w:rsidRDefault="00A82DFC" w:rsidP="00A82DFC">
            <w:r w:rsidRPr="00A82DFC">
              <w:t>12.93 ± 3.81</w:t>
            </w:r>
          </w:p>
        </w:tc>
        <w:tc>
          <w:tcPr>
            <w:tcW w:w="0" w:type="auto"/>
            <w:tcBorders>
              <w:bottom w:val="nil"/>
              <w:right w:val="nil"/>
            </w:tcBorders>
            <w:tcMar>
              <w:top w:w="75" w:type="dxa"/>
              <w:left w:w="75" w:type="dxa"/>
              <w:bottom w:w="75" w:type="dxa"/>
              <w:right w:w="75" w:type="dxa"/>
            </w:tcMar>
            <w:hideMark/>
          </w:tcPr>
          <w:p w14:paraId="3F6C7072" w14:textId="77777777" w:rsidR="00A82DFC" w:rsidRPr="00A82DFC" w:rsidRDefault="00A82DFC" w:rsidP="00A82DFC">
            <w:r w:rsidRPr="00A82DFC">
              <w:rPr>
                <w:b/>
                <w:bCs/>
              </w:rPr>
              <w:t>&lt;0.001</w:t>
            </w:r>
          </w:p>
        </w:tc>
      </w:tr>
      <w:tr w:rsidR="00A82DFC" w:rsidRPr="00A82DFC" w14:paraId="33F851C4" w14:textId="77777777" w:rsidTr="00A82DFC">
        <w:tc>
          <w:tcPr>
            <w:tcW w:w="0" w:type="auto"/>
            <w:tcBorders>
              <w:bottom w:val="nil"/>
              <w:right w:val="nil"/>
            </w:tcBorders>
            <w:tcMar>
              <w:top w:w="75" w:type="dxa"/>
              <w:left w:w="75" w:type="dxa"/>
              <w:bottom w:w="75" w:type="dxa"/>
              <w:right w:w="75" w:type="dxa"/>
            </w:tcMar>
            <w:hideMark/>
          </w:tcPr>
          <w:p w14:paraId="50B7789F" w14:textId="77777777" w:rsidR="00A82DFC" w:rsidRPr="00A82DFC" w:rsidRDefault="00A82DFC" w:rsidP="00A82DFC">
            <w:r w:rsidRPr="00A82DFC">
              <w:t>ICW (l)</w:t>
            </w:r>
          </w:p>
        </w:tc>
        <w:tc>
          <w:tcPr>
            <w:tcW w:w="0" w:type="auto"/>
            <w:tcBorders>
              <w:bottom w:val="nil"/>
              <w:right w:val="nil"/>
            </w:tcBorders>
            <w:tcMar>
              <w:top w:w="75" w:type="dxa"/>
              <w:left w:w="75" w:type="dxa"/>
              <w:bottom w:w="75" w:type="dxa"/>
              <w:right w:w="75" w:type="dxa"/>
            </w:tcMar>
            <w:hideMark/>
          </w:tcPr>
          <w:p w14:paraId="299B4F45" w14:textId="77777777" w:rsidR="00A82DFC" w:rsidRPr="00A82DFC" w:rsidRDefault="00A82DFC" w:rsidP="00A82DFC">
            <w:r w:rsidRPr="00A82DFC">
              <w:t>24.09 ± 3.93</w:t>
            </w:r>
          </w:p>
        </w:tc>
        <w:tc>
          <w:tcPr>
            <w:tcW w:w="0" w:type="auto"/>
            <w:tcBorders>
              <w:bottom w:val="nil"/>
              <w:right w:val="nil"/>
            </w:tcBorders>
            <w:tcMar>
              <w:top w:w="75" w:type="dxa"/>
              <w:left w:w="75" w:type="dxa"/>
              <w:bottom w:w="75" w:type="dxa"/>
              <w:right w:w="75" w:type="dxa"/>
            </w:tcMar>
            <w:hideMark/>
          </w:tcPr>
          <w:p w14:paraId="463CC5EF" w14:textId="77777777" w:rsidR="00A82DFC" w:rsidRPr="00A82DFC" w:rsidRDefault="00A82DFC" w:rsidP="00A82DFC">
            <w:r w:rsidRPr="00A82DFC">
              <w:t>21.42 ± 3.02</w:t>
            </w:r>
          </w:p>
        </w:tc>
        <w:tc>
          <w:tcPr>
            <w:tcW w:w="0" w:type="auto"/>
            <w:tcBorders>
              <w:bottom w:val="nil"/>
              <w:right w:val="nil"/>
            </w:tcBorders>
            <w:tcMar>
              <w:top w:w="75" w:type="dxa"/>
              <w:left w:w="75" w:type="dxa"/>
              <w:bottom w:w="75" w:type="dxa"/>
              <w:right w:w="75" w:type="dxa"/>
            </w:tcMar>
            <w:hideMark/>
          </w:tcPr>
          <w:p w14:paraId="248240AF" w14:textId="77777777" w:rsidR="00A82DFC" w:rsidRPr="00A82DFC" w:rsidRDefault="00A82DFC" w:rsidP="00A82DFC">
            <w:r w:rsidRPr="00A82DFC">
              <w:rPr>
                <w:b/>
                <w:bCs/>
              </w:rPr>
              <w:t>&lt;0.001</w:t>
            </w:r>
          </w:p>
        </w:tc>
      </w:tr>
      <w:tr w:rsidR="00A82DFC" w:rsidRPr="00A82DFC" w14:paraId="3AC54632" w14:textId="77777777" w:rsidTr="00A82DFC">
        <w:tc>
          <w:tcPr>
            <w:tcW w:w="0" w:type="auto"/>
            <w:tcBorders>
              <w:bottom w:val="nil"/>
              <w:right w:val="nil"/>
            </w:tcBorders>
            <w:tcMar>
              <w:top w:w="75" w:type="dxa"/>
              <w:left w:w="75" w:type="dxa"/>
              <w:bottom w:w="75" w:type="dxa"/>
              <w:right w:w="75" w:type="dxa"/>
            </w:tcMar>
            <w:hideMark/>
          </w:tcPr>
          <w:p w14:paraId="58659E06" w14:textId="77777777" w:rsidR="00A82DFC" w:rsidRPr="00A82DFC" w:rsidRDefault="00A82DFC" w:rsidP="00A82DFC">
            <w:r w:rsidRPr="00A82DFC">
              <w:t>FFM (kg)</w:t>
            </w:r>
          </w:p>
        </w:tc>
        <w:tc>
          <w:tcPr>
            <w:tcW w:w="0" w:type="auto"/>
            <w:tcBorders>
              <w:bottom w:val="nil"/>
              <w:right w:val="nil"/>
            </w:tcBorders>
            <w:tcMar>
              <w:top w:w="75" w:type="dxa"/>
              <w:left w:w="75" w:type="dxa"/>
              <w:bottom w:w="75" w:type="dxa"/>
              <w:right w:w="75" w:type="dxa"/>
            </w:tcMar>
            <w:hideMark/>
          </w:tcPr>
          <w:p w14:paraId="4D6C3381" w14:textId="77777777" w:rsidR="00A82DFC" w:rsidRPr="00A82DFC" w:rsidRDefault="00A82DFC" w:rsidP="00A82DFC">
            <w:r w:rsidRPr="00A82DFC">
              <w:t>57.53 ± 11.22</w:t>
            </w:r>
          </w:p>
        </w:tc>
        <w:tc>
          <w:tcPr>
            <w:tcW w:w="0" w:type="auto"/>
            <w:tcBorders>
              <w:bottom w:val="nil"/>
              <w:right w:val="nil"/>
            </w:tcBorders>
            <w:tcMar>
              <w:top w:w="75" w:type="dxa"/>
              <w:left w:w="75" w:type="dxa"/>
              <w:bottom w:w="75" w:type="dxa"/>
              <w:right w:w="75" w:type="dxa"/>
            </w:tcMar>
            <w:hideMark/>
          </w:tcPr>
          <w:p w14:paraId="4B00C836" w14:textId="77777777" w:rsidR="00A82DFC" w:rsidRPr="00A82DFC" w:rsidRDefault="00A82DFC" w:rsidP="00A82DFC">
            <w:r w:rsidRPr="00A82DFC">
              <w:t>46.92 ± 9.23</w:t>
            </w:r>
          </w:p>
        </w:tc>
        <w:tc>
          <w:tcPr>
            <w:tcW w:w="0" w:type="auto"/>
            <w:tcBorders>
              <w:bottom w:val="nil"/>
              <w:right w:val="nil"/>
            </w:tcBorders>
            <w:tcMar>
              <w:top w:w="75" w:type="dxa"/>
              <w:left w:w="75" w:type="dxa"/>
              <w:bottom w:w="75" w:type="dxa"/>
              <w:right w:w="75" w:type="dxa"/>
            </w:tcMar>
            <w:hideMark/>
          </w:tcPr>
          <w:p w14:paraId="780D8C1E" w14:textId="77777777" w:rsidR="00A82DFC" w:rsidRPr="00A82DFC" w:rsidRDefault="00A82DFC" w:rsidP="00A82DFC">
            <w:r w:rsidRPr="00A82DFC">
              <w:rPr>
                <w:b/>
                <w:bCs/>
              </w:rPr>
              <w:t>&lt;0.001</w:t>
            </w:r>
          </w:p>
        </w:tc>
      </w:tr>
      <w:tr w:rsidR="00A82DFC" w:rsidRPr="00A82DFC" w14:paraId="5334590C" w14:textId="77777777" w:rsidTr="00A82DFC">
        <w:tc>
          <w:tcPr>
            <w:tcW w:w="0" w:type="auto"/>
            <w:tcBorders>
              <w:bottom w:val="nil"/>
              <w:right w:val="nil"/>
            </w:tcBorders>
            <w:tcMar>
              <w:top w:w="75" w:type="dxa"/>
              <w:left w:w="75" w:type="dxa"/>
              <w:bottom w:w="75" w:type="dxa"/>
              <w:right w:w="75" w:type="dxa"/>
            </w:tcMar>
            <w:hideMark/>
          </w:tcPr>
          <w:p w14:paraId="3D22CA33" w14:textId="77777777" w:rsidR="00A82DFC" w:rsidRPr="00A82DFC" w:rsidRDefault="00A82DFC" w:rsidP="00A82DFC">
            <w:r w:rsidRPr="00A82DFC">
              <w:t>FFMI (kg/m</w:t>
            </w:r>
            <w:r w:rsidRPr="00A82DFC">
              <w:rPr>
                <w:vertAlign w:val="superscript"/>
              </w:rPr>
              <w:t>2</w:t>
            </w:r>
            <w:r w:rsidRPr="00A82DFC">
              <w:t>)</w:t>
            </w:r>
          </w:p>
        </w:tc>
        <w:tc>
          <w:tcPr>
            <w:tcW w:w="0" w:type="auto"/>
            <w:tcBorders>
              <w:bottom w:val="nil"/>
              <w:right w:val="nil"/>
            </w:tcBorders>
            <w:tcMar>
              <w:top w:w="75" w:type="dxa"/>
              <w:left w:w="75" w:type="dxa"/>
              <w:bottom w:w="75" w:type="dxa"/>
              <w:right w:w="75" w:type="dxa"/>
            </w:tcMar>
            <w:hideMark/>
          </w:tcPr>
          <w:p w14:paraId="7AB3DECA" w14:textId="77777777" w:rsidR="00A82DFC" w:rsidRPr="00A82DFC" w:rsidRDefault="00A82DFC" w:rsidP="00A82DFC">
            <w:r w:rsidRPr="00A82DFC">
              <w:t>19.94 ± 2.80</w:t>
            </w:r>
          </w:p>
        </w:tc>
        <w:tc>
          <w:tcPr>
            <w:tcW w:w="0" w:type="auto"/>
            <w:tcBorders>
              <w:bottom w:val="nil"/>
              <w:right w:val="nil"/>
            </w:tcBorders>
            <w:tcMar>
              <w:top w:w="75" w:type="dxa"/>
              <w:left w:w="75" w:type="dxa"/>
              <w:bottom w:w="75" w:type="dxa"/>
              <w:right w:w="75" w:type="dxa"/>
            </w:tcMar>
            <w:hideMark/>
          </w:tcPr>
          <w:p w14:paraId="6176EA89" w14:textId="77777777" w:rsidR="00A82DFC" w:rsidRPr="00A82DFC" w:rsidRDefault="00A82DFC" w:rsidP="00A82DFC">
            <w:r w:rsidRPr="00A82DFC">
              <w:t>16.65 ± 2.30</w:t>
            </w:r>
          </w:p>
        </w:tc>
        <w:tc>
          <w:tcPr>
            <w:tcW w:w="0" w:type="auto"/>
            <w:tcBorders>
              <w:bottom w:val="nil"/>
              <w:right w:val="nil"/>
            </w:tcBorders>
            <w:tcMar>
              <w:top w:w="75" w:type="dxa"/>
              <w:left w:w="75" w:type="dxa"/>
              <w:bottom w:w="75" w:type="dxa"/>
              <w:right w:w="75" w:type="dxa"/>
            </w:tcMar>
            <w:hideMark/>
          </w:tcPr>
          <w:p w14:paraId="2A106D0D" w14:textId="77777777" w:rsidR="00A82DFC" w:rsidRPr="00A82DFC" w:rsidRDefault="00A82DFC" w:rsidP="00A82DFC">
            <w:r w:rsidRPr="00A82DFC">
              <w:rPr>
                <w:b/>
                <w:bCs/>
              </w:rPr>
              <w:t>&lt;0.001</w:t>
            </w:r>
          </w:p>
        </w:tc>
      </w:tr>
    </w:tbl>
    <w:p w14:paraId="1A490C96" w14:textId="77777777" w:rsidR="00A82DFC" w:rsidRPr="00A82DFC" w:rsidRDefault="00A82DFC" w:rsidP="00A82DFC">
      <w:r w:rsidRPr="00A82DFC">
        <w:rPr>
          <w:b/>
          <w:bCs/>
        </w:rPr>
        <w:t>*</w:t>
      </w:r>
      <w:r w:rsidRPr="00A82DFC">
        <w:t> Vales are reported in mean ± SD or n (percentage) or median [IQR]. p-values &lt;0.05 are considered statistically significant and in </w:t>
      </w:r>
      <w:r w:rsidRPr="00A82DFC">
        <w:rPr>
          <w:b/>
          <w:bCs/>
        </w:rPr>
        <w:t>bold.</w:t>
      </w:r>
    </w:p>
    <w:p w14:paraId="7F748731" w14:textId="77777777" w:rsidR="00A82DFC" w:rsidRPr="00A82DFC" w:rsidRDefault="00A82DFC" w:rsidP="00A82DFC">
      <w:r w:rsidRPr="00A82DFC">
        <w:rPr>
          <w:b/>
          <w:bCs/>
        </w:rPr>
        <w:t>Abbreviations:</w:t>
      </w:r>
      <w:r w:rsidRPr="00A82DFC">
        <w:t> BIA, bioelectrical impedance analysis; BMI, body mass index; TBW, total body water; LBM, lean body mass; ECM, extracellular mass; BCM, body cell mass; ECW, extracellular water; ICW, intracellular water; FFM, fat-free mass; FFMI, fat-free mass index.</w:t>
      </w:r>
    </w:p>
    <w:p w14:paraId="3473658D" w14:textId="77777777" w:rsidR="00A82DFC" w:rsidRPr="00A82DFC" w:rsidRDefault="00A82DFC" w:rsidP="00A82DFC">
      <w:r w:rsidRPr="00A82DFC">
        <w:t>4. Discussion</w:t>
      </w:r>
    </w:p>
    <w:p w14:paraId="4A0BAAB6" w14:textId="77777777" w:rsidR="00A82DFC" w:rsidRPr="00A82DFC" w:rsidRDefault="00A82DFC" w:rsidP="00A82DFC">
      <w:r w:rsidRPr="00A82DFC">
        <w:t>We investigated dietary behaviour, activity level and body composition in a group of 121 patients with COPD GOLD III/IV. This is the first study providing detailed BIA parameters in patients with advanced COPD and emphysema. Although activity levels were significantly impaired and underweight was present, efforts to improve body composition through exercise training or special dietary behaviour were low. BIA showed an unfavourable body composition with poor overall fitness and low muscle mass. Severe emphysema patients were significantly thinner, but body composition was not equally worse and lipid and </w:t>
      </w:r>
      <w:hyperlink r:id="rId1255" w:tooltip="Learn more about glucose metabolism from ScienceDirect's AI-generated Topic Pages" w:history="1">
        <w:r w:rsidRPr="00A82DFC">
          <w:rPr>
            <w:rStyle w:val="Hyperlink"/>
          </w:rPr>
          <w:t>glucose metabolism</w:t>
        </w:r>
      </w:hyperlink>
      <w:r w:rsidRPr="00A82DFC">
        <w:t> were even better.</w:t>
      </w:r>
    </w:p>
    <w:p w14:paraId="3CA0F5D0" w14:textId="77777777" w:rsidR="00A82DFC" w:rsidRPr="00A82DFC" w:rsidRDefault="00A82DFC" w:rsidP="00A82DFC">
      <w:r w:rsidRPr="00A82DFC">
        <w:t>Our cohort of 121 patients represents a typical severe COPD cohort with impaired lung function and reduced exercise capacity. 27.3% were no longer able to perform regular housework and walking activities. Despite the fact, that 14.1% of all patients were underweight, only 5% received protein supplementation. Physiotherapy and respiratory therapy, which are an essential part of conservative COPD treatment, were only used by about one third of the patients. Muscle exercise training was also rarely performed. Malnourished COPD patients have reduced lung function and lower </w:t>
      </w:r>
      <w:hyperlink r:id="rId1256" w:tooltip="Learn more about quality of life from ScienceDirect's AI-generated Topic Pages" w:history="1">
        <w:r w:rsidRPr="00A82DFC">
          <w:rPr>
            <w:rStyle w:val="Hyperlink"/>
          </w:rPr>
          <w:t>quality of life</w:t>
        </w:r>
      </w:hyperlink>
      <w:r w:rsidRPr="00A82DFC">
        <w:t> [</w:t>
      </w:r>
      <w:hyperlink r:id="rId1257" w:anchor="bib17" w:history="1">
        <w:r w:rsidRPr="00A82DFC">
          <w:rPr>
            <w:rStyle w:val="Hyperlink"/>
          </w:rPr>
          <w:t>17</w:t>
        </w:r>
      </w:hyperlink>
      <w:r w:rsidRPr="00A82DFC">
        <w:t>]. </w:t>
      </w:r>
      <w:hyperlink r:id="rId1258" w:tooltip="Learn more about Nutritional supplementation from ScienceDirect's AI-generated Topic Pages" w:history="1">
        <w:r w:rsidRPr="00A82DFC">
          <w:rPr>
            <w:rStyle w:val="Hyperlink"/>
          </w:rPr>
          <w:t>Nutritional supplementation</w:t>
        </w:r>
      </w:hyperlink>
      <w:r w:rsidRPr="00A82DFC">
        <w:t> is therefore recommended by GOLD guidelines [</w:t>
      </w:r>
      <w:hyperlink r:id="rId1259" w:anchor="bib18" w:history="1">
        <w:r w:rsidRPr="00A82DFC">
          <w:rPr>
            <w:rStyle w:val="Hyperlink"/>
          </w:rPr>
          <w:t>18</w:t>
        </w:r>
      </w:hyperlink>
      <w:r w:rsidRPr="00A82DFC">
        <w:t>] to promote weight gain, improvements in </w:t>
      </w:r>
      <w:hyperlink r:id="rId1260" w:tooltip="Learn more about respiratory muscle from ScienceDirect's AI-generated Topic Pages" w:history="1">
        <w:r w:rsidRPr="00A82DFC">
          <w:rPr>
            <w:rStyle w:val="Hyperlink"/>
          </w:rPr>
          <w:t>respiratory muscle</w:t>
        </w:r>
      </w:hyperlink>
      <w:r w:rsidRPr="00A82DFC">
        <w:t xml:space="preserve"> strength, quality of life and exercise capacity. From our data, we can conclude that there is still a lot to do for COPD patients, both in terms of education and the implementation of dietary recommendations and exercise programs. It should also be noted </w:t>
      </w:r>
      <w:r w:rsidRPr="00A82DFC">
        <w:lastRenderedPageBreak/>
        <w:t>that </w:t>
      </w:r>
      <w:hyperlink r:id="rId1261" w:tooltip="Learn more about osteoporosis from ScienceDirect's AI-generated Topic Pages" w:history="1">
        <w:r w:rsidRPr="00A82DFC">
          <w:rPr>
            <w:rStyle w:val="Hyperlink"/>
          </w:rPr>
          <w:t>osteoporosis</w:t>
        </w:r>
      </w:hyperlink>
      <w:r w:rsidRPr="00A82DFC">
        <w:t> was often a known diagnosis in these patients or </w:t>
      </w:r>
      <w:hyperlink r:id="rId1262" w:tooltip="Learn more about vertebral fractures from ScienceDirect's AI-generated Topic Pages" w:history="1">
        <w:r w:rsidRPr="00A82DFC">
          <w:rPr>
            <w:rStyle w:val="Hyperlink"/>
          </w:rPr>
          <w:t>vertebral fractures</w:t>
        </w:r>
      </w:hyperlink>
      <w:r w:rsidRPr="00A82DFC">
        <w:t> were already visible in the </w:t>
      </w:r>
      <w:hyperlink r:id="rId1263" w:tooltip="Learn more about MDCT from ScienceDirect's AI-generated Topic Pages" w:history="1">
        <w:r w:rsidRPr="00A82DFC">
          <w:rPr>
            <w:rStyle w:val="Hyperlink"/>
          </w:rPr>
          <w:t>MDCT</w:t>
        </w:r>
      </w:hyperlink>
      <w:r w:rsidRPr="00A82DFC">
        <w:t> without specific treatment having been initiated. There is also a need to raise awareness of osteoporosis in this vulnerable patient group.</w:t>
      </w:r>
    </w:p>
    <w:p w14:paraId="06030369" w14:textId="77777777" w:rsidR="00A82DFC" w:rsidRPr="00A82DFC" w:rsidRDefault="00A82DFC" w:rsidP="00A82DFC">
      <w:r w:rsidRPr="00A82DFC">
        <w:t>BIA analysis revealed low FFMI levels, reduced phase angle, cell percentage, body cell mass and increased values for extracellular mass, ECM/BCM index and body fat in our cohort. This shows an overall unhealthy body composition, especially because phase angle [</w:t>
      </w:r>
      <w:hyperlink r:id="rId1264" w:anchor="bib8" w:history="1">
        <w:r w:rsidRPr="00A82DFC">
          <w:rPr>
            <w:rStyle w:val="Hyperlink"/>
          </w:rPr>
          <w:t>8</w:t>
        </w:r>
      </w:hyperlink>
      <w:r w:rsidRPr="00A82DFC">
        <w:t>,</w:t>
      </w:r>
      <w:hyperlink r:id="rId1265" w:anchor="bib19" w:history="1">
        <w:r w:rsidRPr="00A82DFC">
          <w:rPr>
            <w:rStyle w:val="Hyperlink"/>
          </w:rPr>
          <w:t>19</w:t>
        </w:r>
      </w:hyperlink>
      <w:r w:rsidRPr="00A82DFC">
        <w:t>] and FFMI [</w:t>
      </w:r>
      <w:hyperlink r:id="rId1266" w:anchor="bib20" w:history="1">
        <w:r w:rsidRPr="00A82DFC">
          <w:rPr>
            <w:rStyle w:val="Hyperlink"/>
          </w:rPr>
          <w:t>20</w:t>
        </w:r>
      </w:hyperlink>
      <w:r w:rsidRPr="00A82DFC">
        <w:t>] have been shown to predict mortality in COPD patients. The phase angle is the best studied BIA marker in COPD patients, being associated with physical function, disease severity and prognosis [</w:t>
      </w:r>
      <w:hyperlink r:id="rId1267" w:anchor="bib21" w:history="1">
        <w:r w:rsidRPr="00A82DFC">
          <w:rPr>
            <w:rStyle w:val="Hyperlink"/>
          </w:rPr>
          <w:t>21</w:t>
        </w:r>
      </w:hyperlink>
      <w:r w:rsidRPr="00A82DFC">
        <w:t>]. FFMI correlates with exercise capacity, dyspnea, respiratory muscle function and </w:t>
      </w:r>
      <w:hyperlink r:id="rId1268" w:tooltip="Learn more about pulmonary function from ScienceDirect's AI-generated Topic Pages" w:history="1">
        <w:r w:rsidRPr="00A82DFC">
          <w:rPr>
            <w:rStyle w:val="Hyperlink"/>
          </w:rPr>
          <w:t>pulmonary function</w:t>
        </w:r>
      </w:hyperlink>
      <w:r w:rsidRPr="00A82DFC">
        <w:t> [</w:t>
      </w:r>
      <w:hyperlink r:id="rId1269" w:anchor="bib22" w:history="1">
        <w:r w:rsidRPr="00A82DFC">
          <w:rPr>
            <w:rStyle w:val="Hyperlink"/>
          </w:rPr>
          <w:t>22</w:t>
        </w:r>
      </w:hyperlink>
      <w:r w:rsidRPr="00A82DFC">
        <w:t>]. In comparison, De Blasio and colleagues measured body composition in 212 COPD patients (mean FEV</w:t>
      </w:r>
      <w:r w:rsidRPr="00A82DFC">
        <w:rPr>
          <w:vertAlign w:val="subscript"/>
        </w:rPr>
        <w:t>1</w:t>
      </w:r>
      <w:r w:rsidRPr="00A82DFC">
        <w:t> 45.3%, GOLD stage I-IV) vs. 115 age- and BMI-matched controls, but underweight patients were not included (BMI 20–35 kg/m</w:t>
      </w:r>
      <w:r w:rsidRPr="00A82DFC">
        <w:rPr>
          <w:vertAlign w:val="superscript"/>
        </w:rPr>
        <w:t>2</w:t>
      </w:r>
      <w:r w:rsidRPr="00A82DFC">
        <w:t>). The mean FFMI was 19.3 ± 1.4 in male and 17.4 ± 1.3 in female COPD patients (both lower in our cohort). FFM and the 5/250 impedance ratio were decreased and negatively influenced by disease severity [</w:t>
      </w:r>
      <w:hyperlink r:id="rId1270" w:anchor="bib7" w:history="1">
        <w:r w:rsidRPr="00A82DFC">
          <w:rPr>
            <w:rStyle w:val="Hyperlink"/>
          </w:rPr>
          <w:t>7</w:t>
        </w:r>
      </w:hyperlink>
      <w:r w:rsidRPr="00A82DFC">
        <w:t>]. Benedetto and colleagues have shown reduced cell mass in patients with severe COPD, </w:t>
      </w:r>
      <w:hyperlink r:id="rId1271" w:tooltip="Learn more about skeletal muscle from ScienceDirect's AI-generated Topic Pages" w:history="1">
        <w:r w:rsidRPr="00A82DFC">
          <w:rPr>
            <w:rStyle w:val="Hyperlink"/>
          </w:rPr>
          <w:t>skeletal muscle</w:t>
        </w:r>
      </w:hyperlink>
      <w:r w:rsidRPr="00A82DFC">
        <w:t> depletion and worsening gas exchange [</w:t>
      </w:r>
      <w:hyperlink r:id="rId1272" w:anchor="bib8" w:history="1">
        <w:r w:rsidRPr="00A82DFC">
          <w:rPr>
            <w:rStyle w:val="Hyperlink"/>
          </w:rPr>
          <w:t>8</w:t>
        </w:r>
      </w:hyperlink>
      <w:r w:rsidRPr="00A82DFC">
        <w:t>]. In the COSYCONET (Systemic Consequences-Comorbidities Network) study [</w:t>
      </w:r>
      <w:hyperlink r:id="rId1273" w:anchor="bib23" w:history="1">
        <w:r w:rsidRPr="00A82DFC">
          <w:rPr>
            <w:rStyle w:val="Hyperlink"/>
          </w:rPr>
          <w:t>23</w:t>
        </w:r>
      </w:hyperlink>
      <w:r w:rsidRPr="00A82DFC">
        <w:t>], the largest German cohort of COPD patients (n = 2137), mean FFMI (18.0 ± 2.8 kg/m</w:t>
      </w:r>
      <w:r w:rsidRPr="00A82DFC">
        <w:rPr>
          <w:vertAlign w:val="superscript"/>
        </w:rPr>
        <w:t>2</w:t>
      </w:r>
      <w:r w:rsidRPr="00A82DFC">
        <w:t> COSYCONET vs. 17.39 ± 2.77 kg/m</w:t>
      </w:r>
      <w:r w:rsidRPr="00A82DFC">
        <w:rPr>
          <w:vertAlign w:val="superscript"/>
        </w:rPr>
        <w:t>2</w:t>
      </w:r>
      <w:r w:rsidRPr="00A82DFC">
        <w:t> our cohort) and BMI (25.8 ± 4.1 kg/m</w:t>
      </w:r>
      <w:r w:rsidRPr="00A82DFC">
        <w:rPr>
          <w:vertAlign w:val="superscript"/>
        </w:rPr>
        <w:t>2</w:t>
      </w:r>
      <w:r w:rsidRPr="00A82DFC">
        <w:t> vs. 24.66 ± 5.76 kg/m</w:t>
      </w:r>
      <w:r w:rsidRPr="00A82DFC">
        <w:rPr>
          <w:vertAlign w:val="superscript"/>
        </w:rPr>
        <w:t>2</w:t>
      </w:r>
      <w:r w:rsidRPr="00A82DFC">
        <w:t>) were slightly higher than in our group. This is due to the higher proportion of underweight patients in our cohort (14.1% vs. 12.3% in COSYCONET) and the earlier COPD cohort GOLD stage I-IV in COSYCONET (mean FEV</w:t>
      </w:r>
      <w:r w:rsidRPr="00A82DFC">
        <w:rPr>
          <w:vertAlign w:val="subscript"/>
        </w:rPr>
        <w:t>1</w:t>
      </w:r>
      <w:r w:rsidRPr="00A82DFC">
        <w:t> 52.5 ± 18.8%). They could show that higher FFMI was associated with better exercise capacity, but only in underweight patients. Detailed BIA parameters other than phase angle and FFMI are rarely reported in the literature and patient cohorts differ in disease severity and weight classification. This highlights the need to publish detailed BIA results to establish comparative parameters.</w:t>
      </w:r>
    </w:p>
    <w:p w14:paraId="3CA67443" w14:textId="77777777" w:rsidR="00A82DFC" w:rsidRPr="00A82DFC" w:rsidRDefault="00A82DFC" w:rsidP="00A82DFC">
      <w:r w:rsidRPr="00A82DFC">
        <w:t>Our analysis revealed moderate correlations between emphysema index and BMI, absolute body weight and absolute body fat. This was not due to impaired lung function but must be due to emphysema, as FEV</w:t>
      </w:r>
      <w:r w:rsidRPr="00A82DFC">
        <w:rPr>
          <w:vertAlign w:val="subscript"/>
        </w:rPr>
        <w:t>1</w:t>
      </w:r>
      <w:r w:rsidRPr="00A82DFC">
        <w:t> and RV did not show relevant correlations despite a known association between poor lung function and poor nutritional status in the literature [</w:t>
      </w:r>
      <w:hyperlink r:id="rId1274" w:anchor="bib17" w:history="1">
        <w:r w:rsidRPr="00A82DFC">
          <w:rPr>
            <w:rStyle w:val="Hyperlink"/>
          </w:rPr>
          <w:t>17</w:t>
        </w:r>
      </w:hyperlink>
      <w:r w:rsidRPr="00A82DFC">
        <w:t>]. On the other side, emphysema index showed no influence on other BIA parameters like phase angle, ECM/BCM-index, and FFMI. The subgroup analyses must be evaluated critically in view of widely varying group sizes. Patients should be encouraged to stop oral cortisone long term therapy and to keep moving, as this was correlated with better phase angle in our analysis. The finding that protein supplementation was negatively associated with BMI, body fat and FFMI, seems to be more of a coincidence, that malnourished patients are encouraged to supplement proteins. The correlation between muscle exercise training and increased </w:t>
      </w:r>
      <w:hyperlink r:id="rId1275" w:tooltip="Learn more about body fat mass from ScienceDirect's AI-generated Topic Pages" w:history="1">
        <w:r w:rsidRPr="00A82DFC">
          <w:rPr>
            <w:rStyle w:val="Hyperlink"/>
          </w:rPr>
          <w:t>body fat mass</w:t>
        </w:r>
      </w:hyperlink>
      <w:r w:rsidRPr="00A82DFC">
        <w:t> does not seem logical either.</w:t>
      </w:r>
    </w:p>
    <w:p w14:paraId="58C7131E" w14:textId="77777777" w:rsidR="00A82DFC" w:rsidRPr="00A82DFC" w:rsidRDefault="00A82DFC" w:rsidP="00A82DFC">
      <w:r w:rsidRPr="00A82DFC">
        <w:t>As expected from the previous results, high emphysema index was associated with significantly lower body weight, BMI, body fat and FFMI. Although phase angle, ECM/BCM-index and cell percentage were lower, these differences were not statistically significant. Maybe it would require larger patient cohorts to reveal significant differences. The metabolic status in terms of glucose and </w:t>
      </w:r>
      <w:hyperlink r:id="rId1276" w:tooltip="Learn more about lipid metabolism from ScienceDirect's AI-generated Topic Pages" w:history="1">
        <w:r w:rsidRPr="00A82DFC">
          <w:rPr>
            <w:rStyle w:val="Hyperlink"/>
          </w:rPr>
          <w:t>lipid metabolism</w:t>
        </w:r>
      </w:hyperlink>
      <w:r w:rsidRPr="00A82DFC">
        <w:t> was better in severe emphysema patients (less diabetes mellitus, lower triglyzerides, higher HDL-cholesterol). This is in line with data from the COPDGene </w:t>
      </w:r>
      <w:hyperlink r:id="rId1277" w:tooltip="Learn more about Study Cohort from ScienceDirect's AI-generated Topic Pages" w:history="1">
        <w:r w:rsidRPr="00A82DFC">
          <w:rPr>
            <w:rStyle w:val="Hyperlink"/>
          </w:rPr>
          <w:t>Study Cohort</w:t>
        </w:r>
      </w:hyperlink>
      <w:r w:rsidRPr="00A82DFC">
        <w:t> [</w:t>
      </w:r>
      <w:hyperlink r:id="rId1278" w:anchor="bib24" w:history="1">
        <w:r w:rsidRPr="00A82DFC">
          <w:rPr>
            <w:rStyle w:val="Hyperlink"/>
          </w:rPr>
          <w:t>24</w:t>
        </w:r>
      </w:hyperlink>
      <w:r w:rsidRPr="00A82DFC">
        <w:t>] that showed a higher prevalence of diabetes and </w:t>
      </w:r>
      <w:hyperlink r:id="rId1279" w:tooltip="Learn more about metabolic syndrome from ScienceDirect's AI-generated Topic Pages" w:history="1">
        <w:r w:rsidRPr="00A82DFC">
          <w:rPr>
            <w:rStyle w:val="Hyperlink"/>
          </w:rPr>
          <w:t>metabolic syndrome</w:t>
        </w:r>
      </w:hyperlink>
      <w:r w:rsidRPr="00A82DFC">
        <w:t> in non-emphysematous COPD and lower weight in the emphysema-group, although definitions for non-emphysema (EI &lt;5%) vs. emphysema (EI &gt;10%) were different. These findings need further evaluation as they challenge the reported protective effect of obesity (“obesity paradox”) in COPD patients [</w:t>
      </w:r>
      <w:hyperlink r:id="rId1280" w:anchor="bib25" w:history="1">
        <w:r w:rsidRPr="00A82DFC">
          <w:rPr>
            <w:rStyle w:val="Hyperlink"/>
          </w:rPr>
          <w:t>25</w:t>
        </w:r>
      </w:hyperlink>
      <w:r w:rsidRPr="00A82DFC">
        <w:t xml:space="preserve">]. Bioelectrical impedance analysis has rarely been performed in emphysema patients. Mainly low FFM/FFMI have been </w:t>
      </w:r>
      <w:r w:rsidRPr="00A82DFC">
        <w:lastRenderedPageBreak/>
        <w:t>reported to be associated with severe emphysema [</w:t>
      </w:r>
      <w:hyperlink r:id="rId1281" w:anchor="bib10" w:history="1">
        <w:r w:rsidRPr="00A82DFC">
          <w:rPr>
            <w:rStyle w:val="Hyperlink"/>
          </w:rPr>
          <w:t>10</w:t>
        </w:r>
      </w:hyperlink>
      <w:r w:rsidRPr="00A82DFC">
        <w:t>,</w:t>
      </w:r>
      <w:hyperlink r:id="rId1282" w:anchor="bib12" w:history="1">
        <w:r w:rsidRPr="00A82DFC">
          <w:rPr>
            <w:rStyle w:val="Hyperlink"/>
          </w:rPr>
          <w:t>12</w:t>
        </w:r>
      </w:hyperlink>
      <w:r w:rsidRPr="00A82DFC">
        <w:t>,</w:t>
      </w:r>
      <w:hyperlink r:id="rId1283" w:anchor="bib22" w:history="1">
        <w:r w:rsidRPr="00A82DFC">
          <w:rPr>
            <w:rStyle w:val="Hyperlink"/>
          </w:rPr>
          <w:t>22</w:t>
        </w:r>
      </w:hyperlink>
      <w:r w:rsidRPr="00A82DFC">
        <w:t>] and to correlate with some measures of lung function as well as exacerbation frequency, 6-MWD, respiratory muscle strength [</w:t>
      </w:r>
      <w:hyperlink r:id="rId1284" w:anchor="bib22" w:history="1">
        <w:r w:rsidRPr="00A82DFC">
          <w:rPr>
            <w:rStyle w:val="Hyperlink"/>
          </w:rPr>
          <w:t>22</w:t>
        </w:r>
      </w:hyperlink>
      <w:r w:rsidRPr="00A82DFC">
        <w:t>] and handgrip strength [</w:t>
      </w:r>
      <w:hyperlink r:id="rId1285" w:anchor="bib12" w:history="1">
        <w:r w:rsidRPr="00A82DFC">
          <w:rPr>
            <w:rStyle w:val="Hyperlink"/>
          </w:rPr>
          <w:t>12</w:t>
        </w:r>
      </w:hyperlink>
      <w:r w:rsidRPr="00A82DFC">
        <w:t>]. The extent of emphysema seems also associated with skeletal muscle loss and </w:t>
      </w:r>
      <w:hyperlink r:id="rId1286" w:tooltip="Learn more about fat mass from ScienceDirect's AI-generated Topic Pages" w:history="1">
        <w:r w:rsidRPr="00A82DFC">
          <w:rPr>
            <w:rStyle w:val="Hyperlink"/>
          </w:rPr>
          <w:t>fat mass</w:t>
        </w:r>
      </w:hyperlink>
      <w:r w:rsidRPr="00A82DFC">
        <w:t> [</w:t>
      </w:r>
      <w:hyperlink r:id="rId1287" w:anchor="bib12" w:history="1">
        <w:r w:rsidRPr="00A82DFC">
          <w:rPr>
            <w:rStyle w:val="Hyperlink"/>
          </w:rPr>
          <w:t>12</w:t>
        </w:r>
      </w:hyperlink>
      <w:r w:rsidRPr="00A82DFC">
        <w:t>]. There is still a debate about cutoff levels for emphysema, which depend on HU that are used for quantification (−950 HU vs. −910 HU). A different grading of emphysema severity would mean different results for body composition. As an aside, it should be mentioned that there is a selection bias for COPD patients with emphysema in this study and therefore it is not surprising that men and women in our analysis have similar severe emphysema indices (32.3% EI women vs. 30.6% EI men), despite the differences in emphysema prevalence reported in the literature [</w:t>
      </w:r>
      <w:hyperlink r:id="rId1288" w:anchor="bib26" w:history="1">
        <w:r w:rsidRPr="00A82DFC">
          <w:rPr>
            <w:rStyle w:val="Hyperlink"/>
          </w:rPr>
          <w:t>26</w:t>
        </w:r>
      </w:hyperlink>
      <w:r w:rsidRPr="00A82DFC">
        <w:t>]. We were able to provide a first detailed insight into the body composition of severe pulmonary emphysema patients and found evidence that, despite a BMI difference &gt; 8 kg/m</w:t>
      </w:r>
      <w:r w:rsidRPr="00A82DFC">
        <w:rPr>
          <w:vertAlign w:val="superscript"/>
        </w:rPr>
        <w:t>2</w:t>
      </w:r>
      <w:r w:rsidRPr="00A82DFC">
        <w:t> in comparison to mild emphysema patients, body composition of emphysema patients was not necessarily equally worse and the metabolic status was even better.</w:t>
      </w:r>
    </w:p>
    <w:p w14:paraId="68354B80" w14:textId="77777777" w:rsidR="00A82DFC" w:rsidRPr="00A82DFC" w:rsidRDefault="00A82DFC" w:rsidP="00A82DFC">
      <w:r w:rsidRPr="00A82DFC">
        <w:t>The presented study has several limitations. Firstly, the studied cohort is a highly selected cohort of severe COPD patients and does not represent all GOLD stages. The results can therefore only be extrapolated to similar COPD cohorts. Secondly, the subgroups and emphysema cohorts were unbalanced in size and not matched. This should be considered for future studies. Thirdly, and most important, the distinction between mild and severe emphysema is based on the treatment benefit of ELVR studies. Future studies with larger patient cohorts may chose differentiated classifications of emphysema and also distinguish other phenotypes of COPD (e.g. </w:t>
      </w:r>
      <w:hyperlink r:id="rId1289" w:tooltip="Learn more about chronic bronchitis from ScienceDirect's AI-generated Topic Pages" w:history="1">
        <w:r w:rsidRPr="00A82DFC">
          <w:rPr>
            <w:rStyle w:val="Hyperlink"/>
          </w:rPr>
          <w:t>chronic bronchitis</w:t>
        </w:r>
      </w:hyperlink>
      <w:r w:rsidRPr="00A82DFC">
        <w:t>, frequent exacerbator) according to their body composition.</w:t>
      </w:r>
    </w:p>
    <w:p w14:paraId="5F9E5307" w14:textId="77777777" w:rsidR="00A82DFC" w:rsidRPr="00A82DFC" w:rsidRDefault="00A82DFC" w:rsidP="00A82DFC">
      <w:r w:rsidRPr="00A82DFC">
        <w:t>5. Conclusion</w:t>
      </w:r>
    </w:p>
    <w:p w14:paraId="57E4121A" w14:textId="77777777" w:rsidR="00A82DFC" w:rsidRPr="00A82DFC" w:rsidRDefault="00A82DFC" w:rsidP="00A82DFC">
      <w:r w:rsidRPr="00A82DFC">
        <w:t>Patients with progressed COPD and poor lung function have an unfavourable body composition. While severe emphysema patients have significantly lower weight, the body composition must not necessarily be worse and the metabolic status in terms of lipid and </w:t>
      </w:r>
      <w:hyperlink r:id="rId1290" w:tooltip="Learn more about glucose metabolism from ScienceDirect's AI-generated Topic Pages" w:history="1">
        <w:r w:rsidRPr="00A82DFC">
          <w:rPr>
            <w:rStyle w:val="Hyperlink"/>
          </w:rPr>
          <w:t>glucose metabolism</w:t>
        </w:r>
      </w:hyperlink>
      <w:r w:rsidRPr="00A82DFC">
        <w:t> may even be better. Further studies to establish comparative parameters for body composition in advanced COPD cohorts are needed. Awareness must be created about dietary behaviour and exercise training, as protein supplementation and physical training are essential therapy tools that are not used by a large proportion of advanced COPD patients.</w:t>
      </w:r>
    </w:p>
    <w:p w14:paraId="508B95E4" w14:textId="77777777" w:rsidR="00A82DFC" w:rsidRPr="00A82DFC" w:rsidRDefault="00A82DFC" w:rsidP="00A82DFC">
      <w:r w:rsidRPr="00A82DFC">
        <w:t>Implantable cardioverter-defibrillators (ICD) are highly effective in treating life-threating </w:t>
      </w:r>
      <w:hyperlink r:id="rId1291" w:tooltip="Learn more about ventricular arrhythmias from ScienceDirect's AI-generated Topic Pages" w:history="1">
        <w:r w:rsidRPr="00A82DFC">
          <w:rPr>
            <w:rStyle w:val="Hyperlink"/>
          </w:rPr>
          <w:t>ventricular arrhythmias</w:t>
        </w:r>
      </w:hyperlink>
      <w:r w:rsidRPr="00A82DFC">
        <w:t> and are commonly implanted in patients at risk of </w:t>
      </w:r>
      <w:hyperlink r:id="rId1292" w:tooltip="Learn more about sudden cardiac death from ScienceDirect's AI-generated Topic Pages" w:history="1">
        <w:r w:rsidRPr="00A82DFC">
          <w:rPr>
            <w:rStyle w:val="Hyperlink"/>
          </w:rPr>
          <w:t>sudden cardiac death</w:t>
        </w:r>
      </w:hyperlink>
      <w:r w:rsidRPr="00A82DFC">
        <w:t>. Successful </w:t>
      </w:r>
      <w:hyperlink r:id="rId1293" w:tooltip="Learn more about defibrillation from ScienceDirect's AI-generated Topic Pages" w:history="1">
        <w:r w:rsidRPr="00A82DFC">
          <w:rPr>
            <w:rStyle w:val="Hyperlink"/>
          </w:rPr>
          <w:t>defibrillation</w:t>
        </w:r>
      </w:hyperlink>
      <w:r w:rsidRPr="00A82DFC">
        <w:t> by an ICD depends on its ability to deliver </w:t>
      </w:r>
      <w:hyperlink r:id="rId1294" w:tooltip="Learn more about shocks from ScienceDirect's AI-generated Topic Pages" w:history="1">
        <w:r w:rsidRPr="00A82DFC">
          <w:rPr>
            <w:rStyle w:val="Hyperlink"/>
          </w:rPr>
          <w:t>shocks</w:t>
        </w:r>
      </w:hyperlink>
      <w:r w:rsidRPr="00A82DFC">
        <w:t> that exceed defibrillation thresholds. In a properly implanted and normal-functioning ICD system, extracardiac conditions (eg, </w:t>
      </w:r>
      <w:hyperlink r:id="rId1295" w:tooltip="Learn more about pneumothorax from ScienceDirect's AI-generated Topic Pages" w:history="1">
        <w:r w:rsidRPr="00A82DFC">
          <w:rPr>
            <w:rStyle w:val="Hyperlink"/>
          </w:rPr>
          <w:t>pneumothorax</w:t>
        </w:r>
      </w:hyperlink>
      <w:r w:rsidRPr="00A82DFC">
        <w:t>, </w:t>
      </w:r>
      <w:hyperlink r:id="rId1296" w:tooltip="Learn more about pleural effusion from ScienceDirect's AI-generated Topic Pages" w:history="1">
        <w:r w:rsidRPr="00A82DFC">
          <w:rPr>
            <w:rStyle w:val="Hyperlink"/>
          </w:rPr>
          <w:t>pleural effusion</w:t>
        </w:r>
      </w:hyperlink>
      <w:r w:rsidRPr="00A82DFC">
        <w:t>, excessive soft tissue) can increase shock impedances and divert the shock pathway, resulting in defibrillation failure. Among patients with transvenous ICD (TV-ICD), persistent elevation in high-voltage impedance, defibrillation threshold testing (DFT) failure, and ICD shock failures have all been reported in patients with pneumothorax, air pockets around the </w:t>
      </w:r>
      <w:hyperlink r:id="rId1297" w:tooltip="Learn more about pulse generator from ScienceDirect's AI-generated Topic Pages" w:history="1">
        <w:r w:rsidRPr="00A82DFC">
          <w:rPr>
            <w:rStyle w:val="Hyperlink"/>
          </w:rPr>
          <w:t>pulse generator</w:t>
        </w:r>
      </w:hyperlink>
      <w:r w:rsidRPr="00A82DFC">
        <w:t>, and subcutaneous </w:t>
      </w:r>
      <w:hyperlink r:id="rId1298" w:tooltip="Learn more about emphysema from ScienceDirect's AI-generated Topic Pages" w:history="1">
        <w:r w:rsidRPr="00A82DFC">
          <w:rPr>
            <w:rStyle w:val="Hyperlink"/>
          </w:rPr>
          <w:t>emphysema</w:t>
        </w:r>
      </w:hyperlink>
      <w:r w:rsidRPr="00A82DFC">
        <w:t>.</w:t>
      </w:r>
      <w:hyperlink r:id="rId1299" w:anchor="bib1" w:history="1">
        <w:r w:rsidRPr="00A82DFC">
          <w:rPr>
            <w:rStyle w:val="Hyperlink"/>
          </w:rPr>
          <w:t>1</w:t>
        </w:r>
      </w:hyperlink>
      <w:r w:rsidRPr="00A82DFC">
        <w:t>, </w:t>
      </w:r>
      <w:hyperlink r:id="rId1300" w:anchor="bib2" w:history="1">
        <w:r w:rsidRPr="00A82DFC">
          <w:rPr>
            <w:rStyle w:val="Hyperlink"/>
          </w:rPr>
          <w:t>2</w:t>
        </w:r>
      </w:hyperlink>
      <w:r w:rsidRPr="00A82DFC">
        <w:t>, </w:t>
      </w:r>
      <w:hyperlink r:id="rId1301" w:anchor="bib3" w:history="1">
        <w:r w:rsidRPr="00A82DFC">
          <w:rPr>
            <w:rStyle w:val="Hyperlink"/>
          </w:rPr>
          <w:t>3</w:t>
        </w:r>
      </w:hyperlink>
      <w:r w:rsidRPr="00A82DFC">
        <w:t> Undersensing of </w:t>
      </w:r>
      <w:hyperlink r:id="rId1302" w:tooltip="Learn more about ventricular fibrillation from ScienceDirect's AI-generated Topic Pages" w:history="1">
        <w:r w:rsidRPr="00A82DFC">
          <w:rPr>
            <w:rStyle w:val="Hyperlink"/>
          </w:rPr>
          <w:t>ventricular fibrillation</w:t>
        </w:r>
      </w:hyperlink>
      <w:r w:rsidRPr="00A82DFC">
        <w:t> and oversensing leading to inappropriate shocks secondary to air entrapment has been reported with subcutaneous ICDs.</w:t>
      </w:r>
      <w:hyperlink r:id="rId1303" w:anchor="bib4" w:history="1">
        <w:r w:rsidRPr="00A82DFC">
          <w:rPr>
            <w:rStyle w:val="Hyperlink"/>
            <w:vertAlign w:val="superscript"/>
          </w:rPr>
          <w:t>4</w:t>
        </w:r>
      </w:hyperlink>
      <w:r w:rsidRPr="00A82DFC">
        <w:rPr>
          <w:vertAlign w:val="superscript"/>
        </w:rPr>
        <w:t>,</w:t>
      </w:r>
      <w:hyperlink r:id="rId1304" w:anchor="bib5" w:history="1">
        <w:r w:rsidRPr="00A82DFC">
          <w:rPr>
            <w:rStyle w:val="Hyperlink"/>
            <w:vertAlign w:val="superscript"/>
          </w:rPr>
          <w:t>5</w:t>
        </w:r>
      </w:hyperlink>
      <w:r w:rsidRPr="00A82DFC">
        <w:t> We present a unique case of late S-ICD malfunction owing to air entrapment from </w:t>
      </w:r>
      <w:hyperlink r:id="rId1305" w:tooltip="Learn more about disease progression from ScienceDirect's AI-generated Topic Pages" w:history="1">
        <w:r w:rsidRPr="00A82DFC">
          <w:rPr>
            <w:rStyle w:val="Hyperlink"/>
          </w:rPr>
          <w:t>disease progression</w:t>
        </w:r>
      </w:hyperlink>
      <w:r w:rsidRPr="00A82DFC">
        <w:t> in a patient with advanced emphysema. This case elucidates the importance of proper screening and work-up of patients with a history of emphysema prior to considering them for S-ICD implantation.</w:t>
      </w:r>
    </w:p>
    <w:p w14:paraId="16022A04" w14:textId="77777777" w:rsidR="00A82DFC" w:rsidRPr="00A82DFC" w:rsidRDefault="00A82DFC" w:rsidP="00A82DFC">
      <w:r w:rsidRPr="00A82DFC">
        <w:t>Case report</w:t>
      </w:r>
    </w:p>
    <w:p w14:paraId="6C129B4A" w14:textId="77777777" w:rsidR="00A82DFC" w:rsidRPr="00A82DFC" w:rsidRDefault="00A82DFC" w:rsidP="00A82DFC">
      <w:r w:rsidRPr="00A82DFC">
        <w:lastRenderedPageBreak/>
        <w:t>A 57-year-old male with history of witnessed </w:t>
      </w:r>
      <w:hyperlink r:id="rId1306" w:tooltip="Learn more about sudden cardiac arrest from ScienceDirect's AI-generated Topic Pages" w:history="1">
        <w:r w:rsidRPr="00A82DFC">
          <w:rPr>
            <w:rStyle w:val="Hyperlink"/>
          </w:rPr>
          <w:t>sudden cardiac arrest</w:t>
        </w:r>
      </w:hyperlink>
      <w:r w:rsidRPr="00A82DFC">
        <w:t> owing to </w:t>
      </w:r>
      <w:hyperlink r:id="rId1307" w:tooltip="Learn more about ventricular fibrillation from ScienceDirect's AI-generated Topic Pages" w:history="1">
        <w:r w:rsidRPr="00A82DFC">
          <w:rPr>
            <w:rStyle w:val="Hyperlink"/>
          </w:rPr>
          <w:t>ventricular fibrillation</w:t>
        </w:r>
      </w:hyperlink>
      <w:r w:rsidRPr="00A82DFC">
        <w:t> underwent a successful subcutaneous </w:t>
      </w:r>
      <w:hyperlink r:id="rId1308" w:tooltip="Learn more about ICD from ScienceDirect's AI-generated Topic Pages" w:history="1">
        <w:r w:rsidRPr="00A82DFC">
          <w:rPr>
            <w:rStyle w:val="Hyperlink"/>
          </w:rPr>
          <w:t>ICD</w:t>
        </w:r>
      </w:hyperlink>
      <w:r w:rsidRPr="00A82DFC">
        <w:t> (S-ICD) (Boston Scientific, Marlborough, MA) implantation for secondary prevention of sudden cardiac death at an outside medical institution 6 years ago. During </w:t>
      </w:r>
      <w:hyperlink r:id="rId1309" w:tooltip="Learn more about DFT from ScienceDirect's AI-generated Topic Pages" w:history="1">
        <w:r w:rsidRPr="00A82DFC">
          <w:rPr>
            <w:rStyle w:val="Hyperlink"/>
          </w:rPr>
          <w:t>DFT</w:t>
        </w:r>
      </w:hyperlink>
      <w:r w:rsidRPr="00A82DFC">
        <w:t> at implantation, the first 80 J </w:t>
      </w:r>
      <w:hyperlink r:id="rId1310" w:tooltip="Learn more about shock from ScienceDirect's AI-generated Topic Pages" w:history="1">
        <w:r w:rsidRPr="00A82DFC">
          <w:rPr>
            <w:rStyle w:val="Hyperlink"/>
          </w:rPr>
          <w:t>shock</w:t>
        </w:r>
      </w:hyperlink>
      <w:r w:rsidRPr="00A82DFC">
        <w:t> was successful and high-voltage shock impedance was 86 ohms in primary sensing vector. Postimplant </w:t>
      </w:r>
      <w:hyperlink r:id="rId1311" w:tooltip="Learn more about chest radiographs from ScienceDirect's AI-generated Topic Pages" w:history="1">
        <w:r w:rsidRPr="00A82DFC">
          <w:rPr>
            <w:rStyle w:val="Hyperlink"/>
          </w:rPr>
          <w:t>chest radiographs</w:t>
        </w:r>
      </w:hyperlink>
      <w:r w:rsidRPr="00A82DFC">
        <w:t> showed appropriate locations of the </w:t>
      </w:r>
      <w:hyperlink r:id="rId1312" w:tooltip="Learn more about pulse generator from ScienceDirect's AI-generated Topic Pages" w:history="1">
        <w:r w:rsidRPr="00A82DFC">
          <w:rPr>
            <w:rStyle w:val="Hyperlink"/>
          </w:rPr>
          <w:t>pulse generator</w:t>
        </w:r>
      </w:hyperlink>
      <w:r w:rsidRPr="00A82DFC">
        <w:t> and defibrillation electrode. Radiolucency within the </w:t>
      </w:r>
      <w:hyperlink r:id="rId1313" w:tooltip="Learn more about lung parenchyma from ScienceDirect's AI-generated Topic Pages" w:history="1">
        <w:r w:rsidRPr="00A82DFC">
          <w:rPr>
            <w:rStyle w:val="Hyperlink"/>
          </w:rPr>
          <w:t>lung parenchyma</w:t>
        </w:r>
      </w:hyperlink>
      <w:r w:rsidRPr="00A82DFC">
        <w:t> adjacent to the S-ICD pulse generator and defibrillation coil was notable as well (</w:t>
      </w:r>
      <w:hyperlink r:id="rId1314" w:anchor="fig1" w:history="1">
        <w:r w:rsidRPr="00A82DFC">
          <w:rPr>
            <w:rStyle w:val="Hyperlink"/>
          </w:rPr>
          <w:t>Figure 1</w:t>
        </w:r>
      </w:hyperlink>
      <w:r w:rsidRPr="00A82DFC">
        <w:t>A). Evaluations at the time of the patient’s cardiac arrest, including routine laboratory tests, electrocardiogram, and </w:t>
      </w:r>
      <w:hyperlink r:id="rId1315" w:tooltip="Learn more about echocardiogram from ScienceDirect's AI-generated Topic Pages" w:history="1">
        <w:r w:rsidRPr="00A82DFC">
          <w:rPr>
            <w:rStyle w:val="Hyperlink"/>
          </w:rPr>
          <w:t>echocardiogram</w:t>
        </w:r>
      </w:hyperlink>
      <w:r w:rsidRPr="00A82DFC">
        <w:t>, were unremarkable. </w:t>
      </w:r>
      <w:hyperlink r:id="rId1316" w:tooltip="Learn more about Coronary angiography from ScienceDirect's AI-generated Topic Pages" w:history="1">
        <w:r w:rsidRPr="00A82DFC">
          <w:rPr>
            <w:rStyle w:val="Hyperlink"/>
          </w:rPr>
          <w:t>Coronary angiography</w:t>
        </w:r>
      </w:hyperlink>
      <w:r w:rsidRPr="00A82DFC">
        <w:t> showed patent </w:t>
      </w:r>
      <w:hyperlink r:id="rId1317" w:tooltip="Learn more about coronary arteries from ScienceDirect's AI-generated Topic Pages" w:history="1">
        <w:r w:rsidRPr="00A82DFC">
          <w:rPr>
            <w:rStyle w:val="Hyperlink"/>
          </w:rPr>
          <w:t>coronary arteries</w:t>
        </w:r>
      </w:hyperlink>
      <w:r w:rsidRPr="00A82DFC">
        <w:t>. The patient’s </w:t>
      </w:r>
      <w:hyperlink r:id="rId1318" w:tooltip="Learn more about past medical history from ScienceDirect's AI-generated Topic Pages" w:history="1">
        <w:r w:rsidRPr="00A82DFC">
          <w:rPr>
            <w:rStyle w:val="Hyperlink"/>
          </w:rPr>
          <w:t>past medical history</w:t>
        </w:r>
      </w:hyperlink>
      <w:r w:rsidRPr="00A82DFC">
        <w:t> was significant for 35 pack-years of smoking and smoking-related advanced </w:t>
      </w:r>
      <w:hyperlink r:id="rId1319" w:tooltip="Learn more about emphysema from ScienceDirect's AI-generated Topic Pages" w:history="1">
        <w:r w:rsidRPr="00A82DFC">
          <w:rPr>
            <w:rStyle w:val="Hyperlink"/>
          </w:rPr>
          <w:t>emphysema</w:t>
        </w:r>
      </w:hyperlink>
      <w:r w:rsidRPr="00A82DFC">
        <w:t>, for which he had undergone </w:t>
      </w:r>
      <w:hyperlink r:id="rId1320" w:tooltip="Learn more about lung volume reduction surgery from ScienceDirect's AI-generated Topic Pages" w:history="1">
        <w:r w:rsidRPr="00A82DFC">
          <w:rPr>
            <w:rStyle w:val="Hyperlink"/>
          </w:rPr>
          <w:t>lung volume reduction surgery</w:t>
        </w:r>
      </w:hyperlink>
      <w:r w:rsidRPr="00A82DFC">
        <w:t> 3 years prior. He had tested negative for α1-antitrypsin deficiency PiZZ phenotype. He was on continuous home oxygen and inhaled long-acting beta-2 agonist and steroid combination. Family history was negative for malignant arrhythmia, cardiomyopathy, or sudden cardiac death. The patient received 2 appropriate shocks from his device for fast </w:t>
      </w:r>
      <w:hyperlink r:id="rId1321" w:tooltip="Learn more about ventricular tachycardia from ScienceDirect's AI-generated Topic Pages" w:history="1">
        <w:r w:rsidRPr="00A82DFC">
          <w:rPr>
            <w:rStyle w:val="Hyperlink"/>
          </w:rPr>
          <w:t>ventricular tachycardia</w:t>
        </w:r>
      </w:hyperlink>
      <w:r w:rsidRPr="00A82DFC">
        <w:t> during the first year of device implantation and was arrhythmia free on </w:t>
      </w:r>
      <w:hyperlink r:id="rId1322" w:tooltip="Learn more about sotalol from ScienceDirect's AI-generated Topic Pages" w:history="1">
        <w:r w:rsidRPr="00A82DFC">
          <w:rPr>
            <w:rStyle w:val="Hyperlink"/>
          </w:rPr>
          <w:t>sotalol</w:t>
        </w:r>
      </w:hyperlink>
      <w:r w:rsidRPr="00A82DFC">
        <w:t> since then. A year ago, during a routine device check, he was noted to have intermittent loss of sensing and failure to register </w:t>
      </w:r>
      <w:hyperlink r:id="rId1323" w:tooltip="Learn more about R waves from ScienceDirect's AI-generated Topic Pages" w:history="1">
        <w:r w:rsidRPr="00A82DFC">
          <w:rPr>
            <w:rStyle w:val="Hyperlink"/>
          </w:rPr>
          <w:t>R waves</w:t>
        </w:r>
      </w:hyperlink>
      <w:r w:rsidRPr="00A82DFC">
        <w:t> (</w:t>
      </w:r>
      <w:hyperlink r:id="rId1324" w:anchor="appsec1" w:history="1">
        <w:r w:rsidRPr="00A82DFC">
          <w:rPr>
            <w:rStyle w:val="Hyperlink"/>
          </w:rPr>
          <w:t>Supplemental Figure 1</w:t>
        </w:r>
      </w:hyperlink>
      <w:r w:rsidRPr="00A82DFC">
        <w:t>). The chest radiograph (</w:t>
      </w:r>
      <w:hyperlink r:id="rId1325" w:anchor="fig1" w:history="1">
        <w:r w:rsidRPr="00A82DFC">
          <w:rPr>
            <w:rStyle w:val="Hyperlink"/>
          </w:rPr>
          <w:t>Figure 1</w:t>
        </w:r>
      </w:hyperlink>
      <w:r w:rsidRPr="00A82DFC">
        <w:t>B) and a computed tomography (CT) scan (</w:t>
      </w:r>
      <w:hyperlink r:id="rId1326" w:anchor="fig2" w:history="1">
        <w:r w:rsidRPr="00A82DFC">
          <w:rPr>
            <w:rStyle w:val="Hyperlink"/>
          </w:rPr>
          <w:t>Figure 2</w:t>
        </w:r>
      </w:hyperlink>
      <w:r w:rsidRPr="00A82DFC">
        <w:t>) showed advanced emphysema, traction </w:t>
      </w:r>
      <w:hyperlink r:id="rId1327" w:tooltip="Learn more about bronchiectasis from ScienceDirect's AI-generated Topic Pages" w:history="1">
        <w:r w:rsidRPr="00A82DFC">
          <w:rPr>
            <w:rStyle w:val="Hyperlink"/>
          </w:rPr>
          <w:t>bronchiectasis</w:t>
        </w:r>
      </w:hyperlink>
      <w:r w:rsidRPr="00A82DFC">
        <w:t>, and a large emphysematous bulla compressing the lung and shifting the mediastinum to the right. The S-ICD pulse generator and </w:t>
      </w:r>
      <w:hyperlink r:id="rId1328" w:tooltip="Learn more about defibrillator from ScienceDirect's AI-generated Topic Pages" w:history="1">
        <w:r w:rsidRPr="00A82DFC">
          <w:rPr>
            <w:rStyle w:val="Hyperlink"/>
          </w:rPr>
          <w:t>defibrillator</w:t>
        </w:r>
      </w:hyperlink>
      <w:r w:rsidRPr="00A82DFC">
        <w:t> electrode were in good locations. A DFT and pulse generator change was recommended, as his device was near elective replacement indicator. In the </w:t>
      </w:r>
      <w:hyperlink r:id="rId1329" w:tooltip="Learn more about electrophysiology from ScienceDirect's AI-generated Topic Pages" w:history="1">
        <w:r w:rsidRPr="00A82DFC">
          <w:rPr>
            <w:rStyle w:val="Hyperlink"/>
          </w:rPr>
          <w:t>electrophysiology</w:t>
        </w:r>
      </w:hyperlink>
      <w:r w:rsidRPr="00A82DFC">
        <w:t> laboratory, </w:t>
      </w:r>
      <w:hyperlink r:id="rId1330" w:tooltip="Learn more about general anesthesia from ScienceDirect's AI-generated Topic Pages" w:history="1">
        <w:r w:rsidRPr="00A82DFC">
          <w:rPr>
            <w:rStyle w:val="Hyperlink"/>
          </w:rPr>
          <w:t>general anesthesia</w:t>
        </w:r>
      </w:hyperlink>
      <w:r w:rsidRPr="00A82DFC">
        <w:t> was administered. The patient was prepped and draped in a standard sterile manner using 4-piece </w:t>
      </w:r>
      <w:hyperlink r:id="rId1331" w:tooltip="Learn more about surgical drape from ScienceDirect's AI-generated Topic Pages" w:history="1">
        <w:r w:rsidRPr="00A82DFC">
          <w:rPr>
            <w:rStyle w:val="Hyperlink"/>
          </w:rPr>
          <w:t>surgical drape</w:t>
        </w:r>
      </w:hyperlink>
      <w:r w:rsidRPr="00A82DFC">
        <w:t>. Low-voltage shock impedance with 10 J energy in </w:t>
      </w:r>
      <w:hyperlink r:id="rId1332" w:tooltip="Learn more about sinus rhythm from ScienceDirect's AI-generated Topic Pages" w:history="1">
        <w:r w:rsidRPr="00A82DFC">
          <w:rPr>
            <w:rStyle w:val="Hyperlink"/>
          </w:rPr>
          <w:t>sinus rhythm</w:t>
        </w:r>
      </w:hyperlink>
      <w:r w:rsidRPr="00A82DFC">
        <w:t> was 120 ohms. Ventricular fibrillation was induced by 40 Hz pacing. After initial sensing dropouts, the sensing and charging were appropriate, but 65 J shock from the device was unsuccessful (</w:t>
      </w:r>
      <w:hyperlink r:id="rId1333" w:anchor="fig3" w:history="1">
        <w:r w:rsidRPr="00A82DFC">
          <w:rPr>
            <w:rStyle w:val="Hyperlink"/>
          </w:rPr>
          <w:t>Figure 3</w:t>
        </w:r>
      </w:hyperlink>
      <w:r w:rsidRPr="00A82DFC">
        <w:t>). High-voltage shock impedance was 130 ohms. Following the delivery of shock, complete loss of sensing was noted (</w:t>
      </w:r>
      <w:hyperlink r:id="rId1334" w:anchor="fig3" w:history="1">
        <w:r w:rsidRPr="00A82DFC">
          <w:rPr>
            <w:rStyle w:val="Hyperlink"/>
          </w:rPr>
          <w:t>Figure 3</w:t>
        </w:r>
      </w:hyperlink>
      <w:r w:rsidRPr="00A82DFC">
        <w:t>). A total of three attempts to defibrillate with 360 J external shocks through anterior and lateral chest wall defibrillator pads were unsuccessful. The patient’s chest was exposed and another external shock at 360 J with paddles applied anteriorly and posteriorly was successful in restoring sinus rhythm. The S-ICD system was explanted, followed by implantation of a conventional transvenous dual-chamber dual-coil ICD (</w:t>
      </w:r>
      <w:hyperlink r:id="rId1335" w:anchor="appsec1" w:history="1">
        <w:r w:rsidRPr="00A82DFC">
          <w:rPr>
            <w:rStyle w:val="Hyperlink"/>
          </w:rPr>
          <w:t>Supplemental Figure 2</w:t>
        </w:r>
      </w:hyperlink>
      <w:r w:rsidRPr="00A82DFC">
        <w:t>). DFT was successful with the first 36 J shock and high-voltage shock impedance was 60 ohms. At 24 months follow-up, the patient was arrhythmia-free on sotalol. The sensed R wave was 11 mV, capture threshold 1 V @ 0.4 ms, pace impedance 660 ohms, and high-voltage shock impedance 64 ohms.</w:t>
      </w:r>
    </w:p>
    <w:p w14:paraId="20DC5CCC" w14:textId="4AD00307" w:rsidR="00A82DFC" w:rsidRPr="00A82DFC" w:rsidRDefault="00A82DFC" w:rsidP="00A82DFC"/>
    <w:p w14:paraId="40E0BBC7" w14:textId="77777777" w:rsidR="00A82DFC" w:rsidRPr="00A82DFC" w:rsidRDefault="00A82DFC" w:rsidP="00A82DFC">
      <w:pPr>
        <w:numPr>
          <w:ilvl w:val="0"/>
          <w:numId w:val="53"/>
        </w:numPr>
      </w:pPr>
      <w:hyperlink r:id="rId1336" w:tgtFrame="_blank" w:tooltip="Download high-res image (425KB)" w:history="1">
        <w:r w:rsidRPr="00A82DFC">
          <w:rPr>
            <w:rStyle w:val="Hyperlink"/>
          </w:rPr>
          <w:t>Download: Download high-res image (425KB)</w:t>
        </w:r>
      </w:hyperlink>
    </w:p>
    <w:p w14:paraId="08908794" w14:textId="77777777" w:rsidR="00A82DFC" w:rsidRPr="00A82DFC" w:rsidRDefault="00A82DFC" w:rsidP="00A82DFC">
      <w:pPr>
        <w:numPr>
          <w:ilvl w:val="0"/>
          <w:numId w:val="53"/>
        </w:numPr>
      </w:pPr>
      <w:hyperlink r:id="rId1337" w:tgtFrame="_blank" w:tooltip="Download full-size image" w:history="1">
        <w:r w:rsidRPr="00A82DFC">
          <w:rPr>
            <w:rStyle w:val="Hyperlink"/>
          </w:rPr>
          <w:t>Download: Download full-size image</w:t>
        </w:r>
      </w:hyperlink>
    </w:p>
    <w:p w14:paraId="2BADFAC7" w14:textId="77777777" w:rsidR="00A82DFC" w:rsidRPr="00A82DFC" w:rsidRDefault="00A82DFC" w:rsidP="00A82DFC">
      <w:r w:rsidRPr="00A82DFC">
        <w:t>Figure 1. </w:t>
      </w:r>
      <w:hyperlink r:id="rId1338" w:tooltip="Learn more about Chest radiographs from ScienceDirect's AI-generated Topic Pages" w:history="1">
        <w:r w:rsidRPr="00A82DFC">
          <w:rPr>
            <w:rStyle w:val="Hyperlink"/>
          </w:rPr>
          <w:t>Chest radiographs</w:t>
        </w:r>
      </w:hyperlink>
      <w:r w:rsidRPr="00A82DFC">
        <w:t>, posteroanterior views. </w:t>
      </w:r>
      <w:r w:rsidRPr="00A82DFC">
        <w:rPr>
          <w:b/>
          <w:bCs/>
        </w:rPr>
        <w:t>A:</w:t>
      </w:r>
      <w:r w:rsidRPr="00A82DFC">
        <w:t> Obtained at subcutaneous implantable cardioverter-defibrillator implantation, showing hyperinflated lungs with radiolucent areas bilaterally, more pronounced on left side. </w:t>
      </w:r>
      <w:r w:rsidRPr="00A82DFC">
        <w:rPr>
          <w:b/>
          <w:bCs/>
        </w:rPr>
        <w:t>B:</w:t>
      </w:r>
      <w:r w:rsidRPr="00A82DFC">
        <w:t> At device malfunction, showing progressive disease, traction </w:t>
      </w:r>
      <w:hyperlink r:id="rId1339" w:tooltip="Learn more about bronchiectasis from ScienceDirect's AI-generated Topic Pages" w:history="1">
        <w:r w:rsidRPr="00A82DFC">
          <w:rPr>
            <w:rStyle w:val="Hyperlink"/>
          </w:rPr>
          <w:t>bronchiectasis</w:t>
        </w:r>
      </w:hyperlink>
      <w:r w:rsidRPr="00A82DFC">
        <w:t>, and expansion of emphysematous bullae.</w:t>
      </w:r>
    </w:p>
    <w:p w14:paraId="4C7A7F1B" w14:textId="24ECBA84" w:rsidR="00A82DFC" w:rsidRPr="00A82DFC" w:rsidRDefault="00A82DFC" w:rsidP="00A82DFC"/>
    <w:p w14:paraId="126B0E58" w14:textId="77777777" w:rsidR="00A82DFC" w:rsidRPr="00A82DFC" w:rsidRDefault="00A82DFC" w:rsidP="00A82DFC">
      <w:pPr>
        <w:numPr>
          <w:ilvl w:val="0"/>
          <w:numId w:val="54"/>
        </w:numPr>
      </w:pPr>
      <w:hyperlink r:id="rId1340" w:tgtFrame="_blank" w:tooltip="Download high-res image (415KB)" w:history="1">
        <w:r w:rsidRPr="00A82DFC">
          <w:rPr>
            <w:rStyle w:val="Hyperlink"/>
          </w:rPr>
          <w:t>Download: Download high-res image (415KB)</w:t>
        </w:r>
      </w:hyperlink>
    </w:p>
    <w:p w14:paraId="30121026" w14:textId="77777777" w:rsidR="00A82DFC" w:rsidRPr="00A82DFC" w:rsidRDefault="00A82DFC" w:rsidP="00A82DFC">
      <w:pPr>
        <w:numPr>
          <w:ilvl w:val="0"/>
          <w:numId w:val="54"/>
        </w:numPr>
      </w:pPr>
      <w:hyperlink r:id="rId1341" w:tgtFrame="_blank" w:tooltip="Download full-size image" w:history="1">
        <w:r w:rsidRPr="00A82DFC">
          <w:rPr>
            <w:rStyle w:val="Hyperlink"/>
          </w:rPr>
          <w:t>Download: Download full-size image</w:t>
        </w:r>
      </w:hyperlink>
    </w:p>
    <w:p w14:paraId="400254E7" w14:textId="77777777" w:rsidR="00A82DFC" w:rsidRPr="00A82DFC" w:rsidRDefault="00A82DFC" w:rsidP="00A82DFC">
      <w:r w:rsidRPr="00A82DFC">
        <w:t>Figure 2. Computed tomography scan of the chest showing advanced emphysema, traction bronchiectasis, and a large emphysematous bulla occupying entire left lower hemithorax in shock path. </w:t>
      </w:r>
      <w:r w:rsidRPr="00A82DFC">
        <w:rPr>
          <w:b/>
          <w:bCs/>
        </w:rPr>
        <w:t>A:</w:t>
      </w:r>
      <w:r w:rsidRPr="00A82DFC">
        <w:t> Coronal view. </w:t>
      </w:r>
      <w:r w:rsidRPr="00A82DFC">
        <w:rPr>
          <w:b/>
          <w:bCs/>
        </w:rPr>
        <w:t>B:</w:t>
      </w:r>
      <w:r w:rsidRPr="00A82DFC">
        <w:t> Sagittal view. EB = emphysematous bulla; PG = pulse generator.</w:t>
      </w:r>
    </w:p>
    <w:p w14:paraId="347FE641" w14:textId="79CFC8C1" w:rsidR="00A82DFC" w:rsidRPr="00A82DFC" w:rsidRDefault="00A82DFC" w:rsidP="00A82DFC"/>
    <w:p w14:paraId="29B11844" w14:textId="77777777" w:rsidR="00A82DFC" w:rsidRPr="00A82DFC" w:rsidRDefault="00A82DFC" w:rsidP="00A82DFC">
      <w:pPr>
        <w:numPr>
          <w:ilvl w:val="0"/>
          <w:numId w:val="55"/>
        </w:numPr>
      </w:pPr>
      <w:hyperlink r:id="rId1342" w:tgtFrame="_blank" w:tooltip="Download high-res image (1MB)" w:history="1">
        <w:r w:rsidRPr="00A82DFC">
          <w:rPr>
            <w:rStyle w:val="Hyperlink"/>
          </w:rPr>
          <w:t>Download: Download high-res image (1MB)</w:t>
        </w:r>
      </w:hyperlink>
    </w:p>
    <w:p w14:paraId="09FCBB94" w14:textId="77777777" w:rsidR="00A82DFC" w:rsidRPr="00A82DFC" w:rsidRDefault="00A82DFC" w:rsidP="00A82DFC">
      <w:pPr>
        <w:numPr>
          <w:ilvl w:val="0"/>
          <w:numId w:val="55"/>
        </w:numPr>
      </w:pPr>
      <w:hyperlink r:id="rId1343" w:tgtFrame="_blank" w:tooltip="Download full-size image" w:history="1">
        <w:r w:rsidRPr="00A82DFC">
          <w:rPr>
            <w:rStyle w:val="Hyperlink"/>
          </w:rPr>
          <w:t>Download: Download full-size image</w:t>
        </w:r>
      </w:hyperlink>
    </w:p>
    <w:p w14:paraId="3FB4CC32" w14:textId="77777777" w:rsidR="00A82DFC" w:rsidRPr="00A82DFC" w:rsidRDefault="00A82DFC" w:rsidP="00A82DFC">
      <w:r w:rsidRPr="00A82DFC">
        <w:t>Figure 3. Subcutaneous implantable cardioverter-defibrillator tracing at defibrillation threshold testing showing sensing dropouts (</w:t>
      </w:r>
      <w:r w:rsidRPr="00A82DFC">
        <w:rPr>
          <w:i/>
          <w:iCs/>
        </w:rPr>
        <w:t>yellow stars</w:t>
      </w:r>
      <w:r w:rsidRPr="00A82DFC">
        <w:t>), failed shock (</w:t>
      </w:r>
      <w:r w:rsidRPr="00A82DFC">
        <w:rPr>
          <w:i/>
          <w:iCs/>
        </w:rPr>
        <w:t>blue star</w:t>
      </w:r>
      <w:r w:rsidRPr="00A82DFC">
        <w:t>), and complete loss of sensing (</w:t>
      </w:r>
      <w:r w:rsidRPr="00A82DFC">
        <w:rPr>
          <w:i/>
          <w:iCs/>
        </w:rPr>
        <w:t>blue arrows</w:t>
      </w:r>
      <w:r w:rsidRPr="00A82DFC">
        <w:t>).</w:t>
      </w:r>
    </w:p>
    <w:p w14:paraId="160A732F" w14:textId="77777777" w:rsidR="00A82DFC" w:rsidRPr="00A82DFC" w:rsidRDefault="00A82DFC" w:rsidP="00A82DFC">
      <w:r w:rsidRPr="00A82DFC">
        <w:t>Discussion</w:t>
      </w:r>
    </w:p>
    <w:p w14:paraId="29F17D76" w14:textId="77777777" w:rsidR="00A82DFC" w:rsidRPr="00A82DFC" w:rsidRDefault="00A82DFC" w:rsidP="00A82DFC">
      <w:r w:rsidRPr="00A82DFC">
        <w:t>We report a case of late S-ICD malfunction owing to </w:t>
      </w:r>
      <w:hyperlink r:id="rId1344" w:tooltip="Learn more about disease progression from ScienceDirect's AI-generated Topic Pages" w:history="1">
        <w:r w:rsidRPr="00A82DFC">
          <w:rPr>
            <w:rStyle w:val="Hyperlink"/>
          </w:rPr>
          <w:t>disease progression</w:t>
        </w:r>
      </w:hyperlink>
      <w:r w:rsidRPr="00A82DFC">
        <w:t> and air entrapment in a patient with advanced emphysema in whom DFT at implantation was successful and high-voltage shock impedance acceptable despite evidence of significant </w:t>
      </w:r>
      <w:hyperlink r:id="rId1345" w:tooltip="Learn more about lung disease from ScienceDirect's AI-generated Topic Pages" w:history="1">
        <w:r w:rsidRPr="00A82DFC">
          <w:rPr>
            <w:rStyle w:val="Hyperlink"/>
          </w:rPr>
          <w:t>lung disease</w:t>
        </w:r>
      </w:hyperlink>
      <w:r w:rsidRPr="00A82DFC">
        <w:t>.</w:t>
      </w:r>
    </w:p>
    <w:p w14:paraId="3066D1DD" w14:textId="77777777" w:rsidR="00A82DFC" w:rsidRPr="00A82DFC" w:rsidRDefault="00A82DFC" w:rsidP="00A82DFC">
      <w:r w:rsidRPr="00A82DFC">
        <w:t>The S-ICD system is noninferior to conventional TV-ICD, with a probability of successful termination of malignant </w:t>
      </w:r>
      <w:hyperlink r:id="rId1346" w:tooltip="Learn more about ventricular arrhythmia from ScienceDirect's AI-generated Topic Pages" w:history="1">
        <w:r w:rsidRPr="00A82DFC">
          <w:rPr>
            <w:rStyle w:val="Hyperlink"/>
          </w:rPr>
          <w:t>ventricular arrhythmia</w:t>
        </w:r>
      </w:hyperlink>
      <w:r w:rsidRPr="00A82DFC">
        <w:t> approaching &gt;95%.</w:t>
      </w:r>
      <w:hyperlink r:id="rId1347" w:anchor="bib6" w:history="1">
        <w:r w:rsidRPr="00A82DFC">
          <w:rPr>
            <w:rStyle w:val="Hyperlink"/>
          </w:rPr>
          <w:t>6</w:t>
        </w:r>
      </w:hyperlink>
      <w:r w:rsidRPr="00A82DFC">
        <w:t>, </w:t>
      </w:r>
      <w:hyperlink r:id="rId1348" w:anchor="bib7" w:history="1">
        <w:r w:rsidRPr="00A82DFC">
          <w:rPr>
            <w:rStyle w:val="Hyperlink"/>
          </w:rPr>
          <w:t>7</w:t>
        </w:r>
      </w:hyperlink>
      <w:r w:rsidRPr="00A82DFC">
        <w:t>, </w:t>
      </w:r>
      <w:hyperlink r:id="rId1349" w:anchor="bib8" w:history="1">
        <w:r w:rsidRPr="00A82DFC">
          <w:rPr>
            <w:rStyle w:val="Hyperlink"/>
          </w:rPr>
          <w:t>8</w:t>
        </w:r>
      </w:hyperlink>
      <w:r w:rsidRPr="00A82DFC">
        <w:t> The utilization of the S-ICD has eliminated acute and chronic endovascular complications associated with conventional TV-ICD systems (eg, chronic </w:t>
      </w:r>
      <w:hyperlink r:id="rId1350" w:tooltip="Learn more about venous occlusions from ScienceDirect's AI-generated Topic Pages" w:history="1">
        <w:r w:rsidRPr="00A82DFC">
          <w:rPr>
            <w:rStyle w:val="Hyperlink"/>
          </w:rPr>
          <w:t>venous occlusions</w:t>
        </w:r>
      </w:hyperlink>
      <w:r w:rsidRPr="00A82DFC">
        <w:t>, endovascular infections, and potentially fatal complications during indicated lead extractions).</w:t>
      </w:r>
      <w:hyperlink r:id="rId1351" w:anchor="bib9" w:history="1">
        <w:r w:rsidRPr="00A82DFC">
          <w:rPr>
            <w:rStyle w:val="Hyperlink"/>
            <w:vertAlign w:val="superscript"/>
          </w:rPr>
          <w:t>9</w:t>
        </w:r>
      </w:hyperlink>
      <w:r w:rsidRPr="00A82DFC">
        <w:t> S-ICD is therefore an attractive alternative to TV-ICD for prevention of sudden cardiac death from malignant ventricular arrhythmia in the absence of indications for pacing for </w:t>
      </w:r>
      <w:hyperlink r:id="rId1352" w:tooltip="Learn more about bradyarrhythmia from ScienceDirect's AI-generated Topic Pages" w:history="1">
        <w:r w:rsidRPr="00A82DFC">
          <w:rPr>
            <w:rStyle w:val="Hyperlink"/>
          </w:rPr>
          <w:t>bradyarrhythmia</w:t>
        </w:r>
      </w:hyperlink>
      <w:r w:rsidRPr="00A82DFC">
        <w:t>, cardiac resynchronization, or treatment of antitachycardia pacing-responsive </w:t>
      </w:r>
      <w:hyperlink r:id="rId1353" w:tooltip="Learn more about ventricular tachycardia from ScienceDirect's AI-generated Topic Pages" w:history="1">
        <w:r w:rsidRPr="00A82DFC">
          <w:rPr>
            <w:rStyle w:val="Hyperlink"/>
          </w:rPr>
          <w:t>ventricular tachycardia</w:t>
        </w:r>
      </w:hyperlink>
      <w:r w:rsidRPr="00A82DFC">
        <w:t>.</w:t>
      </w:r>
      <w:hyperlink r:id="rId1354" w:anchor="bib10" w:history="1">
        <w:r w:rsidRPr="00A82DFC">
          <w:rPr>
            <w:rStyle w:val="Hyperlink"/>
            <w:vertAlign w:val="superscript"/>
          </w:rPr>
          <w:t>10</w:t>
        </w:r>
      </w:hyperlink>
      <w:r w:rsidRPr="00A82DFC">
        <w:t> Following U.S. Food &amp; Drug Administration approval in 2012, the use of S-ICD was initially limited to younger patients with mild or no structural </w:t>
      </w:r>
      <w:hyperlink r:id="rId1355" w:tooltip="Learn more about heart diseases from ScienceDirect's AI-generated Topic Pages" w:history="1">
        <w:r w:rsidRPr="00A82DFC">
          <w:rPr>
            <w:rStyle w:val="Hyperlink"/>
          </w:rPr>
          <w:t>heart diseases</w:t>
        </w:r>
      </w:hyperlink>
      <w:r w:rsidRPr="00A82DFC">
        <w:t> and fewer comorbidities. The efficacy and safety of S-ICD systems in older patients with structural heart disease and more comorbidities has been reported to be noninferior to TV-ICD in a large representative cohort.</w:t>
      </w:r>
      <w:hyperlink r:id="rId1356" w:anchor="bib11" w:history="1">
        <w:r w:rsidRPr="00A82DFC">
          <w:rPr>
            <w:rStyle w:val="Hyperlink"/>
            <w:vertAlign w:val="superscript"/>
          </w:rPr>
          <w:t>11</w:t>
        </w:r>
      </w:hyperlink>
      <w:r w:rsidRPr="00A82DFC">
        <w:rPr>
          <w:vertAlign w:val="superscript"/>
        </w:rPr>
        <w:t>,</w:t>
      </w:r>
      <w:hyperlink r:id="rId1357" w:anchor="bib12" w:history="1">
        <w:r w:rsidRPr="00A82DFC">
          <w:rPr>
            <w:rStyle w:val="Hyperlink"/>
            <w:vertAlign w:val="superscript"/>
          </w:rPr>
          <w:t>12</w:t>
        </w:r>
      </w:hyperlink>
      <w:r w:rsidRPr="00A82DFC">
        <w:t xml:space="preserve"> Hence, it is now being implanted frequently in older patients with structural heart diseases and more comorbidities, especially in </w:t>
      </w:r>
      <w:r w:rsidRPr="00A82DFC">
        <w:lastRenderedPageBreak/>
        <w:t>those with increased risk of infection (eg, immune compromised) or in whom preservation of venous patency is desired (eg, chronic kidney disease).</w:t>
      </w:r>
    </w:p>
    <w:p w14:paraId="738DD563" w14:textId="77777777" w:rsidR="00A82DFC" w:rsidRPr="00A82DFC" w:rsidRDefault="00A82DFC" w:rsidP="00A82DFC">
      <w:r w:rsidRPr="00A82DFC">
        <w:t>In comparison to the TV-ICD, the S-ICD system is exclusively extravascular and extracardiac, thus making its functionality potentially more vulnerable. Any amount of extra insulation in the form of air, fluid, or tissue in the shock pathway may have a significant impact on the proper functioning of the device. Hence, appropriate positioning and approximation of the pulse generator and defibrillation electrode to the left lateral rib cage and to the </w:t>
      </w:r>
      <w:hyperlink r:id="rId1358" w:tooltip="Learn more about sternum from ScienceDirect's AI-generated Topic Pages" w:history="1">
        <w:r w:rsidRPr="00A82DFC">
          <w:rPr>
            <w:rStyle w:val="Hyperlink"/>
          </w:rPr>
          <w:t>sternum</w:t>
        </w:r>
      </w:hyperlink>
      <w:r w:rsidRPr="00A82DFC">
        <w:t>, respectively, are crucial for successful defibrillation in the S-ICD system. For the same reasons, in appropriately selected patients who pass preimplant screening, a DFT at the time of S-ICD implantation is routinely performed as a class I recommendation to ensure proper sensing of ventricular fibrillation and confirm successful defibrillation.</w:t>
      </w:r>
      <w:hyperlink r:id="rId1359" w:anchor="bib9" w:history="1">
        <w:r w:rsidRPr="00A82DFC">
          <w:rPr>
            <w:rStyle w:val="Hyperlink"/>
            <w:vertAlign w:val="superscript"/>
          </w:rPr>
          <w:t>9</w:t>
        </w:r>
      </w:hyperlink>
      <w:r w:rsidRPr="00A82DFC">
        <w:rPr>
          <w:vertAlign w:val="superscript"/>
        </w:rPr>
        <w:t>,</w:t>
      </w:r>
      <w:hyperlink r:id="rId1360" w:anchor="bib13" w:history="1">
        <w:r w:rsidRPr="00A82DFC">
          <w:rPr>
            <w:rStyle w:val="Hyperlink"/>
            <w:vertAlign w:val="superscript"/>
          </w:rPr>
          <w:t>13</w:t>
        </w:r>
      </w:hyperlink>
      <w:r w:rsidRPr="00A82DFC">
        <w:t> A shock impedance of &lt;90 ohms has been shown to correlate with a defibrillation threshold success rate of &gt;95%.</w:t>
      </w:r>
      <w:hyperlink r:id="rId1361" w:anchor="bib14" w:history="1">
        <w:r w:rsidRPr="00A82DFC">
          <w:rPr>
            <w:rStyle w:val="Hyperlink"/>
            <w:vertAlign w:val="superscript"/>
          </w:rPr>
          <w:t>14</w:t>
        </w:r>
      </w:hyperlink>
      <w:r w:rsidRPr="00A82DFC">
        <w:t> Alternatively, R-wave synchronous shock with high (65 J) or low (10 J) energy in </w:t>
      </w:r>
      <w:hyperlink r:id="rId1362" w:tooltip="Learn more about sinus rhythm from ScienceDirect's AI-generated Topic Pages" w:history="1">
        <w:r w:rsidRPr="00A82DFC">
          <w:rPr>
            <w:rStyle w:val="Hyperlink"/>
          </w:rPr>
          <w:t>sinus rhythm</w:t>
        </w:r>
      </w:hyperlink>
      <w:r w:rsidRPr="00A82DFC">
        <w:t> has been shown to assess the overall system integrity in patients in whom DFT is not performed for safety reasons.</w:t>
      </w:r>
      <w:hyperlink r:id="rId1363" w:anchor="bib13" w:history="1">
        <w:r w:rsidRPr="00A82DFC">
          <w:rPr>
            <w:rStyle w:val="Hyperlink"/>
            <w:vertAlign w:val="superscript"/>
          </w:rPr>
          <w:t>13</w:t>
        </w:r>
      </w:hyperlink>
      <w:r w:rsidRPr="00A82DFC">
        <w:t> If any shock administration is deemed to be inappropriate owing to safety concerns, a noninvasive postimplant Praetorian score can be used as an alternative to DFT and shock impedance testing, using 3 independent determinants: (1) position of the pulse generator with respect to left mid </w:t>
      </w:r>
      <w:hyperlink r:id="rId1364" w:tooltip="Learn more about axillary line from ScienceDirect's AI-generated Topic Pages" w:history="1">
        <w:r w:rsidRPr="00A82DFC">
          <w:rPr>
            <w:rStyle w:val="Hyperlink"/>
          </w:rPr>
          <w:t>axillary line</w:t>
        </w:r>
      </w:hyperlink>
      <w:r w:rsidRPr="00A82DFC">
        <w:t>, (2) thickness of the </w:t>
      </w:r>
      <w:hyperlink r:id="rId1365" w:tooltip="Learn more about subcutaneous fat from ScienceDirect's AI-generated Topic Pages" w:history="1">
        <w:r w:rsidRPr="00A82DFC">
          <w:rPr>
            <w:rStyle w:val="Hyperlink"/>
          </w:rPr>
          <w:t>subcutaneous fat</w:t>
        </w:r>
      </w:hyperlink>
      <w:r w:rsidRPr="00A82DFC">
        <w:t> between the pulse generator and the thoracic wall, and (3) the number of coil widths of fat tissue between the S-ICD coil and the sternum. A Praetorian score of &lt;90 predicts a low risk and a score ≥150 predicts a high risk of shock failure.</w:t>
      </w:r>
      <w:hyperlink r:id="rId1366" w:anchor="bib14" w:history="1">
        <w:r w:rsidRPr="00A82DFC">
          <w:rPr>
            <w:rStyle w:val="Hyperlink"/>
            <w:vertAlign w:val="superscript"/>
          </w:rPr>
          <w:t>14</w:t>
        </w:r>
      </w:hyperlink>
      <w:r w:rsidRPr="00A82DFC">
        <w:t> Hence, many S-ICD implanters are omitting DFT and are relying on sinus rhythm low-voltage shock impedances or sometimes on postimplant Praetorian scoring.</w:t>
      </w:r>
    </w:p>
    <w:p w14:paraId="23402975" w14:textId="77777777" w:rsidR="00A82DFC" w:rsidRPr="00A82DFC" w:rsidRDefault="00A82DFC" w:rsidP="00A82DFC">
      <w:r w:rsidRPr="00A82DFC">
        <w:t>Emphysema is a distal airspace disease, characterized by destruction of </w:t>
      </w:r>
      <w:hyperlink r:id="rId1367" w:tooltip="Learn more about lung parenchyma from ScienceDirect's AI-generated Topic Pages" w:history="1">
        <w:r w:rsidRPr="00A82DFC">
          <w:rPr>
            <w:rStyle w:val="Hyperlink"/>
          </w:rPr>
          <w:t>lung parenchyma</w:t>
        </w:r>
      </w:hyperlink>
      <w:r w:rsidRPr="00A82DFC">
        <w:t> with loss of </w:t>
      </w:r>
      <w:hyperlink r:id="rId1368" w:tooltip="Learn more about elastic tissue from ScienceDirect's AI-generated Topic Pages" w:history="1">
        <w:r w:rsidRPr="00A82DFC">
          <w:rPr>
            <w:rStyle w:val="Hyperlink"/>
          </w:rPr>
          <w:t>elastic tissue</w:t>
        </w:r>
      </w:hyperlink>
      <w:r w:rsidRPr="00A82DFC">
        <w:t> without fibrosis, resulting in airway obstruction and air trapping. Emphysema is a progressive disease, even after cessation of smoking. The presence of emphysema, defined by </w:t>
      </w:r>
      <w:hyperlink r:id="rId1369" w:tooltip="Learn more about CT scan from ScienceDirect's AI-generated Topic Pages" w:history="1">
        <w:r w:rsidRPr="00A82DFC">
          <w:rPr>
            <w:rStyle w:val="Hyperlink"/>
          </w:rPr>
          <w:t>CT scan</w:t>
        </w:r>
      </w:hyperlink>
      <w:r w:rsidRPr="00A82DFC">
        <w:t> imaging of lungs, among smokers is associated with progression of emphysema in all GOLD stages, regardless of presence or absence of symptoms and </w:t>
      </w:r>
      <w:hyperlink r:id="rId1370" w:tooltip="Learn more about spirometry from ScienceDirect's AI-generated Topic Pages" w:history="1">
        <w:r w:rsidRPr="00A82DFC">
          <w:rPr>
            <w:rStyle w:val="Hyperlink"/>
          </w:rPr>
          <w:t>spirometry</w:t>
        </w:r>
      </w:hyperlink>
      <w:r w:rsidRPr="00A82DFC">
        <w:t> abnormalities.</w:t>
      </w:r>
      <w:hyperlink r:id="rId1371" w:anchor="bib15" w:history="1">
        <w:r w:rsidRPr="00A82DFC">
          <w:rPr>
            <w:rStyle w:val="Hyperlink"/>
            <w:vertAlign w:val="superscript"/>
          </w:rPr>
          <w:t>15</w:t>
        </w:r>
      </w:hyperlink>
    </w:p>
    <w:p w14:paraId="6F8335F5" w14:textId="77777777" w:rsidR="00A82DFC" w:rsidRPr="00A82DFC" w:rsidRDefault="00A82DFC" w:rsidP="00A82DFC">
      <w:r w:rsidRPr="00A82DFC">
        <w:t>Our patient had evidence of air trapping in the shock pathway, which was overlooked as a potential cause of shock failure. A preimplant </w:t>
      </w:r>
      <w:hyperlink r:id="rId1372" w:tooltip="Learn more about quantitative CT from ScienceDirect's AI-generated Topic Pages" w:history="1">
        <w:r w:rsidRPr="00A82DFC">
          <w:rPr>
            <w:rStyle w:val="Hyperlink"/>
          </w:rPr>
          <w:t>quantitative CT</w:t>
        </w:r>
      </w:hyperlink>
      <w:r w:rsidRPr="00A82DFC">
        <w:t> scan of the chest might have allowed better assessment of disease severity and air entrapment and prompted against S-ICD implantation. A successful DFT with a high-voltage shock impedance of &lt;90 ohms and successful treatment of 2 episodes of fast ventricular tachycardia postimplant were reassuring but did not reliably predict long-term efficacy of S-ICD owing to his progression of emphysema. Progressive air trapping and expansion of emphysematous bullae resulted in sensing abnormalities, increased high-voltage shock impedance, and DFT failure, necessitating exchanging of the S-ICD system with a conventional TV-ICD.</w:t>
      </w:r>
    </w:p>
    <w:p w14:paraId="17B9EAA6" w14:textId="77777777" w:rsidR="00A82DFC" w:rsidRPr="00A82DFC" w:rsidRDefault="00A82DFC" w:rsidP="00A82DFC">
      <w:r w:rsidRPr="00A82DFC">
        <w:t>Emphysema is not an uncommon comorbidity among older patients undergoing ICD implantations. Such patients should undergo careful evaluation before they are deemed candidates for S-ICD, including a quantitative CT scan of the chest to assess for the presence and severity of air trapping, especially in the lower lobe of the left lung, which could be subtle and easily overlooked on plain radiograph of the chest. A normal DFT and high- or low-voltage shock impedance &lt;90 ohms at the time of implant in patients with mild or even moderate emphysema may not necessarily predict long-term success from progression of emphysema, especially in patients with </w:t>
      </w:r>
      <w:hyperlink r:id="rId1373" w:tooltip="Learn more about bullous disease from ScienceDirect's AI-generated Topic Pages" w:history="1">
        <w:r w:rsidRPr="00A82DFC">
          <w:rPr>
            <w:rStyle w:val="Hyperlink"/>
          </w:rPr>
          <w:t>bullous disease</w:t>
        </w:r>
      </w:hyperlink>
      <w:r w:rsidRPr="00A82DFC">
        <w:t>. A </w:t>
      </w:r>
      <w:hyperlink r:id="rId1374" w:tooltip="Learn more about pneumothorax from ScienceDirect's AI-generated Topic Pages" w:history="1">
        <w:r w:rsidRPr="00A82DFC">
          <w:rPr>
            <w:rStyle w:val="Hyperlink"/>
          </w:rPr>
          <w:t>pneumothorax</w:t>
        </w:r>
      </w:hyperlink>
      <w:r w:rsidRPr="00A82DFC">
        <w:t xml:space="preserve"> resulting from rupture of small bulla, which may be even remote to the shocking vector, can have similar detrimental effects in S-ICD functions. Patients with severe or advanced emphysema and those with bullous disease, especially involving the lower lobe of the left lung, should be considered for conventional TV-ICD systems. Issues related to progressive emphysema may </w:t>
      </w:r>
      <w:r w:rsidRPr="00A82DFC">
        <w:lastRenderedPageBreak/>
        <w:t>occur in TV-ICD, but options of adding a left subclavian or </w:t>
      </w:r>
      <w:hyperlink r:id="rId1375" w:tooltip="Learn more about coronary sinus from ScienceDirect's AI-generated Topic Pages" w:history="1">
        <w:r w:rsidRPr="00A82DFC">
          <w:rPr>
            <w:rStyle w:val="Hyperlink"/>
          </w:rPr>
          <w:t>coronary sinus</w:t>
        </w:r>
      </w:hyperlink>
      <w:r w:rsidRPr="00A82DFC">
        <w:t> defibrillation coil in such systems may allow feasible troubleshooting. Extravascular ICDs such as the Aurora EV-ICD System (Medtronic, Dublin, Ireland), a new addition to extravascular and extracardiac ICD systems, potentially can have similar challenges and are also better avoided in such patients. Patients with severe and advanced emphysema and S-ICD should be carefully monitored for device malfunction and emphysema progression. A CT scan of the chest should be performed after </w:t>
      </w:r>
      <w:hyperlink r:id="rId1376" w:tooltip="Learn more about lung volume reduction surgery from ScienceDirect's AI-generated Topic Pages" w:history="1">
        <w:r w:rsidRPr="00A82DFC">
          <w:rPr>
            <w:rStyle w:val="Hyperlink"/>
          </w:rPr>
          <w:t>lung volume reduction surgery</w:t>
        </w:r>
      </w:hyperlink>
      <w:r w:rsidRPr="00A82DFC">
        <w:t> for assessing worsening air trapping, especially in the path of the shocking vector.</w:t>
      </w:r>
    </w:p>
    <w:p w14:paraId="526B927C" w14:textId="77777777" w:rsidR="00A82DFC" w:rsidRPr="00A82DFC" w:rsidRDefault="00A82DFC" w:rsidP="00A82DFC">
      <w:r w:rsidRPr="00A82DFC">
        <w:t>Conclusion</w:t>
      </w:r>
    </w:p>
    <w:p w14:paraId="03DF7106" w14:textId="77777777" w:rsidR="00A82DFC" w:rsidRPr="00A82DFC" w:rsidRDefault="00A82DFC" w:rsidP="00A82DFC">
      <w:r w:rsidRPr="00A82DFC">
        <w:t>Emphysema is a progressive disease that may result in significant air trapping from bullae expansion and pneumothorax and causes S-ICD failure. Proper preimplant screening including a </w:t>
      </w:r>
      <w:hyperlink r:id="rId1377" w:tooltip="Learn more about quantitative CT from ScienceDirect's AI-generated Topic Pages" w:history="1">
        <w:r w:rsidRPr="00A82DFC">
          <w:rPr>
            <w:rStyle w:val="Hyperlink"/>
          </w:rPr>
          <w:t>quantitative CT</w:t>
        </w:r>
      </w:hyperlink>
      <w:r w:rsidRPr="00A82DFC">
        <w:t> scan of the chest should be incorporated in the assessment process for the candidacy for S-ICD systems in patients with emphysema. Should such patients undergo S-ICD implantations, close monitoring for S-ICD malfunction and disease progression will allow timely and appropriate interventions.</w:t>
      </w:r>
    </w:p>
    <w:p w14:paraId="5509DD26" w14:textId="0DB04693" w:rsidR="00A54CCD" w:rsidRDefault="00A82DFC" w:rsidP="00A82DFC">
      <w:hyperlink r:id="rId1378" w:history="1">
        <w:r w:rsidRPr="00A82DFC">
          <w:rPr>
            <w:rStyle w:val="Hyperlink"/>
          </w:rPr>
          <w:br/>
        </w:r>
      </w:hyperlink>
    </w:p>
    <w:sectPr w:rsidR="00A54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15C1"/>
    <w:multiLevelType w:val="multilevel"/>
    <w:tmpl w:val="6A98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66D1B"/>
    <w:multiLevelType w:val="multilevel"/>
    <w:tmpl w:val="DACA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D3212"/>
    <w:multiLevelType w:val="multilevel"/>
    <w:tmpl w:val="295A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5F30"/>
    <w:multiLevelType w:val="multilevel"/>
    <w:tmpl w:val="FD8C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33FA4"/>
    <w:multiLevelType w:val="multilevel"/>
    <w:tmpl w:val="5D18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5128D"/>
    <w:multiLevelType w:val="multilevel"/>
    <w:tmpl w:val="C270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94481"/>
    <w:multiLevelType w:val="multilevel"/>
    <w:tmpl w:val="8AC8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010F1"/>
    <w:multiLevelType w:val="multilevel"/>
    <w:tmpl w:val="3100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70CC2"/>
    <w:multiLevelType w:val="multilevel"/>
    <w:tmpl w:val="496C1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029EF"/>
    <w:multiLevelType w:val="multilevel"/>
    <w:tmpl w:val="06C4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8678D"/>
    <w:multiLevelType w:val="multilevel"/>
    <w:tmpl w:val="9E8C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A02EC"/>
    <w:multiLevelType w:val="multilevel"/>
    <w:tmpl w:val="84C2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518F1"/>
    <w:multiLevelType w:val="multilevel"/>
    <w:tmpl w:val="39FE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C6325"/>
    <w:multiLevelType w:val="multilevel"/>
    <w:tmpl w:val="9E24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8385E"/>
    <w:multiLevelType w:val="multilevel"/>
    <w:tmpl w:val="3CEE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654ED"/>
    <w:multiLevelType w:val="multilevel"/>
    <w:tmpl w:val="AB40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831482"/>
    <w:multiLevelType w:val="multilevel"/>
    <w:tmpl w:val="CA04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9596B"/>
    <w:multiLevelType w:val="multilevel"/>
    <w:tmpl w:val="348C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3A26DE"/>
    <w:multiLevelType w:val="multilevel"/>
    <w:tmpl w:val="7A0E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916E4"/>
    <w:multiLevelType w:val="multilevel"/>
    <w:tmpl w:val="C494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C01C50"/>
    <w:multiLevelType w:val="multilevel"/>
    <w:tmpl w:val="B976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47099"/>
    <w:multiLevelType w:val="multilevel"/>
    <w:tmpl w:val="CE2C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BC7F2B"/>
    <w:multiLevelType w:val="multilevel"/>
    <w:tmpl w:val="F2AA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F74F26"/>
    <w:multiLevelType w:val="multilevel"/>
    <w:tmpl w:val="5D1A0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D47AD"/>
    <w:multiLevelType w:val="multilevel"/>
    <w:tmpl w:val="FE08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BC7305"/>
    <w:multiLevelType w:val="multilevel"/>
    <w:tmpl w:val="9466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D32634"/>
    <w:multiLevelType w:val="multilevel"/>
    <w:tmpl w:val="C66A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46534C"/>
    <w:multiLevelType w:val="multilevel"/>
    <w:tmpl w:val="8082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F39FE"/>
    <w:multiLevelType w:val="multilevel"/>
    <w:tmpl w:val="0B4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A661A"/>
    <w:multiLevelType w:val="multilevel"/>
    <w:tmpl w:val="9D30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531BD2"/>
    <w:multiLevelType w:val="multilevel"/>
    <w:tmpl w:val="0AB6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137864"/>
    <w:multiLevelType w:val="multilevel"/>
    <w:tmpl w:val="D51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182A61"/>
    <w:multiLevelType w:val="multilevel"/>
    <w:tmpl w:val="2C3C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F743F5"/>
    <w:multiLevelType w:val="multilevel"/>
    <w:tmpl w:val="AE8C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B40FE4"/>
    <w:multiLevelType w:val="multilevel"/>
    <w:tmpl w:val="9424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2A18AA"/>
    <w:multiLevelType w:val="multilevel"/>
    <w:tmpl w:val="B9AC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D92948"/>
    <w:multiLevelType w:val="multilevel"/>
    <w:tmpl w:val="D3E0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5410F7"/>
    <w:multiLevelType w:val="multilevel"/>
    <w:tmpl w:val="EFE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10484B"/>
    <w:multiLevelType w:val="multilevel"/>
    <w:tmpl w:val="6C88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1575A6"/>
    <w:multiLevelType w:val="multilevel"/>
    <w:tmpl w:val="8A1A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E90C5F"/>
    <w:multiLevelType w:val="multilevel"/>
    <w:tmpl w:val="A9A48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764A7"/>
    <w:multiLevelType w:val="multilevel"/>
    <w:tmpl w:val="2BC4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7976D4"/>
    <w:multiLevelType w:val="multilevel"/>
    <w:tmpl w:val="0246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0E5237"/>
    <w:multiLevelType w:val="multilevel"/>
    <w:tmpl w:val="C246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BE3D79"/>
    <w:multiLevelType w:val="multilevel"/>
    <w:tmpl w:val="25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FB19F6"/>
    <w:multiLevelType w:val="multilevel"/>
    <w:tmpl w:val="461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EC224D"/>
    <w:multiLevelType w:val="multilevel"/>
    <w:tmpl w:val="581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87593D"/>
    <w:multiLevelType w:val="multilevel"/>
    <w:tmpl w:val="9BA4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A96A62"/>
    <w:multiLevelType w:val="multilevel"/>
    <w:tmpl w:val="EDC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C85FA7"/>
    <w:multiLevelType w:val="multilevel"/>
    <w:tmpl w:val="88B4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B32D3C"/>
    <w:multiLevelType w:val="multilevel"/>
    <w:tmpl w:val="33FE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863A0E"/>
    <w:multiLevelType w:val="multilevel"/>
    <w:tmpl w:val="B1C0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D45433"/>
    <w:multiLevelType w:val="multilevel"/>
    <w:tmpl w:val="D60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57053F"/>
    <w:multiLevelType w:val="multilevel"/>
    <w:tmpl w:val="F252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76357D"/>
    <w:multiLevelType w:val="multilevel"/>
    <w:tmpl w:val="9A9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00003">
    <w:abstractNumId w:val="18"/>
  </w:num>
  <w:num w:numId="2" w16cid:durableId="696928144">
    <w:abstractNumId w:val="7"/>
  </w:num>
  <w:num w:numId="3" w16cid:durableId="1263802821">
    <w:abstractNumId w:val="34"/>
  </w:num>
  <w:num w:numId="4" w16cid:durableId="1931233462">
    <w:abstractNumId w:val="37"/>
  </w:num>
  <w:num w:numId="5" w16cid:durableId="586378540">
    <w:abstractNumId w:val="23"/>
  </w:num>
  <w:num w:numId="6" w16cid:durableId="910195043">
    <w:abstractNumId w:val="2"/>
  </w:num>
  <w:num w:numId="7" w16cid:durableId="193078312">
    <w:abstractNumId w:val="8"/>
  </w:num>
  <w:num w:numId="8" w16cid:durableId="427700358">
    <w:abstractNumId w:val="40"/>
  </w:num>
  <w:num w:numId="9" w16cid:durableId="503126937">
    <w:abstractNumId w:val="15"/>
  </w:num>
  <w:num w:numId="10" w16cid:durableId="1200244020">
    <w:abstractNumId w:val="51"/>
  </w:num>
  <w:num w:numId="11" w16cid:durableId="2104184781">
    <w:abstractNumId w:val="42"/>
  </w:num>
  <w:num w:numId="12" w16cid:durableId="1121336688">
    <w:abstractNumId w:val="50"/>
  </w:num>
  <w:num w:numId="13" w16cid:durableId="2018846031">
    <w:abstractNumId w:val="26"/>
  </w:num>
  <w:num w:numId="14" w16cid:durableId="768234988">
    <w:abstractNumId w:val="35"/>
  </w:num>
  <w:num w:numId="15" w16cid:durableId="305013100">
    <w:abstractNumId w:val="13"/>
  </w:num>
  <w:num w:numId="16" w16cid:durableId="895361801">
    <w:abstractNumId w:val="11"/>
  </w:num>
  <w:num w:numId="17" w16cid:durableId="1048335465">
    <w:abstractNumId w:val="38"/>
  </w:num>
  <w:num w:numId="18" w16cid:durableId="1942255591">
    <w:abstractNumId w:val="36"/>
  </w:num>
  <w:num w:numId="19" w16cid:durableId="443382753">
    <w:abstractNumId w:val="44"/>
  </w:num>
  <w:num w:numId="20" w16cid:durableId="1874416972">
    <w:abstractNumId w:val="1"/>
  </w:num>
  <w:num w:numId="21" w16cid:durableId="1963074452">
    <w:abstractNumId w:val="39"/>
  </w:num>
  <w:num w:numId="22" w16cid:durableId="654995939">
    <w:abstractNumId w:val="16"/>
  </w:num>
  <w:num w:numId="23" w16cid:durableId="79526700">
    <w:abstractNumId w:val="43"/>
  </w:num>
  <w:num w:numId="24" w16cid:durableId="1564363658">
    <w:abstractNumId w:val="32"/>
  </w:num>
  <w:num w:numId="25" w16cid:durableId="40057094">
    <w:abstractNumId w:val="27"/>
  </w:num>
  <w:num w:numId="26" w16cid:durableId="1184397563">
    <w:abstractNumId w:val="24"/>
  </w:num>
  <w:num w:numId="27" w16cid:durableId="47921841">
    <w:abstractNumId w:val="47"/>
  </w:num>
  <w:num w:numId="28" w16cid:durableId="870217840">
    <w:abstractNumId w:val="48"/>
  </w:num>
  <w:num w:numId="29" w16cid:durableId="1361056177">
    <w:abstractNumId w:val="49"/>
  </w:num>
  <w:num w:numId="30" w16cid:durableId="1367216846">
    <w:abstractNumId w:val="52"/>
  </w:num>
  <w:num w:numId="31" w16cid:durableId="758133887">
    <w:abstractNumId w:val="17"/>
  </w:num>
  <w:num w:numId="32" w16cid:durableId="20253994">
    <w:abstractNumId w:val="29"/>
  </w:num>
  <w:num w:numId="33" w16cid:durableId="1140344572">
    <w:abstractNumId w:val="5"/>
  </w:num>
  <w:num w:numId="34" w16cid:durableId="1038700972">
    <w:abstractNumId w:val="41"/>
  </w:num>
  <w:num w:numId="35" w16cid:durableId="966006052">
    <w:abstractNumId w:val="45"/>
  </w:num>
  <w:num w:numId="36" w16cid:durableId="1668971472">
    <w:abstractNumId w:val="53"/>
  </w:num>
  <w:num w:numId="37" w16cid:durableId="1936596464">
    <w:abstractNumId w:val="10"/>
  </w:num>
  <w:num w:numId="38" w16cid:durableId="158157011">
    <w:abstractNumId w:val="21"/>
  </w:num>
  <w:num w:numId="39" w16cid:durableId="1583296380">
    <w:abstractNumId w:val="4"/>
  </w:num>
  <w:num w:numId="40" w16cid:durableId="1060328990">
    <w:abstractNumId w:val="14"/>
  </w:num>
  <w:num w:numId="41" w16cid:durableId="1024553466">
    <w:abstractNumId w:val="30"/>
  </w:num>
  <w:num w:numId="42" w16cid:durableId="797333521">
    <w:abstractNumId w:val="0"/>
  </w:num>
  <w:num w:numId="43" w16cid:durableId="1718164901">
    <w:abstractNumId w:val="33"/>
  </w:num>
  <w:num w:numId="44" w16cid:durableId="1348097843">
    <w:abstractNumId w:val="54"/>
  </w:num>
  <w:num w:numId="45" w16cid:durableId="1575629508">
    <w:abstractNumId w:val="12"/>
  </w:num>
  <w:num w:numId="46" w16cid:durableId="424497253">
    <w:abstractNumId w:val="25"/>
  </w:num>
  <w:num w:numId="47" w16cid:durableId="898134135">
    <w:abstractNumId w:val="22"/>
  </w:num>
  <w:num w:numId="48" w16cid:durableId="2131976755">
    <w:abstractNumId w:val="20"/>
  </w:num>
  <w:num w:numId="49" w16cid:durableId="906846266">
    <w:abstractNumId w:val="3"/>
  </w:num>
  <w:num w:numId="50" w16cid:durableId="1095781539">
    <w:abstractNumId w:val="28"/>
  </w:num>
  <w:num w:numId="51" w16cid:durableId="455298629">
    <w:abstractNumId w:val="31"/>
  </w:num>
  <w:num w:numId="52" w16cid:durableId="619070633">
    <w:abstractNumId w:val="46"/>
  </w:num>
  <w:num w:numId="53" w16cid:durableId="1406145820">
    <w:abstractNumId w:val="9"/>
  </w:num>
  <w:num w:numId="54" w16cid:durableId="1492982849">
    <w:abstractNumId w:val="6"/>
  </w:num>
  <w:num w:numId="55" w16cid:durableId="9808134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7E"/>
    <w:rsid w:val="0074247E"/>
    <w:rsid w:val="00A17C43"/>
    <w:rsid w:val="00A54CCD"/>
    <w:rsid w:val="00A82DFC"/>
    <w:rsid w:val="00C36FF8"/>
    <w:rsid w:val="00CE3C47"/>
    <w:rsid w:val="00F37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7D25"/>
  <w15:chartTrackingRefBased/>
  <w15:docId w15:val="{7280BFA8-0C24-47A3-9559-E31600DC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7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7C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A17C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C47"/>
    <w:rPr>
      <w:color w:val="0563C1" w:themeColor="hyperlink"/>
      <w:u w:val="single"/>
    </w:rPr>
  </w:style>
  <w:style w:type="character" w:styleId="UnresolvedMention">
    <w:name w:val="Unresolved Mention"/>
    <w:basedOn w:val="DefaultParagraphFont"/>
    <w:uiPriority w:val="99"/>
    <w:semiHidden/>
    <w:unhideWhenUsed/>
    <w:rsid w:val="00CE3C47"/>
    <w:rPr>
      <w:color w:val="605E5C"/>
      <w:shd w:val="clear" w:color="auto" w:fill="E1DFDD"/>
    </w:rPr>
  </w:style>
  <w:style w:type="character" w:customStyle="1" w:styleId="Heading3Char">
    <w:name w:val="Heading 3 Char"/>
    <w:basedOn w:val="DefaultParagraphFont"/>
    <w:link w:val="Heading3"/>
    <w:uiPriority w:val="9"/>
    <w:rsid w:val="00A17C43"/>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A17C43"/>
    <w:pPr>
      <w:ind w:left="720"/>
      <w:contextualSpacing/>
    </w:pPr>
  </w:style>
  <w:style w:type="character" w:customStyle="1" w:styleId="Heading2Char">
    <w:name w:val="Heading 2 Char"/>
    <w:basedOn w:val="DefaultParagraphFont"/>
    <w:link w:val="Heading2"/>
    <w:uiPriority w:val="9"/>
    <w:rsid w:val="00A17C43"/>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A17C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17C43"/>
    <w:rPr>
      <w:i/>
      <w:iCs/>
    </w:rPr>
  </w:style>
  <w:style w:type="character" w:styleId="FollowedHyperlink">
    <w:name w:val="FollowedHyperlink"/>
    <w:basedOn w:val="DefaultParagraphFont"/>
    <w:uiPriority w:val="99"/>
    <w:semiHidden/>
    <w:unhideWhenUsed/>
    <w:rsid w:val="00A17C43"/>
    <w:rPr>
      <w:color w:val="800080"/>
      <w:u w:val="single"/>
    </w:rPr>
  </w:style>
  <w:style w:type="character" w:customStyle="1" w:styleId="anchor-text-container">
    <w:name w:val="anchor-text-container"/>
    <w:basedOn w:val="DefaultParagraphFont"/>
    <w:rsid w:val="00A17C43"/>
  </w:style>
  <w:style w:type="character" w:customStyle="1" w:styleId="anchor-text">
    <w:name w:val="anchor-text"/>
    <w:basedOn w:val="DefaultParagraphFont"/>
    <w:rsid w:val="00A17C43"/>
  </w:style>
  <w:style w:type="character" w:customStyle="1" w:styleId="captions">
    <w:name w:val="captions"/>
    <w:basedOn w:val="DefaultParagraphFont"/>
    <w:rsid w:val="00A17C43"/>
  </w:style>
  <w:style w:type="paragraph" w:styleId="NormalWeb">
    <w:name w:val="Normal (Web)"/>
    <w:basedOn w:val="Normal"/>
    <w:uiPriority w:val="99"/>
    <w:semiHidden/>
    <w:unhideWhenUsed/>
    <w:rsid w:val="00A17C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bel">
    <w:name w:val="label"/>
    <w:basedOn w:val="DefaultParagraphFont"/>
    <w:rsid w:val="00A17C43"/>
  </w:style>
  <w:style w:type="character" w:customStyle="1" w:styleId="screen-reader-only">
    <w:name w:val="screen-reader-only"/>
    <w:basedOn w:val="DefaultParagraphFont"/>
    <w:rsid w:val="00A17C43"/>
  </w:style>
  <w:style w:type="character" w:customStyle="1" w:styleId="download-link-title">
    <w:name w:val="download-link-title"/>
    <w:basedOn w:val="DefaultParagraphFont"/>
    <w:rsid w:val="00A17C43"/>
  </w:style>
  <w:style w:type="character" w:customStyle="1" w:styleId="Heading4Char">
    <w:name w:val="Heading 4 Char"/>
    <w:basedOn w:val="DefaultParagraphFont"/>
    <w:link w:val="Heading4"/>
    <w:uiPriority w:val="9"/>
    <w:rsid w:val="00A17C4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17C43"/>
    <w:rPr>
      <w:b/>
      <w:bCs/>
    </w:rPr>
  </w:style>
  <w:style w:type="character" w:customStyle="1" w:styleId="display">
    <w:name w:val="display"/>
    <w:basedOn w:val="DefaultParagraphFont"/>
    <w:rsid w:val="00A82DFC"/>
  </w:style>
  <w:style w:type="character" w:customStyle="1" w:styleId="formula">
    <w:name w:val="formula"/>
    <w:basedOn w:val="DefaultParagraphFont"/>
    <w:rsid w:val="00A82DFC"/>
  </w:style>
  <w:style w:type="character" w:customStyle="1" w:styleId="math">
    <w:name w:val="math"/>
    <w:basedOn w:val="DefaultParagraphFont"/>
    <w:rsid w:val="00A82DFC"/>
  </w:style>
  <w:style w:type="character" w:customStyle="1" w:styleId="mathjaxpreview">
    <w:name w:val="mathjax_preview"/>
    <w:basedOn w:val="DefaultParagraphFont"/>
    <w:rsid w:val="00A82DFC"/>
  </w:style>
  <w:style w:type="character" w:customStyle="1" w:styleId="mathjaxsvg">
    <w:name w:val="mathjax_svg"/>
    <w:basedOn w:val="DefaultParagraphFont"/>
    <w:rsid w:val="00A82DFC"/>
  </w:style>
  <w:style w:type="character" w:customStyle="1" w:styleId="mjxassistivemathml">
    <w:name w:val="mjx_assistive_mathml"/>
    <w:basedOn w:val="DefaultParagraphFont"/>
    <w:rsid w:val="00A82DFC"/>
  </w:style>
  <w:style w:type="paragraph" w:customStyle="1" w:styleId="react-xocs-list-item">
    <w:name w:val="react-xocs-list-item"/>
    <w:basedOn w:val="Normal"/>
    <w:rsid w:val="00A82D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label">
    <w:name w:val="list-label"/>
    <w:basedOn w:val="DefaultParagraphFont"/>
    <w:rsid w:val="00A82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806">
      <w:bodyDiv w:val="1"/>
      <w:marLeft w:val="0"/>
      <w:marRight w:val="0"/>
      <w:marTop w:val="0"/>
      <w:marBottom w:val="0"/>
      <w:divBdr>
        <w:top w:val="none" w:sz="0" w:space="0" w:color="auto"/>
        <w:left w:val="none" w:sz="0" w:space="0" w:color="auto"/>
        <w:bottom w:val="none" w:sz="0" w:space="0" w:color="auto"/>
        <w:right w:val="none" w:sz="0" w:space="0" w:color="auto"/>
      </w:divBdr>
      <w:divsChild>
        <w:div w:id="874655393">
          <w:marLeft w:val="0"/>
          <w:marRight w:val="0"/>
          <w:marTop w:val="0"/>
          <w:marBottom w:val="240"/>
          <w:divBdr>
            <w:top w:val="none" w:sz="0" w:space="0" w:color="auto"/>
            <w:left w:val="none" w:sz="0" w:space="0" w:color="auto"/>
            <w:bottom w:val="none" w:sz="0" w:space="0" w:color="auto"/>
            <w:right w:val="none" w:sz="0" w:space="0" w:color="auto"/>
          </w:divBdr>
        </w:div>
        <w:div w:id="1803232965">
          <w:marLeft w:val="0"/>
          <w:marRight w:val="0"/>
          <w:marTop w:val="0"/>
          <w:marBottom w:val="240"/>
          <w:divBdr>
            <w:top w:val="none" w:sz="0" w:space="0" w:color="auto"/>
            <w:left w:val="none" w:sz="0" w:space="0" w:color="auto"/>
            <w:bottom w:val="none" w:sz="0" w:space="0" w:color="auto"/>
            <w:right w:val="none" w:sz="0" w:space="0" w:color="auto"/>
          </w:divBdr>
        </w:div>
        <w:div w:id="1833641640">
          <w:marLeft w:val="0"/>
          <w:marRight w:val="0"/>
          <w:marTop w:val="0"/>
          <w:marBottom w:val="240"/>
          <w:divBdr>
            <w:top w:val="none" w:sz="0" w:space="0" w:color="auto"/>
            <w:left w:val="none" w:sz="0" w:space="0" w:color="auto"/>
            <w:bottom w:val="none" w:sz="0" w:space="0" w:color="auto"/>
            <w:right w:val="none" w:sz="0" w:space="0" w:color="auto"/>
          </w:divBdr>
        </w:div>
        <w:div w:id="418450913">
          <w:marLeft w:val="0"/>
          <w:marRight w:val="0"/>
          <w:marTop w:val="0"/>
          <w:marBottom w:val="240"/>
          <w:divBdr>
            <w:top w:val="none" w:sz="0" w:space="0" w:color="auto"/>
            <w:left w:val="none" w:sz="0" w:space="0" w:color="auto"/>
            <w:bottom w:val="none" w:sz="0" w:space="0" w:color="auto"/>
            <w:right w:val="none" w:sz="0" w:space="0" w:color="auto"/>
          </w:divBdr>
        </w:div>
        <w:div w:id="1301113464">
          <w:marLeft w:val="0"/>
          <w:marRight w:val="0"/>
          <w:marTop w:val="0"/>
          <w:marBottom w:val="240"/>
          <w:divBdr>
            <w:top w:val="none" w:sz="0" w:space="0" w:color="auto"/>
            <w:left w:val="none" w:sz="0" w:space="0" w:color="auto"/>
            <w:bottom w:val="none" w:sz="0" w:space="0" w:color="auto"/>
            <w:right w:val="none" w:sz="0" w:space="0" w:color="auto"/>
          </w:divBdr>
          <w:divsChild>
            <w:div w:id="1937905315">
              <w:marLeft w:val="0"/>
              <w:marRight w:val="0"/>
              <w:marTop w:val="0"/>
              <w:marBottom w:val="0"/>
              <w:divBdr>
                <w:top w:val="none" w:sz="0" w:space="0" w:color="auto"/>
                <w:left w:val="none" w:sz="0" w:space="0" w:color="auto"/>
                <w:bottom w:val="none" w:sz="0" w:space="0" w:color="auto"/>
                <w:right w:val="none" w:sz="0" w:space="0" w:color="auto"/>
              </w:divBdr>
            </w:div>
          </w:divsChild>
        </w:div>
        <w:div w:id="352071179">
          <w:marLeft w:val="0"/>
          <w:marRight w:val="0"/>
          <w:marTop w:val="0"/>
          <w:marBottom w:val="240"/>
          <w:divBdr>
            <w:top w:val="none" w:sz="0" w:space="0" w:color="auto"/>
            <w:left w:val="none" w:sz="0" w:space="0" w:color="auto"/>
            <w:bottom w:val="none" w:sz="0" w:space="0" w:color="auto"/>
            <w:right w:val="none" w:sz="0" w:space="0" w:color="auto"/>
          </w:divBdr>
        </w:div>
        <w:div w:id="1743404418">
          <w:marLeft w:val="0"/>
          <w:marRight w:val="0"/>
          <w:marTop w:val="0"/>
          <w:marBottom w:val="240"/>
          <w:divBdr>
            <w:top w:val="none" w:sz="0" w:space="0" w:color="auto"/>
            <w:left w:val="none" w:sz="0" w:space="0" w:color="auto"/>
            <w:bottom w:val="none" w:sz="0" w:space="0" w:color="auto"/>
            <w:right w:val="none" w:sz="0" w:space="0" w:color="auto"/>
          </w:divBdr>
        </w:div>
        <w:div w:id="1311793068">
          <w:marLeft w:val="0"/>
          <w:marRight w:val="0"/>
          <w:marTop w:val="0"/>
          <w:marBottom w:val="240"/>
          <w:divBdr>
            <w:top w:val="none" w:sz="0" w:space="0" w:color="auto"/>
            <w:left w:val="none" w:sz="0" w:space="0" w:color="auto"/>
            <w:bottom w:val="none" w:sz="0" w:space="0" w:color="auto"/>
            <w:right w:val="none" w:sz="0" w:space="0" w:color="auto"/>
          </w:divBdr>
        </w:div>
        <w:div w:id="1999386196">
          <w:marLeft w:val="0"/>
          <w:marRight w:val="0"/>
          <w:marTop w:val="0"/>
          <w:marBottom w:val="240"/>
          <w:divBdr>
            <w:top w:val="none" w:sz="0" w:space="0" w:color="auto"/>
            <w:left w:val="none" w:sz="0" w:space="0" w:color="auto"/>
            <w:bottom w:val="none" w:sz="0" w:space="0" w:color="auto"/>
            <w:right w:val="none" w:sz="0" w:space="0" w:color="auto"/>
          </w:divBdr>
        </w:div>
        <w:div w:id="1422800822">
          <w:marLeft w:val="0"/>
          <w:marRight w:val="0"/>
          <w:marTop w:val="0"/>
          <w:marBottom w:val="240"/>
          <w:divBdr>
            <w:top w:val="none" w:sz="0" w:space="0" w:color="auto"/>
            <w:left w:val="none" w:sz="0" w:space="0" w:color="auto"/>
            <w:bottom w:val="none" w:sz="0" w:space="0" w:color="auto"/>
            <w:right w:val="none" w:sz="0" w:space="0" w:color="auto"/>
          </w:divBdr>
        </w:div>
        <w:div w:id="1193347322">
          <w:marLeft w:val="0"/>
          <w:marRight w:val="0"/>
          <w:marTop w:val="0"/>
          <w:marBottom w:val="240"/>
          <w:divBdr>
            <w:top w:val="none" w:sz="0" w:space="0" w:color="auto"/>
            <w:left w:val="none" w:sz="0" w:space="0" w:color="auto"/>
            <w:bottom w:val="none" w:sz="0" w:space="0" w:color="auto"/>
            <w:right w:val="none" w:sz="0" w:space="0" w:color="auto"/>
          </w:divBdr>
        </w:div>
        <w:div w:id="1640450337">
          <w:marLeft w:val="0"/>
          <w:marRight w:val="0"/>
          <w:marTop w:val="0"/>
          <w:marBottom w:val="240"/>
          <w:divBdr>
            <w:top w:val="none" w:sz="0" w:space="0" w:color="auto"/>
            <w:left w:val="none" w:sz="0" w:space="0" w:color="auto"/>
            <w:bottom w:val="none" w:sz="0" w:space="0" w:color="auto"/>
            <w:right w:val="none" w:sz="0" w:space="0" w:color="auto"/>
          </w:divBdr>
        </w:div>
        <w:div w:id="88281835">
          <w:marLeft w:val="0"/>
          <w:marRight w:val="0"/>
          <w:marTop w:val="0"/>
          <w:marBottom w:val="240"/>
          <w:divBdr>
            <w:top w:val="none" w:sz="0" w:space="0" w:color="auto"/>
            <w:left w:val="none" w:sz="0" w:space="0" w:color="auto"/>
            <w:bottom w:val="none" w:sz="0" w:space="0" w:color="auto"/>
            <w:right w:val="none" w:sz="0" w:space="0" w:color="auto"/>
          </w:divBdr>
        </w:div>
        <w:div w:id="1106578237">
          <w:marLeft w:val="0"/>
          <w:marRight w:val="0"/>
          <w:marTop w:val="0"/>
          <w:marBottom w:val="240"/>
          <w:divBdr>
            <w:top w:val="none" w:sz="0" w:space="0" w:color="auto"/>
            <w:left w:val="none" w:sz="0" w:space="0" w:color="auto"/>
            <w:bottom w:val="none" w:sz="0" w:space="0" w:color="auto"/>
            <w:right w:val="none" w:sz="0" w:space="0" w:color="auto"/>
          </w:divBdr>
        </w:div>
        <w:div w:id="1019937426">
          <w:marLeft w:val="0"/>
          <w:marRight w:val="0"/>
          <w:marTop w:val="0"/>
          <w:marBottom w:val="240"/>
          <w:divBdr>
            <w:top w:val="none" w:sz="0" w:space="0" w:color="auto"/>
            <w:left w:val="none" w:sz="0" w:space="0" w:color="auto"/>
            <w:bottom w:val="none" w:sz="0" w:space="0" w:color="auto"/>
            <w:right w:val="none" w:sz="0" w:space="0" w:color="auto"/>
          </w:divBdr>
        </w:div>
        <w:div w:id="746458083">
          <w:marLeft w:val="0"/>
          <w:marRight w:val="0"/>
          <w:marTop w:val="0"/>
          <w:marBottom w:val="240"/>
          <w:divBdr>
            <w:top w:val="none" w:sz="0" w:space="0" w:color="auto"/>
            <w:left w:val="none" w:sz="0" w:space="0" w:color="auto"/>
            <w:bottom w:val="none" w:sz="0" w:space="0" w:color="auto"/>
            <w:right w:val="none" w:sz="0" w:space="0" w:color="auto"/>
          </w:divBdr>
        </w:div>
        <w:div w:id="509180164">
          <w:marLeft w:val="0"/>
          <w:marRight w:val="0"/>
          <w:marTop w:val="0"/>
          <w:marBottom w:val="240"/>
          <w:divBdr>
            <w:top w:val="none" w:sz="0" w:space="0" w:color="auto"/>
            <w:left w:val="none" w:sz="0" w:space="0" w:color="auto"/>
            <w:bottom w:val="none" w:sz="0" w:space="0" w:color="auto"/>
            <w:right w:val="none" w:sz="0" w:space="0" w:color="auto"/>
          </w:divBdr>
          <w:divsChild>
            <w:div w:id="528494613">
              <w:marLeft w:val="0"/>
              <w:marRight w:val="0"/>
              <w:marTop w:val="0"/>
              <w:marBottom w:val="0"/>
              <w:divBdr>
                <w:top w:val="none" w:sz="0" w:space="0" w:color="auto"/>
                <w:left w:val="none" w:sz="0" w:space="0" w:color="auto"/>
                <w:bottom w:val="none" w:sz="0" w:space="0" w:color="auto"/>
                <w:right w:val="none" w:sz="0" w:space="0" w:color="auto"/>
              </w:divBdr>
            </w:div>
            <w:div w:id="1669021221">
              <w:marLeft w:val="0"/>
              <w:marRight w:val="0"/>
              <w:marTop w:val="240"/>
              <w:marBottom w:val="240"/>
              <w:divBdr>
                <w:top w:val="single" w:sz="12" w:space="0" w:color="8E8E8E"/>
                <w:left w:val="none" w:sz="0" w:space="0" w:color="auto"/>
                <w:bottom w:val="single" w:sz="12" w:space="0" w:color="8E8E8E"/>
                <w:right w:val="none" w:sz="0" w:space="0" w:color="auto"/>
              </w:divBdr>
              <w:divsChild>
                <w:div w:id="971911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1639311">
          <w:marLeft w:val="0"/>
          <w:marRight w:val="0"/>
          <w:marTop w:val="0"/>
          <w:marBottom w:val="240"/>
          <w:divBdr>
            <w:top w:val="none" w:sz="0" w:space="0" w:color="auto"/>
            <w:left w:val="none" w:sz="0" w:space="0" w:color="auto"/>
            <w:bottom w:val="none" w:sz="0" w:space="0" w:color="auto"/>
            <w:right w:val="none" w:sz="0" w:space="0" w:color="auto"/>
          </w:divBdr>
          <w:divsChild>
            <w:div w:id="1052651678">
              <w:marLeft w:val="0"/>
              <w:marRight w:val="0"/>
              <w:marTop w:val="0"/>
              <w:marBottom w:val="0"/>
              <w:divBdr>
                <w:top w:val="none" w:sz="0" w:space="0" w:color="auto"/>
                <w:left w:val="none" w:sz="0" w:space="0" w:color="auto"/>
                <w:bottom w:val="none" w:sz="0" w:space="0" w:color="auto"/>
                <w:right w:val="none" w:sz="0" w:space="0" w:color="auto"/>
              </w:divBdr>
            </w:div>
          </w:divsChild>
        </w:div>
        <w:div w:id="464202285">
          <w:marLeft w:val="0"/>
          <w:marRight w:val="0"/>
          <w:marTop w:val="0"/>
          <w:marBottom w:val="240"/>
          <w:divBdr>
            <w:top w:val="none" w:sz="0" w:space="0" w:color="auto"/>
            <w:left w:val="none" w:sz="0" w:space="0" w:color="auto"/>
            <w:bottom w:val="none" w:sz="0" w:space="0" w:color="auto"/>
            <w:right w:val="none" w:sz="0" w:space="0" w:color="auto"/>
          </w:divBdr>
        </w:div>
        <w:div w:id="493375390">
          <w:marLeft w:val="0"/>
          <w:marRight w:val="0"/>
          <w:marTop w:val="0"/>
          <w:marBottom w:val="240"/>
          <w:divBdr>
            <w:top w:val="none" w:sz="0" w:space="0" w:color="auto"/>
            <w:left w:val="none" w:sz="0" w:space="0" w:color="auto"/>
            <w:bottom w:val="none" w:sz="0" w:space="0" w:color="auto"/>
            <w:right w:val="none" w:sz="0" w:space="0" w:color="auto"/>
          </w:divBdr>
        </w:div>
        <w:div w:id="209146516">
          <w:marLeft w:val="0"/>
          <w:marRight w:val="0"/>
          <w:marTop w:val="0"/>
          <w:marBottom w:val="240"/>
          <w:divBdr>
            <w:top w:val="none" w:sz="0" w:space="0" w:color="auto"/>
            <w:left w:val="none" w:sz="0" w:space="0" w:color="auto"/>
            <w:bottom w:val="none" w:sz="0" w:space="0" w:color="auto"/>
            <w:right w:val="none" w:sz="0" w:space="0" w:color="auto"/>
          </w:divBdr>
          <w:divsChild>
            <w:div w:id="1891646141">
              <w:marLeft w:val="0"/>
              <w:marRight w:val="0"/>
              <w:marTop w:val="0"/>
              <w:marBottom w:val="0"/>
              <w:divBdr>
                <w:top w:val="none" w:sz="0" w:space="0" w:color="auto"/>
                <w:left w:val="none" w:sz="0" w:space="0" w:color="auto"/>
                <w:bottom w:val="none" w:sz="0" w:space="0" w:color="auto"/>
                <w:right w:val="none" w:sz="0" w:space="0" w:color="auto"/>
              </w:divBdr>
            </w:div>
          </w:divsChild>
        </w:div>
        <w:div w:id="723677849">
          <w:marLeft w:val="0"/>
          <w:marRight w:val="0"/>
          <w:marTop w:val="0"/>
          <w:marBottom w:val="240"/>
          <w:divBdr>
            <w:top w:val="none" w:sz="0" w:space="0" w:color="auto"/>
            <w:left w:val="none" w:sz="0" w:space="0" w:color="auto"/>
            <w:bottom w:val="none" w:sz="0" w:space="0" w:color="auto"/>
            <w:right w:val="none" w:sz="0" w:space="0" w:color="auto"/>
          </w:divBdr>
        </w:div>
        <w:div w:id="157693186">
          <w:marLeft w:val="0"/>
          <w:marRight w:val="0"/>
          <w:marTop w:val="0"/>
          <w:marBottom w:val="240"/>
          <w:divBdr>
            <w:top w:val="none" w:sz="0" w:space="0" w:color="auto"/>
            <w:left w:val="none" w:sz="0" w:space="0" w:color="auto"/>
            <w:bottom w:val="none" w:sz="0" w:space="0" w:color="auto"/>
            <w:right w:val="none" w:sz="0" w:space="0" w:color="auto"/>
          </w:divBdr>
        </w:div>
        <w:div w:id="347560748">
          <w:marLeft w:val="0"/>
          <w:marRight w:val="0"/>
          <w:marTop w:val="0"/>
          <w:marBottom w:val="240"/>
          <w:divBdr>
            <w:top w:val="none" w:sz="0" w:space="0" w:color="auto"/>
            <w:left w:val="none" w:sz="0" w:space="0" w:color="auto"/>
            <w:bottom w:val="none" w:sz="0" w:space="0" w:color="auto"/>
            <w:right w:val="none" w:sz="0" w:space="0" w:color="auto"/>
          </w:divBdr>
        </w:div>
        <w:div w:id="1266230374">
          <w:marLeft w:val="0"/>
          <w:marRight w:val="0"/>
          <w:marTop w:val="0"/>
          <w:marBottom w:val="240"/>
          <w:divBdr>
            <w:top w:val="none" w:sz="0" w:space="0" w:color="auto"/>
            <w:left w:val="none" w:sz="0" w:space="0" w:color="auto"/>
            <w:bottom w:val="none" w:sz="0" w:space="0" w:color="auto"/>
            <w:right w:val="none" w:sz="0" w:space="0" w:color="auto"/>
          </w:divBdr>
        </w:div>
        <w:div w:id="378750972">
          <w:marLeft w:val="0"/>
          <w:marRight w:val="0"/>
          <w:marTop w:val="0"/>
          <w:marBottom w:val="240"/>
          <w:divBdr>
            <w:top w:val="none" w:sz="0" w:space="0" w:color="auto"/>
            <w:left w:val="none" w:sz="0" w:space="0" w:color="auto"/>
            <w:bottom w:val="none" w:sz="0" w:space="0" w:color="auto"/>
            <w:right w:val="none" w:sz="0" w:space="0" w:color="auto"/>
          </w:divBdr>
          <w:divsChild>
            <w:div w:id="2121794649">
              <w:marLeft w:val="0"/>
              <w:marRight w:val="0"/>
              <w:marTop w:val="0"/>
              <w:marBottom w:val="0"/>
              <w:divBdr>
                <w:top w:val="none" w:sz="0" w:space="0" w:color="auto"/>
                <w:left w:val="none" w:sz="0" w:space="0" w:color="auto"/>
                <w:bottom w:val="none" w:sz="0" w:space="0" w:color="auto"/>
                <w:right w:val="none" w:sz="0" w:space="0" w:color="auto"/>
              </w:divBdr>
            </w:div>
          </w:divsChild>
        </w:div>
        <w:div w:id="484245927">
          <w:marLeft w:val="0"/>
          <w:marRight w:val="0"/>
          <w:marTop w:val="0"/>
          <w:marBottom w:val="240"/>
          <w:divBdr>
            <w:top w:val="none" w:sz="0" w:space="0" w:color="auto"/>
            <w:left w:val="none" w:sz="0" w:space="0" w:color="auto"/>
            <w:bottom w:val="none" w:sz="0" w:space="0" w:color="auto"/>
            <w:right w:val="none" w:sz="0" w:space="0" w:color="auto"/>
          </w:divBdr>
        </w:div>
        <w:div w:id="636379950">
          <w:marLeft w:val="0"/>
          <w:marRight w:val="0"/>
          <w:marTop w:val="0"/>
          <w:marBottom w:val="240"/>
          <w:divBdr>
            <w:top w:val="none" w:sz="0" w:space="0" w:color="auto"/>
            <w:left w:val="none" w:sz="0" w:space="0" w:color="auto"/>
            <w:bottom w:val="none" w:sz="0" w:space="0" w:color="auto"/>
            <w:right w:val="none" w:sz="0" w:space="0" w:color="auto"/>
          </w:divBdr>
          <w:divsChild>
            <w:div w:id="2018847441">
              <w:marLeft w:val="0"/>
              <w:marRight w:val="0"/>
              <w:marTop w:val="0"/>
              <w:marBottom w:val="0"/>
              <w:divBdr>
                <w:top w:val="none" w:sz="0" w:space="0" w:color="auto"/>
                <w:left w:val="none" w:sz="0" w:space="0" w:color="auto"/>
                <w:bottom w:val="none" w:sz="0" w:space="0" w:color="auto"/>
                <w:right w:val="none" w:sz="0" w:space="0" w:color="auto"/>
              </w:divBdr>
            </w:div>
          </w:divsChild>
        </w:div>
        <w:div w:id="167797519">
          <w:marLeft w:val="0"/>
          <w:marRight w:val="0"/>
          <w:marTop w:val="0"/>
          <w:marBottom w:val="240"/>
          <w:divBdr>
            <w:top w:val="none" w:sz="0" w:space="0" w:color="auto"/>
            <w:left w:val="none" w:sz="0" w:space="0" w:color="auto"/>
            <w:bottom w:val="none" w:sz="0" w:space="0" w:color="auto"/>
            <w:right w:val="none" w:sz="0" w:space="0" w:color="auto"/>
          </w:divBdr>
        </w:div>
        <w:div w:id="1367875634">
          <w:marLeft w:val="0"/>
          <w:marRight w:val="0"/>
          <w:marTop w:val="0"/>
          <w:marBottom w:val="240"/>
          <w:divBdr>
            <w:top w:val="none" w:sz="0" w:space="0" w:color="auto"/>
            <w:left w:val="none" w:sz="0" w:space="0" w:color="auto"/>
            <w:bottom w:val="none" w:sz="0" w:space="0" w:color="auto"/>
            <w:right w:val="none" w:sz="0" w:space="0" w:color="auto"/>
          </w:divBdr>
        </w:div>
        <w:div w:id="777875447">
          <w:marLeft w:val="0"/>
          <w:marRight w:val="0"/>
          <w:marTop w:val="0"/>
          <w:marBottom w:val="240"/>
          <w:divBdr>
            <w:top w:val="none" w:sz="0" w:space="0" w:color="auto"/>
            <w:left w:val="none" w:sz="0" w:space="0" w:color="auto"/>
            <w:bottom w:val="none" w:sz="0" w:space="0" w:color="auto"/>
            <w:right w:val="none" w:sz="0" w:space="0" w:color="auto"/>
          </w:divBdr>
        </w:div>
        <w:div w:id="39719146">
          <w:marLeft w:val="0"/>
          <w:marRight w:val="0"/>
          <w:marTop w:val="0"/>
          <w:marBottom w:val="240"/>
          <w:divBdr>
            <w:top w:val="none" w:sz="0" w:space="0" w:color="auto"/>
            <w:left w:val="none" w:sz="0" w:space="0" w:color="auto"/>
            <w:bottom w:val="none" w:sz="0" w:space="0" w:color="auto"/>
            <w:right w:val="none" w:sz="0" w:space="0" w:color="auto"/>
          </w:divBdr>
        </w:div>
        <w:div w:id="1576090237">
          <w:marLeft w:val="0"/>
          <w:marRight w:val="0"/>
          <w:marTop w:val="0"/>
          <w:marBottom w:val="240"/>
          <w:divBdr>
            <w:top w:val="none" w:sz="0" w:space="0" w:color="auto"/>
            <w:left w:val="none" w:sz="0" w:space="0" w:color="auto"/>
            <w:bottom w:val="none" w:sz="0" w:space="0" w:color="auto"/>
            <w:right w:val="none" w:sz="0" w:space="0" w:color="auto"/>
          </w:divBdr>
        </w:div>
        <w:div w:id="1876262724">
          <w:marLeft w:val="0"/>
          <w:marRight w:val="0"/>
          <w:marTop w:val="0"/>
          <w:marBottom w:val="240"/>
          <w:divBdr>
            <w:top w:val="none" w:sz="0" w:space="0" w:color="auto"/>
            <w:left w:val="none" w:sz="0" w:space="0" w:color="auto"/>
            <w:bottom w:val="none" w:sz="0" w:space="0" w:color="auto"/>
            <w:right w:val="none" w:sz="0" w:space="0" w:color="auto"/>
          </w:divBdr>
        </w:div>
      </w:divsChild>
    </w:div>
    <w:div w:id="15740194">
      <w:bodyDiv w:val="1"/>
      <w:marLeft w:val="0"/>
      <w:marRight w:val="0"/>
      <w:marTop w:val="0"/>
      <w:marBottom w:val="0"/>
      <w:divBdr>
        <w:top w:val="none" w:sz="0" w:space="0" w:color="auto"/>
        <w:left w:val="none" w:sz="0" w:space="0" w:color="auto"/>
        <w:bottom w:val="none" w:sz="0" w:space="0" w:color="auto"/>
        <w:right w:val="none" w:sz="0" w:space="0" w:color="auto"/>
      </w:divBdr>
      <w:divsChild>
        <w:div w:id="2021077192">
          <w:marLeft w:val="0"/>
          <w:marRight w:val="0"/>
          <w:marTop w:val="0"/>
          <w:marBottom w:val="240"/>
          <w:divBdr>
            <w:top w:val="none" w:sz="0" w:space="0" w:color="auto"/>
            <w:left w:val="none" w:sz="0" w:space="0" w:color="auto"/>
            <w:bottom w:val="none" w:sz="0" w:space="0" w:color="auto"/>
            <w:right w:val="none" w:sz="0" w:space="0" w:color="auto"/>
          </w:divBdr>
        </w:div>
        <w:div w:id="2097745652">
          <w:marLeft w:val="0"/>
          <w:marRight w:val="0"/>
          <w:marTop w:val="0"/>
          <w:marBottom w:val="240"/>
          <w:divBdr>
            <w:top w:val="none" w:sz="0" w:space="0" w:color="auto"/>
            <w:left w:val="none" w:sz="0" w:space="0" w:color="auto"/>
            <w:bottom w:val="none" w:sz="0" w:space="0" w:color="auto"/>
            <w:right w:val="none" w:sz="0" w:space="0" w:color="auto"/>
          </w:divBdr>
        </w:div>
        <w:div w:id="703020320">
          <w:marLeft w:val="0"/>
          <w:marRight w:val="0"/>
          <w:marTop w:val="0"/>
          <w:marBottom w:val="240"/>
          <w:divBdr>
            <w:top w:val="none" w:sz="0" w:space="0" w:color="auto"/>
            <w:left w:val="none" w:sz="0" w:space="0" w:color="auto"/>
            <w:bottom w:val="none" w:sz="0" w:space="0" w:color="auto"/>
            <w:right w:val="none" w:sz="0" w:space="0" w:color="auto"/>
          </w:divBdr>
        </w:div>
        <w:div w:id="277562801">
          <w:marLeft w:val="0"/>
          <w:marRight w:val="0"/>
          <w:marTop w:val="0"/>
          <w:marBottom w:val="240"/>
          <w:divBdr>
            <w:top w:val="none" w:sz="0" w:space="0" w:color="auto"/>
            <w:left w:val="none" w:sz="0" w:space="0" w:color="auto"/>
            <w:bottom w:val="none" w:sz="0" w:space="0" w:color="auto"/>
            <w:right w:val="none" w:sz="0" w:space="0" w:color="auto"/>
          </w:divBdr>
        </w:div>
        <w:div w:id="424806958">
          <w:marLeft w:val="0"/>
          <w:marRight w:val="0"/>
          <w:marTop w:val="0"/>
          <w:marBottom w:val="240"/>
          <w:divBdr>
            <w:top w:val="none" w:sz="0" w:space="0" w:color="auto"/>
            <w:left w:val="none" w:sz="0" w:space="0" w:color="auto"/>
            <w:bottom w:val="none" w:sz="0" w:space="0" w:color="auto"/>
            <w:right w:val="none" w:sz="0" w:space="0" w:color="auto"/>
          </w:divBdr>
          <w:divsChild>
            <w:div w:id="1112089473">
              <w:marLeft w:val="0"/>
              <w:marRight w:val="0"/>
              <w:marTop w:val="0"/>
              <w:marBottom w:val="0"/>
              <w:divBdr>
                <w:top w:val="none" w:sz="0" w:space="0" w:color="auto"/>
                <w:left w:val="none" w:sz="0" w:space="0" w:color="auto"/>
                <w:bottom w:val="none" w:sz="0" w:space="0" w:color="auto"/>
                <w:right w:val="none" w:sz="0" w:space="0" w:color="auto"/>
              </w:divBdr>
            </w:div>
          </w:divsChild>
        </w:div>
        <w:div w:id="175773318">
          <w:marLeft w:val="0"/>
          <w:marRight w:val="0"/>
          <w:marTop w:val="0"/>
          <w:marBottom w:val="240"/>
          <w:divBdr>
            <w:top w:val="none" w:sz="0" w:space="0" w:color="auto"/>
            <w:left w:val="none" w:sz="0" w:space="0" w:color="auto"/>
            <w:bottom w:val="none" w:sz="0" w:space="0" w:color="auto"/>
            <w:right w:val="none" w:sz="0" w:space="0" w:color="auto"/>
          </w:divBdr>
        </w:div>
        <w:div w:id="284118189">
          <w:marLeft w:val="0"/>
          <w:marRight w:val="0"/>
          <w:marTop w:val="0"/>
          <w:marBottom w:val="240"/>
          <w:divBdr>
            <w:top w:val="none" w:sz="0" w:space="0" w:color="auto"/>
            <w:left w:val="none" w:sz="0" w:space="0" w:color="auto"/>
            <w:bottom w:val="none" w:sz="0" w:space="0" w:color="auto"/>
            <w:right w:val="none" w:sz="0" w:space="0" w:color="auto"/>
          </w:divBdr>
        </w:div>
        <w:div w:id="856114110">
          <w:marLeft w:val="0"/>
          <w:marRight w:val="0"/>
          <w:marTop w:val="0"/>
          <w:marBottom w:val="240"/>
          <w:divBdr>
            <w:top w:val="none" w:sz="0" w:space="0" w:color="auto"/>
            <w:left w:val="none" w:sz="0" w:space="0" w:color="auto"/>
            <w:bottom w:val="none" w:sz="0" w:space="0" w:color="auto"/>
            <w:right w:val="none" w:sz="0" w:space="0" w:color="auto"/>
          </w:divBdr>
        </w:div>
        <w:div w:id="1880974760">
          <w:marLeft w:val="0"/>
          <w:marRight w:val="0"/>
          <w:marTop w:val="0"/>
          <w:marBottom w:val="240"/>
          <w:divBdr>
            <w:top w:val="none" w:sz="0" w:space="0" w:color="auto"/>
            <w:left w:val="none" w:sz="0" w:space="0" w:color="auto"/>
            <w:bottom w:val="none" w:sz="0" w:space="0" w:color="auto"/>
            <w:right w:val="none" w:sz="0" w:space="0" w:color="auto"/>
          </w:divBdr>
        </w:div>
        <w:div w:id="2099789521">
          <w:marLeft w:val="0"/>
          <w:marRight w:val="0"/>
          <w:marTop w:val="0"/>
          <w:marBottom w:val="240"/>
          <w:divBdr>
            <w:top w:val="none" w:sz="0" w:space="0" w:color="auto"/>
            <w:left w:val="none" w:sz="0" w:space="0" w:color="auto"/>
            <w:bottom w:val="none" w:sz="0" w:space="0" w:color="auto"/>
            <w:right w:val="none" w:sz="0" w:space="0" w:color="auto"/>
          </w:divBdr>
        </w:div>
        <w:div w:id="2051031109">
          <w:marLeft w:val="0"/>
          <w:marRight w:val="0"/>
          <w:marTop w:val="0"/>
          <w:marBottom w:val="240"/>
          <w:divBdr>
            <w:top w:val="none" w:sz="0" w:space="0" w:color="auto"/>
            <w:left w:val="none" w:sz="0" w:space="0" w:color="auto"/>
            <w:bottom w:val="none" w:sz="0" w:space="0" w:color="auto"/>
            <w:right w:val="none" w:sz="0" w:space="0" w:color="auto"/>
          </w:divBdr>
        </w:div>
        <w:div w:id="912617843">
          <w:marLeft w:val="0"/>
          <w:marRight w:val="0"/>
          <w:marTop w:val="0"/>
          <w:marBottom w:val="240"/>
          <w:divBdr>
            <w:top w:val="none" w:sz="0" w:space="0" w:color="auto"/>
            <w:left w:val="none" w:sz="0" w:space="0" w:color="auto"/>
            <w:bottom w:val="none" w:sz="0" w:space="0" w:color="auto"/>
            <w:right w:val="none" w:sz="0" w:space="0" w:color="auto"/>
          </w:divBdr>
        </w:div>
        <w:div w:id="1785073606">
          <w:marLeft w:val="0"/>
          <w:marRight w:val="0"/>
          <w:marTop w:val="0"/>
          <w:marBottom w:val="240"/>
          <w:divBdr>
            <w:top w:val="none" w:sz="0" w:space="0" w:color="auto"/>
            <w:left w:val="none" w:sz="0" w:space="0" w:color="auto"/>
            <w:bottom w:val="none" w:sz="0" w:space="0" w:color="auto"/>
            <w:right w:val="none" w:sz="0" w:space="0" w:color="auto"/>
          </w:divBdr>
        </w:div>
        <w:div w:id="885416160">
          <w:marLeft w:val="0"/>
          <w:marRight w:val="0"/>
          <w:marTop w:val="0"/>
          <w:marBottom w:val="240"/>
          <w:divBdr>
            <w:top w:val="none" w:sz="0" w:space="0" w:color="auto"/>
            <w:left w:val="none" w:sz="0" w:space="0" w:color="auto"/>
            <w:bottom w:val="none" w:sz="0" w:space="0" w:color="auto"/>
            <w:right w:val="none" w:sz="0" w:space="0" w:color="auto"/>
          </w:divBdr>
        </w:div>
        <w:div w:id="411052129">
          <w:marLeft w:val="0"/>
          <w:marRight w:val="0"/>
          <w:marTop w:val="0"/>
          <w:marBottom w:val="240"/>
          <w:divBdr>
            <w:top w:val="none" w:sz="0" w:space="0" w:color="auto"/>
            <w:left w:val="none" w:sz="0" w:space="0" w:color="auto"/>
            <w:bottom w:val="none" w:sz="0" w:space="0" w:color="auto"/>
            <w:right w:val="none" w:sz="0" w:space="0" w:color="auto"/>
          </w:divBdr>
        </w:div>
        <w:div w:id="704059853">
          <w:marLeft w:val="0"/>
          <w:marRight w:val="0"/>
          <w:marTop w:val="0"/>
          <w:marBottom w:val="240"/>
          <w:divBdr>
            <w:top w:val="none" w:sz="0" w:space="0" w:color="auto"/>
            <w:left w:val="none" w:sz="0" w:space="0" w:color="auto"/>
            <w:bottom w:val="none" w:sz="0" w:space="0" w:color="auto"/>
            <w:right w:val="none" w:sz="0" w:space="0" w:color="auto"/>
          </w:divBdr>
        </w:div>
        <w:div w:id="1408918305">
          <w:marLeft w:val="0"/>
          <w:marRight w:val="0"/>
          <w:marTop w:val="0"/>
          <w:marBottom w:val="240"/>
          <w:divBdr>
            <w:top w:val="none" w:sz="0" w:space="0" w:color="auto"/>
            <w:left w:val="none" w:sz="0" w:space="0" w:color="auto"/>
            <w:bottom w:val="none" w:sz="0" w:space="0" w:color="auto"/>
            <w:right w:val="none" w:sz="0" w:space="0" w:color="auto"/>
          </w:divBdr>
        </w:div>
        <w:div w:id="114102703">
          <w:marLeft w:val="0"/>
          <w:marRight w:val="0"/>
          <w:marTop w:val="0"/>
          <w:marBottom w:val="240"/>
          <w:divBdr>
            <w:top w:val="none" w:sz="0" w:space="0" w:color="auto"/>
            <w:left w:val="none" w:sz="0" w:space="0" w:color="auto"/>
            <w:bottom w:val="none" w:sz="0" w:space="0" w:color="auto"/>
            <w:right w:val="none" w:sz="0" w:space="0" w:color="auto"/>
          </w:divBdr>
        </w:div>
      </w:divsChild>
    </w:div>
    <w:div w:id="71046621">
      <w:bodyDiv w:val="1"/>
      <w:marLeft w:val="0"/>
      <w:marRight w:val="0"/>
      <w:marTop w:val="0"/>
      <w:marBottom w:val="0"/>
      <w:divBdr>
        <w:top w:val="none" w:sz="0" w:space="0" w:color="auto"/>
        <w:left w:val="none" w:sz="0" w:space="0" w:color="auto"/>
        <w:bottom w:val="none" w:sz="0" w:space="0" w:color="auto"/>
        <w:right w:val="none" w:sz="0" w:space="0" w:color="auto"/>
      </w:divBdr>
      <w:divsChild>
        <w:div w:id="1859002945">
          <w:marLeft w:val="0"/>
          <w:marRight w:val="0"/>
          <w:marTop w:val="0"/>
          <w:marBottom w:val="240"/>
          <w:divBdr>
            <w:top w:val="none" w:sz="0" w:space="0" w:color="auto"/>
            <w:left w:val="none" w:sz="0" w:space="0" w:color="auto"/>
            <w:bottom w:val="none" w:sz="0" w:space="0" w:color="auto"/>
            <w:right w:val="none" w:sz="0" w:space="0" w:color="auto"/>
          </w:divBdr>
        </w:div>
        <w:div w:id="964239349">
          <w:marLeft w:val="0"/>
          <w:marRight w:val="0"/>
          <w:marTop w:val="0"/>
          <w:marBottom w:val="240"/>
          <w:divBdr>
            <w:top w:val="none" w:sz="0" w:space="0" w:color="auto"/>
            <w:left w:val="none" w:sz="0" w:space="0" w:color="auto"/>
            <w:bottom w:val="none" w:sz="0" w:space="0" w:color="auto"/>
            <w:right w:val="none" w:sz="0" w:space="0" w:color="auto"/>
          </w:divBdr>
        </w:div>
        <w:div w:id="1744179285">
          <w:marLeft w:val="0"/>
          <w:marRight w:val="0"/>
          <w:marTop w:val="0"/>
          <w:marBottom w:val="240"/>
          <w:divBdr>
            <w:top w:val="none" w:sz="0" w:space="0" w:color="auto"/>
            <w:left w:val="none" w:sz="0" w:space="0" w:color="auto"/>
            <w:bottom w:val="none" w:sz="0" w:space="0" w:color="auto"/>
            <w:right w:val="none" w:sz="0" w:space="0" w:color="auto"/>
          </w:divBdr>
          <w:divsChild>
            <w:div w:id="440540166">
              <w:marLeft w:val="0"/>
              <w:marRight w:val="0"/>
              <w:marTop w:val="0"/>
              <w:marBottom w:val="0"/>
              <w:divBdr>
                <w:top w:val="none" w:sz="0" w:space="0" w:color="auto"/>
                <w:left w:val="none" w:sz="0" w:space="0" w:color="auto"/>
                <w:bottom w:val="none" w:sz="0" w:space="0" w:color="auto"/>
                <w:right w:val="none" w:sz="0" w:space="0" w:color="auto"/>
              </w:divBdr>
            </w:div>
          </w:divsChild>
        </w:div>
        <w:div w:id="428896280">
          <w:marLeft w:val="0"/>
          <w:marRight w:val="0"/>
          <w:marTop w:val="0"/>
          <w:marBottom w:val="240"/>
          <w:divBdr>
            <w:top w:val="none" w:sz="0" w:space="0" w:color="auto"/>
            <w:left w:val="none" w:sz="0" w:space="0" w:color="auto"/>
            <w:bottom w:val="none" w:sz="0" w:space="0" w:color="auto"/>
            <w:right w:val="none" w:sz="0" w:space="0" w:color="auto"/>
          </w:divBdr>
        </w:div>
        <w:div w:id="2066950004">
          <w:marLeft w:val="0"/>
          <w:marRight w:val="0"/>
          <w:marTop w:val="0"/>
          <w:marBottom w:val="240"/>
          <w:divBdr>
            <w:top w:val="none" w:sz="0" w:space="0" w:color="auto"/>
            <w:left w:val="none" w:sz="0" w:space="0" w:color="auto"/>
            <w:bottom w:val="none" w:sz="0" w:space="0" w:color="auto"/>
            <w:right w:val="none" w:sz="0" w:space="0" w:color="auto"/>
          </w:divBdr>
          <w:divsChild>
            <w:div w:id="793598257">
              <w:marLeft w:val="0"/>
              <w:marRight w:val="0"/>
              <w:marTop w:val="0"/>
              <w:marBottom w:val="240"/>
              <w:divBdr>
                <w:top w:val="none" w:sz="0" w:space="0" w:color="auto"/>
                <w:left w:val="none" w:sz="0" w:space="0" w:color="auto"/>
                <w:bottom w:val="none" w:sz="0" w:space="0" w:color="auto"/>
                <w:right w:val="none" w:sz="0" w:space="0" w:color="auto"/>
              </w:divBdr>
            </w:div>
            <w:div w:id="1229537384">
              <w:marLeft w:val="0"/>
              <w:marRight w:val="0"/>
              <w:marTop w:val="0"/>
              <w:marBottom w:val="240"/>
              <w:divBdr>
                <w:top w:val="none" w:sz="0" w:space="0" w:color="auto"/>
                <w:left w:val="none" w:sz="0" w:space="0" w:color="auto"/>
                <w:bottom w:val="none" w:sz="0" w:space="0" w:color="auto"/>
                <w:right w:val="none" w:sz="0" w:space="0" w:color="auto"/>
              </w:divBdr>
            </w:div>
          </w:divsChild>
        </w:div>
        <w:div w:id="843134028">
          <w:marLeft w:val="0"/>
          <w:marRight w:val="0"/>
          <w:marTop w:val="0"/>
          <w:marBottom w:val="240"/>
          <w:divBdr>
            <w:top w:val="none" w:sz="0" w:space="0" w:color="auto"/>
            <w:left w:val="none" w:sz="0" w:space="0" w:color="auto"/>
            <w:bottom w:val="none" w:sz="0" w:space="0" w:color="auto"/>
            <w:right w:val="none" w:sz="0" w:space="0" w:color="auto"/>
          </w:divBdr>
        </w:div>
        <w:div w:id="1472400118">
          <w:marLeft w:val="0"/>
          <w:marRight w:val="0"/>
          <w:marTop w:val="0"/>
          <w:marBottom w:val="240"/>
          <w:divBdr>
            <w:top w:val="none" w:sz="0" w:space="0" w:color="auto"/>
            <w:left w:val="none" w:sz="0" w:space="0" w:color="auto"/>
            <w:bottom w:val="none" w:sz="0" w:space="0" w:color="auto"/>
            <w:right w:val="none" w:sz="0" w:space="0" w:color="auto"/>
          </w:divBdr>
        </w:div>
        <w:div w:id="2028821814">
          <w:marLeft w:val="0"/>
          <w:marRight w:val="0"/>
          <w:marTop w:val="0"/>
          <w:marBottom w:val="240"/>
          <w:divBdr>
            <w:top w:val="none" w:sz="0" w:space="0" w:color="auto"/>
            <w:left w:val="none" w:sz="0" w:space="0" w:color="auto"/>
            <w:bottom w:val="none" w:sz="0" w:space="0" w:color="auto"/>
            <w:right w:val="none" w:sz="0" w:space="0" w:color="auto"/>
          </w:divBdr>
        </w:div>
        <w:div w:id="303245664">
          <w:marLeft w:val="0"/>
          <w:marRight w:val="0"/>
          <w:marTop w:val="0"/>
          <w:marBottom w:val="240"/>
          <w:divBdr>
            <w:top w:val="none" w:sz="0" w:space="0" w:color="auto"/>
            <w:left w:val="none" w:sz="0" w:space="0" w:color="auto"/>
            <w:bottom w:val="none" w:sz="0" w:space="0" w:color="auto"/>
            <w:right w:val="none" w:sz="0" w:space="0" w:color="auto"/>
          </w:divBdr>
        </w:div>
        <w:div w:id="1563247190">
          <w:marLeft w:val="0"/>
          <w:marRight w:val="0"/>
          <w:marTop w:val="0"/>
          <w:marBottom w:val="240"/>
          <w:divBdr>
            <w:top w:val="none" w:sz="0" w:space="0" w:color="auto"/>
            <w:left w:val="none" w:sz="0" w:space="0" w:color="auto"/>
            <w:bottom w:val="none" w:sz="0" w:space="0" w:color="auto"/>
            <w:right w:val="none" w:sz="0" w:space="0" w:color="auto"/>
          </w:divBdr>
        </w:div>
        <w:div w:id="2076737489">
          <w:marLeft w:val="0"/>
          <w:marRight w:val="0"/>
          <w:marTop w:val="0"/>
          <w:marBottom w:val="240"/>
          <w:divBdr>
            <w:top w:val="none" w:sz="0" w:space="0" w:color="auto"/>
            <w:left w:val="none" w:sz="0" w:space="0" w:color="auto"/>
            <w:bottom w:val="none" w:sz="0" w:space="0" w:color="auto"/>
            <w:right w:val="none" w:sz="0" w:space="0" w:color="auto"/>
          </w:divBdr>
        </w:div>
        <w:div w:id="747920881">
          <w:marLeft w:val="0"/>
          <w:marRight w:val="0"/>
          <w:marTop w:val="0"/>
          <w:marBottom w:val="240"/>
          <w:divBdr>
            <w:top w:val="none" w:sz="0" w:space="0" w:color="auto"/>
            <w:left w:val="none" w:sz="0" w:space="0" w:color="auto"/>
            <w:bottom w:val="none" w:sz="0" w:space="0" w:color="auto"/>
            <w:right w:val="none" w:sz="0" w:space="0" w:color="auto"/>
          </w:divBdr>
          <w:divsChild>
            <w:div w:id="621767404">
              <w:marLeft w:val="0"/>
              <w:marRight w:val="0"/>
              <w:marTop w:val="0"/>
              <w:marBottom w:val="0"/>
              <w:divBdr>
                <w:top w:val="none" w:sz="0" w:space="0" w:color="auto"/>
                <w:left w:val="none" w:sz="0" w:space="0" w:color="auto"/>
                <w:bottom w:val="none" w:sz="0" w:space="0" w:color="auto"/>
                <w:right w:val="none" w:sz="0" w:space="0" w:color="auto"/>
              </w:divBdr>
            </w:div>
            <w:div w:id="1455904809">
              <w:marLeft w:val="0"/>
              <w:marRight w:val="0"/>
              <w:marTop w:val="240"/>
              <w:marBottom w:val="240"/>
              <w:divBdr>
                <w:top w:val="single" w:sz="12" w:space="0" w:color="8E8E8E"/>
                <w:left w:val="none" w:sz="0" w:space="0" w:color="auto"/>
                <w:bottom w:val="single" w:sz="12" w:space="0" w:color="8E8E8E"/>
                <w:right w:val="none" w:sz="0" w:space="0" w:color="auto"/>
              </w:divBdr>
              <w:divsChild>
                <w:div w:id="18168837">
                  <w:marLeft w:val="0"/>
                  <w:marRight w:val="0"/>
                  <w:marTop w:val="240"/>
                  <w:marBottom w:val="240"/>
                  <w:divBdr>
                    <w:top w:val="none" w:sz="0" w:space="0" w:color="auto"/>
                    <w:left w:val="none" w:sz="0" w:space="0" w:color="auto"/>
                    <w:bottom w:val="none" w:sz="0" w:space="0" w:color="auto"/>
                    <w:right w:val="none" w:sz="0" w:space="0" w:color="auto"/>
                  </w:divBdr>
                </w:div>
                <w:div w:id="1485201415">
                  <w:marLeft w:val="360"/>
                  <w:marRight w:val="0"/>
                  <w:marTop w:val="0"/>
                  <w:marBottom w:val="0"/>
                  <w:divBdr>
                    <w:top w:val="none" w:sz="0" w:space="0" w:color="auto"/>
                    <w:left w:val="none" w:sz="0" w:space="0" w:color="auto"/>
                    <w:bottom w:val="none" w:sz="0" w:space="0" w:color="auto"/>
                    <w:right w:val="none" w:sz="0" w:space="0" w:color="auto"/>
                  </w:divBdr>
                  <w:divsChild>
                    <w:div w:id="316306683">
                      <w:marLeft w:val="0"/>
                      <w:marRight w:val="0"/>
                      <w:marTop w:val="0"/>
                      <w:marBottom w:val="240"/>
                      <w:divBdr>
                        <w:top w:val="none" w:sz="0" w:space="0" w:color="auto"/>
                        <w:left w:val="none" w:sz="0" w:space="0" w:color="auto"/>
                        <w:bottom w:val="none" w:sz="0" w:space="0" w:color="auto"/>
                        <w:right w:val="none" w:sz="0" w:space="0" w:color="auto"/>
                      </w:divBdr>
                    </w:div>
                    <w:div w:id="2113626832">
                      <w:marLeft w:val="0"/>
                      <w:marRight w:val="0"/>
                      <w:marTop w:val="0"/>
                      <w:marBottom w:val="240"/>
                      <w:divBdr>
                        <w:top w:val="none" w:sz="0" w:space="0" w:color="auto"/>
                        <w:left w:val="none" w:sz="0" w:space="0" w:color="auto"/>
                        <w:bottom w:val="none" w:sz="0" w:space="0" w:color="auto"/>
                        <w:right w:val="none" w:sz="0" w:space="0" w:color="auto"/>
                      </w:divBdr>
                    </w:div>
                  </w:divsChild>
                </w:div>
                <w:div w:id="523985107">
                  <w:marLeft w:val="0"/>
                  <w:marRight w:val="0"/>
                  <w:marTop w:val="0"/>
                  <w:marBottom w:val="240"/>
                  <w:divBdr>
                    <w:top w:val="none" w:sz="0" w:space="0" w:color="auto"/>
                    <w:left w:val="none" w:sz="0" w:space="0" w:color="auto"/>
                    <w:bottom w:val="none" w:sz="0" w:space="0" w:color="auto"/>
                    <w:right w:val="none" w:sz="0" w:space="0" w:color="auto"/>
                  </w:divBdr>
                </w:div>
                <w:div w:id="6985043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59332133">
          <w:marLeft w:val="0"/>
          <w:marRight w:val="0"/>
          <w:marTop w:val="0"/>
          <w:marBottom w:val="240"/>
          <w:divBdr>
            <w:top w:val="none" w:sz="0" w:space="0" w:color="auto"/>
            <w:left w:val="none" w:sz="0" w:space="0" w:color="auto"/>
            <w:bottom w:val="none" w:sz="0" w:space="0" w:color="auto"/>
            <w:right w:val="none" w:sz="0" w:space="0" w:color="auto"/>
          </w:divBdr>
          <w:divsChild>
            <w:div w:id="109784426">
              <w:marLeft w:val="0"/>
              <w:marRight w:val="0"/>
              <w:marTop w:val="0"/>
              <w:marBottom w:val="0"/>
              <w:divBdr>
                <w:top w:val="none" w:sz="0" w:space="0" w:color="auto"/>
                <w:left w:val="none" w:sz="0" w:space="0" w:color="auto"/>
                <w:bottom w:val="none" w:sz="0" w:space="0" w:color="auto"/>
                <w:right w:val="none" w:sz="0" w:space="0" w:color="auto"/>
              </w:divBdr>
            </w:div>
          </w:divsChild>
        </w:div>
        <w:div w:id="208732421">
          <w:marLeft w:val="0"/>
          <w:marRight w:val="0"/>
          <w:marTop w:val="0"/>
          <w:marBottom w:val="240"/>
          <w:divBdr>
            <w:top w:val="none" w:sz="0" w:space="0" w:color="auto"/>
            <w:left w:val="none" w:sz="0" w:space="0" w:color="auto"/>
            <w:bottom w:val="none" w:sz="0" w:space="0" w:color="auto"/>
            <w:right w:val="none" w:sz="0" w:space="0" w:color="auto"/>
          </w:divBdr>
          <w:divsChild>
            <w:div w:id="285963071">
              <w:marLeft w:val="0"/>
              <w:marRight w:val="0"/>
              <w:marTop w:val="0"/>
              <w:marBottom w:val="0"/>
              <w:divBdr>
                <w:top w:val="none" w:sz="0" w:space="0" w:color="auto"/>
                <w:left w:val="none" w:sz="0" w:space="0" w:color="auto"/>
                <w:bottom w:val="none" w:sz="0" w:space="0" w:color="auto"/>
                <w:right w:val="none" w:sz="0" w:space="0" w:color="auto"/>
              </w:divBdr>
            </w:div>
            <w:div w:id="1073510743">
              <w:marLeft w:val="0"/>
              <w:marRight w:val="0"/>
              <w:marTop w:val="240"/>
              <w:marBottom w:val="240"/>
              <w:divBdr>
                <w:top w:val="single" w:sz="12" w:space="0" w:color="8E8E8E"/>
                <w:left w:val="none" w:sz="0" w:space="0" w:color="auto"/>
                <w:bottom w:val="single" w:sz="12" w:space="0" w:color="8E8E8E"/>
                <w:right w:val="none" w:sz="0" w:space="0" w:color="auto"/>
              </w:divBdr>
              <w:divsChild>
                <w:div w:id="1122311792">
                  <w:marLeft w:val="0"/>
                  <w:marRight w:val="0"/>
                  <w:marTop w:val="240"/>
                  <w:marBottom w:val="240"/>
                  <w:divBdr>
                    <w:top w:val="none" w:sz="0" w:space="0" w:color="auto"/>
                    <w:left w:val="none" w:sz="0" w:space="0" w:color="auto"/>
                    <w:bottom w:val="none" w:sz="0" w:space="0" w:color="auto"/>
                    <w:right w:val="none" w:sz="0" w:space="0" w:color="auto"/>
                  </w:divBdr>
                </w:div>
                <w:div w:id="2096438232">
                  <w:marLeft w:val="360"/>
                  <w:marRight w:val="0"/>
                  <w:marTop w:val="0"/>
                  <w:marBottom w:val="0"/>
                  <w:divBdr>
                    <w:top w:val="none" w:sz="0" w:space="0" w:color="auto"/>
                    <w:left w:val="none" w:sz="0" w:space="0" w:color="auto"/>
                    <w:bottom w:val="none" w:sz="0" w:space="0" w:color="auto"/>
                    <w:right w:val="none" w:sz="0" w:space="0" w:color="auto"/>
                  </w:divBdr>
                  <w:divsChild>
                    <w:div w:id="1218467055">
                      <w:marLeft w:val="0"/>
                      <w:marRight w:val="0"/>
                      <w:marTop w:val="0"/>
                      <w:marBottom w:val="240"/>
                      <w:divBdr>
                        <w:top w:val="none" w:sz="0" w:space="0" w:color="auto"/>
                        <w:left w:val="none" w:sz="0" w:space="0" w:color="auto"/>
                        <w:bottom w:val="none" w:sz="0" w:space="0" w:color="auto"/>
                        <w:right w:val="none" w:sz="0" w:space="0" w:color="auto"/>
                      </w:divBdr>
                    </w:div>
                    <w:div w:id="16855525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14316850">
              <w:marLeft w:val="0"/>
              <w:marRight w:val="0"/>
              <w:marTop w:val="240"/>
              <w:marBottom w:val="240"/>
              <w:divBdr>
                <w:top w:val="single" w:sz="12" w:space="0" w:color="8E8E8E"/>
                <w:left w:val="none" w:sz="0" w:space="0" w:color="auto"/>
                <w:bottom w:val="single" w:sz="12" w:space="0" w:color="8E8E8E"/>
                <w:right w:val="none" w:sz="0" w:space="0" w:color="auto"/>
              </w:divBdr>
              <w:divsChild>
                <w:div w:id="1483812572">
                  <w:marLeft w:val="0"/>
                  <w:marRight w:val="0"/>
                  <w:marTop w:val="240"/>
                  <w:marBottom w:val="240"/>
                  <w:divBdr>
                    <w:top w:val="none" w:sz="0" w:space="0" w:color="auto"/>
                    <w:left w:val="none" w:sz="0" w:space="0" w:color="auto"/>
                    <w:bottom w:val="none" w:sz="0" w:space="0" w:color="auto"/>
                    <w:right w:val="none" w:sz="0" w:space="0" w:color="auto"/>
                  </w:divBdr>
                </w:div>
                <w:div w:id="817301871">
                  <w:marLeft w:val="360"/>
                  <w:marRight w:val="0"/>
                  <w:marTop w:val="0"/>
                  <w:marBottom w:val="0"/>
                  <w:divBdr>
                    <w:top w:val="none" w:sz="0" w:space="0" w:color="auto"/>
                    <w:left w:val="none" w:sz="0" w:space="0" w:color="auto"/>
                    <w:bottom w:val="none" w:sz="0" w:space="0" w:color="auto"/>
                    <w:right w:val="none" w:sz="0" w:space="0" w:color="auto"/>
                  </w:divBdr>
                  <w:divsChild>
                    <w:div w:id="1228884810">
                      <w:marLeft w:val="0"/>
                      <w:marRight w:val="0"/>
                      <w:marTop w:val="0"/>
                      <w:marBottom w:val="240"/>
                      <w:divBdr>
                        <w:top w:val="none" w:sz="0" w:space="0" w:color="auto"/>
                        <w:left w:val="none" w:sz="0" w:space="0" w:color="auto"/>
                        <w:bottom w:val="none" w:sz="0" w:space="0" w:color="auto"/>
                        <w:right w:val="none" w:sz="0" w:space="0" w:color="auto"/>
                      </w:divBdr>
                    </w:div>
                    <w:div w:id="16809646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33978825">
          <w:marLeft w:val="0"/>
          <w:marRight w:val="0"/>
          <w:marTop w:val="0"/>
          <w:marBottom w:val="240"/>
          <w:divBdr>
            <w:top w:val="none" w:sz="0" w:space="0" w:color="auto"/>
            <w:left w:val="none" w:sz="0" w:space="0" w:color="auto"/>
            <w:bottom w:val="none" w:sz="0" w:space="0" w:color="auto"/>
            <w:right w:val="none" w:sz="0" w:space="0" w:color="auto"/>
          </w:divBdr>
        </w:div>
        <w:div w:id="1495025453">
          <w:marLeft w:val="0"/>
          <w:marRight w:val="0"/>
          <w:marTop w:val="0"/>
          <w:marBottom w:val="240"/>
          <w:divBdr>
            <w:top w:val="none" w:sz="0" w:space="0" w:color="auto"/>
            <w:left w:val="none" w:sz="0" w:space="0" w:color="auto"/>
            <w:bottom w:val="none" w:sz="0" w:space="0" w:color="auto"/>
            <w:right w:val="none" w:sz="0" w:space="0" w:color="auto"/>
          </w:divBdr>
        </w:div>
        <w:div w:id="958995406">
          <w:marLeft w:val="0"/>
          <w:marRight w:val="0"/>
          <w:marTop w:val="0"/>
          <w:marBottom w:val="240"/>
          <w:divBdr>
            <w:top w:val="none" w:sz="0" w:space="0" w:color="auto"/>
            <w:left w:val="none" w:sz="0" w:space="0" w:color="auto"/>
            <w:bottom w:val="none" w:sz="0" w:space="0" w:color="auto"/>
            <w:right w:val="none" w:sz="0" w:space="0" w:color="auto"/>
          </w:divBdr>
        </w:div>
        <w:div w:id="1270701550">
          <w:marLeft w:val="0"/>
          <w:marRight w:val="0"/>
          <w:marTop w:val="0"/>
          <w:marBottom w:val="240"/>
          <w:divBdr>
            <w:top w:val="none" w:sz="0" w:space="0" w:color="auto"/>
            <w:left w:val="none" w:sz="0" w:space="0" w:color="auto"/>
            <w:bottom w:val="none" w:sz="0" w:space="0" w:color="auto"/>
            <w:right w:val="none" w:sz="0" w:space="0" w:color="auto"/>
          </w:divBdr>
        </w:div>
        <w:div w:id="273636909">
          <w:marLeft w:val="0"/>
          <w:marRight w:val="0"/>
          <w:marTop w:val="0"/>
          <w:marBottom w:val="240"/>
          <w:divBdr>
            <w:top w:val="none" w:sz="0" w:space="0" w:color="auto"/>
            <w:left w:val="none" w:sz="0" w:space="0" w:color="auto"/>
            <w:bottom w:val="none" w:sz="0" w:space="0" w:color="auto"/>
            <w:right w:val="none" w:sz="0" w:space="0" w:color="auto"/>
          </w:divBdr>
        </w:div>
        <w:div w:id="1977178482">
          <w:marLeft w:val="0"/>
          <w:marRight w:val="0"/>
          <w:marTop w:val="0"/>
          <w:marBottom w:val="240"/>
          <w:divBdr>
            <w:top w:val="none" w:sz="0" w:space="0" w:color="auto"/>
            <w:left w:val="none" w:sz="0" w:space="0" w:color="auto"/>
            <w:bottom w:val="none" w:sz="0" w:space="0" w:color="auto"/>
            <w:right w:val="none" w:sz="0" w:space="0" w:color="auto"/>
          </w:divBdr>
        </w:div>
        <w:div w:id="253562264">
          <w:marLeft w:val="0"/>
          <w:marRight w:val="0"/>
          <w:marTop w:val="0"/>
          <w:marBottom w:val="240"/>
          <w:divBdr>
            <w:top w:val="none" w:sz="0" w:space="0" w:color="auto"/>
            <w:left w:val="none" w:sz="0" w:space="0" w:color="auto"/>
            <w:bottom w:val="none" w:sz="0" w:space="0" w:color="auto"/>
            <w:right w:val="none" w:sz="0" w:space="0" w:color="auto"/>
          </w:divBdr>
        </w:div>
      </w:divsChild>
    </w:div>
    <w:div w:id="77558690">
      <w:bodyDiv w:val="1"/>
      <w:marLeft w:val="0"/>
      <w:marRight w:val="0"/>
      <w:marTop w:val="0"/>
      <w:marBottom w:val="0"/>
      <w:divBdr>
        <w:top w:val="none" w:sz="0" w:space="0" w:color="auto"/>
        <w:left w:val="none" w:sz="0" w:space="0" w:color="auto"/>
        <w:bottom w:val="none" w:sz="0" w:space="0" w:color="auto"/>
        <w:right w:val="none" w:sz="0" w:space="0" w:color="auto"/>
      </w:divBdr>
      <w:divsChild>
        <w:div w:id="451554755">
          <w:marLeft w:val="0"/>
          <w:marRight w:val="0"/>
          <w:marTop w:val="0"/>
          <w:marBottom w:val="0"/>
          <w:divBdr>
            <w:top w:val="none" w:sz="0" w:space="0" w:color="auto"/>
            <w:left w:val="none" w:sz="0" w:space="0" w:color="auto"/>
            <w:bottom w:val="none" w:sz="0" w:space="0" w:color="auto"/>
            <w:right w:val="none" w:sz="0" w:space="0" w:color="auto"/>
          </w:divBdr>
          <w:divsChild>
            <w:div w:id="1517421569">
              <w:marLeft w:val="0"/>
              <w:marRight w:val="0"/>
              <w:marTop w:val="0"/>
              <w:marBottom w:val="120"/>
              <w:divBdr>
                <w:top w:val="none" w:sz="0" w:space="0" w:color="auto"/>
                <w:left w:val="none" w:sz="0" w:space="0" w:color="auto"/>
                <w:bottom w:val="none" w:sz="0" w:space="0" w:color="auto"/>
                <w:right w:val="none" w:sz="0" w:space="0" w:color="auto"/>
              </w:divBdr>
              <w:divsChild>
                <w:div w:id="1663116680">
                  <w:marLeft w:val="0"/>
                  <w:marRight w:val="0"/>
                  <w:marTop w:val="0"/>
                  <w:marBottom w:val="0"/>
                  <w:divBdr>
                    <w:top w:val="none" w:sz="0" w:space="0" w:color="auto"/>
                    <w:left w:val="none" w:sz="0" w:space="0" w:color="auto"/>
                    <w:bottom w:val="none" w:sz="0" w:space="0" w:color="auto"/>
                    <w:right w:val="none" w:sz="0" w:space="0" w:color="auto"/>
                  </w:divBdr>
                  <w:divsChild>
                    <w:div w:id="949315744">
                      <w:marLeft w:val="0"/>
                      <w:marRight w:val="0"/>
                      <w:marTop w:val="0"/>
                      <w:marBottom w:val="240"/>
                      <w:divBdr>
                        <w:top w:val="none" w:sz="0" w:space="0" w:color="auto"/>
                        <w:left w:val="none" w:sz="0" w:space="0" w:color="auto"/>
                        <w:bottom w:val="none" w:sz="0" w:space="0" w:color="auto"/>
                        <w:right w:val="none" w:sz="0" w:space="0" w:color="auto"/>
                      </w:divBdr>
                    </w:div>
                  </w:divsChild>
                </w:div>
                <w:div w:id="655844736">
                  <w:marLeft w:val="0"/>
                  <w:marRight w:val="0"/>
                  <w:marTop w:val="0"/>
                  <w:marBottom w:val="0"/>
                  <w:divBdr>
                    <w:top w:val="none" w:sz="0" w:space="0" w:color="auto"/>
                    <w:left w:val="none" w:sz="0" w:space="0" w:color="auto"/>
                    <w:bottom w:val="none" w:sz="0" w:space="0" w:color="auto"/>
                    <w:right w:val="none" w:sz="0" w:space="0" w:color="auto"/>
                  </w:divBdr>
                  <w:divsChild>
                    <w:div w:id="1716736700">
                      <w:marLeft w:val="0"/>
                      <w:marRight w:val="0"/>
                      <w:marTop w:val="0"/>
                      <w:marBottom w:val="240"/>
                      <w:divBdr>
                        <w:top w:val="none" w:sz="0" w:space="0" w:color="auto"/>
                        <w:left w:val="none" w:sz="0" w:space="0" w:color="auto"/>
                        <w:bottom w:val="none" w:sz="0" w:space="0" w:color="auto"/>
                        <w:right w:val="none" w:sz="0" w:space="0" w:color="auto"/>
                      </w:divBdr>
                    </w:div>
                  </w:divsChild>
                </w:div>
                <w:div w:id="234323760">
                  <w:marLeft w:val="0"/>
                  <w:marRight w:val="0"/>
                  <w:marTop w:val="0"/>
                  <w:marBottom w:val="0"/>
                  <w:divBdr>
                    <w:top w:val="none" w:sz="0" w:space="0" w:color="auto"/>
                    <w:left w:val="none" w:sz="0" w:space="0" w:color="auto"/>
                    <w:bottom w:val="none" w:sz="0" w:space="0" w:color="auto"/>
                    <w:right w:val="none" w:sz="0" w:space="0" w:color="auto"/>
                  </w:divBdr>
                  <w:divsChild>
                    <w:div w:id="113914320">
                      <w:marLeft w:val="0"/>
                      <w:marRight w:val="0"/>
                      <w:marTop w:val="0"/>
                      <w:marBottom w:val="240"/>
                      <w:divBdr>
                        <w:top w:val="none" w:sz="0" w:space="0" w:color="auto"/>
                        <w:left w:val="none" w:sz="0" w:space="0" w:color="auto"/>
                        <w:bottom w:val="none" w:sz="0" w:space="0" w:color="auto"/>
                        <w:right w:val="none" w:sz="0" w:space="0" w:color="auto"/>
                      </w:divBdr>
                    </w:div>
                  </w:divsChild>
                </w:div>
                <w:div w:id="1887136811">
                  <w:marLeft w:val="0"/>
                  <w:marRight w:val="0"/>
                  <w:marTop w:val="0"/>
                  <w:marBottom w:val="0"/>
                  <w:divBdr>
                    <w:top w:val="none" w:sz="0" w:space="0" w:color="auto"/>
                    <w:left w:val="none" w:sz="0" w:space="0" w:color="auto"/>
                    <w:bottom w:val="none" w:sz="0" w:space="0" w:color="auto"/>
                    <w:right w:val="none" w:sz="0" w:space="0" w:color="auto"/>
                  </w:divBdr>
                  <w:divsChild>
                    <w:div w:id="208303412">
                      <w:marLeft w:val="0"/>
                      <w:marRight w:val="0"/>
                      <w:marTop w:val="0"/>
                      <w:marBottom w:val="240"/>
                      <w:divBdr>
                        <w:top w:val="none" w:sz="0" w:space="0" w:color="auto"/>
                        <w:left w:val="none" w:sz="0" w:space="0" w:color="auto"/>
                        <w:bottom w:val="none" w:sz="0" w:space="0" w:color="auto"/>
                        <w:right w:val="none" w:sz="0" w:space="0" w:color="auto"/>
                      </w:divBdr>
                    </w:div>
                  </w:divsChild>
                </w:div>
                <w:div w:id="1654793858">
                  <w:marLeft w:val="0"/>
                  <w:marRight w:val="0"/>
                  <w:marTop w:val="0"/>
                  <w:marBottom w:val="0"/>
                  <w:divBdr>
                    <w:top w:val="none" w:sz="0" w:space="0" w:color="auto"/>
                    <w:left w:val="none" w:sz="0" w:space="0" w:color="auto"/>
                    <w:bottom w:val="none" w:sz="0" w:space="0" w:color="auto"/>
                    <w:right w:val="none" w:sz="0" w:space="0" w:color="auto"/>
                  </w:divBdr>
                  <w:divsChild>
                    <w:div w:id="1276399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7395878">
          <w:marLeft w:val="0"/>
          <w:marRight w:val="0"/>
          <w:marTop w:val="0"/>
          <w:marBottom w:val="480"/>
          <w:divBdr>
            <w:top w:val="none" w:sz="0" w:space="0" w:color="auto"/>
            <w:left w:val="none" w:sz="0" w:space="0" w:color="auto"/>
            <w:bottom w:val="single" w:sz="12" w:space="24" w:color="F0F0F0"/>
            <w:right w:val="none" w:sz="0" w:space="0" w:color="auto"/>
          </w:divBdr>
          <w:divsChild>
            <w:div w:id="1450583756">
              <w:marLeft w:val="0"/>
              <w:marRight w:val="0"/>
              <w:marTop w:val="0"/>
              <w:marBottom w:val="0"/>
              <w:divBdr>
                <w:top w:val="none" w:sz="0" w:space="0" w:color="auto"/>
                <w:left w:val="none" w:sz="0" w:space="0" w:color="auto"/>
                <w:bottom w:val="none" w:sz="0" w:space="0" w:color="auto"/>
                <w:right w:val="none" w:sz="0" w:space="0" w:color="auto"/>
              </w:divBdr>
              <w:divsChild>
                <w:div w:id="549533390">
                  <w:marLeft w:val="0"/>
                  <w:marRight w:val="0"/>
                  <w:marTop w:val="0"/>
                  <w:marBottom w:val="0"/>
                  <w:divBdr>
                    <w:top w:val="none" w:sz="0" w:space="0" w:color="auto"/>
                    <w:left w:val="none" w:sz="0" w:space="0" w:color="auto"/>
                    <w:bottom w:val="none" w:sz="0" w:space="0" w:color="auto"/>
                    <w:right w:val="none" w:sz="0" w:space="0" w:color="auto"/>
                  </w:divBdr>
                </w:div>
                <w:div w:id="369645540">
                  <w:marLeft w:val="0"/>
                  <w:marRight w:val="0"/>
                  <w:marTop w:val="0"/>
                  <w:marBottom w:val="0"/>
                  <w:divBdr>
                    <w:top w:val="none" w:sz="0" w:space="0" w:color="auto"/>
                    <w:left w:val="none" w:sz="0" w:space="0" w:color="auto"/>
                    <w:bottom w:val="none" w:sz="0" w:space="0" w:color="auto"/>
                    <w:right w:val="none" w:sz="0" w:space="0" w:color="auto"/>
                  </w:divBdr>
                </w:div>
                <w:div w:id="1656714636">
                  <w:marLeft w:val="0"/>
                  <w:marRight w:val="0"/>
                  <w:marTop w:val="0"/>
                  <w:marBottom w:val="0"/>
                  <w:divBdr>
                    <w:top w:val="none" w:sz="0" w:space="0" w:color="auto"/>
                    <w:left w:val="none" w:sz="0" w:space="0" w:color="auto"/>
                    <w:bottom w:val="none" w:sz="0" w:space="0" w:color="auto"/>
                    <w:right w:val="none" w:sz="0" w:space="0" w:color="auto"/>
                  </w:divBdr>
                </w:div>
                <w:div w:id="366613086">
                  <w:marLeft w:val="0"/>
                  <w:marRight w:val="0"/>
                  <w:marTop w:val="0"/>
                  <w:marBottom w:val="0"/>
                  <w:divBdr>
                    <w:top w:val="none" w:sz="0" w:space="0" w:color="auto"/>
                    <w:left w:val="none" w:sz="0" w:space="0" w:color="auto"/>
                    <w:bottom w:val="none" w:sz="0" w:space="0" w:color="auto"/>
                    <w:right w:val="none" w:sz="0" w:space="0" w:color="auto"/>
                  </w:divBdr>
                </w:div>
                <w:div w:id="1020932101">
                  <w:marLeft w:val="0"/>
                  <w:marRight w:val="0"/>
                  <w:marTop w:val="0"/>
                  <w:marBottom w:val="0"/>
                  <w:divBdr>
                    <w:top w:val="none" w:sz="0" w:space="0" w:color="auto"/>
                    <w:left w:val="none" w:sz="0" w:space="0" w:color="auto"/>
                    <w:bottom w:val="none" w:sz="0" w:space="0" w:color="auto"/>
                    <w:right w:val="none" w:sz="0" w:space="0" w:color="auto"/>
                  </w:divBdr>
                </w:div>
              </w:divsChild>
            </w:div>
            <w:div w:id="1156991458">
              <w:marLeft w:val="0"/>
              <w:marRight w:val="0"/>
              <w:marTop w:val="0"/>
              <w:marBottom w:val="0"/>
              <w:divBdr>
                <w:top w:val="none" w:sz="0" w:space="0" w:color="auto"/>
                <w:left w:val="none" w:sz="0" w:space="0" w:color="auto"/>
                <w:bottom w:val="none" w:sz="0" w:space="0" w:color="auto"/>
                <w:right w:val="none" w:sz="0" w:space="0" w:color="auto"/>
              </w:divBdr>
              <w:divsChild>
                <w:div w:id="606086586">
                  <w:marLeft w:val="0"/>
                  <w:marRight w:val="0"/>
                  <w:marTop w:val="0"/>
                  <w:marBottom w:val="0"/>
                  <w:divBdr>
                    <w:top w:val="none" w:sz="0" w:space="0" w:color="auto"/>
                    <w:left w:val="none" w:sz="0" w:space="0" w:color="auto"/>
                    <w:bottom w:val="none" w:sz="0" w:space="0" w:color="auto"/>
                    <w:right w:val="none" w:sz="0" w:space="0" w:color="auto"/>
                  </w:divBdr>
                  <w:divsChild>
                    <w:div w:id="1644391249">
                      <w:marLeft w:val="0"/>
                      <w:marRight w:val="0"/>
                      <w:marTop w:val="0"/>
                      <w:marBottom w:val="0"/>
                      <w:divBdr>
                        <w:top w:val="none" w:sz="0" w:space="0" w:color="auto"/>
                        <w:left w:val="none" w:sz="0" w:space="0" w:color="auto"/>
                        <w:bottom w:val="none" w:sz="0" w:space="0" w:color="auto"/>
                        <w:right w:val="none" w:sz="0" w:space="0" w:color="auto"/>
                      </w:divBdr>
                    </w:div>
                  </w:divsChild>
                </w:div>
                <w:div w:id="1527787867">
                  <w:marLeft w:val="0"/>
                  <w:marRight w:val="0"/>
                  <w:marTop w:val="0"/>
                  <w:marBottom w:val="0"/>
                  <w:divBdr>
                    <w:top w:val="none" w:sz="0" w:space="0" w:color="auto"/>
                    <w:left w:val="none" w:sz="0" w:space="0" w:color="auto"/>
                    <w:bottom w:val="none" w:sz="0" w:space="0" w:color="auto"/>
                    <w:right w:val="none" w:sz="0" w:space="0" w:color="auto"/>
                  </w:divBdr>
                  <w:divsChild>
                    <w:div w:id="1423912498">
                      <w:marLeft w:val="0"/>
                      <w:marRight w:val="0"/>
                      <w:marTop w:val="0"/>
                      <w:marBottom w:val="0"/>
                      <w:divBdr>
                        <w:top w:val="none" w:sz="0" w:space="0" w:color="auto"/>
                        <w:left w:val="none" w:sz="0" w:space="0" w:color="auto"/>
                        <w:bottom w:val="none" w:sz="0" w:space="0" w:color="auto"/>
                        <w:right w:val="none" w:sz="0" w:space="0" w:color="auto"/>
                      </w:divBdr>
                    </w:div>
                  </w:divsChild>
                </w:div>
                <w:div w:id="190655621">
                  <w:marLeft w:val="0"/>
                  <w:marRight w:val="0"/>
                  <w:marTop w:val="0"/>
                  <w:marBottom w:val="0"/>
                  <w:divBdr>
                    <w:top w:val="none" w:sz="0" w:space="0" w:color="auto"/>
                    <w:left w:val="none" w:sz="0" w:space="0" w:color="auto"/>
                    <w:bottom w:val="none" w:sz="0" w:space="0" w:color="auto"/>
                    <w:right w:val="none" w:sz="0" w:space="0" w:color="auto"/>
                  </w:divBdr>
                  <w:divsChild>
                    <w:div w:id="210313215">
                      <w:marLeft w:val="0"/>
                      <w:marRight w:val="0"/>
                      <w:marTop w:val="0"/>
                      <w:marBottom w:val="0"/>
                      <w:divBdr>
                        <w:top w:val="none" w:sz="0" w:space="0" w:color="auto"/>
                        <w:left w:val="none" w:sz="0" w:space="0" w:color="auto"/>
                        <w:bottom w:val="none" w:sz="0" w:space="0" w:color="auto"/>
                        <w:right w:val="none" w:sz="0" w:space="0" w:color="auto"/>
                      </w:divBdr>
                    </w:div>
                  </w:divsChild>
                </w:div>
                <w:div w:id="267352938">
                  <w:marLeft w:val="0"/>
                  <w:marRight w:val="0"/>
                  <w:marTop w:val="0"/>
                  <w:marBottom w:val="0"/>
                  <w:divBdr>
                    <w:top w:val="none" w:sz="0" w:space="0" w:color="auto"/>
                    <w:left w:val="none" w:sz="0" w:space="0" w:color="auto"/>
                    <w:bottom w:val="none" w:sz="0" w:space="0" w:color="auto"/>
                    <w:right w:val="none" w:sz="0" w:space="0" w:color="auto"/>
                  </w:divBdr>
                  <w:divsChild>
                    <w:div w:id="18373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2927">
          <w:marLeft w:val="0"/>
          <w:marRight w:val="0"/>
          <w:marTop w:val="0"/>
          <w:marBottom w:val="0"/>
          <w:divBdr>
            <w:top w:val="none" w:sz="0" w:space="0" w:color="auto"/>
            <w:left w:val="none" w:sz="0" w:space="0" w:color="auto"/>
            <w:bottom w:val="none" w:sz="0" w:space="0" w:color="auto"/>
            <w:right w:val="none" w:sz="0" w:space="0" w:color="auto"/>
          </w:divBdr>
          <w:divsChild>
            <w:div w:id="1408069664">
              <w:marLeft w:val="0"/>
              <w:marRight w:val="0"/>
              <w:marTop w:val="0"/>
              <w:marBottom w:val="0"/>
              <w:divBdr>
                <w:top w:val="none" w:sz="0" w:space="0" w:color="auto"/>
                <w:left w:val="none" w:sz="0" w:space="0" w:color="auto"/>
                <w:bottom w:val="none" w:sz="0" w:space="0" w:color="auto"/>
                <w:right w:val="none" w:sz="0" w:space="0" w:color="auto"/>
              </w:divBdr>
              <w:divsChild>
                <w:div w:id="1692221911">
                  <w:marLeft w:val="0"/>
                  <w:marRight w:val="0"/>
                  <w:marTop w:val="0"/>
                  <w:marBottom w:val="240"/>
                  <w:divBdr>
                    <w:top w:val="none" w:sz="0" w:space="0" w:color="auto"/>
                    <w:left w:val="none" w:sz="0" w:space="0" w:color="auto"/>
                    <w:bottom w:val="none" w:sz="0" w:space="0" w:color="auto"/>
                    <w:right w:val="none" w:sz="0" w:space="0" w:color="auto"/>
                  </w:divBdr>
                  <w:divsChild>
                    <w:div w:id="1642998199">
                      <w:marLeft w:val="0"/>
                      <w:marRight w:val="0"/>
                      <w:marTop w:val="240"/>
                      <w:marBottom w:val="240"/>
                      <w:divBdr>
                        <w:top w:val="none" w:sz="0" w:space="0" w:color="auto"/>
                        <w:left w:val="none" w:sz="0" w:space="0" w:color="auto"/>
                        <w:bottom w:val="none" w:sz="0" w:space="0" w:color="auto"/>
                        <w:right w:val="none" w:sz="0" w:space="0" w:color="auto"/>
                      </w:divBdr>
                      <w:divsChild>
                        <w:div w:id="638849351">
                          <w:marLeft w:val="0"/>
                          <w:marRight w:val="0"/>
                          <w:marTop w:val="0"/>
                          <w:marBottom w:val="0"/>
                          <w:divBdr>
                            <w:top w:val="none" w:sz="0" w:space="0" w:color="auto"/>
                            <w:left w:val="none" w:sz="0" w:space="0" w:color="auto"/>
                            <w:bottom w:val="none" w:sz="0" w:space="0" w:color="auto"/>
                            <w:right w:val="none" w:sz="0" w:space="0" w:color="auto"/>
                          </w:divBdr>
                          <w:divsChild>
                            <w:div w:id="1788086438">
                              <w:marLeft w:val="0"/>
                              <w:marRight w:val="0"/>
                              <w:marTop w:val="0"/>
                              <w:marBottom w:val="240"/>
                              <w:divBdr>
                                <w:top w:val="none" w:sz="0" w:space="0" w:color="auto"/>
                                <w:left w:val="none" w:sz="0" w:space="0" w:color="auto"/>
                                <w:bottom w:val="none" w:sz="0" w:space="0" w:color="auto"/>
                                <w:right w:val="none" w:sz="0" w:space="0" w:color="auto"/>
                              </w:divBdr>
                            </w:div>
                            <w:div w:id="1528107287">
                              <w:marLeft w:val="0"/>
                              <w:marRight w:val="0"/>
                              <w:marTop w:val="0"/>
                              <w:marBottom w:val="240"/>
                              <w:divBdr>
                                <w:top w:val="none" w:sz="0" w:space="0" w:color="auto"/>
                                <w:left w:val="none" w:sz="0" w:space="0" w:color="auto"/>
                                <w:bottom w:val="none" w:sz="0" w:space="0" w:color="auto"/>
                                <w:right w:val="none" w:sz="0" w:space="0" w:color="auto"/>
                              </w:divBdr>
                            </w:div>
                            <w:div w:id="6279026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8796295">
                  <w:marLeft w:val="0"/>
                  <w:marRight w:val="0"/>
                  <w:marTop w:val="0"/>
                  <w:marBottom w:val="240"/>
                  <w:divBdr>
                    <w:top w:val="none" w:sz="0" w:space="0" w:color="auto"/>
                    <w:left w:val="none" w:sz="0" w:space="0" w:color="auto"/>
                    <w:bottom w:val="none" w:sz="0" w:space="0" w:color="auto"/>
                    <w:right w:val="none" w:sz="0" w:space="0" w:color="auto"/>
                  </w:divBdr>
                </w:div>
                <w:div w:id="274556761">
                  <w:marLeft w:val="0"/>
                  <w:marRight w:val="0"/>
                  <w:marTop w:val="0"/>
                  <w:marBottom w:val="240"/>
                  <w:divBdr>
                    <w:top w:val="none" w:sz="0" w:space="0" w:color="auto"/>
                    <w:left w:val="none" w:sz="0" w:space="0" w:color="auto"/>
                    <w:bottom w:val="none" w:sz="0" w:space="0" w:color="auto"/>
                    <w:right w:val="none" w:sz="0" w:space="0" w:color="auto"/>
                  </w:divBdr>
                </w:div>
                <w:div w:id="1607494156">
                  <w:marLeft w:val="0"/>
                  <w:marRight w:val="0"/>
                  <w:marTop w:val="0"/>
                  <w:marBottom w:val="240"/>
                  <w:divBdr>
                    <w:top w:val="none" w:sz="0" w:space="0" w:color="auto"/>
                    <w:left w:val="none" w:sz="0" w:space="0" w:color="auto"/>
                    <w:bottom w:val="none" w:sz="0" w:space="0" w:color="auto"/>
                    <w:right w:val="none" w:sz="0" w:space="0" w:color="auto"/>
                  </w:divBdr>
                </w:div>
                <w:div w:id="1835872190">
                  <w:marLeft w:val="0"/>
                  <w:marRight w:val="0"/>
                  <w:marTop w:val="0"/>
                  <w:marBottom w:val="240"/>
                  <w:divBdr>
                    <w:top w:val="none" w:sz="0" w:space="0" w:color="auto"/>
                    <w:left w:val="none" w:sz="0" w:space="0" w:color="auto"/>
                    <w:bottom w:val="none" w:sz="0" w:space="0" w:color="auto"/>
                    <w:right w:val="none" w:sz="0" w:space="0" w:color="auto"/>
                  </w:divBdr>
                </w:div>
                <w:div w:id="1060791605">
                  <w:marLeft w:val="0"/>
                  <w:marRight w:val="0"/>
                  <w:marTop w:val="0"/>
                  <w:marBottom w:val="240"/>
                  <w:divBdr>
                    <w:top w:val="none" w:sz="0" w:space="0" w:color="auto"/>
                    <w:left w:val="none" w:sz="0" w:space="0" w:color="auto"/>
                    <w:bottom w:val="none" w:sz="0" w:space="0" w:color="auto"/>
                    <w:right w:val="none" w:sz="0" w:space="0" w:color="auto"/>
                  </w:divBdr>
                  <w:divsChild>
                    <w:div w:id="463038920">
                      <w:marLeft w:val="0"/>
                      <w:marRight w:val="0"/>
                      <w:marTop w:val="0"/>
                      <w:marBottom w:val="0"/>
                      <w:divBdr>
                        <w:top w:val="none" w:sz="0" w:space="0" w:color="auto"/>
                        <w:left w:val="none" w:sz="0" w:space="0" w:color="auto"/>
                        <w:bottom w:val="none" w:sz="0" w:space="0" w:color="auto"/>
                        <w:right w:val="none" w:sz="0" w:space="0" w:color="auto"/>
                      </w:divBdr>
                    </w:div>
                  </w:divsChild>
                </w:div>
                <w:div w:id="1210654689">
                  <w:marLeft w:val="0"/>
                  <w:marRight w:val="0"/>
                  <w:marTop w:val="0"/>
                  <w:marBottom w:val="240"/>
                  <w:divBdr>
                    <w:top w:val="none" w:sz="0" w:space="0" w:color="auto"/>
                    <w:left w:val="none" w:sz="0" w:space="0" w:color="auto"/>
                    <w:bottom w:val="none" w:sz="0" w:space="0" w:color="auto"/>
                    <w:right w:val="none" w:sz="0" w:space="0" w:color="auto"/>
                  </w:divBdr>
                </w:div>
                <w:div w:id="159857956">
                  <w:marLeft w:val="0"/>
                  <w:marRight w:val="0"/>
                  <w:marTop w:val="0"/>
                  <w:marBottom w:val="240"/>
                  <w:divBdr>
                    <w:top w:val="none" w:sz="0" w:space="0" w:color="auto"/>
                    <w:left w:val="none" w:sz="0" w:space="0" w:color="auto"/>
                    <w:bottom w:val="none" w:sz="0" w:space="0" w:color="auto"/>
                    <w:right w:val="none" w:sz="0" w:space="0" w:color="auto"/>
                  </w:divBdr>
                </w:div>
                <w:div w:id="1348866722">
                  <w:marLeft w:val="0"/>
                  <w:marRight w:val="0"/>
                  <w:marTop w:val="0"/>
                  <w:marBottom w:val="240"/>
                  <w:divBdr>
                    <w:top w:val="none" w:sz="0" w:space="0" w:color="auto"/>
                    <w:left w:val="none" w:sz="0" w:space="0" w:color="auto"/>
                    <w:bottom w:val="none" w:sz="0" w:space="0" w:color="auto"/>
                    <w:right w:val="none" w:sz="0" w:space="0" w:color="auto"/>
                  </w:divBdr>
                  <w:divsChild>
                    <w:div w:id="596912519">
                      <w:marLeft w:val="0"/>
                      <w:marRight w:val="0"/>
                      <w:marTop w:val="0"/>
                      <w:marBottom w:val="0"/>
                      <w:divBdr>
                        <w:top w:val="none" w:sz="0" w:space="0" w:color="auto"/>
                        <w:left w:val="none" w:sz="0" w:space="0" w:color="auto"/>
                        <w:bottom w:val="none" w:sz="0" w:space="0" w:color="auto"/>
                        <w:right w:val="none" w:sz="0" w:space="0" w:color="auto"/>
                      </w:divBdr>
                    </w:div>
                    <w:div w:id="616570417">
                      <w:marLeft w:val="0"/>
                      <w:marRight w:val="0"/>
                      <w:marTop w:val="240"/>
                      <w:marBottom w:val="240"/>
                      <w:divBdr>
                        <w:top w:val="single" w:sz="12" w:space="0" w:color="8E8E8E"/>
                        <w:left w:val="none" w:sz="0" w:space="0" w:color="auto"/>
                        <w:bottom w:val="single" w:sz="12" w:space="0" w:color="8E8E8E"/>
                        <w:right w:val="none" w:sz="0" w:space="0" w:color="auto"/>
                      </w:divBdr>
                      <w:divsChild>
                        <w:div w:id="141778949">
                          <w:marLeft w:val="0"/>
                          <w:marRight w:val="0"/>
                          <w:marTop w:val="240"/>
                          <w:marBottom w:val="240"/>
                          <w:divBdr>
                            <w:top w:val="none" w:sz="0" w:space="0" w:color="auto"/>
                            <w:left w:val="none" w:sz="0" w:space="0" w:color="auto"/>
                            <w:bottom w:val="none" w:sz="0" w:space="0" w:color="auto"/>
                            <w:right w:val="none" w:sz="0" w:space="0" w:color="auto"/>
                          </w:divBdr>
                        </w:div>
                        <w:div w:id="323164333">
                          <w:marLeft w:val="360"/>
                          <w:marRight w:val="0"/>
                          <w:marTop w:val="0"/>
                          <w:marBottom w:val="0"/>
                          <w:divBdr>
                            <w:top w:val="none" w:sz="0" w:space="0" w:color="auto"/>
                            <w:left w:val="none" w:sz="0" w:space="0" w:color="auto"/>
                            <w:bottom w:val="none" w:sz="0" w:space="0" w:color="auto"/>
                            <w:right w:val="none" w:sz="0" w:space="0" w:color="auto"/>
                          </w:divBdr>
                          <w:divsChild>
                            <w:div w:id="8424026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4285115">
                      <w:marLeft w:val="0"/>
                      <w:marRight w:val="0"/>
                      <w:marTop w:val="240"/>
                      <w:marBottom w:val="240"/>
                      <w:divBdr>
                        <w:top w:val="single" w:sz="12" w:space="0" w:color="8E8E8E"/>
                        <w:left w:val="none" w:sz="0" w:space="0" w:color="auto"/>
                        <w:bottom w:val="single" w:sz="12" w:space="0" w:color="8E8E8E"/>
                        <w:right w:val="none" w:sz="0" w:space="0" w:color="auto"/>
                      </w:divBdr>
                      <w:divsChild>
                        <w:div w:id="461731167">
                          <w:marLeft w:val="0"/>
                          <w:marRight w:val="0"/>
                          <w:marTop w:val="240"/>
                          <w:marBottom w:val="240"/>
                          <w:divBdr>
                            <w:top w:val="none" w:sz="0" w:space="0" w:color="auto"/>
                            <w:left w:val="none" w:sz="0" w:space="0" w:color="auto"/>
                            <w:bottom w:val="none" w:sz="0" w:space="0" w:color="auto"/>
                            <w:right w:val="none" w:sz="0" w:space="0" w:color="auto"/>
                          </w:divBdr>
                        </w:div>
                        <w:div w:id="1575427619">
                          <w:marLeft w:val="360"/>
                          <w:marRight w:val="0"/>
                          <w:marTop w:val="0"/>
                          <w:marBottom w:val="0"/>
                          <w:divBdr>
                            <w:top w:val="none" w:sz="0" w:space="0" w:color="auto"/>
                            <w:left w:val="none" w:sz="0" w:space="0" w:color="auto"/>
                            <w:bottom w:val="none" w:sz="0" w:space="0" w:color="auto"/>
                            <w:right w:val="none" w:sz="0" w:space="0" w:color="auto"/>
                          </w:divBdr>
                          <w:divsChild>
                            <w:div w:id="18659714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28249168">
                  <w:marLeft w:val="0"/>
                  <w:marRight w:val="0"/>
                  <w:marTop w:val="0"/>
                  <w:marBottom w:val="240"/>
                  <w:divBdr>
                    <w:top w:val="none" w:sz="0" w:space="0" w:color="auto"/>
                    <w:left w:val="none" w:sz="0" w:space="0" w:color="auto"/>
                    <w:bottom w:val="none" w:sz="0" w:space="0" w:color="auto"/>
                    <w:right w:val="none" w:sz="0" w:space="0" w:color="auto"/>
                  </w:divBdr>
                </w:div>
                <w:div w:id="219899227">
                  <w:marLeft w:val="0"/>
                  <w:marRight w:val="0"/>
                  <w:marTop w:val="0"/>
                  <w:marBottom w:val="240"/>
                  <w:divBdr>
                    <w:top w:val="none" w:sz="0" w:space="0" w:color="auto"/>
                    <w:left w:val="none" w:sz="0" w:space="0" w:color="auto"/>
                    <w:bottom w:val="none" w:sz="0" w:space="0" w:color="auto"/>
                    <w:right w:val="none" w:sz="0" w:space="0" w:color="auto"/>
                  </w:divBdr>
                </w:div>
                <w:div w:id="1474327928">
                  <w:marLeft w:val="0"/>
                  <w:marRight w:val="0"/>
                  <w:marTop w:val="0"/>
                  <w:marBottom w:val="240"/>
                  <w:divBdr>
                    <w:top w:val="none" w:sz="0" w:space="0" w:color="auto"/>
                    <w:left w:val="none" w:sz="0" w:space="0" w:color="auto"/>
                    <w:bottom w:val="none" w:sz="0" w:space="0" w:color="auto"/>
                    <w:right w:val="none" w:sz="0" w:space="0" w:color="auto"/>
                  </w:divBdr>
                  <w:divsChild>
                    <w:div w:id="159854876">
                      <w:marLeft w:val="0"/>
                      <w:marRight w:val="0"/>
                      <w:marTop w:val="0"/>
                      <w:marBottom w:val="0"/>
                      <w:divBdr>
                        <w:top w:val="none" w:sz="0" w:space="0" w:color="auto"/>
                        <w:left w:val="none" w:sz="0" w:space="0" w:color="auto"/>
                        <w:bottom w:val="none" w:sz="0" w:space="0" w:color="auto"/>
                        <w:right w:val="none" w:sz="0" w:space="0" w:color="auto"/>
                      </w:divBdr>
                    </w:div>
                    <w:div w:id="1469401702">
                      <w:marLeft w:val="0"/>
                      <w:marRight w:val="0"/>
                      <w:marTop w:val="240"/>
                      <w:marBottom w:val="240"/>
                      <w:divBdr>
                        <w:top w:val="single" w:sz="12" w:space="0" w:color="8E8E8E"/>
                        <w:left w:val="none" w:sz="0" w:space="0" w:color="auto"/>
                        <w:bottom w:val="single" w:sz="12" w:space="0" w:color="8E8E8E"/>
                        <w:right w:val="none" w:sz="0" w:space="0" w:color="auto"/>
                      </w:divBdr>
                      <w:divsChild>
                        <w:div w:id="371228383">
                          <w:marLeft w:val="0"/>
                          <w:marRight w:val="0"/>
                          <w:marTop w:val="240"/>
                          <w:marBottom w:val="240"/>
                          <w:divBdr>
                            <w:top w:val="none" w:sz="0" w:space="0" w:color="auto"/>
                            <w:left w:val="none" w:sz="0" w:space="0" w:color="auto"/>
                            <w:bottom w:val="none" w:sz="0" w:space="0" w:color="auto"/>
                            <w:right w:val="none" w:sz="0" w:space="0" w:color="auto"/>
                          </w:divBdr>
                        </w:div>
                        <w:div w:id="779568292">
                          <w:marLeft w:val="360"/>
                          <w:marRight w:val="0"/>
                          <w:marTop w:val="0"/>
                          <w:marBottom w:val="0"/>
                          <w:divBdr>
                            <w:top w:val="none" w:sz="0" w:space="0" w:color="auto"/>
                            <w:left w:val="none" w:sz="0" w:space="0" w:color="auto"/>
                            <w:bottom w:val="none" w:sz="0" w:space="0" w:color="auto"/>
                            <w:right w:val="none" w:sz="0" w:space="0" w:color="auto"/>
                          </w:divBdr>
                          <w:divsChild>
                            <w:div w:id="16911823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675998">
                  <w:marLeft w:val="0"/>
                  <w:marRight w:val="0"/>
                  <w:marTop w:val="0"/>
                  <w:marBottom w:val="240"/>
                  <w:divBdr>
                    <w:top w:val="none" w:sz="0" w:space="0" w:color="auto"/>
                    <w:left w:val="none" w:sz="0" w:space="0" w:color="auto"/>
                    <w:bottom w:val="none" w:sz="0" w:space="0" w:color="auto"/>
                    <w:right w:val="none" w:sz="0" w:space="0" w:color="auto"/>
                  </w:divBdr>
                </w:div>
                <w:div w:id="1210533362">
                  <w:marLeft w:val="0"/>
                  <w:marRight w:val="0"/>
                  <w:marTop w:val="0"/>
                  <w:marBottom w:val="240"/>
                  <w:divBdr>
                    <w:top w:val="none" w:sz="0" w:space="0" w:color="auto"/>
                    <w:left w:val="none" w:sz="0" w:space="0" w:color="auto"/>
                    <w:bottom w:val="none" w:sz="0" w:space="0" w:color="auto"/>
                    <w:right w:val="none" w:sz="0" w:space="0" w:color="auto"/>
                  </w:divBdr>
                </w:div>
                <w:div w:id="1867480213">
                  <w:marLeft w:val="0"/>
                  <w:marRight w:val="0"/>
                  <w:marTop w:val="0"/>
                  <w:marBottom w:val="240"/>
                  <w:divBdr>
                    <w:top w:val="none" w:sz="0" w:space="0" w:color="auto"/>
                    <w:left w:val="none" w:sz="0" w:space="0" w:color="auto"/>
                    <w:bottom w:val="none" w:sz="0" w:space="0" w:color="auto"/>
                    <w:right w:val="none" w:sz="0" w:space="0" w:color="auto"/>
                  </w:divBdr>
                </w:div>
                <w:div w:id="204296230">
                  <w:marLeft w:val="0"/>
                  <w:marRight w:val="0"/>
                  <w:marTop w:val="0"/>
                  <w:marBottom w:val="240"/>
                  <w:divBdr>
                    <w:top w:val="none" w:sz="0" w:space="0" w:color="auto"/>
                    <w:left w:val="none" w:sz="0" w:space="0" w:color="auto"/>
                    <w:bottom w:val="none" w:sz="0" w:space="0" w:color="auto"/>
                    <w:right w:val="none" w:sz="0" w:space="0" w:color="auto"/>
                  </w:divBdr>
                </w:div>
                <w:div w:id="1946498731">
                  <w:marLeft w:val="0"/>
                  <w:marRight w:val="0"/>
                  <w:marTop w:val="0"/>
                  <w:marBottom w:val="240"/>
                  <w:divBdr>
                    <w:top w:val="none" w:sz="0" w:space="0" w:color="auto"/>
                    <w:left w:val="none" w:sz="0" w:space="0" w:color="auto"/>
                    <w:bottom w:val="none" w:sz="0" w:space="0" w:color="auto"/>
                    <w:right w:val="none" w:sz="0" w:space="0" w:color="auto"/>
                  </w:divBdr>
                </w:div>
                <w:div w:id="1544362991">
                  <w:marLeft w:val="0"/>
                  <w:marRight w:val="0"/>
                  <w:marTop w:val="0"/>
                  <w:marBottom w:val="240"/>
                  <w:divBdr>
                    <w:top w:val="none" w:sz="0" w:space="0" w:color="auto"/>
                    <w:left w:val="none" w:sz="0" w:space="0" w:color="auto"/>
                    <w:bottom w:val="none" w:sz="0" w:space="0" w:color="auto"/>
                    <w:right w:val="none" w:sz="0" w:space="0" w:color="auto"/>
                  </w:divBdr>
                </w:div>
                <w:div w:id="838077999">
                  <w:marLeft w:val="0"/>
                  <w:marRight w:val="0"/>
                  <w:marTop w:val="0"/>
                  <w:marBottom w:val="240"/>
                  <w:divBdr>
                    <w:top w:val="none" w:sz="0" w:space="0" w:color="auto"/>
                    <w:left w:val="none" w:sz="0" w:space="0" w:color="auto"/>
                    <w:bottom w:val="none" w:sz="0" w:space="0" w:color="auto"/>
                    <w:right w:val="none" w:sz="0" w:space="0" w:color="auto"/>
                  </w:divBdr>
                </w:div>
                <w:div w:id="570653389">
                  <w:marLeft w:val="0"/>
                  <w:marRight w:val="0"/>
                  <w:marTop w:val="0"/>
                  <w:marBottom w:val="240"/>
                  <w:divBdr>
                    <w:top w:val="none" w:sz="0" w:space="0" w:color="auto"/>
                    <w:left w:val="none" w:sz="0" w:space="0" w:color="auto"/>
                    <w:bottom w:val="none" w:sz="0" w:space="0" w:color="auto"/>
                    <w:right w:val="none" w:sz="0" w:space="0" w:color="auto"/>
                  </w:divBdr>
                </w:div>
                <w:div w:id="8238586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9251587">
      <w:bodyDiv w:val="1"/>
      <w:marLeft w:val="0"/>
      <w:marRight w:val="0"/>
      <w:marTop w:val="0"/>
      <w:marBottom w:val="0"/>
      <w:divBdr>
        <w:top w:val="none" w:sz="0" w:space="0" w:color="auto"/>
        <w:left w:val="none" w:sz="0" w:space="0" w:color="auto"/>
        <w:bottom w:val="none" w:sz="0" w:space="0" w:color="auto"/>
        <w:right w:val="none" w:sz="0" w:space="0" w:color="auto"/>
      </w:divBdr>
      <w:divsChild>
        <w:div w:id="628170765">
          <w:marLeft w:val="0"/>
          <w:marRight w:val="0"/>
          <w:marTop w:val="0"/>
          <w:marBottom w:val="240"/>
          <w:divBdr>
            <w:top w:val="none" w:sz="0" w:space="0" w:color="auto"/>
            <w:left w:val="none" w:sz="0" w:space="0" w:color="auto"/>
            <w:bottom w:val="none" w:sz="0" w:space="0" w:color="auto"/>
            <w:right w:val="none" w:sz="0" w:space="0" w:color="auto"/>
          </w:divBdr>
        </w:div>
        <w:div w:id="1734965544">
          <w:marLeft w:val="0"/>
          <w:marRight w:val="0"/>
          <w:marTop w:val="0"/>
          <w:marBottom w:val="240"/>
          <w:divBdr>
            <w:top w:val="none" w:sz="0" w:space="0" w:color="auto"/>
            <w:left w:val="none" w:sz="0" w:space="0" w:color="auto"/>
            <w:bottom w:val="none" w:sz="0" w:space="0" w:color="auto"/>
            <w:right w:val="none" w:sz="0" w:space="0" w:color="auto"/>
          </w:divBdr>
          <w:divsChild>
            <w:div w:id="903562003">
              <w:marLeft w:val="0"/>
              <w:marRight w:val="0"/>
              <w:marTop w:val="0"/>
              <w:marBottom w:val="0"/>
              <w:divBdr>
                <w:top w:val="none" w:sz="0" w:space="0" w:color="auto"/>
                <w:left w:val="none" w:sz="0" w:space="0" w:color="auto"/>
                <w:bottom w:val="none" w:sz="0" w:space="0" w:color="auto"/>
                <w:right w:val="none" w:sz="0" w:space="0" w:color="auto"/>
              </w:divBdr>
            </w:div>
            <w:div w:id="1442384655">
              <w:marLeft w:val="0"/>
              <w:marRight w:val="0"/>
              <w:marTop w:val="240"/>
              <w:marBottom w:val="240"/>
              <w:divBdr>
                <w:top w:val="single" w:sz="12" w:space="0" w:color="8E8E8E"/>
                <w:left w:val="none" w:sz="0" w:space="0" w:color="auto"/>
                <w:bottom w:val="single" w:sz="12" w:space="0" w:color="8E8E8E"/>
                <w:right w:val="none" w:sz="0" w:space="0" w:color="auto"/>
              </w:divBdr>
              <w:divsChild>
                <w:div w:id="1592810064">
                  <w:marLeft w:val="0"/>
                  <w:marRight w:val="0"/>
                  <w:marTop w:val="240"/>
                  <w:marBottom w:val="240"/>
                  <w:divBdr>
                    <w:top w:val="none" w:sz="0" w:space="0" w:color="auto"/>
                    <w:left w:val="none" w:sz="0" w:space="0" w:color="auto"/>
                    <w:bottom w:val="none" w:sz="0" w:space="0" w:color="auto"/>
                    <w:right w:val="none" w:sz="0" w:space="0" w:color="auto"/>
                  </w:divBdr>
                </w:div>
                <w:div w:id="1527525251">
                  <w:marLeft w:val="360"/>
                  <w:marRight w:val="0"/>
                  <w:marTop w:val="0"/>
                  <w:marBottom w:val="0"/>
                  <w:divBdr>
                    <w:top w:val="none" w:sz="0" w:space="0" w:color="auto"/>
                    <w:left w:val="none" w:sz="0" w:space="0" w:color="auto"/>
                    <w:bottom w:val="none" w:sz="0" w:space="0" w:color="auto"/>
                    <w:right w:val="none" w:sz="0" w:space="0" w:color="auto"/>
                  </w:divBdr>
                  <w:divsChild>
                    <w:div w:id="1370106301">
                      <w:marLeft w:val="0"/>
                      <w:marRight w:val="0"/>
                      <w:marTop w:val="0"/>
                      <w:marBottom w:val="240"/>
                      <w:divBdr>
                        <w:top w:val="none" w:sz="0" w:space="0" w:color="auto"/>
                        <w:left w:val="none" w:sz="0" w:space="0" w:color="auto"/>
                        <w:bottom w:val="none" w:sz="0" w:space="0" w:color="auto"/>
                        <w:right w:val="none" w:sz="0" w:space="0" w:color="auto"/>
                      </w:divBdr>
                    </w:div>
                  </w:divsChild>
                </w:div>
                <w:div w:id="15097169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4608149">
          <w:marLeft w:val="0"/>
          <w:marRight w:val="0"/>
          <w:marTop w:val="0"/>
          <w:marBottom w:val="240"/>
          <w:divBdr>
            <w:top w:val="none" w:sz="0" w:space="0" w:color="auto"/>
            <w:left w:val="none" w:sz="0" w:space="0" w:color="auto"/>
            <w:bottom w:val="none" w:sz="0" w:space="0" w:color="auto"/>
            <w:right w:val="none" w:sz="0" w:space="0" w:color="auto"/>
          </w:divBdr>
        </w:div>
        <w:div w:id="716051904">
          <w:marLeft w:val="0"/>
          <w:marRight w:val="0"/>
          <w:marTop w:val="0"/>
          <w:marBottom w:val="240"/>
          <w:divBdr>
            <w:top w:val="none" w:sz="0" w:space="0" w:color="auto"/>
            <w:left w:val="none" w:sz="0" w:space="0" w:color="auto"/>
            <w:bottom w:val="none" w:sz="0" w:space="0" w:color="auto"/>
            <w:right w:val="none" w:sz="0" w:space="0" w:color="auto"/>
          </w:divBdr>
          <w:divsChild>
            <w:div w:id="1462725340">
              <w:marLeft w:val="0"/>
              <w:marRight w:val="0"/>
              <w:marTop w:val="0"/>
              <w:marBottom w:val="0"/>
              <w:divBdr>
                <w:top w:val="none" w:sz="0" w:space="0" w:color="auto"/>
                <w:left w:val="none" w:sz="0" w:space="0" w:color="auto"/>
                <w:bottom w:val="none" w:sz="0" w:space="0" w:color="auto"/>
                <w:right w:val="none" w:sz="0" w:space="0" w:color="auto"/>
              </w:divBdr>
              <w:divsChild>
                <w:div w:id="1286735721">
                  <w:marLeft w:val="0"/>
                  <w:marRight w:val="0"/>
                  <w:marTop w:val="0"/>
                  <w:marBottom w:val="0"/>
                  <w:divBdr>
                    <w:top w:val="none" w:sz="0" w:space="0" w:color="auto"/>
                    <w:left w:val="none" w:sz="0" w:space="0" w:color="auto"/>
                    <w:bottom w:val="none" w:sz="0" w:space="0" w:color="auto"/>
                    <w:right w:val="none" w:sz="0" w:space="0" w:color="auto"/>
                  </w:divBdr>
                  <w:divsChild>
                    <w:div w:id="2103526163">
                      <w:marLeft w:val="0"/>
                      <w:marRight w:val="0"/>
                      <w:marTop w:val="0"/>
                      <w:marBottom w:val="0"/>
                      <w:divBdr>
                        <w:top w:val="none" w:sz="0" w:space="0" w:color="auto"/>
                        <w:left w:val="none" w:sz="0" w:space="0" w:color="auto"/>
                        <w:bottom w:val="none" w:sz="0" w:space="0" w:color="auto"/>
                        <w:right w:val="none" w:sz="0" w:space="0" w:color="auto"/>
                      </w:divBdr>
                      <w:divsChild>
                        <w:div w:id="1825050712">
                          <w:marLeft w:val="0"/>
                          <w:marRight w:val="0"/>
                          <w:marTop w:val="240"/>
                          <w:marBottom w:val="240"/>
                          <w:divBdr>
                            <w:top w:val="none" w:sz="0" w:space="0" w:color="auto"/>
                            <w:left w:val="none" w:sz="0" w:space="0" w:color="auto"/>
                            <w:bottom w:val="none" w:sz="0" w:space="0" w:color="auto"/>
                            <w:right w:val="none" w:sz="0" w:space="0" w:color="auto"/>
                          </w:divBdr>
                          <w:divsChild>
                            <w:div w:id="300889348">
                              <w:marLeft w:val="0"/>
                              <w:marRight w:val="0"/>
                              <w:marTop w:val="0"/>
                              <w:marBottom w:val="0"/>
                              <w:divBdr>
                                <w:top w:val="none" w:sz="0" w:space="0" w:color="auto"/>
                                <w:left w:val="none" w:sz="0" w:space="0" w:color="auto"/>
                                <w:bottom w:val="none" w:sz="0" w:space="0" w:color="auto"/>
                                <w:right w:val="none" w:sz="0" w:space="0" w:color="auto"/>
                              </w:divBdr>
                              <w:divsChild>
                                <w:div w:id="1182620517">
                                  <w:marLeft w:val="0"/>
                                  <w:marRight w:val="0"/>
                                  <w:marTop w:val="0"/>
                                  <w:marBottom w:val="0"/>
                                  <w:divBdr>
                                    <w:top w:val="single" w:sz="12" w:space="0" w:color="4C4C4C"/>
                                    <w:left w:val="none" w:sz="0" w:space="0" w:color="auto"/>
                                    <w:bottom w:val="single" w:sz="12" w:space="0" w:color="4C4C4C"/>
                                    <w:right w:val="none" w:sz="0" w:space="0" w:color="auto"/>
                                  </w:divBdr>
                                  <w:divsChild>
                                    <w:div w:id="1268268525">
                                      <w:marLeft w:val="0"/>
                                      <w:marRight w:val="0"/>
                                      <w:marTop w:val="0"/>
                                      <w:marBottom w:val="0"/>
                                      <w:divBdr>
                                        <w:top w:val="none" w:sz="0" w:space="0" w:color="auto"/>
                                        <w:left w:val="none" w:sz="0" w:space="0" w:color="auto"/>
                                        <w:bottom w:val="none" w:sz="0" w:space="0" w:color="auto"/>
                                        <w:right w:val="none" w:sz="0" w:space="0" w:color="auto"/>
                                      </w:divBdr>
                                    </w:div>
                                    <w:div w:id="1848670044">
                                      <w:marLeft w:val="0"/>
                                      <w:marRight w:val="0"/>
                                      <w:marTop w:val="0"/>
                                      <w:marBottom w:val="0"/>
                                      <w:divBdr>
                                        <w:top w:val="none" w:sz="0" w:space="0" w:color="auto"/>
                                        <w:left w:val="none" w:sz="0" w:space="0" w:color="auto"/>
                                        <w:bottom w:val="none" w:sz="0" w:space="0" w:color="auto"/>
                                        <w:right w:val="none" w:sz="0" w:space="0" w:color="auto"/>
                                      </w:divBdr>
                                      <w:divsChild>
                                        <w:div w:id="978802327">
                                          <w:marLeft w:val="0"/>
                                          <w:marRight w:val="0"/>
                                          <w:marTop w:val="0"/>
                                          <w:marBottom w:val="0"/>
                                          <w:divBdr>
                                            <w:top w:val="none" w:sz="0" w:space="0" w:color="auto"/>
                                            <w:left w:val="none" w:sz="0" w:space="0" w:color="auto"/>
                                            <w:bottom w:val="none" w:sz="0" w:space="0" w:color="auto"/>
                                            <w:right w:val="none" w:sz="0" w:space="0" w:color="auto"/>
                                          </w:divBdr>
                                        </w:div>
                                      </w:divsChild>
                                    </w:div>
                                    <w:div w:id="589200189">
                                      <w:marLeft w:val="0"/>
                                      <w:marRight w:val="0"/>
                                      <w:marTop w:val="0"/>
                                      <w:marBottom w:val="0"/>
                                      <w:divBdr>
                                        <w:top w:val="none" w:sz="0" w:space="0" w:color="auto"/>
                                        <w:left w:val="none" w:sz="0" w:space="0" w:color="auto"/>
                                        <w:bottom w:val="none" w:sz="0" w:space="0" w:color="auto"/>
                                        <w:right w:val="none" w:sz="0" w:space="0" w:color="auto"/>
                                      </w:divBdr>
                                    </w:div>
                                    <w:div w:id="252977366">
                                      <w:marLeft w:val="0"/>
                                      <w:marRight w:val="0"/>
                                      <w:marTop w:val="0"/>
                                      <w:marBottom w:val="0"/>
                                      <w:divBdr>
                                        <w:top w:val="none" w:sz="0" w:space="0" w:color="auto"/>
                                        <w:left w:val="none" w:sz="0" w:space="0" w:color="auto"/>
                                        <w:bottom w:val="none" w:sz="0" w:space="0" w:color="auto"/>
                                        <w:right w:val="none" w:sz="0" w:space="0" w:color="auto"/>
                                      </w:divBdr>
                                    </w:div>
                                  </w:divsChild>
                                </w:div>
                                <w:div w:id="15851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022119">
          <w:marLeft w:val="0"/>
          <w:marRight w:val="0"/>
          <w:marTop w:val="0"/>
          <w:marBottom w:val="240"/>
          <w:divBdr>
            <w:top w:val="none" w:sz="0" w:space="0" w:color="auto"/>
            <w:left w:val="none" w:sz="0" w:space="0" w:color="auto"/>
            <w:bottom w:val="none" w:sz="0" w:space="0" w:color="auto"/>
            <w:right w:val="none" w:sz="0" w:space="0" w:color="auto"/>
          </w:divBdr>
          <w:divsChild>
            <w:div w:id="1901285596">
              <w:marLeft w:val="0"/>
              <w:marRight w:val="0"/>
              <w:marTop w:val="0"/>
              <w:marBottom w:val="0"/>
              <w:divBdr>
                <w:top w:val="none" w:sz="0" w:space="0" w:color="auto"/>
                <w:left w:val="none" w:sz="0" w:space="0" w:color="auto"/>
                <w:bottom w:val="none" w:sz="0" w:space="0" w:color="auto"/>
                <w:right w:val="none" w:sz="0" w:space="0" w:color="auto"/>
              </w:divBdr>
            </w:div>
          </w:divsChild>
        </w:div>
        <w:div w:id="361055625">
          <w:marLeft w:val="0"/>
          <w:marRight w:val="0"/>
          <w:marTop w:val="0"/>
          <w:marBottom w:val="240"/>
          <w:divBdr>
            <w:top w:val="none" w:sz="0" w:space="0" w:color="auto"/>
            <w:left w:val="none" w:sz="0" w:space="0" w:color="auto"/>
            <w:bottom w:val="none" w:sz="0" w:space="0" w:color="auto"/>
            <w:right w:val="none" w:sz="0" w:space="0" w:color="auto"/>
          </w:divBdr>
        </w:div>
        <w:div w:id="483816743">
          <w:marLeft w:val="0"/>
          <w:marRight w:val="0"/>
          <w:marTop w:val="0"/>
          <w:marBottom w:val="240"/>
          <w:divBdr>
            <w:top w:val="none" w:sz="0" w:space="0" w:color="auto"/>
            <w:left w:val="none" w:sz="0" w:space="0" w:color="auto"/>
            <w:bottom w:val="none" w:sz="0" w:space="0" w:color="auto"/>
            <w:right w:val="none" w:sz="0" w:space="0" w:color="auto"/>
          </w:divBdr>
          <w:divsChild>
            <w:div w:id="1031224088">
              <w:marLeft w:val="0"/>
              <w:marRight w:val="0"/>
              <w:marTop w:val="0"/>
              <w:marBottom w:val="0"/>
              <w:divBdr>
                <w:top w:val="none" w:sz="0" w:space="0" w:color="auto"/>
                <w:left w:val="none" w:sz="0" w:space="0" w:color="auto"/>
                <w:bottom w:val="none" w:sz="0" w:space="0" w:color="auto"/>
                <w:right w:val="none" w:sz="0" w:space="0" w:color="auto"/>
              </w:divBdr>
            </w:div>
          </w:divsChild>
        </w:div>
        <w:div w:id="220335764">
          <w:marLeft w:val="0"/>
          <w:marRight w:val="0"/>
          <w:marTop w:val="0"/>
          <w:marBottom w:val="240"/>
          <w:divBdr>
            <w:top w:val="none" w:sz="0" w:space="0" w:color="auto"/>
            <w:left w:val="none" w:sz="0" w:space="0" w:color="auto"/>
            <w:bottom w:val="none" w:sz="0" w:space="0" w:color="auto"/>
            <w:right w:val="none" w:sz="0" w:space="0" w:color="auto"/>
          </w:divBdr>
        </w:div>
        <w:div w:id="1544050412">
          <w:marLeft w:val="0"/>
          <w:marRight w:val="0"/>
          <w:marTop w:val="0"/>
          <w:marBottom w:val="240"/>
          <w:divBdr>
            <w:top w:val="none" w:sz="0" w:space="0" w:color="auto"/>
            <w:left w:val="none" w:sz="0" w:space="0" w:color="auto"/>
            <w:bottom w:val="none" w:sz="0" w:space="0" w:color="auto"/>
            <w:right w:val="none" w:sz="0" w:space="0" w:color="auto"/>
          </w:divBdr>
        </w:div>
        <w:div w:id="1124620051">
          <w:marLeft w:val="0"/>
          <w:marRight w:val="0"/>
          <w:marTop w:val="0"/>
          <w:marBottom w:val="240"/>
          <w:divBdr>
            <w:top w:val="none" w:sz="0" w:space="0" w:color="auto"/>
            <w:left w:val="none" w:sz="0" w:space="0" w:color="auto"/>
            <w:bottom w:val="none" w:sz="0" w:space="0" w:color="auto"/>
            <w:right w:val="none" w:sz="0" w:space="0" w:color="auto"/>
          </w:divBdr>
        </w:div>
        <w:div w:id="564756140">
          <w:marLeft w:val="0"/>
          <w:marRight w:val="0"/>
          <w:marTop w:val="0"/>
          <w:marBottom w:val="240"/>
          <w:divBdr>
            <w:top w:val="none" w:sz="0" w:space="0" w:color="auto"/>
            <w:left w:val="none" w:sz="0" w:space="0" w:color="auto"/>
            <w:bottom w:val="none" w:sz="0" w:space="0" w:color="auto"/>
            <w:right w:val="none" w:sz="0" w:space="0" w:color="auto"/>
          </w:divBdr>
        </w:div>
        <w:div w:id="1198198462">
          <w:marLeft w:val="0"/>
          <w:marRight w:val="0"/>
          <w:marTop w:val="0"/>
          <w:marBottom w:val="240"/>
          <w:divBdr>
            <w:top w:val="none" w:sz="0" w:space="0" w:color="auto"/>
            <w:left w:val="none" w:sz="0" w:space="0" w:color="auto"/>
            <w:bottom w:val="none" w:sz="0" w:space="0" w:color="auto"/>
            <w:right w:val="none" w:sz="0" w:space="0" w:color="auto"/>
          </w:divBdr>
        </w:div>
        <w:div w:id="212350576">
          <w:marLeft w:val="0"/>
          <w:marRight w:val="0"/>
          <w:marTop w:val="0"/>
          <w:marBottom w:val="240"/>
          <w:divBdr>
            <w:top w:val="none" w:sz="0" w:space="0" w:color="auto"/>
            <w:left w:val="none" w:sz="0" w:space="0" w:color="auto"/>
            <w:bottom w:val="none" w:sz="0" w:space="0" w:color="auto"/>
            <w:right w:val="none" w:sz="0" w:space="0" w:color="auto"/>
          </w:divBdr>
        </w:div>
        <w:div w:id="275452085">
          <w:marLeft w:val="0"/>
          <w:marRight w:val="0"/>
          <w:marTop w:val="0"/>
          <w:marBottom w:val="240"/>
          <w:divBdr>
            <w:top w:val="none" w:sz="0" w:space="0" w:color="auto"/>
            <w:left w:val="none" w:sz="0" w:space="0" w:color="auto"/>
            <w:bottom w:val="none" w:sz="0" w:space="0" w:color="auto"/>
            <w:right w:val="none" w:sz="0" w:space="0" w:color="auto"/>
          </w:divBdr>
        </w:div>
        <w:div w:id="118425821">
          <w:marLeft w:val="0"/>
          <w:marRight w:val="0"/>
          <w:marTop w:val="0"/>
          <w:marBottom w:val="240"/>
          <w:divBdr>
            <w:top w:val="none" w:sz="0" w:space="0" w:color="auto"/>
            <w:left w:val="none" w:sz="0" w:space="0" w:color="auto"/>
            <w:bottom w:val="none" w:sz="0" w:space="0" w:color="auto"/>
            <w:right w:val="none" w:sz="0" w:space="0" w:color="auto"/>
          </w:divBdr>
        </w:div>
        <w:div w:id="479663018">
          <w:marLeft w:val="0"/>
          <w:marRight w:val="0"/>
          <w:marTop w:val="0"/>
          <w:marBottom w:val="240"/>
          <w:divBdr>
            <w:top w:val="none" w:sz="0" w:space="0" w:color="auto"/>
            <w:left w:val="none" w:sz="0" w:space="0" w:color="auto"/>
            <w:bottom w:val="none" w:sz="0" w:space="0" w:color="auto"/>
            <w:right w:val="none" w:sz="0" w:space="0" w:color="auto"/>
          </w:divBdr>
        </w:div>
        <w:div w:id="2143690032">
          <w:marLeft w:val="0"/>
          <w:marRight w:val="0"/>
          <w:marTop w:val="0"/>
          <w:marBottom w:val="240"/>
          <w:divBdr>
            <w:top w:val="none" w:sz="0" w:space="0" w:color="auto"/>
            <w:left w:val="none" w:sz="0" w:space="0" w:color="auto"/>
            <w:bottom w:val="none" w:sz="0" w:space="0" w:color="auto"/>
            <w:right w:val="none" w:sz="0" w:space="0" w:color="auto"/>
          </w:divBdr>
        </w:div>
        <w:div w:id="1143884185">
          <w:marLeft w:val="0"/>
          <w:marRight w:val="0"/>
          <w:marTop w:val="0"/>
          <w:marBottom w:val="240"/>
          <w:divBdr>
            <w:top w:val="none" w:sz="0" w:space="0" w:color="auto"/>
            <w:left w:val="none" w:sz="0" w:space="0" w:color="auto"/>
            <w:bottom w:val="none" w:sz="0" w:space="0" w:color="auto"/>
            <w:right w:val="none" w:sz="0" w:space="0" w:color="auto"/>
          </w:divBdr>
        </w:div>
        <w:div w:id="399711481">
          <w:marLeft w:val="0"/>
          <w:marRight w:val="0"/>
          <w:marTop w:val="0"/>
          <w:marBottom w:val="240"/>
          <w:divBdr>
            <w:top w:val="none" w:sz="0" w:space="0" w:color="auto"/>
            <w:left w:val="none" w:sz="0" w:space="0" w:color="auto"/>
            <w:bottom w:val="none" w:sz="0" w:space="0" w:color="auto"/>
            <w:right w:val="none" w:sz="0" w:space="0" w:color="auto"/>
          </w:divBdr>
        </w:div>
      </w:divsChild>
    </w:div>
    <w:div w:id="152993021">
      <w:bodyDiv w:val="1"/>
      <w:marLeft w:val="0"/>
      <w:marRight w:val="0"/>
      <w:marTop w:val="0"/>
      <w:marBottom w:val="0"/>
      <w:divBdr>
        <w:top w:val="none" w:sz="0" w:space="0" w:color="auto"/>
        <w:left w:val="none" w:sz="0" w:space="0" w:color="auto"/>
        <w:bottom w:val="none" w:sz="0" w:space="0" w:color="auto"/>
        <w:right w:val="none" w:sz="0" w:space="0" w:color="auto"/>
      </w:divBdr>
      <w:divsChild>
        <w:div w:id="1712730317">
          <w:marLeft w:val="0"/>
          <w:marRight w:val="0"/>
          <w:marTop w:val="0"/>
          <w:marBottom w:val="240"/>
          <w:divBdr>
            <w:top w:val="none" w:sz="0" w:space="0" w:color="auto"/>
            <w:left w:val="none" w:sz="0" w:space="0" w:color="auto"/>
            <w:bottom w:val="none" w:sz="0" w:space="0" w:color="auto"/>
            <w:right w:val="none" w:sz="0" w:space="0" w:color="auto"/>
          </w:divBdr>
        </w:div>
        <w:div w:id="795490437">
          <w:marLeft w:val="0"/>
          <w:marRight w:val="0"/>
          <w:marTop w:val="0"/>
          <w:marBottom w:val="240"/>
          <w:divBdr>
            <w:top w:val="none" w:sz="0" w:space="0" w:color="auto"/>
            <w:left w:val="none" w:sz="0" w:space="0" w:color="auto"/>
            <w:bottom w:val="none" w:sz="0" w:space="0" w:color="auto"/>
            <w:right w:val="none" w:sz="0" w:space="0" w:color="auto"/>
          </w:divBdr>
          <w:divsChild>
            <w:div w:id="1245216644">
              <w:marLeft w:val="0"/>
              <w:marRight w:val="0"/>
              <w:marTop w:val="0"/>
              <w:marBottom w:val="0"/>
              <w:divBdr>
                <w:top w:val="none" w:sz="0" w:space="0" w:color="auto"/>
                <w:left w:val="none" w:sz="0" w:space="0" w:color="auto"/>
                <w:bottom w:val="none" w:sz="0" w:space="0" w:color="auto"/>
                <w:right w:val="none" w:sz="0" w:space="0" w:color="auto"/>
              </w:divBdr>
            </w:div>
            <w:div w:id="1543983989">
              <w:marLeft w:val="0"/>
              <w:marRight w:val="0"/>
              <w:marTop w:val="240"/>
              <w:marBottom w:val="240"/>
              <w:divBdr>
                <w:top w:val="single" w:sz="12" w:space="0" w:color="8E8E8E"/>
                <w:left w:val="none" w:sz="0" w:space="0" w:color="auto"/>
                <w:bottom w:val="single" w:sz="12" w:space="0" w:color="8E8E8E"/>
                <w:right w:val="none" w:sz="0" w:space="0" w:color="auto"/>
              </w:divBdr>
              <w:divsChild>
                <w:div w:id="535780812">
                  <w:marLeft w:val="0"/>
                  <w:marRight w:val="0"/>
                  <w:marTop w:val="240"/>
                  <w:marBottom w:val="240"/>
                  <w:divBdr>
                    <w:top w:val="none" w:sz="0" w:space="0" w:color="auto"/>
                    <w:left w:val="none" w:sz="0" w:space="0" w:color="auto"/>
                    <w:bottom w:val="none" w:sz="0" w:space="0" w:color="auto"/>
                    <w:right w:val="none" w:sz="0" w:space="0" w:color="auto"/>
                  </w:divBdr>
                </w:div>
                <w:div w:id="445275155">
                  <w:marLeft w:val="360"/>
                  <w:marRight w:val="0"/>
                  <w:marTop w:val="0"/>
                  <w:marBottom w:val="0"/>
                  <w:divBdr>
                    <w:top w:val="none" w:sz="0" w:space="0" w:color="auto"/>
                    <w:left w:val="none" w:sz="0" w:space="0" w:color="auto"/>
                    <w:bottom w:val="none" w:sz="0" w:space="0" w:color="auto"/>
                    <w:right w:val="none" w:sz="0" w:space="0" w:color="auto"/>
                  </w:divBdr>
                  <w:divsChild>
                    <w:div w:id="2138719784">
                      <w:marLeft w:val="0"/>
                      <w:marRight w:val="0"/>
                      <w:marTop w:val="0"/>
                      <w:marBottom w:val="240"/>
                      <w:divBdr>
                        <w:top w:val="none" w:sz="0" w:space="0" w:color="auto"/>
                        <w:left w:val="none" w:sz="0" w:space="0" w:color="auto"/>
                        <w:bottom w:val="none" w:sz="0" w:space="0" w:color="auto"/>
                        <w:right w:val="none" w:sz="0" w:space="0" w:color="auto"/>
                      </w:divBdr>
                    </w:div>
                  </w:divsChild>
                </w:div>
                <w:div w:id="1531146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9899444">
          <w:marLeft w:val="0"/>
          <w:marRight w:val="0"/>
          <w:marTop w:val="0"/>
          <w:marBottom w:val="240"/>
          <w:divBdr>
            <w:top w:val="none" w:sz="0" w:space="0" w:color="auto"/>
            <w:left w:val="none" w:sz="0" w:space="0" w:color="auto"/>
            <w:bottom w:val="none" w:sz="0" w:space="0" w:color="auto"/>
            <w:right w:val="none" w:sz="0" w:space="0" w:color="auto"/>
          </w:divBdr>
        </w:div>
        <w:div w:id="2099130226">
          <w:marLeft w:val="0"/>
          <w:marRight w:val="0"/>
          <w:marTop w:val="0"/>
          <w:marBottom w:val="240"/>
          <w:divBdr>
            <w:top w:val="none" w:sz="0" w:space="0" w:color="auto"/>
            <w:left w:val="none" w:sz="0" w:space="0" w:color="auto"/>
            <w:bottom w:val="none" w:sz="0" w:space="0" w:color="auto"/>
            <w:right w:val="none" w:sz="0" w:space="0" w:color="auto"/>
          </w:divBdr>
          <w:divsChild>
            <w:div w:id="1383020331">
              <w:marLeft w:val="0"/>
              <w:marRight w:val="0"/>
              <w:marTop w:val="0"/>
              <w:marBottom w:val="0"/>
              <w:divBdr>
                <w:top w:val="none" w:sz="0" w:space="0" w:color="auto"/>
                <w:left w:val="none" w:sz="0" w:space="0" w:color="auto"/>
                <w:bottom w:val="none" w:sz="0" w:space="0" w:color="auto"/>
                <w:right w:val="none" w:sz="0" w:space="0" w:color="auto"/>
              </w:divBdr>
              <w:divsChild>
                <w:div w:id="245114885">
                  <w:marLeft w:val="0"/>
                  <w:marRight w:val="0"/>
                  <w:marTop w:val="0"/>
                  <w:marBottom w:val="0"/>
                  <w:divBdr>
                    <w:top w:val="none" w:sz="0" w:space="0" w:color="auto"/>
                    <w:left w:val="none" w:sz="0" w:space="0" w:color="auto"/>
                    <w:bottom w:val="none" w:sz="0" w:space="0" w:color="auto"/>
                    <w:right w:val="none" w:sz="0" w:space="0" w:color="auto"/>
                  </w:divBdr>
                  <w:divsChild>
                    <w:div w:id="1783105690">
                      <w:marLeft w:val="0"/>
                      <w:marRight w:val="0"/>
                      <w:marTop w:val="0"/>
                      <w:marBottom w:val="0"/>
                      <w:divBdr>
                        <w:top w:val="none" w:sz="0" w:space="0" w:color="auto"/>
                        <w:left w:val="none" w:sz="0" w:space="0" w:color="auto"/>
                        <w:bottom w:val="none" w:sz="0" w:space="0" w:color="auto"/>
                        <w:right w:val="none" w:sz="0" w:space="0" w:color="auto"/>
                      </w:divBdr>
                      <w:divsChild>
                        <w:div w:id="2055277271">
                          <w:marLeft w:val="0"/>
                          <w:marRight w:val="0"/>
                          <w:marTop w:val="240"/>
                          <w:marBottom w:val="240"/>
                          <w:divBdr>
                            <w:top w:val="none" w:sz="0" w:space="0" w:color="auto"/>
                            <w:left w:val="none" w:sz="0" w:space="0" w:color="auto"/>
                            <w:bottom w:val="none" w:sz="0" w:space="0" w:color="auto"/>
                            <w:right w:val="none" w:sz="0" w:space="0" w:color="auto"/>
                          </w:divBdr>
                          <w:divsChild>
                            <w:div w:id="1721786231">
                              <w:marLeft w:val="0"/>
                              <w:marRight w:val="0"/>
                              <w:marTop w:val="0"/>
                              <w:marBottom w:val="0"/>
                              <w:divBdr>
                                <w:top w:val="none" w:sz="0" w:space="0" w:color="auto"/>
                                <w:left w:val="none" w:sz="0" w:space="0" w:color="auto"/>
                                <w:bottom w:val="none" w:sz="0" w:space="0" w:color="auto"/>
                                <w:right w:val="none" w:sz="0" w:space="0" w:color="auto"/>
                              </w:divBdr>
                              <w:divsChild>
                                <w:div w:id="1886676462">
                                  <w:marLeft w:val="0"/>
                                  <w:marRight w:val="0"/>
                                  <w:marTop w:val="0"/>
                                  <w:marBottom w:val="0"/>
                                  <w:divBdr>
                                    <w:top w:val="single" w:sz="12" w:space="0" w:color="4C4C4C"/>
                                    <w:left w:val="none" w:sz="0" w:space="0" w:color="auto"/>
                                    <w:bottom w:val="single" w:sz="12" w:space="0" w:color="4C4C4C"/>
                                    <w:right w:val="none" w:sz="0" w:space="0" w:color="auto"/>
                                  </w:divBdr>
                                  <w:divsChild>
                                    <w:div w:id="1971664566">
                                      <w:marLeft w:val="0"/>
                                      <w:marRight w:val="0"/>
                                      <w:marTop w:val="0"/>
                                      <w:marBottom w:val="0"/>
                                      <w:divBdr>
                                        <w:top w:val="none" w:sz="0" w:space="0" w:color="auto"/>
                                        <w:left w:val="none" w:sz="0" w:space="0" w:color="auto"/>
                                        <w:bottom w:val="none" w:sz="0" w:space="0" w:color="auto"/>
                                        <w:right w:val="none" w:sz="0" w:space="0" w:color="auto"/>
                                      </w:divBdr>
                                    </w:div>
                                    <w:div w:id="1874919660">
                                      <w:marLeft w:val="0"/>
                                      <w:marRight w:val="0"/>
                                      <w:marTop w:val="0"/>
                                      <w:marBottom w:val="0"/>
                                      <w:divBdr>
                                        <w:top w:val="none" w:sz="0" w:space="0" w:color="auto"/>
                                        <w:left w:val="none" w:sz="0" w:space="0" w:color="auto"/>
                                        <w:bottom w:val="none" w:sz="0" w:space="0" w:color="auto"/>
                                        <w:right w:val="none" w:sz="0" w:space="0" w:color="auto"/>
                                      </w:divBdr>
                                      <w:divsChild>
                                        <w:div w:id="196898453">
                                          <w:marLeft w:val="0"/>
                                          <w:marRight w:val="0"/>
                                          <w:marTop w:val="0"/>
                                          <w:marBottom w:val="0"/>
                                          <w:divBdr>
                                            <w:top w:val="none" w:sz="0" w:space="0" w:color="auto"/>
                                            <w:left w:val="none" w:sz="0" w:space="0" w:color="auto"/>
                                            <w:bottom w:val="none" w:sz="0" w:space="0" w:color="auto"/>
                                            <w:right w:val="none" w:sz="0" w:space="0" w:color="auto"/>
                                          </w:divBdr>
                                        </w:div>
                                      </w:divsChild>
                                    </w:div>
                                    <w:div w:id="1608124646">
                                      <w:marLeft w:val="0"/>
                                      <w:marRight w:val="0"/>
                                      <w:marTop w:val="0"/>
                                      <w:marBottom w:val="0"/>
                                      <w:divBdr>
                                        <w:top w:val="none" w:sz="0" w:space="0" w:color="auto"/>
                                        <w:left w:val="none" w:sz="0" w:space="0" w:color="auto"/>
                                        <w:bottom w:val="none" w:sz="0" w:space="0" w:color="auto"/>
                                        <w:right w:val="none" w:sz="0" w:space="0" w:color="auto"/>
                                      </w:divBdr>
                                    </w:div>
                                    <w:div w:id="1752660890">
                                      <w:marLeft w:val="0"/>
                                      <w:marRight w:val="0"/>
                                      <w:marTop w:val="0"/>
                                      <w:marBottom w:val="0"/>
                                      <w:divBdr>
                                        <w:top w:val="none" w:sz="0" w:space="0" w:color="auto"/>
                                        <w:left w:val="none" w:sz="0" w:space="0" w:color="auto"/>
                                        <w:bottom w:val="none" w:sz="0" w:space="0" w:color="auto"/>
                                        <w:right w:val="none" w:sz="0" w:space="0" w:color="auto"/>
                                      </w:divBdr>
                                    </w:div>
                                  </w:divsChild>
                                </w:div>
                                <w:div w:id="18967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3904">
          <w:marLeft w:val="0"/>
          <w:marRight w:val="0"/>
          <w:marTop w:val="0"/>
          <w:marBottom w:val="240"/>
          <w:divBdr>
            <w:top w:val="none" w:sz="0" w:space="0" w:color="auto"/>
            <w:left w:val="none" w:sz="0" w:space="0" w:color="auto"/>
            <w:bottom w:val="none" w:sz="0" w:space="0" w:color="auto"/>
            <w:right w:val="none" w:sz="0" w:space="0" w:color="auto"/>
          </w:divBdr>
          <w:divsChild>
            <w:div w:id="1132019987">
              <w:marLeft w:val="0"/>
              <w:marRight w:val="0"/>
              <w:marTop w:val="0"/>
              <w:marBottom w:val="0"/>
              <w:divBdr>
                <w:top w:val="none" w:sz="0" w:space="0" w:color="auto"/>
                <w:left w:val="none" w:sz="0" w:space="0" w:color="auto"/>
                <w:bottom w:val="none" w:sz="0" w:space="0" w:color="auto"/>
                <w:right w:val="none" w:sz="0" w:space="0" w:color="auto"/>
              </w:divBdr>
            </w:div>
          </w:divsChild>
        </w:div>
        <w:div w:id="506680368">
          <w:marLeft w:val="0"/>
          <w:marRight w:val="0"/>
          <w:marTop w:val="0"/>
          <w:marBottom w:val="240"/>
          <w:divBdr>
            <w:top w:val="none" w:sz="0" w:space="0" w:color="auto"/>
            <w:left w:val="none" w:sz="0" w:space="0" w:color="auto"/>
            <w:bottom w:val="none" w:sz="0" w:space="0" w:color="auto"/>
            <w:right w:val="none" w:sz="0" w:space="0" w:color="auto"/>
          </w:divBdr>
        </w:div>
        <w:div w:id="2142259333">
          <w:marLeft w:val="0"/>
          <w:marRight w:val="0"/>
          <w:marTop w:val="0"/>
          <w:marBottom w:val="240"/>
          <w:divBdr>
            <w:top w:val="none" w:sz="0" w:space="0" w:color="auto"/>
            <w:left w:val="none" w:sz="0" w:space="0" w:color="auto"/>
            <w:bottom w:val="none" w:sz="0" w:space="0" w:color="auto"/>
            <w:right w:val="none" w:sz="0" w:space="0" w:color="auto"/>
          </w:divBdr>
          <w:divsChild>
            <w:div w:id="1638795403">
              <w:marLeft w:val="0"/>
              <w:marRight w:val="0"/>
              <w:marTop w:val="0"/>
              <w:marBottom w:val="0"/>
              <w:divBdr>
                <w:top w:val="none" w:sz="0" w:space="0" w:color="auto"/>
                <w:left w:val="none" w:sz="0" w:space="0" w:color="auto"/>
                <w:bottom w:val="none" w:sz="0" w:space="0" w:color="auto"/>
                <w:right w:val="none" w:sz="0" w:space="0" w:color="auto"/>
              </w:divBdr>
            </w:div>
          </w:divsChild>
        </w:div>
        <w:div w:id="993990892">
          <w:marLeft w:val="0"/>
          <w:marRight w:val="0"/>
          <w:marTop w:val="0"/>
          <w:marBottom w:val="240"/>
          <w:divBdr>
            <w:top w:val="none" w:sz="0" w:space="0" w:color="auto"/>
            <w:left w:val="none" w:sz="0" w:space="0" w:color="auto"/>
            <w:bottom w:val="none" w:sz="0" w:space="0" w:color="auto"/>
            <w:right w:val="none" w:sz="0" w:space="0" w:color="auto"/>
          </w:divBdr>
        </w:div>
        <w:div w:id="800197750">
          <w:marLeft w:val="0"/>
          <w:marRight w:val="0"/>
          <w:marTop w:val="0"/>
          <w:marBottom w:val="240"/>
          <w:divBdr>
            <w:top w:val="none" w:sz="0" w:space="0" w:color="auto"/>
            <w:left w:val="none" w:sz="0" w:space="0" w:color="auto"/>
            <w:bottom w:val="none" w:sz="0" w:space="0" w:color="auto"/>
            <w:right w:val="none" w:sz="0" w:space="0" w:color="auto"/>
          </w:divBdr>
        </w:div>
        <w:div w:id="267733962">
          <w:marLeft w:val="0"/>
          <w:marRight w:val="0"/>
          <w:marTop w:val="0"/>
          <w:marBottom w:val="240"/>
          <w:divBdr>
            <w:top w:val="none" w:sz="0" w:space="0" w:color="auto"/>
            <w:left w:val="none" w:sz="0" w:space="0" w:color="auto"/>
            <w:bottom w:val="none" w:sz="0" w:space="0" w:color="auto"/>
            <w:right w:val="none" w:sz="0" w:space="0" w:color="auto"/>
          </w:divBdr>
        </w:div>
        <w:div w:id="595286834">
          <w:marLeft w:val="0"/>
          <w:marRight w:val="0"/>
          <w:marTop w:val="0"/>
          <w:marBottom w:val="240"/>
          <w:divBdr>
            <w:top w:val="none" w:sz="0" w:space="0" w:color="auto"/>
            <w:left w:val="none" w:sz="0" w:space="0" w:color="auto"/>
            <w:bottom w:val="none" w:sz="0" w:space="0" w:color="auto"/>
            <w:right w:val="none" w:sz="0" w:space="0" w:color="auto"/>
          </w:divBdr>
        </w:div>
        <w:div w:id="862089726">
          <w:marLeft w:val="0"/>
          <w:marRight w:val="0"/>
          <w:marTop w:val="0"/>
          <w:marBottom w:val="240"/>
          <w:divBdr>
            <w:top w:val="none" w:sz="0" w:space="0" w:color="auto"/>
            <w:left w:val="none" w:sz="0" w:space="0" w:color="auto"/>
            <w:bottom w:val="none" w:sz="0" w:space="0" w:color="auto"/>
            <w:right w:val="none" w:sz="0" w:space="0" w:color="auto"/>
          </w:divBdr>
        </w:div>
        <w:div w:id="1129783586">
          <w:marLeft w:val="0"/>
          <w:marRight w:val="0"/>
          <w:marTop w:val="0"/>
          <w:marBottom w:val="240"/>
          <w:divBdr>
            <w:top w:val="none" w:sz="0" w:space="0" w:color="auto"/>
            <w:left w:val="none" w:sz="0" w:space="0" w:color="auto"/>
            <w:bottom w:val="none" w:sz="0" w:space="0" w:color="auto"/>
            <w:right w:val="none" w:sz="0" w:space="0" w:color="auto"/>
          </w:divBdr>
        </w:div>
        <w:div w:id="889421162">
          <w:marLeft w:val="0"/>
          <w:marRight w:val="0"/>
          <w:marTop w:val="0"/>
          <w:marBottom w:val="240"/>
          <w:divBdr>
            <w:top w:val="none" w:sz="0" w:space="0" w:color="auto"/>
            <w:left w:val="none" w:sz="0" w:space="0" w:color="auto"/>
            <w:bottom w:val="none" w:sz="0" w:space="0" w:color="auto"/>
            <w:right w:val="none" w:sz="0" w:space="0" w:color="auto"/>
          </w:divBdr>
        </w:div>
        <w:div w:id="2030447516">
          <w:marLeft w:val="0"/>
          <w:marRight w:val="0"/>
          <w:marTop w:val="0"/>
          <w:marBottom w:val="240"/>
          <w:divBdr>
            <w:top w:val="none" w:sz="0" w:space="0" w:color="auto"/>
            <w:left w:val="none" w:sz="0" w:space="0" w:color="auto"/>
            <w:bottom w:val="none" w:sz="0" w:space="0" w:color="auto"/>
            <w:right w:val="none" w:sz="0" w:space="0" w:color="auto"/>
          </w:divBdr>
        </w:div>
        <w:div w:id="323748180">
          <w:marLeft w:val="0"/>
          <w:marRight w:val="0"/>
          <w:marTop w:val="0"/>
          <w:marBottom w:val="240"/>
          <w:divBdr>
            <w:top w:val="none" w:sz="0" w:space="0" w:color="auto"/>
            <w:left w:val="none" w:sz="0" w:space="0" w:color="auto"/>
            <w:bottom w:val="none" w:sz="0" w:space="0" w:color="auto"/>
            <w:right w:val="none" w:sz="0" w:space="0" w:color="auto"/>
          </w:divBdr>
        </w:div>
        <w:div w:id="2060476815">
          <w:marLeft w:val="0"/>
          <w:marRight w:val="0"/>
          <w:marTop w:val="0"/>
          <w:marBottom w:val="240"/>
          <w:divBdr>
            <w:top w:val="none" w:sz="0" w:space="0" w:color="auto"/>
            <w:left w:val="none" w:sz="0" w:space="0" w:color="auto"/>
            <w:bottom w:val="none" w:sz="0" w:space="0" w:color="auto"/>
            <w:right w:val="none" w:sz="0" w:space="0" w:color="auto"/>
          </w:divBdr>
        </w:div>
        <w:div w:id="1457063351">
          <w:marLeft w:val="0"/>
          <w:marRight w:val="0"/>
          <w:marTop w:val="0"/>
          <w:marBottom w:val="240"/>
          <w:divBdr>
            <w:top w:val="none" w:sz="0" w:space="0" w:color="auto"/>
            <w:left w:val="none" w:sz="0" w:space="0" w:color="auto"/>
            <w:bottom w:val="none" w:sz="0" w:space="0" w:color="auto"/>
            <w:right w:val="none" w:sz="0" w:space="0" w:color="auto"/>
          </w:divBdr>
        </w:div>
        <w:div w:id="1390685521">
          <w:marLeft w:val="0"/>
          <w:marRight w:val="0"/>
          <w:marTop w:val="0"/>
          <w:marBottom w:val="240"/>
          <w:divBdr>
            <w:top w:val="none" w:sz="0" w:space="0" w:color="auto"/>
            <w:left w:val="none" w:sz="0" w:space="0" w:color="auto"/>
            <w:bottom w:val="none" w:sz="0" w:space="0" w:color="auto"/>
            <w:right w:val="none" w:sz="0" w:space="0" w:color="auto"/>
          </w:divBdr>
        </w:div>
      </w:divsChild>
    </w:div>
    <w:div w:id="153956144">
      <w:bodyDiv w:val="1"/>
      <w:marLeft w:val="0"/>
      <w:marRight w:val="0"/>
      <w:marTop w:val="0"/>
      <w:marBottom w:val="0"/>
      <w:divBdr>
        <w:top w:val="none" w:sz="0" w:space="0" w:color="auto"/>
        <w:left w:val="none" w:sz="0" w:space="0" w:color="auto"/>
        <w:bottom w:val="none" w:sz="0" w:space="0" w:color="auto"/>
        <w:right w:val="none" w:sz="0" w:space="0" w:color="auto"/>
      </w:divBdr>
      <w:divsChild>
        <w:div w:id="994380003">
          <w:marLeft w:val="0"/>
          <w:marRight w:val="0"/>
          <w:marTop w:val="0"/>
          <w:marBottom w:val="0"/>
          <w:divBdr>
            <w:top w:val="none" w:sz="0" w:space="0" w:color="auto"/>
            <w:left w:val="none" w:sz="0" w:space="0" w:color="auto"/>
            <w:bottom w:val="none" w:sz="0" w:space="0" w:color="auto"/>
            <w:right w:val="none" w:sz="0" w:space="0" w:color="auto"/>
          </w:divBdr>
          <w:divsChild>
            <w:div w:id="1167985676">
              <w:marLeft w:val="0"/>
              <w:marRight w:val="0"/>
              <w:marTop w:val="0"/>
              <w:marBottom w:val="240"/>
              <w:divBdr>
                <w:top w:val="none" w:sz="0" w:space="0" w:color="auto"/>
                <w:left w:val="none" w:sz="0" w:space="0" w:color="auto"/>
                <w:bottom w:val="none" w:sz="0" w:space="0" w:color="auto"/>
                <w:right w:val="none" w:sz="0" w:space="0" w:color="auto"/>
              </w:divBdr>
            </w:div>
          </w:divsChild>
        </w:div>
        <w:div w:id="1197474038">
          <w:marLeft w:val="0"/>
          <w:marRight w:val="0"/>
          <w:marTop w:val="0"/>
          <w:marBottom w:val="0"/>
          <w:divBdr>
            <w:top w:val="none" w:sz="0" w:space="0" w:color="auto"/>
            <w:left w:val="none" w:sz="0" w:space="0" w:color="auto"/>
            <w:bottom w:val="none" w:sz="0" w:space="0" w:color="auto"/>
            <w:right w:val="none" w:sz="0" w:space="0" w:color="auto"/>
          </w:divBdr>
          <w:divsChild>
            <w:div w:id="2143453095">
              <w:marLeft w:val="0"/>
              <w:marRight w:val="0"/>
              <w:marTop w:val="0"/>
              <w:marBottom w:val="240"/>
              <w:divBdr>
                <w:top w:val="none" w:sz="0" w:space="0" w:color="auto"/>
                <w:left w:val="none" w:sz="0" w:space="0" w:color="auto"/>
                <w:bottom w:val="none" w:sz="0" w:space="0" w:color="auto"/>
                <w:right w:val="none" w:sz="0" w:space="0" w:color="auto"/>
              </w:divBdr>
            </w:div>
          </w:divsChild>
        </w:div>
        <w:div w:id="1715739904">
          <w:marLeft w:val="0"/>
          <w:marRight w:val="0"/>
          <w:marTop w:val="0"/>
          <w:marBottom w:val="0"/>
          <w:divBdr>
            <w:top w:val="none" w:sz="0" w:space="0" w:color="auto"/>
            <w:left w:val="none" w:sz="0" w:space="0" w:color="auto"/>
            <w:bottom w:val="none" w:sz="0" w:space="0" w:color="auto"/>
            <w:right w:val="none" w:sz="0" w:space="0" w:color="auto"/>
          </w:divBdr>
          <w:divsChild>
            <w:div w:id="19656937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986779">
      <w:bodyDiv w:val="1"/>
      <w:marLeft w:val="0"/>
      <w:marRight w:val="0"/>
      <w:marTop w:val="0"/>
      <w:marBottom w:val="0"/>
      <w:divBdr>
        <w:top w:val="none" w:sz="0" w:space="0" w:color="auto"/>
        <w:left w:val="none" w:sz="0" w:space="0" w:color="auto"/>
        <w:bottom w:val="none" w:sz="0" w:space="0" w:color="auto"/>
        <w:right w:val="none" w:sz="0" w:space="0" w:color="auto"/>
      </w:divBdr>
      <w:divsChild>
        <w:div w:id="496729146">
          <w:marLeft w:val="0"/>
          <w:marRight w:val="0"/>
          <w:marTop w:val="0"/>
          <w:marBottom w:val="0"/>
          <w:divBdr>
            <w:top w:val="none" w:sz="0" w:space="0" w:color="auto"/>
            <w:left w:val="none" w:sz="0" w:space="0" w:color="auto"/>
            <w:bottom w:val="none" w:sz="0" w:space="0" w:color="auto"/>
            <w:right w:val="none" w:sz="0" w:space="0" w:color="auto"/>
          </w:divBdr>
          <w:divsChild>
            <w:div w:id="1457871529">
              <w:marLeft w:val="0"/>
              <w:marRight w:val="0"/>
              <w:marTop w:val="0"/>
              <w:marBottom w:val="0"/>
              <w:divBdr>
                <w:top w:val="none" w:sz="0" w:space="0" w:color="auto"/>
                <w:left w:val="none" w:sz="0" w:space="0" w:color="auto"/>
                <w:bottom w:val="none" w:sz="0" w:space="0" w:color="auto"/>
                <w:right w:val="none" w:sz="0" w:space="0" w:color="auto"/>
              </w:divBdr>
              <w:divsChild>
                <w:div w:id="2133358953">
                  <w:marLeft w:val="0"/>
                  <w:marRight w:val="0"/>
                  <w:marTop w:val="0"/>
                  <w:marBottom w:val="120"/>
                  <w:divBdr>
                    <w:top w:val="none" w:sz="0" w:space="0" w:color="auto"/>
                    <w:left w:val="none" w:sz="0" w:space="0" w:color="auto"/>
                    <w:bottom w:val="none" w:sz="0" w:space="0" w:color="auto"/>
                    <w:right w:val="none" w:sz="0" w:space="0" w:color="auto"/>
                  </w:divBdr>
                  <w:divsChild>
                    <w:div w:id="1751275398">
                      <w:marLeft w:val="0"/>
                      <w:marRight w:val="0"/>
                      <w:marTop w:val="0"/>
                      <w:marBottom w:val="0"/>
                      <w:divBdr>
                        <w:top w:val="none" w:sz="0" w:space="0" w:color="auto"/>
                        <w:left w:val="none" w:sz="0" w:space="0" w:color="auto"/>
                        <w:bottom w:val="none" w:sz="0" w:space="0" w:color="auto"/>
                        <w:right w:val="none" w:sz="0" w:space="0" w:color="auto"/>
                      </w:divBdr>
                      <w:divsChild>
                        <w:div w:id="834220682">
                          <w:marLeft w:val="0"/>
                          <w:marRight w:val="0"/>
                          <w:marTop w:val="0"/>
                          <w:marBottom w:val="240"/>
                          <w:divBdr>
                            <w:top w:val="none" w:sz="0" w:space="0" w:color="auto"/>
                            <w:left w:val="none" w:sz="0" w:space="0" w:color="auto"/>
                            <w:bottom w:val="none" w:sz="0" w:space="0" w:color="auto"/>
                            <w:right w:val="none" w:sz="0" w:space="0" w:color="auto"/>
                          </w:divBdr>
                        </w:div>
                      </w:divsChild>
                    </w:div>
                    <w:div w:id="465393863">
                      <w:marLeft w:val="0"/>
                      <w:marRight w:val="0"/>
                      <w:marTop w:val="0"/>
                      <w:marBottom w:val="0"/>
                      <w:divBdr>
                        <w:top w:val="none" w:sz="0" w:space="0" w:color="auto"/>
                        <w:left w:val="none" w:sz="0" w:space="0" w:color="auto"/>
                        <w:bottom w:val="none" w:sz="0" w:space="0" w:color="auto"/>
                        <w:right w:val="none" w:sz="0" w:space="0" w:color="auto"/>
                      </w:divBdr>
                      <w:divsChild>
                        <w:div w:id="1264262203">
                          <w:marLeft w:val="0"/>
                          <w:marRight w:val="0"/>
                          <w:marTop w:val="0"/>
                          <w:marBottom w:val="240"/>
                          <w:divBdr>
                            <w:top w:val="none" w:sz="0" w:space="0" w:color="auto"/>
                            <w:left w:val="none" w:sz="0" w:space="0" w:color="auto"/>
                            <w:bottom w:val="none" w:sz="0" w:space="0" w:color="auto"/>
                            <w:right w:val="none" w:sz="0" w:space="0" w:color="auto"/>
                          </w:divBdr>
                        </w:div>
                      </w:divsChild>
                    </w:div>
                    <w:div w:id="1963418607">
                      <w:marLeft w:val="0"/>
                      <w:marRight w:val="0"/>
                      <w:marTop w:val="0"/>
                      <w:marBottom w:val="0"/>
                      <w:divBdr>
                        <w:top w:val="none" w:sz="0" w:space="0" w:color="auto"/>
                        <w:left w:val="none" w:sz="0" w:space="0" w:color="auto"/>
                        <w:bottom w:val="none" w:sz="0" w:space="0" w:color="auto"/>
                        <w:right w:val="none" w:sz="0" w:space="0" w:color="auto"/>
                      </w:divBdr>
                      <w:divsChild>
                        <w:div w:id="1925337193">
                          <w:marLeft w:val="0"/>
                          <w:marRight w:val="0"/>
                          <w:marTop w:val="0"/>
                          <w:marBottom w:val="240"/>
                          <w:divBdr>
                            <w:top w:val="none" w:sz="0" w:space="0" w:color="auto"/>
                            <w:left w:val="none" w:sz="0" w:space="0" w:color="auto"/>
                            <w:bottom w:val="none" w:sz="0" w:space="0" w:color="auto"/>
                            <w:right w:val="none" w:sz="0" w:space="0" w:color="auto"/>
                          </w:divBdr>
                        </w:div>
                      </w:divsChild>
                    </w:div>
                    <w:div w:id="596134717">
                      <w:marLeft w:val="0"/>
                      <w:marRight w:val="0"/>
                      <w:marTop w:val="0"/>
                      <w:marBottom w:val="0"/>
                      <w:divBdr>
                        <w:top w:val="none" w:sz="0" w:space="0" w:color="auto"/>
                        <w:left w:val="none" w:sz="0" w:space="0" w:color="auto"/>
                        <w:bottom w:val="none" w:sz="0" w:space="0" w:color="auto"/>
                        <w:right w:val="none" w:sz="0" w:space="0" w:color="auto"/>
                      </w:divBdr>
                      <w:divsChild>
                        <w:div w:id="17834540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9929961">
                  <w:marLeft w:val="0"/>
                  <w:marRight w:val="0"/>
                  <w:marTop w:val="0"/>
                  <w:marBottom w:val="120"/>
                  <w:divBdr>
                    <w:top w:val="none" w:sz="0" w:space="0" w:color="auto"/>
                    <w:left w:val="none" w:sz="0" w:space="0" w:color="auto"/>
                    <w:bottom w:val="none" w:sz="0" w:space="0" w:color="auto"/>
                    <w:right w:val="none" w:sz="0" w:space="0" w:color="auto"/>
                  </w:divBdr>
                  <w:divsChild>
                    <w:div w:id="2120946881">
                      <w:marLeft w:val="0"/>
                      <w:marRight w:val="0"/>
                      <w:marTop w:val="0"/>
                      <w:marBottom w:val="0"/>
                      <w:divBdr>
                        <w:top w:val="none" w:sz="0" w:space="0" w:color="auto"/>
                        <w:left w:val="none" w:sz="0" w:space="0" w:color="auto"/>
                        <w:bottom w:val="none" w:sz="0" w:space="0" w:color="auto"/>
                        <w:right w:val="none" w:sz="0" w:space="0" w:color="auto"/>
                      </w:divBdr>
                      <w:divsChild>
                        <w:div w:id="18178432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07174184">
          <w:marLeft w:val="0"/>
          <w:marRight w:val="0"/>
          <w:marTop w:val="0"/>
          <w:marBottom w:val="0"/>
          <w:divBdr>
            <w:top w:val="none" w:sz="0" w:space="0" w:color="auto"/>
            <w:left w:val="none" w:sz="0" w:space="0" w:color="auto"/>
            <w:bottom w:val="none" w:sz="0" w:space="0" w:color="auto"/>
            <w:right w:val="none" w:sz="0" w:space="0" w:color="auto"/>
          </w:divBdr>
          <w:divsChild>
            <w:div w:id="1264530517">
              <w:marLeft w:val="0"/>
              <w:marRight w:val="0"/>
              <w:marTop w:val="480"/>
              <w:marBottom w:val="480"/>
              <w:divBdr>
                <w:top w:val="none" w:sz="0" w:space="0" w:color="auto"/>
                <w:left w:val="none" w:sz="0" w:space="0" w:color="auto"/>
                <w:bottom w:val="none" w:sz="0" w:space="0" w:color="auto"/>
                <w:right w:val="none" w:sz="0" w:space="0" w:color="auto"/>
              </w:divBdr>
              <w:divsChild>
                <w:div w:id="1763259496">
                  <w:marLeft w:val="0"/>
                  <w:marRight w:val="0"/>
                  <w:marTop w:val="0"/>
                  <w:marBottom w:val="240"/>
                  <w:divBdr>
                    <w:top w:val="none" w:sz="0" w:space="0" w:color="auto"/>
                    <w:left w:val="none" w:sz="0" w:space="0" w:color="auto"/>
                    <w:bottom w:val="none" w:sz="0" w:space="0" w:color="auto"/>
                    <w:right w:val="none" w:sz="0" w:space="0" w:color="auto"/>
                  </w:divBdr>
                </w:div>
                <w:div w:id="456267351">
                  <w:marLeft w:val="0"/>
                  <w:marRight w:val="0"/>
                  <w:marTop w:val="0"/>
                  <w:marBottom w:val="240"/>
                  <w:divBdr>
                    <w:top w:val="none" w:sz="0" w:space="0" w:color="auto"/>
                    <w:left w:val="none" w:sz="0" w:space="0" w:color="auto"/>
                    <w:bottom w:val="none" w:sz="0" w:space="0" w:color="auto"/>
                    <w:right w:val="none" w:sz="0" w:space="0" w:color="auto"/>
                  </w:divBdr>
                </w:div>
                <w:div w:id="270166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507391">
      <w:bodyDiv w:val="1"/>
      <w:marLeft w:val="0"/>
      <w:marRight w:val="0"/>
      <w:marTop w:val="0"/>
      <w:marBottom w:val="0"/>
      <w:divBdr>
        <w:top w:val="none" w:sz="0" w:space="0" w:color="auto"/>
        <w:left w:val="none" w:sz="0" w:space="0" w:color="auto"/>
        <w:bottom w:val="none" w:sz="0" w:space="0" w:color="auto"/>
        <w:right w:val="none" w:sz="0" w:space="0" w:color="auto"/>
      </w:divBdr>
      <w:divsChild>
        <w:div w:id="927538498">
          <w:marLeft w:val="0"/>
          <w:marRight w:val="0"/>
          <w:marTop w:val="0"/>
          <w:marBottom w:val="0"/>
          <w:divBdr>
            <w:top w:val="none" w:sz="0" w:space="0" w:color="auto"/>
            <w:left w:val="none" w:sz="0" w:space="0" w:color="auto"/>
            <w:bottom w:val="none" w:sz="0" w:space="0" w:color="auto"/>
            <w:right w:val="none" w:sz="0" w:space="0" w:color="auto"/>
          </w:divBdr>
          <w:divsChild>
            <w:div w:id="924779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7130130">
      <w:bodyDiv w:val="1"/>
      <w:marLeft w:val="0"/>
      <w:marRight w:val="0"/>
      <w:marTop w:val="0"/>
      <w:marBottom w:val="0"/>
      <w:divBdr>
        <w:top w:val="none" w:sz="0" w:space="0" w:color="auto"/>
        <w:left w:val="none" w:sz="0" w:space="0" w:color="auto"/>
        <w:bottom w:val="none" w:sz="0" w:space="0" w:color="auto"/>
        <w:right w:val="none" w:sz="0" w:space="0" w:color="auto"/>
      </w:divBdr>
      <w:divsChild>
        <w:div w:id="1373119562">
          <w:marLeft w:val="0"/>
          <w:marRight w:val="0"/>
          <w:marTop w:val="0"/>
          <w:marBottom w:val="240"/>
          <w:divBdr>
            <w:top w:val="none" w:sz="0" w:space="0" w:color="auto"/>
            <w:left w:val="none" w:sz="0" w:space="0" w:color="auto"/>
            <w:bottom w:val="none" w:sz="0" w:space="0" w:color="auto"/>
            <w:right w:val="none" w:sz="0" w:space="0" w:color="auto"/>
          </w:divBdr>
        </w:div>
        <w:div w:id="1189106988">
          <w:marLeft w:val="0"/>
          <w:marRight w:val="0"/>
          <w:marTop w:val="0"/>
          <w:marBottom w:val="240"/>
          <w:divBdr>
            <w:top w:val="none" w:sz="0" w:space="0" w:color="auto"/>
            <w:left w:val="none" w:sz="0" w:space="0" w:color="auto"/>
            <w:bottom w:val="none" w:sz="0" w:space="0" w:color="auto"/>
            <w:right w:val="none" w:sz="0" w:space="0" w:color="auto"/>
          </w:divBdr>
        </w:div>
        <w:div w:id="500199032">
          <w:marLeft w:val="0"/>
          <w:marRight w:val="0"/>
          <w:marTop w:val="0"/>
          <w:marBottom w:val="240"/>
          <w:divBdr>
            <w:top w:val="none" w:sz="0" w:space="0" w:color="auto"/>
            <w:left w:val="none" w:sz="0" w:space="0" w:color="auto"/>
            <w:bottom w:val="none" w:sz="0" w:space="0" w:color="auto"/>
            <w:right w:val="none" w:sz="0" w:space="0" w:color="auto"/>
          </w:divBdr>
        </w:div>
        <w:div w:id="249700951">
          <w:marLeft w:val="0"/>
          <w:marRight w:val="0"/>
          <w:marTop w:val="0"/>
          <w:marBottom w:val="240"/>
          <w:divBdr>
            <w:top w:val="none" w:sz="0" w:space="0" w:color="auto"/>
            <w:left w:val="none" w:sz="0" w:space="0" w:color="auto"/>
            <w:bottom w:val="none" w:sz="0" w:space="0" w:color="auto"/>
            <w:right w:val="none" w:sz="0" w:space="0" w:color="auto"/>
          </w:divBdr>
        </w:div>
        <w:div w:id="2133938320">
          <w:marLeft w:val="0"/>
          <w:marRight w:val="0"/>
          <w:marTop w:val="0"/>
          <w:marBottom w:val="240"/>
          <w:divBdr>
            <w:top w:val="none" w:sz="0" w:space="0" w:color="auto"/>
            <w:left w:val="none" w:sz="0" w:space="0" w:color="auto"/>
            <w:bottom w:val="none" w:sz="0" w:space="0" w:color="auto"/>
            <w:right w:val="none" w:sz="0" w:space="0" w:color="auto"/>
          </w:divBdr>
          <w:divsChild>
            <w:div w:id="1806047448">
              <w:marLeft w:val="0"/>
              <w:marRight w:val="0"/>
              <w:marTop w:val="0"/>
              <w:marBottom w:val="0"/>
              <w:divBdr>
                <w:top w:val="none" w:sz="0" w:space="0" w:color="auto"/>
                <w:left w:val="none" w:sz="0" w:space="0" w:color="auto"/>
                <w:bottom w:val="none" w:sz="0" w:space="0" w:color="auto"/>
                <w:right w:val="none" w:sz="0" w:space="0" w:color="auto"/>
              </w:divBdr>
            </w:div>
          </w:divsChild>
        </w:div>
        <w:div w:id="1386752878">
          <w:marLeft w:val="0"/>
          <w:marRight w:val="0"/>
          <w:marTop w:val="0"/>
          <w:marBottom w:val="240"/>
          <w:divBdr>
            <w:top w:val="none" w:sz="0" w:space="0" w:color="auto"/>
            <w:left w:val="none" w:sz="0" w:space="0" w:color="auto"/>
            <w:bottom w:val="none" w:sz="0" w:space="0" w:color="auto"/>
            <w:right w:val="none" w:sz="0" w:space="0" w:color="auto"/>
          </w:divBdr>
        </w:div>
        <w:div w:id="1087312104">
          <w:marLeft w:val="0"/>
          <w:marRight w:val="0"/>
          <w:marTop w:val="0"/>
          <w:marBottom w:val="240"/>
          <w:divBdr>
            <w:top w:val="none" w:sz="0" w:space="0" w:color="auto"/>
            <w:left w:val="none" w:sz="0" w:space="0" w:color="auto"/>
            <w:bottom w:val="none" w:sz="0" w:space="0" w:color="auto"/>
            <w:right w:val="none" w:sz="0" w:space="0" w:color="auto"/>
          </w:divBdr>
        </w:div>
        <w:div w:id="808740670">
          <w:marLeft w:val="0"/>
          <w:marRight w:val="0"/>
          <w:marTop w:val="0"/>
          <w:marBottom w:val="240"/>
          <w:divBdr>
            <w:top w:val="none" w:sz="0" w:space="0" w:color="auto"/>
            <w:left w:val="none" w:sz="0" w:space="0" w:color="auto"/>
            <w:bottom w:val="none" w:sz="0" w:space="0" w:color="auto"/>
            <w:right w:val="none" w:sz="0" w:space="0" w:color="auto"/>
          </w:divBdr>
        </w:div>
        <w:div w:id="1311593062">
          <w:marLeft w:val="0"/>
          <w:marRight w:val="0"/>
          <w:marTop w:val="0"/>
          <w:marBottom w:val="240"/>
          <w:divBdr>
            <w:top w:val="none" w:sz="0" w:space="0" w:color="auto"/>
            <w:left w:val="none" w:sz="0" w:space="0" w:color="auto"/>
            <w:bottom w:val="none" w:sz="0" w:space="0" w:color="auto"/>
            <w:right w:val="none" w:sz="0" w:space="0" w:color="auto"/>
          </w:divBdr>
        </w:div>
        <w:div w:id="1126970643">
          <w:marLeft w:val="0"/>
          <w:marRight w:val="0"/>
          <w:marTop w:val="0"/>
          <w:marBottom w:val="240"/>
          <w:divBdr>
            <w:top w:val="none" w:sz="0" w:space="0" w:color="auto"/>
            <w:left w:val="none" w:sz="0" w:space="0" w:color="auto"/>
            <w:bottom w:val="none" w:sz="0" w:space="0" w:color="auto"/>
            <w:right w:val="none" w:sz="0" w:space="0" w:color="auto"/>
          </w:divBdr>
        </w:div>
        <w:div w:id="813568051">
          <w:marLeft w:val="0"/>
          <w:marRight w:val="0"/>
          <w:marTop w:val="0"/>
          <w:marBottom w:val="240"/>
          <w:divBdr>
            <w:top w:val="none" w:sz="0" w:space="0" w:color="auto"/>
            <w:left w:val="none" w:sz="0" w:space="0" w:color="auto"/>
            <w:bottom w:val="none" w:sz="0" w:space="0" w:color="auto"/>
            <w:right w:val="none" w:sz="0" w:space="0" w:color="auto"/>
          </w:divBdr>
        </w:div>
        <w:div w:id="1995639043">
          <w:marLeft w:val="0"/>
          <w:marRight w:val="0"/>
          <w:marTop w:val="0"/>
          <w:marBottom w:val="240"/>
          <w:divBdr>
            <w:top w:val="none" w:sz="0" w:space="0" w:color="auto"/>
            <w:left w:val="none" w:sz="0" w:space="0" w:color="auto"/>
            <w:bottom w:val="none" w:sz="0" w:space="0" w:color="auto"/>
            <w:right w:val="none" w:sz="0" w:space="0" w:color="auto"/>
          </w:divBdr>
        </w:div>
        <w:div w:id="955909686">
          <w:marLeft w:val="0"/>
          <w:marRight w:val="0"/>
          <w:marTop w:val="0"/>
          <w:marBottom w:val="240"/>
          <w:divBdr>
            <w:top w:val="none" w:sz="0" w:space="0" w:color="auto"/>
            <w:left w:val="none" w:sz="0" w:space="0" w:color="auto"/>
            <w:bottom w:val="none" w:sz="0" w:space="0" w:color="auto"/>
            <w:right w:val="none" w:sz="0" w:space="0" w:color="auto"/>
          </w:divBdr>
        </w:div>
        <w:div w:id="1335036819">
          <w:marLeft w:val="0"/>
          <w:marRight w:val="0"/>
          <w:marTop w:val="0"/>
          <w:marBottom w:val="240"/>
          <w:divBdr>
            <w:top w:val="none" w:sz="0" w:space="0" w:color="auto"/>
            <w:left w:val="none" w:sz="0" w:space="0" w:color="auto"/>
            <w:bottom w:val="none" w:sz="0" w:space="0" w:color="auto"/>
            <w:right w:val="none" w:sz="0" w:space="0" w:color="auto"/>
          </w:divBdr>
        </w:div>
        <w:div w:id="164444811">
          <w:marLeft w:val="0"/>
          <w:marRight w:val="0"/>
          <w:marTop w:val="0"/>
          <w:marBottom w:val="240"/>
          <w:divBdr>
            <w:top w:val="none" w:sz="0" w:space="0" w:color="auto"/>
            <w:left w:val="none" w:sz="0" w:space="0" w:color="auto"/>
            <w:bottom w:val="none" w:sz="0" w:space="0" w:color="auto"/>
            <w:right w:val="none" w:sz="0" w:space="0" w:color="auto"/>
          </w:divBdr>
        </w:div>
        <w:div w:id="15620984">
          <w:marLeft w:val="0"/>
          <w:marRight w:val="0"/>
          <w:marTop w:val="0"/>
          <w:marBottom w:val="240"/>
          <w:divBdr>
            <w:top w:val="none" w:sz="0" w:space="0" w:color="auto"/>
            <w:left w:val="none" w:sz="0" w:space="0" w:color="auto"/>
            <w:bottom w:val="none" w:sz="0" w:space="0" w:color="auto"/>
            <w:right w:val="none" w:sz="0" w:space="0" w:color="auto"/>
          </w:divBdr>
        </w:div>
        <w:div w:id="684481671">
          <w:marLeft w:val="0"/>
          <w:marRight w:val="0"/>
          <w:marTop w:val="0"/>
          <w:marBottom w:val="240"/>
          <w:divBdr>
            <w:top w:val="none" w:sz="0" w:space="0" w:color="auto"/>
            <w:left w:val="none" w:sz="0" w:space="0" w:color="auto"/>
            <w:bottom w:val="none" w:sz="0" w:space="0" w:color="auto"/>
            <w:right w:val="none" w:sz="0" w:space="0" w:color="auto"/>
          </w:divBdr>
        </w:div>
        <w:div w:id="1435902682">
          <w:marLeft w:val="0"/>
          <w:marRight w:val="0"/>
          <w:marTop w:val="0"/>
          <w:marBottom w:val="240"/>
          <w:divBdr>
            <w:top w:val="none" w:sz="0" w:space="0" w:color="auto"/>
            <w:left w:val="none" w:sz="0" w:space="0" w:color="auto"/>
            <w:bottom w:val="none" w:sz="0" w:space="0" w:color="auto"/>
            <w:right w:val="none" w:sz="0" w:space="0" w:color="auto"/>
          </w:divBdr>
        </w:div>
      </w:divsChild>
    </w:div>
    <w:div w:id="248856041">
      <w:bodyDiv w:val="1"/>
      <w:marLeft w:val="0"/>
      <w:marRight w:val="0"/>
      <w:marTop w:val="0"/>
      <w:marBottom w:val="0"/>
      <w:divBdr>
        <w:top w:val="none" w:sz="0" w:space="0" w:color="auto"/>
        <w:left w:val="none" w:sz="0" w:space="0" w:color="auto"/>
        <w:bottom w:val="none" w:sz="0" w:space="0" w:color="auto"/>
        <w:right w:val="none" w:sz="0" w:space="0" w:color="auto"/>
      </w:divBdr>
      <w:divsChild>
        <w:div w:id="1468888125">
          <w:marLeft w:val="0"/>
          <w:marRight w:val="0"/>
          <w:marTop w:val="0"/>
          <w:marBottom w:val="240"/>
          <w:divBdr>
            <w:top w:val="none" w:sz="0" w:space="0" w:color="auto"/>
            <w:left w:val="none" w:sz="0" w:space="0" w:color="auto"/>
            <w:bottom w:val="none" w:sz="0" w:space="0" w:color="auto"/>
            <w:right w:val="none" w:sz="0" w:space="0" w:color="auto"/>
          </w:divBdr>
        </w:div>
        <w:div w:id="1293293754">
          <w:marLeft w:val="0"/>
          <w:marRight w:val="0"/>
          <w:marTop w:val="0"/>
          <w:marBottom w:val="240"/>
          <w:divBdr>
            <w:top w:val="none" w:sz="0" w:space="0" w:color="auto"/>
            <w:left w:val="none" w:sz="0" w:space="0" w:color="auto"/>
            <w:bottom w:val="none" w:sz="0" w:space="0" w:color="auto"/>
            <w:right w:val="none" w:sz="0" w:space="0" w:color="auto"/>
          </w:divBdr>
          <w:divsChild>
            <w:div w:id="1769157509">
              <w:marLeft w:val="0"/>
              <w:marRight w:val="0"/>
              <w:marTop w:val="0"/>
              <w:marBottom w:val="0"/>
              <w:divBdr>
                <w:top w:val="none" w:sz="0" w:space="0" w:color="auto"/>
                <w:left w:val="none" w:sz="0" w:space="0" w:color="auto"/>
                <w:bottom w:val="none" w:sz="0" w:space="0" w:color="auto"/>
                <w:right w:val="none" w:sz="0" w:space="0" w:color="auto"/>
              </w:divBdr>
            </w:div>
          </w:divsChild>
        </w:div>
        <w:div w:id="919169929">
          <w:marLeft w:val="0"/>
          <w:marRight w:val="0"/>
          <w:marTop w:val="0"/>
          <w:marBottom w:val="240"/>
          <w:divBdr>
            <w:top w:val="none" w:sz="0" w:space="0" w:color="auto"/>
            <w:left w:val="none" w:sz="0" w:space="0" w:color="auto"/>
            <w:bottom w:val="none" w:sz="0" w:space="0" w:color="auto"/>
            <w:right w:val="none" w:sz="0" w:space="0" w:color="auto"/>
          </w:divBdr>
        </w:div>
        <w:div w:id="320818111">
          <w:marLeft w:val="0"/>
          <w:marRight w:val="0"/>
          <w:marTop w:val="0"/>
          <w:marBottom w:val="240"/>
          <w:divBdr>
            <w:top w:val="none" w:sz="0" w:space="0" w:color="auto"/>
            <w:left w:val="none" w:sz="0" w:space="0" w:color="auto"/>
            <w:bottom w:val="none" w:sz="0" w:space="0" w:color="auto"/>
            <w:right w:val="none" w:sz="0" w:space="0" w:color="auto"/>
          </w:divBdr>
        </w:div>
        <w:div w:id="592319229">
          <w:marLeft w:val="0"/>
          <w:marRight w:val="0"/>
          <w:marTop w:val="0"/>
          <w:marBottom w:val="240"/>
          <w:divBdr>
            <w:top w:val="none" w:sz="0" w:space="0" w:color="auto"/>
            <w:left w:val="none" w:sz="0" w:space="0" w:color="auto"/>
            <w:bottom w:val="none" w:sz="0" w:space="0" w:color="auto"/>
            <w:right w:val="none" w:sz="0" w:space="0" w:color="auto"/>
          </w:divBdr>
          <w:divsChild>
            <w:div w:id="1982886757">
              <w:marLeft w:val="0"/>
              <w:marRight w:val="0"/>
              <w:marTop w:val="0"/>
              <w:marBottom w:val="0"/>
              <w:divBdr>
                <w:top w:val="none" w:sz="0" w:space="0" w:color="auto"/>
                <w:left w:val="none" w:sz="0" w:space="0" w:color="auto"/>
                <w:bottom w:val="none" w:sz="0" w:space="0" w:color="auto"/>
                <w:right w:val="none" w:sz="0" w:space="0" w:color="auto"/>
              </w:divBdr>
            </w:div>
            <w:div w:id="1991010335">
              <w:marLeft w:val="0"/>
              <w:marRight w:val="0"/>
              <w:marTop w:val="240"/>
              <w:marBottom w:val="240"/>
              <w:divBdr>
                <w:top w:val="single" w:sz="12" w:space="0" w:color="8E8E8E"/>
                <w:left w:val="none" w:sz="0" w:space="0" w:color="auto"/>
                <w:bottom w:val="single" w:sz="12" w:space="0" w:color="8E8E8E"/>
                <w:right w:val="none" w:sz="0" w:space="0" w:color="auto"/>
              </w:divBdr>
              <w:divsChild>
                <w:div w:id="2112047275">
                  <w:marLeft w:val="0"/>
                  <w:marRight w:val="0"/>
                  <w:marTop w:val="240"/>
                  <w:marBottom w:val="240"/>
                  <w:divBdr>
                    <w:top w:val="none" w:sz="0" w:space="0" w:color="auto"/>
                    <w:left w:val="none" w:sz="0" w:space="0" w:color="auto"/>
                    <w:bottom w:val="none" w:sz="0" w:space="0" w:color="auto"/>
                    <w:right w:val="none" w:sz="0" w:space="0" w:color="auto"/>
                  </w:divBdr>
                </w:div>
                <w:div w:id="1444350840">
                  <w:marLeft w:val="360"/>
                  <w:marRight w:val="0"/>
                  <w:marTop w:val="0"/>
                  <w:marBottom w:val="0"/>
                  <w:divBdr>
                    <w:top w:val="none" w:sz="0" w:space="0" w:color="auto"/>
                    <w:left w:val="none" w:sz="0" w:space="0" w:color="auto"/>
                    <w:bottom w:val="none" w:sz="0" w:space="0" w:color="auto"/>
                    <w:right w:val="none" w:sz="0" w:space="0" w:color="auto"/>
                  </w:divBdr>
                  <w:divsChild>
                    <w:div w:id="17493065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08296245">
          <w:marLeft w:val="0"/>
          <w:marRight w:val="0"/>
          <w:marTop w:val="0"/>
          <w:marBottom w:val="240"/>
          <w:divBdr>
            <w:top w:val="none" w:sz="0" w:space="0" w:color="auto"/>
            <w:left w:val="none" w:sz="0" w:space="0" w:color="auto"/>
            <w:bottom w:val="none" w:sz="0" w:space="0" w:color="auto"/>
            <w:right w:val="none" w:sz="0" w:space="0" w:color="auto"/>
          </w:divBdr>
        </w:div>
        <w:div w:id="1823038849">
          <w:marLeft w:val="0"/>
          <w:marRight w:val="0"/>
          <w:marTop w:val="0"/>
          <w:marBottom w:val="240"/>
          <w:divBdr>
            <w:top w:val="none" w:sz="0" w:space="0" w:color="auto"/>
            <w:left w:val="none" w:sz="0" w:space="0" w:color="auto"/>
            <w:bottom w:val="none" w:sz="0" w:space="0" w:color="auto"/>
            <w:right w:val="none" w:sz="0" w:space="0" w:color="auto"/>
          </w:divBdr>
        </w:div>
        <w:div w:id="1250625938">
          <w:marLeft w:val="0"/>
          <w:marRight w:val="0"/>
          <w:marTop w:val="0"/>
          <w:marBottom w:val="240"/>
          <w:divBdr>
            <w:top w:val="none" w:sz="0" w:space="0" w:color="auto"/>
            <w:left w:val="none" w:sz="0" w:space="0" w:color="auto"/>
            <w:bottom w:val="none" w:sz="0" w:space="0" w:color="auto"/>
            <w:right w:val="none" w:sz="0" w:space="0" w:color="auto"/>
          </w:divBdr>
        </w:div>
        <w:div w:id="883173533">
          <w:marLeft w:val="0"/>
          <w:marRight w:val="0"/>
          <w:marTop w:val="0"/>
          <w:marBottom w:val="240"/>
          <w:divBdr>
            <w:top w:val="none" w:sz="0" w:space="0" w:color="auto"/>
            <w:left w:val="none" w:sz="0" w:space="0" w:color="auto"/>
            <w:bottom w:val="none" w:sz="0" w:space="0" w:color="auto"/>
            <w:right w:val="none" w:sz="0" w:space="0" w:color="auto"/>
          </w:divBdr>
        </w:div>
        <w:div w:id="783811985">
          <w:marLeft w:val="0"/>
          <w:marRight w:val="0"/>
          <w:marTop w:val="0"/>
          <w:marBottom w:val="240"/>
          <w:divBdr>
            <w:top w:val="none" w:sz="0" w:space="0" w:color="auto"/>
            <w:left w:val="none" w:sz="0" w:space="0" w:color="auto"/>
            <w:bottom w:val="none" w:sz="0" w:space="0" w:color="auto"/>
            <w:right w:val="none" w:sz="0" w:space="0" w:color="auto"/>
          </w:divBdr>
        </w:div>
        <w:div w:id="371418953">
          <w:marLeft w:val="0"/>
          <w:marRight w:val="0"/>
          <w:marTop w:val="0"/>
          <w:marBottom w:val="240"/>
          <w:divBdr>
            <w:top w:val="none" w:sz="0" w:space="0" w:color="auto"/>
            <w:left w:val="none" w:sz="0" w:space="0" w:color="auto"/>
            <w:bottom w:val="none" w:sz="0" w:space="0" w:color="auto"/>
            <w:right w:val="none" w:sz="0" w:space="0" w:color="auto"/>
          </w:divBdr>
        </w:div>
        <w:div w:id="142160034">
          <w:marLeft w:val="0"/>
          <w:marRight w:val="0"/>
          <w:marTop w:val="0"/>
          <w:marBottom w:val="240"/>
          <w:divBdr>
            <w:top w:val="none" w:sz="0" w:space="0" w:color="auto"/>
            <w:left w:val="none" w:sz="0" w:space="0" w:color="auto"/>
            <w:bottom w:val="none" w:sz="0" w:space="0" w:color="auto"/>
            <w:right w:val="none" w:sz="0" w:space="0" w:color="auto"/>
          </w:divBdr>
        </w:div>
        <w:div w:id="1279678494">
          <w:marLeft w:val="0"/>
          <w:marRight w:val="0"/>
          <w:marTop w:val="0"/>
          <w:marBottom w:val="240"/>
          <w:divBdr>
            <w:top w:val="none" w:sz="0" w:space="0" w:color="auto"/>
            <w:left w:val="none" w:sz="0" w:space="0" w:color="auto"/>
            <w:bottom w:val="none" w:sz="0" w:space="0" w:color="auto"/>
            <w:right w:val="none" w:sz="0" w:space="0" w:color="auto"/>
          </w:divBdr>
        </w:div>
      </w:divsChild>
    </w:div>
    <w:div w:id="275255712">
      <w:bodyDiv w:val="1"/>
      <w:marLeft w:val="0"/>
      <w:marRight w:val="0"/>
      <w:marTop w:val="0"/>
      <w:marBottom w:val="0"/>
      <w:divBdr>
        <w:top w:val="none" w:sz="0" w:space="0" w:color="auto"/>
        <w:left w:val="none" w:sz="0" w:space="0" w:color="auto"/>
        <w:bottom w:val="none" w:sz="0" w:space="0" w:color="auto"/>
        <w:right w:val="none" w:sz="0" w:space="0" w:color="auto"/>
      </w:divBdr>
      <w:divsChild>
        <w:div w:id="2102749218">
          <w:marLeft w:val="0"/>
          <w:marRight w:val="0"/>
          <w:marTop w:val="0"/>
          <w:marBottom w:val="240"/>
          <w:divBdr>
            <w:top w:val="none" w:sz="0" w:space="0" w:color="auto"/>
            <w:left w:val="none" w:sz="0" w:space="0" w:color="auto"/>
            <w:bottom w:val="none" w:sz="0" w:space="0" w:color="auto"/>
            <w:right w:val="none" w:sz="0" w:space="0" w:color="auto"/>
          </w:divBdr>
        </w:div>
        <w:div w:id="261107826">
          <w:marLeft w:val="0"/>
          <w:marRight w:val="0"/>
          <w:marTop w:val="0"/>
          <w:marBottom w:val="240"/>
          <w:divBdr>
            <w:top w:val="none" w:sz="0" w:space="0" w:color="auto"/>
            <w:left w:val="none" w:sz="0" w:space="0" w:color="auto"/>
            <w:bottom w:val="none" w:sz="0" w:space="0" w:color="auto"/>
            <w:right w:val="none" w:sz="0" w:space="0" w:color="auto"/>
          </w:divBdr>
        </w:div>
        <w:div w:id="781146003">
          <w:marLeft w:val="0"/>
          <w:marRight w:val="0"/>
          <w:marTop w:val="0"/>
          <w:marBottom w:val="240"/>
          <w:divBdr>
            <w:top w:val="none" w:sz="0" w:space="0" w:color="auto"/>
            <w:left w:val="none" w:sz="0" w:space="0" w:color="auto"/>
            <w:bottom w:val="none" w:sz="0" w:space="0" w:color="auto"/>
            <w:right w:val="none" w:sz="0" w:space="0" w:color="auto"/>
          </w:divBdr>
        </w:div>
        <w:div w:id="1105730319">
          <w:marLeft w:val="0"/>
          <w:marRight w:val="0"/>
          <w:marTop w:val="0"/>
          <w:marBottom w:val="240"/>
          <w:divBdr>
            <w:top w:val="none" w:sz="0" w:space="0" w:color="auto"/>
            <w:left w:val="none" w:sz="0" w:space="0" w:color="auto"/>
            <w:bottom w:val="none" w:sz="0" w:space="0" w:color="auto"/>
            <w:right w:val="none" w:sz="0" w:space="0" w:color="auto"/>
          </w:divBdr>
        </w:div>
      </w:divsChild>
    </w:div>
    <w:div w:id="380322679">
      <w:bodyDiv w:val="1"/>
      <w:marLeft w:val="0"/>
      <w:marRight w:val="0"/>
      <w:marTop w:val="0"/>
      <w:marBottom w:val="0"/>
      <w:divBdr>
        <w:top w:val="none" w:sz="0" w:space="0" w:color="auto"/>
        <w:left w:val="none" w:sz="0" w:space="0" w:color="auto"/>
        <w:bottom w:val="none" w:sz="0" w:space="0" w:color="auto"/>
        <w:right w:val="none" w:sz="0" w:space="0" w:color="auto"/>
      </w:divBdr>
      <w:divsChild>
        <w:div w:id="673413185">
          <w:marLeft w:val="0"/>
          <w:marRight w:val="0"/>
          <w:marTop w:val="0"/>
          <w:marBottom w:val="0"/>
          <w:divBdr>
            <w:top w:val="none" w:sz="0" w:space="0" w:color="auto"/>
            <w:left w:val="none" w:sz="0" w:space="0" w:color="auto"/>
            <w:bottom w:val="none" w:sz="0" w:space="0" w:color="auto"/>
            <w:right w:val="none" w:sz="0" w:space="0" w:color="auto"/>
          </w:divBdr>
          <w:divsChild>
            <w:div w:id="1074742858">
              <w:marLeft w:val="0"/>
              <w:marRight w:val="0"/>
              <w:marTop w:val="0"/>
              <w:marBottom w:val="120"/>
              <w:divBdr>
                <w:top w:val="none" w:sz="0" w:space="0" w:color="auto"/>
                <w:left w:val="none" w:sz="0" w:space="0" w:color="auto"/>
                <w:bottom w:val="none" w:sz="0" w:space="0" w:color="auto"/>
                <w:right w:val="none" w:sz="0" w:space="0" w:color="auto"/>
              </w:divBdr>
              <w:divsChild>
                <w:div w:id="1385252994">
                  <w:marLeft w:val="0"/>
                  <w:marRight w:val="0"/>
                  <w:marTop w:val="0"/>
                  <w:marBottom w:val="0"/>
                  <w:divBdr>
                    <w:top w:val="none" w:sz="0" w:space="0" w:color="auto"/>
                    <w:left w:val="none" w:sz="0" w:space="0" w:color="auto"/>
                    <w:bottom w:val="none" w:sz="0" w:space="0" w:color="auto"/>
                    <w:right w:val="none" w:sz="0" w:space="0" w:color="auto"/>
                  </w:divBdr>
                  <w:divsChild>
                    <w:div w:id="1345670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87454519">
      <w:bodyDiv w:val="1"/>
      <w:marLeft w:val="0"/>
      <w:marRight w:val="0"/>
      <w:marTop w:val="0"/>
      <w:marBottom w:val="0"/>
      <w:divBdr>
        <w:top w:val="none" w:sz="0" w:space="0" w:color="auto"/>
        <w:left w:val="none" w:sz="0" w:space="0" w:color="auto"/>
        <w:bottom w:val="none" w:sz="0" w:space="0" w:color="auto"/>
        <w:right w:val="none" w:sz="0" w:space="0" w:color="auto"/>
      </w:divBdr>
      <w:divsChild>
        <w:div w:id="802696972">
          <w:marLeft w:val="0"/>
          <w:marRight w:val="0"/>
          <w:marTop w:val="0"/>
          <w:marBottom w:val="240"/>
          <w:divBdr>
            <w:top w:val="none" w:sz="0" w:space="0" w:color="auto"/>
            <w:left w:val="none" w:sz="0" w:space="0" w:color="auto"/>
            <w:bottom w:val="none" w:sz="0" w:space="0" w:color="auto"/>
            <w:right w:val="none" w:sz="0" w:space="0" w:color="auto"/>
          </w:divBdr>
        </w:div>
        <w:div w:id="1757165820">
          <w:marLeft w:val="0"/>
          <w:marRight w:val="0"/>
          <w:marTop w:val="0"/>
          <w:marBottom w:val="240"/>
          <w:divBdr>
            <w:top w:val="none" w:sz="0" w:space="0" w:color="auto"/>
            <w:left w:val="none" w:sz="0" w:space="0" w:color="auto"/>
            <w:bottom w:val="none" w:sz="0" w:space="0" w:color="auto"/>
            <w:right w:val="none" w:sz="0" w:space="0" w:color="auto"/>
          </w:divBdr>
        </w:div>
        <w:div w:id="1072585400">
          <w:marLeft w:val="0"/>
          <w:marRight w:val="0"/>
          <w:marTop w:val="0"/>
          <w:marBottom w:val="240"/>
          <w:divBdr>
            <w:top w:val="none" w:sz="0" w:space="0" w:color="auto"/>
            <w:left w:val="none" w:sz="0" w:space="0" w:color="auto"/>
            <w:bottom w:val="none" w:sz="0" w:space="0" w:color="auto"/>
            <w:right w:val="none" w:sz="0" w:space="0" w:color="auto"/>
          </w:divBdr>
        </w:div>
        <w:div w:id="1657805486">
          <w:marLeft w:val="0"/>
          <w:marRight w:val="0"/>
          <w:marTop w:val="0"/>
          <w:marBottom w:val="240"/>
          <w:divBdr>
            <w:top w:val="none" w:sz="0" w:space="0" w:color="auto"/>
            <w:left w:val="none" w:sz="0" w:space="0" w:color="auto"/>
            <w:bottom w:val="none" w:sz="0" w:space="0" w:color="auto"/>
            <w:right w:val="none" w:sz="0" w:space="0" w:color="auto"/>
          </w:divBdr>
        </w:div>
        <w:div w:id="256135242">
          <w:marLeft w:val="0"/>
          <w:marRight w:val="0"/>
          <w:marTop w:val="0"/>
          <w:marBottom w:val="240"/>
          <w:divBdr>
            <w:top w:val="none" w:sz="0" w:space="0" w:color="auto"/>
            <w:left w:val="none" w:sz="0" w:space="0" w:color="auto"/>
            <w:bottom w:val="none" w:sz="0" w:space="0" w:color="auto"/>
            <w:right w:val="none" w:sz="0" w:space="0" w:color="auto"/>
          </w:divBdr>
        </w:div>
        <w:div w:id="1269967466">
          <w:marLeft w:val="0"/>
          <w:marRight w:val="0"/>
          <w:marTop w:val="0"/>
          <w:marBottom w:val="240"/>
          <w:divBdr>
            <w:top w:val="none" w:sz="0" w:space="0" w:color="auto"/>
            <w:left w:val="none" w:sz="0" w:space="0" w:color="auto"/>
            <w:bottom w:val="none" w:sz="0" w:space="0" w:color="auto"/>
            <w:right w:val="none" w:sz="0" w:space="0" w:color="auto"/>
          </w:divBdr>
        </w:div>
        <w:div w:id="1143158142">
          <w:marLeft w:val="0"/>
          <w:marRight w:val="0"/>
          <w:marTop w:val="0"/>
          <w:marBottom w:val="240"/>
          <w:divBdr>
            <w:top w:val="none" w:sz="0" w:space="0" w:color="auto"/>
            <w:left w:val="none" w:sz="0" w:space="0" w:color="auto"/>
            <w:bottom w:val="none" w:sz="0" w:space="0" w:color="auto"/>
            <w:right w:val="none" w:sz="0" w:space="0" w:color="auto"/>
          </w:divBdr>
        </w:div>
        <w:div w:id="2101831431">
          <w:marLeft w:val="0"/>
          <w:marRight w:val="0"/>
          <w:marTop w:val="0"/>
          <w:marBottom w:val="240"/>
          <w:divBdr>
            <w:top w:val="none" w:sz="0" w:space="0" w:color="auto"/>
            <w:left w:val="none" w:sz="0" w:space="0" w:color="auto"/>
            <w:bottom w:val="none" w:sz="0" w:space="0" w:color="auto"/>
            <w:right w:val="none" w:sz="0" w:space="0" w:color="auto"/>
          </w:divBdr>
          <w:divsChild>
            <w:div w:id="1091244458">
              <w:marLeft w:val="0"/>
              <w:marRight w:val="0"/>
              <w:marTop w:val="0"/>
              <w:marBottom w:val="0"/>
              <w:divBdr>
                <w:top w:val="none" w:sz="0" w:space="0" w:color="auto"/>
                <w:left w:val="none" w:sz="0" w:space="0" w:color="auto"/>
                <w:bottom w:val="none" w:sz="0" w:space="0" w:color="auto"/>
                <w:right w:val="none" w:sz="0" w:space="0" w:color="auto"/>
              </w:divBdr>
            </w:div>
            <w:div w:id="1984387392">
              <w:marLeft w:val="0"/>
              <w:marRight w:val="0"/>
              <w:marTop w:val="240"/>
              <w:marBottom w:val="240"/>
              <w:divBdr>
                <w:top w:val="single" w:sz="12" w:space="0" w:color="8E8E8E"/>
                <w:left w:val="none" w:sz="0" w:space="0" w:color="auto"/>
                <w:bottom w:val="single" w:sz="12" w:space="0" w:color="8E8E8E"/>
                <w:right w:val="none" w:sz="0" w:space="0" w:color="auto"/>
              </w:divBdr>
              <w:divsChild>
                <w:div w:id="20800588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1764183">
          <w:marLeft w:val="0"/>
          <w:marRight w:val="0"/>
          <w:marTop w:val="0"/>
          <w:marBottom w:val="240"/>
          <w:divBdr>
            <w:top w:val="none" w:sz="0" w:space="0" w:color="auto"/>
            <w:left w:val="none" w:sz="0" w:space="0" w:color="auto"/>
            <w:bottom w:val="none" w:sz="0" w:space="0" w:color="auto"/>
            <w:right w:val="none" w:sz="0" w:space="0" w:color="auto"/>
          </w:divBdr>
          <w:divsChild>
            <w:div w:id="424034116">
              <w:marLeft w:val="0"/>
              <w:marRight w:val="0"/>
              <w:marTop w:val="0"/>
              <w:marBottom w:val="0"/>
              <w:divBdr>
                <w:top w:val="none" w:sz="0" w:space="0" w:color="auto"/>
                <w:left w:val="none" w:sz="0" w:space="0" w:color="auto"/>
                <w:bottom w:val="none" w:sz="0" w:space="0" w:color="auto"/>
                <w:right w:val="none" w:sz="0" w:space="0" w:color="auto"/>
              </w:divBdr>
            </w:div>
            <w:div w:id="1646624414">
              <w:marLeft w:val="0"/>
              <w:marRight w:val="0"/>
              <w:marTop w:val="240"/>
              <w:marBottom w:val="240"/>
              <w:divBdr>
                <w:top w:val="single" w:sz="12" w:space="0" w:color="8E8E8E"/>
                <w:left w:val="none" w:sz="0" w:space="0" w:color="auto"/>
                <w:bottom w:val="single" w:sz="12" w:space="0" w:color="8E8E8E"/>
                <w:right w:val="none" w:sz="0" w:space="0" w:color="auto"/>
              </w:divBdr>
              <w:divsChild>
                <w:div w:id="19786065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5373252">
          <w:marLeft w:val="0"/>
          <w:marRight w:val="0"/>
          <w:marTop w:val="0"/>
          <w:marBottom w:val="240"/>
          <w:divBdr>
            <w:top w:val="none" w:sz="0" w:space="0" w:color="auto"/>
            <w:left w:val="none" w:sz="0" w:space="0" w:color="auto"/>
            <w:bottom w:val="none" w:sz="0" w:space="0" w:color="auto"/>
            <w:right w:val="none" w:sz="0" w:space="0" w:color="auto"/>
          </w:divBdr>
          <w:divsChild>
            <w:div w:id="1223325979">
              <w:marLeft w:val="0"/>
              <w:marRight w:val="0"/>
              <w:marTop w:val="0"/>
              <w:marBottom w:val="0"/>
              <w:divBdr>
                <w:top w:val="none" w:sz="0" w:space="0" w:color="auto"/>
                <w:left w:val="none" w:sz="0" w:space="0" w:color="auto"/>
                <w:bottom w:val="none" w:sz="0" w:space="0" w:color="auto"/>
                <w:right w:val="none" w:sz="0" w:space="0" w:color="auto"/>
              </w:divBdr>
            </w:div>
            <w:div w:id="228880541">
              <w:marLeft w:val="0"/>
              <w:marRight w:val="0"/>
              <w:marTop w:val="240"/>
              <w:marBottom w:val="240"/>
              <w:divBdr>
                <w:top w:val="single" w:sz="12" w:space="0" w:color="8E8E8E"/>
                <w:left w:val="none" w:sz="0" w:space="0" w:color="auto"/>
                <w:bottom w:val="single" w:sz="12" w:space="0" w:color="8E8E8E"/>
                <w:right w:val="none" w:sz="0" w:space="0" w:color="auto"/>
              </w:divBdr>
              <w:divsChild>
                <w:div w:id="2312791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027693">
          <w:marLeft w:val="0"/>
          <w:marRight w:val="0"/>
          <w:marTop w:val="0"/>
          <w:marBottom w:val="240"/>
          <w:divBdr>
            <w:top w:val="none" w:sz="0" w:space="0" w:color="auto"/>
            <w:left w:val="none" w:sz="0" w:space="0" w:color="auto"/>
            <w:bottom w:val="none" w:sz="0" w:space="0" w:color="auto"/>
            <w:right w:val="none" w:sz="0" w:space="0" w:color="auto"/>
          </w:divBdr>
        </w:div>
        <w:div w:id="639187946">
          <w:marLeft w:val="0"/>
          <w:marRight w:val="0"/>
          <w:marTop w:val="0"/>
          <w:marBottom w:val="240"/>
          <w:divBdr>
            <w:top w:val="none" w:sz="0" w:space="0" w:color="auto"/>
            <w:left w:val="none" w:sz="0" w:space="0" w:color="auto"/>
            <w:bottom w:val="none" w:sz="0" w:space="0" w:color="auto"/>
            <w:right w:val="none" w:sz="0" w:space="0" w:color="auto"/>
          </w:divBdr>
        </w:div>
        <w:div w:id="276985220">
          <w:marLeft w:val="0"/>
          <w:marRight w:val="0"/>
          <w:marTop w:val="0"/>
          <w:marBottom w:val="240"/>
          <w:divBdr>
            <w:top w:val="none" w:sz="0" w:space="0" w:color="auto"/>
            <w:left w:val="none" w:sz="0" w:space="0" w:color="auto"/>
            <w:bottom w:val="none" w:sz="0" w:space="0" w:color="auto"/>
            <w:right w:val="none" w:sz="0" w:space="0" w:color="auto"/>
          </w:divBdr>
        </w:div>
        <w:div w:id="1816489155">
          <w:marLeft w:val="0"/>
          <w:marRight w:val="0"/>
          <w:marTop w:val="0"/>
          <w:marBottom w:val="240"/>
          <w:divBdr>
            <w:top w:val="none" w:sz="0" w:space="0" w:color="auto"/>
            <w:left w:val="none" w:sz="0" w:space="0" w:color="auto"/>
            <w:bottom w:val="none" w:sz="0" w:space="0" w:color="auto"/>
            <w:right w:val="none" w:sz="0" w:space="0" w:color="auto"/>
          </w:divBdr>
        </w:div>
        <w:div w:id="726027847">
          <w:marLeft w:val="0"/>
          <w:marRight w:val="0"/>
          <w:marTop w:val="0"/>
          <w:marBottom w:val="240"/>
          <w:divBdr>
            <w:top w:val="none" w:sz="0" w:space="0" w:color="auto"/>
            <w:left w:val="none" w:sz="0" w:space="0" w:color="auto"/>
            <w:bottom w:val="none" w:sz="0" w:space="0" w:color="auto"/>
            <w:right w:val="none" w:sz="0" w:space="0" w:color="auto"/>
          </w:divBdr>
        </w:div>
        <w:div w:id="259802972">
          <w:marLeft w:val="0"/>
          <w:marRight w:val="0"/>
          <w:marTop w:val="0"/>
          <w:marBottom w:val="240"/>
          <w:divBdr>
            <w:top w:val="none" w:sz="0" w:space="0" w:color="auto"/>
            <w:left w:val="none" w:sz="0" w:space="0" w:color="auto"/>
            <w:bottom w:val="none" w:sz="0" w:space="0" w:color="auto"/>
            <w:right w:val="none" w:sz="0" w:space="0" w:color="auto"/>
          </w:divBdr>
        </w:div>
        <w:div w:id="585380765">
          <w:marLeft w:val="0"/>
          <w:marRight w:val="0"/>
          <w:marTop w:val="0"/>
          <w:marBottom w:val="240"/>
          <w:divBdr>
            <w:top w:val="none" w:sz="0" w:space="0" w:color="auto"/>
            <w:left w:val="none" w:sz="0" w:space="0" w:color="auto"/>
            <w:bottom w:val="none" w:sz="0" w:space="0" w:color="auto"/>
            <w:right w:val="none" w:sz="0" w:space="0" w:color="auto"/>
          </w:divBdr>
        </w:div>
      </w:divsChild>
    </w:div>
    <w:div w:id="466779390">
      <w:bodyDiv w:val="1"/>
      <w:marLeft w:val="0"/>
      <w:marRight w:val="0"/>
      <w:marTop w:val="0"/>
      <w:marBottom w:val="0"/>
      <w:divBdr>
        <w:top w:val="none" w:sz="0" w:space="0" w:color="auto"/>
        <w:left w:val="none" w:sz="0" w:space="0" w:color="auto"/>
        <w:bottom w:val="none" w:sz="0" w:space="0" w:color="auto"/>
        <w:right w:val="none" w:sz="0" w:space="0" w:color="auto"/>
      </w:divBdr>
      <w:divsChild>
        <w:div w:id="1871795346">
          <w:marLeft w:val="0"/>
          <w:marRight w:val="0"/>
          <w:marTop w:val="0"/>
          <w:marBottom w:val="240"/>
          <w:divBdr>
            <w:top w:val="none" w:sz="0" w:space="0" w:color="auto"/>
            <w:left w:val="none" w:sz="0" w:space="0" w:color="auto"/>
            <w:bottom w:val="none" w:sz="0" w:space="0" w:color="auto"/>
            <w:right w:val="none" w:sz="0" w:space="0" w:color="auto"/>
          </w:divBdr>
        </w:div>
        <w:div w:id="1704360905">
          <w:marLeft w:val="0"/>
          <w:marRight w:val="0"/>
          <w:marTop w:val="0"/>
          <w:marBottom w:val="240"/>
          <w:divBdr>
            <w:top w:val="none" w:sz="0" w:space="0" w:color="auto"/>
            <w:left w:val="none" w:sz="0" w:space="0" w:color="auto"/>
            <w:bottom w:val="none" w:sz="0" w:space="0" w:color="auto"/>
            <w:right w:val="none" w:sz="0" w:space="0" w:color="auto"/>
          </w:divBdr>
          <w:divsChild>
            <w:div w:id="197665199">
              <w:marLeft w:val="0"/>
              <w:marRight w:val="0"/>
              <w:marTop w:val="0"/>
              <w:marBottom w:val="0"/>
              <w:divBdr>
                <w:top w:val="none" w:sz="0" w:space="0" w:color="auto"/>
                <w:left w:val="none" w:sz="0" w:space="0" w:color="auto"/>
                <w:bottom w:val="none" w:sz="0" w:space="0" w:color="auto"/>
                <w:right w:val="none" w:sz="0" w:space="0" w:color="auto"/>
              </w:divBdr>
            </w:div>
          </w:divsChild>
        </w:div>
        <w:div w:id="86777153">
          <w:marLeft w:val="0"/>
          <w:marRight w:val="0"/>
          <w:marTop w:val="0"/>
          <w:marBottom w:val="240"/>
          <w:divBdr>
            <w:top w:val="none" w:sz="0" w:space="0" w:color="auto"/>
            <w:left w:val="none" w:sz="0" w:space="0" w:color="auto"/>
            <w:bottom w:val="none" w:sz="0" w:space="0" w:color="auto"/>
            <w:right w:val="none" w:sz="0" w:space="0" w:color="auto"/>
          </w:divBdr>
        </w:div>
        <w:div w:id="1264144550">
          <w:marLeft w:val="0"/>
          <w:marRight w:val="0"/>
          <w:marTop w:val="0"/>
          <w:marBottom w:val="240"/>
          <w:divBdr>
            <w:top w:val="none" w:sz="0" w:space="0" w:color="auto"/>
            <w:left w:val="none" w:sz="0" w:space="0" w:color="auto"/>
            <w:bottom w:val="none" w:sz="0" w:space="0" w:color="auto"/>
            <w:right w:val="none" w:sz="0" w:space="0" w:color="auto"/>
          </w:divBdr>
        </w:div>
        <w:div w:id="1031301722">
          <w:marLeft w:val="0"/>
          <w:marRight w:val="0"/>
          <w:marTop w:val="0"/>
          <w:marBottom w:val="240"/>
          <w:divBdr>
            <w:top w:val="none" w:sz="0" w:space="0" w:color="auto"/>
            <w:left w:val="none" w:sz="0" w:space="0" w:color="auto"/>
            <w:bottom w:val="none" w:sz="0" w:space="0" w:color="auto"/>
            <w:right w:val="none" w:sz="0" w:space="0" w:color="auto"/>
          </w:divBdr>
          <w:divsChild>
            <w:div w:id="2111046300">
              <w:marLeft w:val="0"/>
              <w:marRight w:val="0"/>
              <w:marTop w:val="0"/>
              <w:marBottom w:val="0"/>
              <w:divBdr>
                <w:top w:val="none" w:sz="0" w:space="0" w:color="auto"/>
                <w:left w:val="none" w:sz="0" w:space="0" w:color="auto"/>
                <w:bottom w:val="none" w:sz="0" w:space="0" w:color="auto"/>
                <w:right w:val="none" w:sz="0" w:space="0" w:color="auto"/>
              </w:divBdr>
            </w:div>
            <w:div w:id="1639409059">
              <w:marLeft w:val="0"/>
              <w:marRight w:val="0"/>
              <w:marTop w:val="240"/>
              <w:marBottom w:val="240"/>
              <w:divBdr>
                <w:top w:val="single" w:sz="12" w:space="0" w:color="8E8E8E"/>
                <w:left w:val="none" w:sz="0" w:space="0" w:color="auto"/>
                <w:bottom w:val="single" w:sz="12" w:space="0" w:color="8E8E8E"/>
                <w:right w:val="none" w:sz="0" w:space="0" w:color="auto"/>
              </w:divBdr>
              <w:divsChild>
                <w:div w:id="1958096027">
                  <w:marLeft w:val="0"/>
                  <w:marRight w:val="0"/>
                  <w:marTop w:val="240"/>
                  <w:marBottom w:val="240"/>
                  <w:divBdr>
                    <w:top w:val="none" w:sz="0" w:space="0" w:color="auto"/>
                    <w:left w:val="none" w:sz="0" w:space="0" w:color="auto"/>
                    <w:bottom w:val="none" w:sz="0" w:space="0" w:color="auto"/>
                    <w:right w:val="none" w:sz="0" w:space="0" w:color="auto"/>
                  </w:divBdr>
                </w:div>
                <w:div w:id="1591084098">
                  <w:marLeft w:val="360"/>
                  <w:marRight w:val="0"/>
                  <w:marTop w:val="0"/>
                  <w:marBottom w:val="0"/>
                  <w:divBdr>
                    <w:top w:val="none" w:sz="0" w:space="0" w:color="auto"/>
                    <w:left w:val="none" w:sz="0" w:space="0" w:color="auto"/>
                    <w:bottom w:val="none" w:sz="0" w:space="0" w:color="auto"/>
                    <w:right w:val="none" w:sz="0" w:space="0" w:color="auto"/>
                  </w:divBdr>
                  <w:divsChild>
                    <w:div w:id="14428707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47325921">
          <w:marLeft w:val="0"/>
          <w:marRight w:val="0"/>
          <w:marTop w:val="0"/>
          <w:marBottom w:val="240"/>
          <w:divBdr>
            <w:top w:val="none" w:sz="0" w:space="0" w:color="auto"/>
            <w:left w:val="none" w:sz="0" w:space="0" w:color="auto"/>
            <w:bottom w:val="none" w:sz="0" w:space="0" w:color="auto"/>
            <w:right w:val="none" w:sz="0" w:space="0" w:color="auto"/>
          </w:divBdr>
        </w:div>
        <w:div w:id="2088382701">
          <w:marLeft w:val="0"/>
          <w:marRight w:val="0"/>
          <w:marTop w:val="0"/>
          <w:marBottom w:val="240"/>
          <w:divBdr>
            <w:top w:val="none" w:sz="0" w:space="0" w:color="auto"/>
            <w:left w:val="none" w:sz="0" w:space="0" w:color="auto"/>
            <w:bottom w:val="none" w:sz="0" w:space="0" w:color="auto"/>
            <w:right w:val="none" w:sz="0" w:space="0" w:color="auto"/>
          </w:divBdr>
        </w:div>
        <w:div w:id="179054204">
          <w:marLeft w:val="0"/>
          <w:marRight w:val="0"/>
          <w:marTop w:val="0"/>
          <w:marBottom w:val="240"/>
          <w:divBdr>
            <w:top w:val="none" w:sz="0" w:space="0" w:color="auto"/>
            <w:left w:val="none" w:sz="0" w:space="0" w:color="auto"/>
            <w:bottom w:val="none" w:sz="0" w:space="0" w:color="auto"/>
            <w:right w:val="none" w:sz="0" w:space="0" w:color="auto"/>
          </w:divBdr>
        </w:div>
        <w:div w:id="148983511">
          <w:marLeft w:val="0"/>
          <w:marRight w:val="0"/>
          <w:marTop w:val="0"/>
          <w:marBottom w:val="240"/>
          <w:divBdr>
            <w:top w:val="none" w:sz="0" w:space="0" w:color="auto"/>
            <w:left w:val="none" w:sz="0" w:space="0" w:color="auto"/>
            <w:bottom w:val="none" w:sz="0" w:space="0" w:color="auto"/>
            <w:right w:val="none" w:sz="0" w:space="0" w:color="auto"/>
          </w:divBdr>
        </w:div>
        <w:div w:id="667098188">
          <w:marLeft w:val="0"/>
          <w:marRight w:val="0"/>
          <w:marTop w:val="0"/>
          <w:marBottom w:val="240"/>
          <w:divBdr>
            <w:top w:val="none" w:sz="0" w:space="0" w:color="auto"/>
            <w:left w:val="none" w:sz="0" w:space="0" w:color="auto"/>
            <w:bottom w:val="none" w:sz="0" w:space="0" w:color="auto"/>
            <w:right w:val="none" w:sz="0" w:space="0" w:color="auto"/>
          </w:divBdr>
        </w:div>
        <w:div w:id="857356787">
          <w:marLeft w:val="0"/>
          <w:marRight w:val="0"/>
          <w:marTop w:val="0"/>
          <w:marBottom w:val="240"/>
          <w:divBdr>
            <w:top w:val="none" w:sz="0" w:space="0" w:color="auto"/>
            <w:left w:val="none" w:sz="0" w:space="0" w:color="auto"/>
            <w:bottom w:val="none" w:sz="0" w:space="0" w:color="auto"/>
            <w:right w:val="none" w:sz="0" w:space="0" w:color="auto"/>
          </w:divBdr>
        </w:div>
        <w:div w:id="957371918">
          <w:marLeft w:val="0"/>
          <w:marRight w:val="0"/>
          <w:marTop w:val="0"/>
          <w:marBottom w:val="240"/>
          <w:divBdr>
            <w:top w:val="none" w:sz="0" w:space="0" w:color="auto"/>
            <w:left w:val="none" w:sz="0" w:space="0" w:color="auto"/>
            <w:bottom w:val="none" w:sz="0" w:space="0" w:color="auto"/>
            <w:right w:val="none" w:sz="0" w:space="0" w:color="auto"/>
          </w:divBdr>
        </w:div>
        <w:div w:id="177352648">
          <w:marLeft w:val="0"/>
          <w:marRight w:val="0"/>
          <w:marTop w:val="0"/>
          <w:marBottom w:val="240"/>
          <w:divBdr>
            <w:top w:val="none" w:sz="0" w:space="0" w:color="auto"/>
            <w:left w:val="none" w:sz="0" w:space="0" w:color="auto"/>
            <w:bottom w:val="none" w:sz="0" w:space="0" w:color="auto"/>
            <w:right w:val="none" w:sz="0" w:space="0" w:color="auto"/>
          </w:divBdr>
        </w:div>
      </w:divsChild>
    </w:div>
    <w:div w:id="503712850">
      <w:bodyDiv w:val="1"/>
      <w:marLeft w:val="0"/>
      <w:marRight w:val="0"/>
      <w:marTop w:val="0"/>
      <w:marBottom w:val="0"/>
      <w:divBdr>
        <w:top w:val="none" w:sz="0" w:space="0" w:color="auto"/>
        <w:left w:val="none" w:sz="0" w:space="0" w:color="auto"/>
        <w:bottom w:val="none" w:sz="0" w:space="0" w:color="auto"/>
        <w:right w:val="none" w:sz="0" w:space="0" w:color="auto"/>
      </w:divBdr>
    </w:div>
    <w:div w:id="525219509">
      <w:bodyDiv w:val="1"/>
      <w:marLeft w:val="0"/>
      <w:marRight w:val="0"/>
      <w:marTop w:val="0"/>
      <w:marBottom w:val="0"/>
      <w:divBdr>
        <w:top w:val="none" w:sz="0" w:space="0" w:color="auto"/>
        <w:left w:val="none" w:sz="0" w:space="0" w:color="auto"/>
        <w:bottom w:val="none" w:sz="0" w:space="0" w:color="auto"/>
        <w:right w:val="none" w:sz="0" w:space="0" w:color="auto"/>
      </w:divBdr>
      <w:divsChild>
        <w:div w:id="141047419">
          <w:marLeft w:val="0"/>
          <w:marRight w:val="0"/>
          <w:marTop w:val="0"/>
          <w:marBottom w:val="480"/>
          <w:divBdr>
            <w:top w:val="none" w:sz="0" w:space="0" w:color="auto"/>
            <w:left w:val="none" w:sz="0" w:space="0" w:color="auto"/>
            <w:bottom w:val="single" w:sz="12" w:space="24" w:color="F0F0F0"/>
            <w:right w:val="none" w:sz="0" w:space="0" w:color="auto"/>
          </w:divBdr>
          <w:divsChild>
            <w:div w:id="1026515748">
              <w:marLeft w:val="0"/>
              <w:marRight w:val="0"/>
              <w:marTop w:val="0"/>
              <w:marBottom w:val="0"/>
              <w:divBdr>
                <w:top w:val="none" w:sz="0" w:space="0" w:color="auto"/>
                <w:left w:val="none" w:sz="0" w:space="0" w:color="auto"/>
                <w:bottom w:val="none" w:sz="0" w:space="0" w:color="auto"/>
                <w:right w:val="none" w:sz="0" w:space="0" w:color="auto"/>
              </w:divBdr>
              <w:divsChild>
                <w:div w:id="790824470">
                  <w:marLeft w:val="0"/>
                  <w:marRight w:val="0"/>
                  <w:marTop w:val="0"/>
                  <w:marBottom w:val="0"/>
                  <w:divBdr>
                    <w:top w:val="none" w:sz="0" w:space="0" w:color="auto"/>
                    <w:left w:val="none" w:sz="0" w:space="0" w:color="auto"/>
                    <w:bottom w:val="none" w:sz="0" w:space="0" w:color="auto"/>
                    <w:right w:val="none" w:sz="0" w:space="0" w:color="auto"/>
                  </w:divBdr>
                </w:div>
                <w:div w:id="261688610">
                  <w:marLeft w:val="0"/>
                  <w:marRight w:val="0"/>
                  <w:marTop w:val="0"/>
                  <w:marBottom w:val="0"/>
                  <w:divBdr>
                    <w:top w:val="none" w:sz="0" w:space="0" w:color="auto"/>
                    <w:left w:val="none" w:sz="0" w:space="0" w:color="auto"/>
                    <w:bottom w:val="none" w:sz="0" w:space="0" w:color="auto"/>
                    <w:right w:val="none" w:sz="0" w:space="0" w:color="auto"/>
                  </w:divBdr>
                </w:div>
                <w:div w:id="1810900964">
                  <w:marLeft w:val="0"/>
                  <w:marRight w:val="0"/>
                  <w:marTop w:val="0"/>
                  <w:marBottom w:val="0"/>
                  <w:divBdr>
                    <w:top w:val="none" w:sz="0" w:space="0" w:color="auto"/>
                    <w:left w:val="none" w:sz="0" w:space="0" w:color="auto"/>
                    <w:bottom w:val="none" w:sz="0" w:space="0" w:color="auto"/>
                    <w:right w:val="none" w:sz="0" w:space="0" w:color="auto"/>
                  </w:divBdr>
                </w:div>
                <w:div w:id="1522087079">
                  <w:marLeft w:val="0"/>
                  <w:marRight w:val="0"/>
                  <w:marTop w:val="0"/>
                  <w:marBottom w:val="0"/>
                  <w:divBdr>
                    <w:top w:val="none" w:sz="0" w:space="0" w:color="auto"/>
                    <w:left w:val="none" w:sz="0" w:space="0" w:color="auto"/>
                    <w:bottom w:val="none" w:sz="0" w:space="0" w:color="auto"/>
                    <w:right w:val="none" w:sz="0" w:space="0" w:color="auto"/>
                  </w:divBdr>
                </w:div>
                <w:div w:id="129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6063">
          <w:marLeft w:val="0"/>
          <w:marRight w:val="0"/>
          <w:marTop w:val="0"/>
          <w:marBottom w:val="0"/>
          <w:divBdr>
            <w:top w:val="none" w:sz="0" w:space="0" w:color="auto"/>
            <w:left w:val="none" w:sz="0" w:space="0" w:color="auto"/>
            <w:bottom w:val="none" w:sz="0" w:space="0" w:color="auto"/>
            <w:right w:val="none" w:sz="0" w:space="0" w:color="auto"/>
          </w:divBdr>
          <w:divsChild>
            <w:div w:id="1343319003">
              <w:marLeft w:val="0"/>
              <w:marRight w:val="0"/>
              <w:marTop w:val="0"/>
              <w:marBottom w:val="0"/>
              <w:divBdr>
                <w:top w:val="none" w:sz="0" w:space="0" w:color="auto"/>
                <w:left w:val="none" w:sz="0" w:space="0" w:color="auto"/>
                <w:bottom w:val="none" w:sz="0" w:space="0" w:color="auto"/>
                <w:right w:val="none" w:sz="0" w:space="0" w:color="auto"/>
              </w:divBdr>
              <w:divsChild>
                <w:div w:id="394203869">
                  <w:marLeft w:val="0"/>
                  <w:marRight w:val="0"/>
                  <w:marTop w:val="0"/>
                  <w:marBottom w:val="240"/>
                  <w:divBdr>
                    <w:top w:val="none" w:sz="0" w:space="0" w:color="auto"/>
                    <w:left w:val="none" w:sz="0" w:space="0" w:color="auto"/>
                    <w:bottom w:val="none" w:sz="0" w:space="0" w:color="auto"/>
                    <w:right w:val="none" w:sz="0" w:space="0" w:color="auto"/>
                  </w:divBdr>
                </w:div>
                <w:div w:id="981807383">
                  <w:marLeft w:val="0"/>
                  <w:marRight w:val="0"/>
                  <w:marTop w:val="0"/>
                  <w:marBottom w:val="240"/>
                  <w:divBdr>
                    <w:top w:val="none" w:sz="0" w:space="0" w:color="auto"/>
                    <w:left w:val="none" w:sz="0" w:space="0" w:color="auto"/>
                    <w:bottom w:val="none" w:sz="0" w:space="0" w:color="auto"/>
                    <w:right w:val="none" w:sz="0" w:space="0" w:color="auto"/>
                  </w:divBdr>
                </w:div>
                <w:div w:id="1569459555">
                  <w:marLeft w:val="0"/>
                  <w:marRight w:val="0"/>
                  <w:marTop w:val="0"/>
                  <w:marBottom w:val="240"/>
                  <w:divBdr>
                    <w:top w:val="none" w:sz="0" w:space="0" w:color="auto"/>
                    <w:left w:val="none" w:sz="0" w:space="0" w:color="auto"/>
                    <w:bottom w:val="none" w:sz="0" w:space="0" w:color="auto"/>
                    <w:right w:val="none" w:sz="0" w:space="0" w:color="auto"/>
                  </w:divBdr>
                </w:div>
                <w:div w:id="1023286067">
                  <w:marLeft w:val="0"/>
                  <w:marRight w:val="0"/>
                  <w:marTop w:val="0"/>
                  <w:marBottom w:val="240"/>
                  <w:divBdr>
                    <w:top w:val="none" w:sz="0" w:space="0" w:color="auto"/>
                    <w:left w:val="none" w:sz="0" w:space="0" w:color="auto"/>
                    <w:bottom w:val="none" w:sz="0" w:space="0" w:color="auto"/>
                    <w:right w:val="none" w:sz="0" w:space="0" w:color="auto"/>
                  </w:divBdr>
                  <w:divsChild>
                    <w:div w:id="348796098">
                      <w:marLeft w:val="0"/>
                      <w:marRight w:val="0"/>
                      <w:marTop w:val="0"/>
                      <w:marBottom w:val="0"/>
                      <w:divBdr>
                        <w:top w:val="none" w:sz="0" w:space="0" w:color="auto"/>
                        <w:left w:val="none" w:sz="0" w:space="0" w:color="auto"/>
                        <w:bottom w:val="none" w:sz="0" w:space="0" w:color="auto"/>
                        <w:right w:val="none" w:sz="0" w:space="0" w:color="auto"/>
                      </w:divBdr>
                    </w:div>
                  </w:divsChild>
                </w:div>
                <w:div w:id="2114127531">
                  <w:marLeft w:val="0"/>
                  <w:marRight w:val="0"/>
                  <w:marTop w:val="0"/>
                  <w:marBottom w:val="240"/>
                  <w:divBdr>
                    <w:top w:val="none" w:sz="0" w:space="0" w:color="auto"/>
                    <w:left w:val="none" w:sz="0" w:space="0" w:color="auto"/>
                    <w:bottom w:val="none" w:sz="0" w:space="0" w:color="auto"/>
                    <w:right w:val="none" w:sz="0" w:space="0" w:color="auto"/>
                  </w:divBdr>
                </w:div>
                <w:div w:id="1385253658">
                  <w:marLeft w:val="0"/>
                  <w:marRight w:val="0"/>
                  <w:marTop w:val="0"/>
                  <w:marBottom w:val="240"/>
                  <w:divBdr>
                    <w:top w:val="none" w:sz="0" w:space="0" w:color="auto"/>
                    <w:left w:val="none" w:sz="0" w:space="0" w:color="auto"/>
                    <w:bottom w:val="none" w:sz="0" w:space="0" w:color="auto"/>
                    <w:right w:val="none" w:sz="0" w:space="0" w:color="auto"/>
                  </w:divBdr>
                </w:div>
                <w:div w:id="901986879">
                  <w:marLeft w:val="0"/>
                  <w:marRight w:val="0"/>
                  <w:marTop w:val="0"/>
                  <w:marBottom w:val="240"/>
                  <w:divBdr>
                    <w:top w:val="none" w:sz="0" w:space="0" w:color="auto"/>
                    <w:left w:val="none" w:sz="0" w:space="0" w:color="auto"/>
                    <w:bottom w:val="none" w:sz="0" w:space="0" w:color="auto"/>
                    <w:right w:val="none" w:sz="0" w:space="0" w:color="auto"/>
                  </w:divBdr>
                </w:div>
                <w:div w:id="252904018">
                  <w:marLeft w:val="0"/>
                  <w:marRight w:val="0"/>
                  <w:marTop w:val="0"/>
                  <w:marBottom w:val="240"/>
                  <w:divBdr>
                    <w:top w:val="none" w:sz="0" w:space="0" w:color="auto"/>
                    <w:left w:val="none" w:sz="0" w:space="0" w:color="auto"/>
                    <w:bottom w:val="none" w:sz="0" w:space="0" w:color="auto"/>
                    <w:right w:val="none" w:sz="0" w:space="0" w:color="auto"/>
                  </w:divBdr>
                </w:div>
                <w:div w:id="2049454388">
                  <w:marLeft w:val="0"/>
                  <w:marRight w:val="0"/>
                  <w:marTop w:val="0"/>
                  <w:marBottom w:val="240"/>
                  <w:divBdr>
                    <w:top w:val="none" w:sz="0" w:space="0" w:color="auto"/>
                    <w:left w:val="none" w:sz="0" w:space="0" w:color="auto"/>
                    <w:bottom w:val="none" w:sz="0" w:space="0" w:color="auto"/>
                    <w:right w:val="none" w:sz="0" w:space="0" w:color="auto"/>
                  </w:divBdr>
                </w:div>
                <w:div w:id="565532054">
                  <w:marLeft w:val="0"/>
                  <w:marRight w:val="0"/>
                  <w:marTop w:val="0"/>
                  <w:marBottom w:val="240"/>
                  <w:divBdr>
                    <w:top w:val="none" w:sz="0" w:space="0" w:color="auto"/>
                    <w:left w:val="none" w:sz="0" w:space="0" w:color="auto"/>
                    <w:bottom w:val="none" w:sz="0" w:space="0" w:color="auto"/>
                    <w:right w:val="none" w:sz="0" w:space="0" w:color="auto"/>
                  </w:divBdr>
                  <w:divsChild>
                    <w:div w:id="1049307884">
                      <w:marLeft w:val="0"/>
                      <w:marRight w:val="0"/>
                      <w:marTop w:val="0"/>
                      <w:marBottom w:val="0"/>
                      <w:divBdr>
                        <w:top w:val="none" w:sz="0" w:space="0" w:color="auto"/>
                        <w:left w:val="none" w:sz="0" w:space="0" w:color="auto"/>
                        <w:bottom w:val="none" w:sz="0" w:space="0" w:color="auto"/>
                        <w:right w:val="none" w:sz="0" w:space="0" w:color="auto"/>
                      </w:divBdr>
                    </w:div>
                    <w:div w:id="2060089340">
                      <w:marLeft w:val="0"/>
                      <w:marRight w:val="0"/>
                      <w:marTop w:val="240"/>
                      <w:marBottom w:val="240"/>
                      <w:divBdr>
                        <w:top w:val="single" w:sz="12" w:space="0" w:color="8E8E8E"/>
                        <w:left w:val="none" w:sz="0" w:space="0" w:color="auto"/>
                        <w:bottom w:val="single" w:sz="12" w:space="0" w:color="8E8E8E"/>
                        <w:right w:val="none" w:sz="0" w:space="0" w:color="auto"/>
                      </w:divBdr>
                      <w:divsChild>
                        <w:div w:id="1214803961">
                          <w:marLeft w:val="0"/>
                          <w:marRight w:val="0"/>
                          <w:marTop w:val="240"/>
                          <w:marBottom w:val="240"/>
                          <w:divBdr>
                            <w:top w:val="none" w:sz="0" w:space="0" w:color="auto"/>
                            <w:left w:val="none" w:sz="0" w:space="0" w:color="auto"/>
                            <w:bottom w:val="none" w:sz="0" w:space="0" w:color="auto"/>
                            <w:right w:val="none" w:sz="0" w:space="0" w:color="auto"/>
                          </w:divBdr>
                        </w:div>
                        <w:div w:id="2079937245">
                          <w:marLeft w:val="360"/>
                          <w:marRight w:val="0"/>
                          <w:marTop w:val="0"/>
                          <w:marBottom w:val="0"/>
                          <w:divBdr>
                            <w:top w:val="none" w:sz="0" w:space="0" w:color="auto"/>
                            <w:left w:val="none" w:sz="0" w:space="0" w:color="auto"/>
                            <w:bottom w:val="none" w:sz="0" w:space="0" w:color="auto"/>
                            <w:right w:val="none" w:sz="0" w:space="0" w:color="auto"/>
                          </w:divBdr>
                          <w:divsChild>
                            <w:div w:id="13011134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57587469">
                  <w:marLeft w:val="0"/>
                  <w:marRight w:val="0"/>
                  <w:marTop w:val="0"/>
                  <w:marBottom w:val="240"/>
                  <w:divBdr>
                    <w:top w:val="none" w:sz="0" w:space="0" w:color="auto"/>
                    <w:left w:val="none" w:sz="0" w:space="0" w:color="auto"/>
                    <w:bottom w:val="none" w:sz="0" w:space="0" w:color="auto"/>
                    <w:right w:val="none" w:sz="0" w:space="0" w:color="auto"/>
                  </w:divBdr>
                </w:div>
                <w:div w:id="2061129963">
                  <w:marLeft w:val="0"/>
                  <w:marRight w:val="0"/>
                  <w:marTop w:val="0"/>
                  <w:marBottom w:val="240"/>
                  <w:divBdr>
                    <w:top w:val="none" w:sz="0" w:space="0" w:color="auto"/>
                    <w:left w:val="none" w:sz="0" w:space="0" w:color="auto"/>
                    <w:bottom w:val="none" w:sz="0" w:space="0" w:color="auto"/>
                    <w:right w:val="none" w:sz="0" w:space="0" w:color="auto"/>
                  </w:divBdr>
                  <w:divsChild>
                    <w:div w:id="1172456470">
                      <w:marLeft w:val="0"/>
                      <w:marRight w:val="0"/>
                      <w:marTop w:val="0"/>
                      <w:marBottom w:val="0"/>
                      <w:divBdr>
                        <w:top w:val="none" w:sz="0" w:space="0" w:color="auto"/>
                        <w:left w:val="none" w:sz="0" w:space="0" w:color="auto"/>
                        <w:bottom w:val="none" w:sz="0" w:space="0" w:color="auto"/>
                        <w:right w:val="none" w:sz="0" w:space="0" w:color="auto"/>
                      </w:divBdr>
                    </w:div>
                    <w:div w:id="1430468678">
                      <w:marLeft w:val="0"/>
                      <w:marRight w:val="0"/>
                      <w:marTop w:val="240"/>
                      <w:marBottom w:val="240"/>
                      <w:divBdr>
                        <w:top w:val="single" w:sz="12" w:space="0" w:color="8E8E8E"/>
                        <w:left w:val="none" w:sz="0" w:space="0" w:color="auto"/>
                        <w:bottom w:val="single" w:sz="12" w:space="0" w:color="8E8E8E"/>
                        <w:right w:val="none" w:sz="0" w:space="0" w:color="auto"/>
                      </w:divBdr>
                      <w:divsChild>
                        <w:div w:id="525219848">
                          <w:marLeft w:val="0"/>
                          <w:marRight w:val="0"/>
                          <w:marTop w:val="240"/>
                          <w:marBottom w:val="240"/>
                          <w:divBdr>
                            <w:top w:val="none" w:sz="0" w:space="0" w:color="auto"/>
                            <w:left w:val="none" w:sz="0" w:space="0" w:color="auto"/>
                            <w:bottom w:val="none" w:sz="0" w:space="0" w:color="auto"/>
                            <w:right w:val="none" w:sz="0" w:space="0" w:color="auto"/>
                          </w:divBdr>
                        </w:div>
                        <w:div w:id="1729449932">
                          <w:marLeft w:val="360"/>
                          <w:marRight w:val="0"/>
                          <w:marTop w:val="0"/>
                          <w:marBottom w:val="0"/>
                          <w:divBdr>
                            <w:top w:val="none" w:sz="0" w:space="0" w:color="auto"/>
                            <w:left w:val="none" w:sz="0" w:space="0" w:color="auto"/>
                            <w:bottom w:val="none" w:sz="0" w:space="0" w:color="auto"/>
                            <w:right w:val="none" w:sz="0" w:space="0" w:color="auto"/>
                          </w:divBdr>
                          <w:divsChild>
                            <w:div w:id="2917177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017505">
                  <w:marLeft w:val="0"/>
                  <w:marRight w:val="0"/>
                  <w:marTop w:val="0"/>
                  <w:marBottom w:val="240"/>
                  <w:divBdr>
                    <w:top w:val="none" w:sz="0" w:space="0" w:color="auto"/>
                    <w:left w:val="none" w:sz="0" w:space="0" w:color="auto"/>
                    <w:bottom w:val="none" w:sz="0" w:space="0" w:color="auto"/>
                    <w:right w:val="none" w:sz="0" w:space="0" w:color="auto"/>
                  </w:divBdr>
                  <w:divsChild>
                    <w:div w:id="1448499459">
                      <w:marLeft w:val="0"/>
                      <w:marRight w:val="0"/>
                      <w:marTop w:val="0"/>
                      <w:marBottom w:val="0"/>
                      <w:divBdr>
                        <w:top w:val="none" w:sz="0" w:space="0" w:color="auto"/>
                        <w:left w:val="none" w:sz="0" w:space="0" w:color="auto"/>
                        <w:bottom w:val="none" w:sz="0" w:space="0" w:color="auto"/>
                        <w:right w:val="none" w:sz="0" w:space="0" w:color="auto"/>
                      </w:divBdr>
                    </w:div>
                    <w:div w:id="585504672">
                      <w:marLeft w:val="0"/>
                      <w:marRight w:val="0"/>
                      <w:marTop w:val="240"/>
                      <w:marBottom w:val="240"/>
                      <w:divBdr>
                        <w:top w:val="single" w:sz="12" w:space="0" w:color="8E8E8E"/>
                        <w:left w:val="none" w:sz="0" w:space="0" w:color="auto"/>
                        <w:bottom w:val="single" w:sz="12" w:space="0" w:color="8E8E8E"/>
                        <w:right w:val="none" w:sz="0" w:space="0" w:color="auto"/>
                      </w:divBdr>
                      <w:divsChild>
                        <w:div w:id="1567913598">
                          <w:marLeft w:val="0"/>
                          <w:marRight w:val="0"/>
                          <w:marTop w:val="240"/>
                          <w:marBottom w:val="240"/>
                          <w:divBdr>
                            <w:top w:val="none" w:sz="0" w:space="0" w:color="auto"/>
                            <w:left w:val="none" w:sz="0" w:space="0" w:color="auto"/>
                            <w:bottom w:val="none" w:sz="0" w:space="0" w:color="auto"/>
                            <w:right w:val="none" w:sz="0" w:space="0" w:color="auto"/>
                          </w:divBdr>
                        </w:div>
                        <w:div w:id="1244533115">
                          <w:marLeft w:val="360"/>
                          <w:marRight w:val="0"/>
                          <w:marTop w:val="0"/>
                          <w:marBottom w:val="0"/>
                          <w:divBdr>
                            <w:top w:val="none" w:sz="0" w:space="0" w:color="auto"/>
                            <w:left w:val="none" w:sz="0" w:space="0" w:color="auto"/>
                            <w:bottom w:val="none" w:sz="0" w:space="0" w:color="auto"/>
                            <w:right w:val="none" w:sz="0" w:space="0" w:color="auto"/>
                          </w:divBdr>
                          <w:divsChild>
                            <w:div w:id="1797679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3240812">
                      <w:marLeft w:val="0"/>
                      <w:marRight w:val="0"/>
                      <w:marTop w:val="240"/>
                      <w:marBottom w:val="240"/>
                      <w:divBdr>
                        <w:top w:val="single" w:sz="12" w:space="0" w:color="8E8E8E"/>
                        <w:left w:val="none" w:sz="0" w:space="0" w:color="auto"/>
                        <w:bottom w:val="single" w:sz="12" w:space="0" w:color="8E8E8E"/>
                        <w:right w:val="none" w:sz="0" w:space="0" w:color="auto"/>
                      </w:divBdr>
                      <w:divsChild>
                        <w:div w:id="2017996897">
                          <w:marLeft w:val="0"/>
                          <w:marRight w:val="0"/>
                          <w:marTop w:val="240"/>
                          <w:marBottom w:val="240"/>
                          <w:divBdr>
                            <w:top w:val="none" w:sz="0" w:space="0" w:color="auto"/>
                            <w:left w:val="none" w:sz="0" w:space="0" w:color="auto"/>
                            <w:bottom w:val="none" w:sz="0" w:space="0" w:color="auto"/>
                            <w:right w:val="none" w:sz="0" w:space="0" w:color="auto"/>
                          </w:divBdr>
                        </w:div>
                        <w:div w:id="1807358557">
                          <w:marLeft w:val="360"/>
                          <w:marRight w:val="0"/>
                          <w:marTop w:val="0"/>
                          <w:marBottom w:val="0"/>
                          <w:divBdr>
                            <w:top w:val="none" w:sz="0" w:space="0" w:color="auto"/>
                            <w:left w:val="none" w:sz="0" w:space="0" w:color="auto"/>
                            <w:bottom w:val="none" w:sz="0" w:space="0" w:color="auto"/>
                            <w:right w:val="none" w:sz="0" w:space="0" w:color="auto"/>
                          </w:divBdr>
                          <w:divsChild>
                            <w:div w:id="981106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03857988">
                  <w:marLeft w:val="0"/>
                  <w:marRight w:val="0"/>
                  <w:marTop w:val="0"/>
                  <w:marBottom w:val="240"/>
                  <w:divBdr>
                    <w:top w:val="none" w:sz="0" w:space="0" w:color="auto"/>
                    <w:left w:val="none" w:sz="0" w:space="0" w:color="auto"/>
                    <w:bottom w:val="none" w:sz="0" w:space="0" w:color="auto"/>
                    <w:right w:val="none" w:sz="0" w:space="0" w:color="auto"/>
                  </w:divBdr>
                </w:div>
                <w:div w:id="408845026">
                  <w:marLeft w:val="0"/>
                  <w:marRight w:val="0"/>
                  <w:marTop w:val="0"/>
                  <w:marBottom w:val="240"/>
                  <w:divBdr>
                    <w:top w:val="none" w:sz="0" w:space="0" w:color="auto"/>
                    <w:left w:val="none" w:sz="0" w:space="0" w:color="auto"/>
                    <w:bottom w:val="none" w:sz="0" w:space="0" w:color="auto"/>
                    <w:right w:val="none" w:sz="0" w:space="0" w:color="auto"/>
                  </w:divBdr>
                  <w:divsChild>
                    <w:div w:id="345402672">
                      <w:marLeft w:val="0"/>
                      <w:marRight w:val="0"/>
                      <w:marTop w:val="0"/>
                      <w:marBottom w:val="0"/>
                      <w:divBdr>
                        <w:top w:val="none" w:sz="0" w:space="0" w:color="auto"/>
                        <w:left w:val="none" w:sz="0" w:space="0" w:color="auto"/>
                        <w:bottom w:val="none" w:sz="0" w:space="0" w:color="auto"/>
                        <w:right w:val="none" w:sz="0" w:space="0" w:color="auto"/>
                      </w:divBdr>
                    </w:div>
                  </w:divsChild>
                </w:div>
                <w:div w:id="1751341390">
                  <w:marLeft w:val="0"/>
                  <w:marRight w:val="0"/>
                  <w:marTop w:val="0"/>
                  <w:marBottom w:val="240"/>
                  <w:divBdr>
                    <w:top w:val="none" w:sz="0" w:space="0" w:color="auto"/>
                    <w:left w:val="none" w:sz="0" w:space="0" w:color="auto"/>
                    <w:bottom w:val="none" w:sz="0" w:space="0" w:color="auto"/>
                    <w:right w:val="none" w:sz="0" w:space="0" w:color="auto"/>
                  </w:divBdr>
                </w:div>
                <w:div w:id="582884178">
                  <w:marLeft w:val="0"/>
                  <w:marRight w:val="0"/>
                  <w:marTop w:val="0"/>
                  <w:marBottom w:val="240"/>
                  <w:divBdr>
                    <w:top w:val="none" w:sz="0" w:space="0" w:color="auto"/>
                    <w:left w:val="none" w:sz="0" w:space="0" w:color="auto"/>
                    <w:bottom w:val="none" w:sz="0" w:space="0" w:color="auto"/>
                    <w:right w:val="none" w:sz="0" w:space="0" w:color="auto"/>
                  </w:divBdr>
                </w:div>
                <w:div w:id="983655602">
                  <w:marLeft w:val="0"/>
                  <w:marRight w:val="0"/>
                  <w:marTop w:val="0"/>
                  <w:marBottom w:val="240"/>
                  <w:divBdr>
                    <w:top w:val="none" w:sz="0" w:space="0" w:color="auto"/>
                    <w:left w:val="none" w:sz="0" w:space="0" w:color="auto"/>
                    <w:bottom w:val="none" w:sz="0" w:space="0" w:color="auto"/>
                    <w:right w:val="none" w:sz="0" w:space="0" w:color="auto"/>
                  </w:divBdr>
                </w:div>
                <w:div w:id="411045207">
                  <w:marLeft w:val="0"/>
                  <w:marRight w:val="0"/>
                  <w:marTop w:val="0"/>
                  <w:marBottom w:val="240"/>
                  <w:divBdr>
                    <w:top w:val="none" w:sz="0" w:space="0" w:color="auto"/>
                    <w:left w:val="none" w:sz="0" w:space="0" w:color="auto"/>
                    <w:bottom w:val="none" w:sz="0" w:space="0" w:color="auto"/>
                    <w:right w:val="none" w:sz="0" w:space="0" w:color="auto"/>
                  </w:divBdr>
                </w:div>
                <w:div w:id="1218325043">
                  <w:marLeft w:val="0"/>
                  <w:marRight w:val="0"/>
                  <w:marTop w:val="0"/>
                  <w:marBottom w:val="240"/>
                  <w:divBdr>
                    <w:top w:val="none" w:sz="0" w:space="0" w:color="auto"/>
                    <w:left w:val="none" w:sz="0" w:space="0" w:color="auto"/>
                    <w:bottom w:val="none" w:sz="0" w:space="0" w:color="auto"/>
                    <w:right w:val="none" w:sz="0" w:space="0" w:color="auto"/>
                  </w:divBdr>
                </w:div>
                <w:div w:id="2077627796">
                  <w:marLeft w:val="0"/>
                  <w:marRight w:val="0"/>
                  <w:marTop w:val="0"/>
                  <w:marBottom w:val="240"/>
                  <w:divBdr>
                    <w:top w:val="none" w:sz="0" w:space="0" w:color="auto"/>
                    <w:left w:val="none" w:sz="0" w:space="0" w:color="auto"/>
                    <w:bottom w:val="none" w:sz="0" w:space="0" w:color="auto"/>
                    <w:right w:val="none" w:sz="0" w:space="0" w:color="auto"/>
                  </w:divBdr>
                </w:div>
                <w:div w:id="1518616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09434805">
      <w:bodyDiv w:val="1"/>
      <w:marLeft w:val="0"/>
      <w:marRight w:val="0"/>
      <w:marTop w:val="0"/>
      <w:marBottom w:val="0"/>
      <w:divBdr>
        <w:top w:val="none" w:sz="0" w:space="0" w:color="auto"/>
        <w:left w:val="none" w:sz="0" w:space="0" w:color="auto"/>
        <w:bottom w:val="none" w:sz="0" w:space="0" w:color="auto"/>
        <w:right w:val="none" w:sz="0" w:space="0" w:color="auto"/>
      </w:divBdr>
      <w:divsChild>
        <w:div w:id="689985776">
          <w:marLeft w:val="0"/>
          <w:marRight w:val="0"/>
          <w:marTop w:val="0"/>
          <w:marBottom w:val="0"/>
          <w:divBdr>
            <w:top w:val="none" w:sz="0" w:space="0" w:color="auto"/>
            <w:left w:val="none" w:sz="0" w:space="0" w:color="auto"/>
            <w:bottom w:val="none" w:sz="0" w:space="0" w:color="auto"/>
            <w:right w:val="none" w:sz="0" w:space="0" w:color="auto"/>
          </w:divBdr>
          <w:divsChild>
            <w:div w:id="120075405">
              <w:marLeft w:val="0"/>
              <w:marRight w:val="0"/>
              <w:marTop w:val="0"/>
              <w:marBottom w:val="120"/>
              <w:divBdr>
                <w:top w:val="none" w:sz="0" w:space="0" w:color="auto"/>
                <w:left w:val="none" w:sz="0" w:space="0" w:color="auto"/>
                <w:bottom w:val="none" w:sz="0" w:space="0" w:color="auto"/>
                <w:right w:val="none" w:sz="0" w:space="0" w:color="auto"/>
              </w:divBdr>
              <w:divsChild>
                <w:div w:id="559175164">
                  <w:marLeft w:val="0"/>
                  <w:marRight w:val="0"/>
                  <w:marTop w:val="0"/>
                  <w:marBottom w:val="0"/>
                  <w:divBdr>
                    <w:top w:val="none" w:sz="0" w:space="0" w:color="auto"/>
                    <w:left w:val="none" w:sz="0" w:space="0" w:color="auto"/>
                    <w:bottom w:val="none" w:sz="0" w:space="0" w:color="auto"/>
                    <w:right w:val="none" w:sz="0" w:space="0" w:color="auto"/>
                  </w:divBdr>
                  <w:divsChild>
                    <w:div w:id="1481532507">
                      <w:marLeft w:val="0"/>
                      <w:marRight w:val="0"/>
                      <w:marTop w:val="0"/>
                      <w:marBottom w:val="240"/>
                      <w:divBdr>
                        <w:top w:val="none" w:sz="0" w:space="0" w:color="auto"/>
                        <w:left w:val="none" w:sz="0" w:space="0" w:color="auto"/>
                        <w:bottom w:val="none" w:sz="0" w:space="0" w:color="auto"/>
                        <w:right w:val="none" w:sz="0" w:space="0" w:color="auto"/>
                      </w:divBdr>
                    </w:div>
                  </w:divsChild>
                </w:div>
                <w:div w:id="1903517426">
                  <w:marLeft w:val="0"/>
                  <w:marRight w:val="0"/>
                  <w:marTop w:val="0"/>
                  <w:marBottom w:val="0"/>
                  <w:divBdr>
                    <w:top w:val="none" w:sz="0" w:space="0" w:color="auto"/>
                    <w:left w:val="none" w:sz="0" w:space="0" w:color="auto"/>
                    <w:bottom w:val="none" w:sz="0" w:space="0" w:color="auto"/>
                    <w:right w:val="none" w:sz="0" w:space="0" w:color="auto"/>
                  </w:divBdr>
                  <w:divsChild>
                    <w:div w:id="1380128235">
                      <w:marLeft w:val="0"/>
                      <w:marRight w:val="0"/>
                      <w:marTop w:val="0"/>
                      <w:marBottom w:val="240"/>
                      <w:divBdr>
                        <w:top w:val="none" w:sz="0" w:space="0" w:color="auto"/>
                        <w:left w:val="none" w:sz="0" w:space="0" w:color="auto"/>
                        <w:bottom w:val="none" w:sz="0" w:space="0" w:color="auto"/>
                        <w:right w:val="none" w:sz="0" w:space="0" w:color="auto"/>
                      </w:divBdr>
                    </w:div>
                  </w:divsChild>
                </w:div>
                <w:div w:id="1697534783">
                  <w:marLeft w:val="0"/>
                  <w:marRight w:val="0"/>
                  <w:marTop w:val="0"/>
                  <w:marBottom w:val="0"/>
                  <w:divBdr>
                    <w:top w:val="none" w:sz="0" w:space="0" w:color="auto"/>
                    <w:left w:val="none" w:sz="0" w:space="0" w:color="auto"/>
                    <w:bottom w:val="none" w:sz="0" w:space="0" w:color="auto"/>
                    <w:right w:val="none" w:sz="0" w:space="0" w:color="auto"/>
                  </w:divBdr>
                  <w:divsChild>
                    <w:div w:id="293296250">
                      <w:marLeft w:val="0"/>
                      <w:marRight w:val="0"/>
                      <w:marTop w:val="0"/>
                      <w:marBottom w:val="240"/>
                      <w:divBdr>
                        <w:top w:val="none" w:sz="0" w:space="0" w:color="auto"/>
                        <w:left w:val="none" w:sz="0" w:space="0" w:color="auto"/>
                        <w:bottom w:val="none" w:sz="0" w:space="0" w:color="auto"/>
                        <w:right w:val="none" w:sz="0" w:space="0" w:color="auto"/>
                      </w:divBdr>
                    </w:div>
                  </w:divsChild>
                </w:div>
                <w:div w:id="1388070043">
                  <w:marLeft w:val="0"/>
                  <w:marRight w:val="0"/>
                  <w:marTop w:val="0"/>
                  <w:marBottom w:val="0"/>
                  <w:divBdr>
                    <w:top w:val="none" w:sz="0" w:space="0" w:color="auto"/>
                    <w:left w:val="none" w:sz="0" w:space="0" w:color="auto"/>
                    <w:bottom w:val="none" w:sz="0" w:space="0" w:color="auto"/>
                    <w:right w:val="none" w:sz="0" w:space="0" w:color="auto"/>
                  </w:divBdr>
                  <w:divsChild>
                    <w:div w:id="910623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14754955">
      <w:bodyDiv w:val="1"/>
      <w:marLeft w:val="0"/>
      <w:marRight w:val="0"/>
      <w:marTop w:val="0"/>
      <w:marBottom w:val="0"/>
      <w:divBdr>
        <w:top w:val="none" w:sz="0" w:space="0" w:color="auto"/>
        <w:left w:val="none" w:sz="0" w:space="0" w:color="auto"/>
        <w:bottom w:val="none" w:sz="0" w:space="0" w:color="auto"/>
        <w:right w:val="none" w:sz="0" w:space="0" w:color="auto"/>
      </w:divBdr>
      <w:divsChild>
        <w:div w:id="672486960">
          <w:marLeft w:val="0"/>
          <w:marRight w:val="0"/>
          <w:marTop w:val="0"/>
          <w:marBottom w:val="240"/>
          <w:divBdr>
            <w:top w:val="none" w:sz="0" w:space="0" w:color="auto"/>
            <w:left w:val="none" w:sz="0" w:space="0" w:color="auto"/>
            <w:bottom w:val="none" w:sz="0" w:space="0" w:color="auto"/>
            <w:right w:val="none" w:sz="0" w:space="0" w:color="auto"/>
          </w:divBdr>
        </w:div>
        <w:div w:id="1866752652">
          <w:marLeft w:val="0"/>
          <w:marRight w:val="0"/>
          <w:marTop w:val="0"/>
          <w:marBottom w:val="240"/>
          <w:divBdr>
            <w:top w:val="none" w:sz="0" w:space="0" w:color="auto"/>
            <w:left w:val="none" w:sz="0" w:space="0" w:color="auto"/>
            <w:bottom w:val="none" w:sz="0" w:space="0" w:color="auto"/>
            <w:right w:val="none" w:sz="0" w:space="0" w:color="auto"/>
          </w:divBdr>
          <w:divsChild>
            <w:div w:id="236938002">
              <w:marLeft w:val="0"/>
              <w:marRight w:val="0"/>
              <w:marTop w:val="0"/>
              <w:marBottom w:val="0"/>
              <w:divBdr>
                <w:top w:val="none" w:sz="0" w:space="0" w:color="auto"/>
                <w:left w:val="none" w:sz="0" w:space="0" w:color="auto"/>
                <w:bottom w:val="none" w:sz="0" w:space="0" w:color="auto"/>
                <w:right w:val="none" w:sz="0" w:space="0" w:color="auto"/>
              </w:divBdr>
            </w:div>
          </w:divsChild>
        </w:div>
        <w:div w:id="887304986">
          <w:marLeft w:val="0"/>
          <w:marRight w:val="0"/>
          <w:marTop w:val="0"/>
          <w:marBottom w:val="240"/>
          <w:divBdr>
            <w:top w:val="none" w:sz="0" w:space="0" w:color="auto"/>
            <w:left w:val="none" w:sz="0" w:space="0" w:color="auto"/>
            <w:bottom w:val="none" w:sz="0" w:space="0" w:color="auto"/>
            <w:right w:val="none" w:sz="0" w:space="0" w:color="auto"/>
          </w:divBdr>
        </w:div>
        <w:div w:id="1986153583">
          <w:marLeft w:val="0"/>
          <w:marRight w:val="0"/>
          <w:marTop w:val="0"/>
          <w:marBottom w:val="240"/>
          <w:divBdr>
            <w:top w:val="none" w:sz="0" w:space="0" w:color="auto"/>
            <w:left w:val="none" w:sz="0" w:space="0" w:color="auto"/>
            <w:bottom w:val="none" w:sz="0" w:space="0" w:color="auto"/>
            <w:right w:val="none" w:sz="0" w:space="0" w:color="auto"/>
          </w:divBdr>
        </w:div>
        <w:div w:id="1717271927">
          <w:marLeft w:val="0"/>
          <w:marRight w:val="0"/>
          <w:marTop w:val="0"/>
          <w:marBottom w:val="240"/>
          <w:divBdr>
            <w:top w:val="none" w:sz="0" w:space="0" w:color="auto"/>
            <w:left w:val="none" w:sz="0" w:space="0" w:color="auto"/>
            <w:bottom w:val="none" w:sz="0" w:space="0" w:color="auto"/>
            <w:right w:val="none" w:sz="0" w:space="0" w:color="auto"/>
          </w:divBdr>
        </w:div>
        <w:div w:id="1761634680">
          <w:marLeft w:val="0"/>
          <w:marRight w:val="0"/>
          <w:marTop w:val="0"/>
          <w:marBottom w:val="240"/>
          <w:divBdr>
            <w:top w:val="none" w:sz="0" w:space="0" w:color="auto"/>
            <w:left w:val="none" w:sz="0" w:space="0" w:color="auto"/>
            <w:bottom w:val="none" w:sz="0" w:space="0" w:color="auto"/>
            <w:right w:val="none" w:sz="0" w:space="0" w:color="auto"/>
          </w:divBdr>
        </w:div>
        <w:div w:id="1383217196">
          <w:marLeft w:val="0"/>
          <w:marRight w:val="0"/>
          <w:marTop w:val="0"/>
          <w:marBottom w:val="240"/>
          <w:divBdr>
            <w:top w:val="none" w:sz="0" w:space="0" w:color="auto"/>
            <w:left w:val="none" w:sz="0" w:space="0" w:color="auto"/>
            <w:bottom w:val="none" w:sz="0" w:space="0" w:color="auto"/>
            <w:right w:val="none" w:sz="0" w:space="0" w:color="auto"/>
          </w:divBdr>
        </w:div>
        <w:div w:id="2060352912">
          <w:marLeft w:val="0"/>
          <w:marRight w:val="0"/>
          <w:marTop w:val="0"/>
          <w:marBottom w:val="240"/>
          <w:divBdr>
            <w:top w:val="none" w:sz="0" w:space="0" w:color="auto"/>
            <w:left w:val="none" w:sz="0" w:space="0" w:color="auto"/>
            <w:bottom w:val="none" w:sz="0" w:space="0" w:color="auto"/>
            <w:right w:val="none" w:sz="0" w:space="0" w:color="auto"/>
          </w:divBdr>
        </w:div>
        <w:div w:id="417405057">
          <w:marLeft w:val="0"/>
          <w:marRight w:val="0"/>
          <w:marTop w:val="0"/>
          <w:marBottom w:val="240"/>
          <w:divBdr>
            <w:top w:val="none" w:sz="0" w:space="0" w:color="auto"/>
            <w:left w:val="none" w:sz="0" w:space="0" w:color="auto"/>
            <w:bottom w:val="none" w:sz="0" w:space="0" w:color="auto"/>
            <w:right w:val="none" w:sz="0" w:space="0" w:color="auto"/>
          </w:divBdr>
        </w:div>
      </w:divsChild>
    </w:div>
    <w:div w:id="653223910">
      <w:bodyDiv w:val="1"/>
      <w:marLeft w:val="0"/>
      <w:marRight w:val="0"/>
      <w:marTop w:val="0"/>
      <w:marBottom w:val="0"/>
      <w:divBdr>
        <w:top w:val="none" w:sz="0" w:space="0" w:color="auto"/>
        <w:left w:val="none" w:sz="0" w:space="0" w:color="auto"/>
        <w:bottom w:val="none" w:sz="0" w:space="0" w:color="auto"/>
        <w:right w:val="none" w:sz="0" w:space="0" w:color="auto"/>
      </w:divBdr>
      <w:divsChild>
        <w:div w:id="1776559502">
          <w:marLeft w:val="0"/>
          <w:marRight w:val="0"/>
          <w:marTop w:val="0"/>
          <w:marBottom w:val="240"/>
          <w:divBdr>
            <w:top w:val="none" w:sz="0" w:space="0" w:color="auto"/>
            <w:left w:val="none" w:sz="0" w:space="0" w:color="auto"/>
            <w:bottom w:val="none" w:sz="0" w:space="0" w:color="auto"/>
            <w:right w:val="none" w:sz="0" w:space="0" w:color="auto"/>
          </w:divBdr>
          <w:divsChild>
            <w:div w:id="566766261">
              <w:marLeft w:val="0"/>
              <w:marRight w:val="0"/>
              <w:marTop w:val="0"/>
              <w:marBottom w:val="240"/>
              <w:divBdr>
                <w:top w:val="none" w:sz="0" w:space="0" w:color="auto"/>
                <w:left w:val="none" w:sz="0" w:space="0" w:color="auto"/>
                <w:bottom w:val="none" w:sz="0" w:space="0" w:color="auto"/>
                <w:right w:val="none" w:sz="0" w:space="0" w:color="auto"/>
              </w:divBdr>
            </w:div>
            <w:div w:id="2032143790">
              <w:marLeft w:val="0"/>
              <w:marRight w:val="0"/>
              <w:marTop w:val="0"/>
              <w:marBottom w:val="240"/>
              <w:divBdr>
                <w:top w:val="none" w:sz="0" w:space="0" w:color="auto"/>
                <w:left w:val="none" w:sz="0" w:space="0" w:color="auto"/>
                <w:bottom w:val="none" w:sz="0" w:space="0" w:color="auto"/>
                <w:right w:val="none" w:sz="0" w:space="0" w:color="auto"/>
              </w:divBdr>
            </w:div>
            <w:div w:id="1491559058">
              <w:marLeft w:val="0"/>
              <w:marRight w:val="0"/>
              <w:marTop w:val="0"/>
              <w:marBottom w:val="240"/>
              <w:divBdr>
                <w:top w:val="none" w:sz="0" w:space="0" w:color="auto"/>
                <w:left w:val="none" w:sz="0" w:space="0" w:color="auto"/>
                <w:bottom w:val="none" w:sz="0" w:space="0" w:color="auto"/>
                <w:right w:val="none" w:sz="0" w:space="0" w:color="auto"/>
              </w:divBdr>
            </w:div>
            <w:div w:id="460727481">
              <w:marLeft w:val="0"/>
              <w:marRight w:val="0"/>
              <w:marTop w:val="0"/>
              <w:marBottom w:val="240"/>
              <w:divBdr>
                <w:top w:val="none" w:sz="0" w:space="0" w:color="auto"/>
                <w:left w:val="none" w:sz="0" w:space="0" w:color="auto"/>
                <w:bottom w:val="none" w:sz="0" w:space="0" w:color="auto"/>
                <w:right w:val="none" w:sz="0" w:space="0" w:color="auto"/>
              </w:divBdr>
            </w:div>
            <w:div w:id="1484152405">
              <w:marLeft w:val="0"/>
              <w:marRight w:val="0"/>
              <w:marTop w:val="0"/>
              <w:marBottom w:val="240"/>
              <w:divBdr>
                <w:top w:val="none" w:sz="0" w:space="0" w:color="auto"/>
                <w:left w:val="none" w:sz="0" w:space="0" w:color="auto"/>
                <w:bottom w:val="none" w:sz="0" w:space="0" w:color="auto"/>
                <w:right w:val="none" w:sz="0" w:space="0" w:color="auto"/>
              </w:divBdr>
            </w:div>
            <w:div w:id="1957980387">
              <w:marLeft w:val="0"/>
              <w:marRight w:val="0"/>
              <w:marTop w:val="0"/>
              <w:marBottom w:val="240"/>
              <w:divBdr>
                <w:top w:val="none" w:sz="0" w:space="0" w:color="auto"/>
                <w:left w:val="none" w:sz="0" w:space="0" w:color="auto"/>
                <w:bottom w:val="none" w:sz="0" w:space="0" w:color="auto"/>
                <w:right w:val="none" w:sz="0" w:space="0" w:color="auto"/>
              </w:divBdr>
            </w:div>
            <w:div w:id="2048219641">
              <w:marLeft w:val="0"/>
              <w:marRight w:val="0"/>
              <w:marTop w:val="0"/>
              <w:marBottom w:val="240"/>
              <w:divBdr>
                <w:top w:val="none" w:sz="0" w:space="0" w:color="auto"/>
                <w:left w:val="none" w:sz="0" w:space="0" w:color="auto"/>
                <w:bottom w:val="none" w:sz="0" w:space="0" w:color="auto"/>
                <w:right w:val="none" w:sz="0" w:space="0" w:color="auto"/>
              </w:divBdr>
            </w:div>
            <w:div w:id="921135949">
              <w:marLeft w:val="0"/>
              <w:marRight w:val="0"/>
              <w:marTop w:val="0"/>
              <w:marBottom w:val="240"/>
              <w:divBdr>
                <w:top w:val="none" w:sz="0" w:space="0" w:color="auto"/>
                <w:left w:val="none" w:sz="0" w:space="0" w:color="auto"/>
                <w:bottom w:val="none" w:sz="0" w:space="0" w:color="auto"/>
                <w:right w:val="none" w:sz="0" w:space="0" w:color="auto"/>
              </w:divBdr>
            </w:div>
            <w:div w:id="338191744">
              <w:marLeft w:val="0"/>
              <w:marRight w:val="0"/>
              <w:marTop w:val="0"/>
              <w:marBottom w:val="240"/>
              <w:divBdr>
                <w:top w:val="none" w:sz="0" w:space="0" w:color="auto"/>
                <w:left w:val="none" w:sz="0" w:space="0" w:color="auto"/>
                <w:bottom w:val="none" w:sz="0" w:space="0" w:color="auto"/>
                <w:right w:val="none" w:sz="0" w:space="0" w:color="auto"/>
              </w:divBdr>
            </w:div>
            <w:div w:id="2708432">
              <w:marLeft w:val="0"/>
              <w:marRight w:val="0"/>
              <w:marTop w:val="0"/>
              <w:marBottom w:val="240"/>
              <w:divBdr>
                <w:top w:val="none" w:sz="0" w:space="0" w:color="auto"/>
                <w:left w:val="none" w:sz="0" w:space="0" w:color="auto"/>
                <w:bottom w:val="none" w:sz="0" w:space="0" w:color="auto"/>
                <w:right w:val="none" w:sz="0" w:space="0" w:color="auto"/>
              </w:divBdr>
            </w:div>
            <w:div w:id="54938454">
              <w:marLeft w:val="0"/>
              <w:marRight w:val="0"/>
              <w:marTop w:val="0"/>
              <w:marBottom w:val="240"/>
              <w:divBdr>
                <w:top w:val="none" w:sz="0" w:space="0" w:color="auto"/>
                <w:left w:val="none" w:sz="0" w:space="0" w:color="auto"/>
                <w:bottom w:val="none" w:sz="0" w:space="0" w:color="auto"/>
                <w:right w:val="none" w:sz="0" w:space="0" w:color="auto"/>
              </w:divBdr>
            </w:div>
            <w:div w:id="961884692">
              <w:marLeft w:val="0"/>
              <w:marRight w:val="0"/>
              <w:marTop w:val="0"/>
              <w:marBottom w:val="240"/>
              <w:divBdr>
                <w:top w:val="none" w:sz="0" w:space="0" w:color="auto"/>
                <w:left w:val="none" w:sz="0" w:space="0" w:color="auto"/>
                <w:bottom w:val="none" w:sz="0" w:space="0" w:color="auto"/>
                <w:right w:val="none" w:sz="0" w:space="0" w:color="auto"/>
              </w:divBdr>
            </w:div>
            <w:div w:id="1188370255">
              <w:marLeft w:val="0"/>
              <w:marRight w:val="0"/>
              <w:marTop w:val="0"/>
              <w:marBottom w:val="240"/>
              <w:divBdr>
                <w:top w:val="none" w:sz="0" w:space="0" w:color="auto"/>
                <w:left w:val="none" w:sz="0" w:space="0" w:color="auto"/>
                <w:bottom w:val="none" w:sz="0" w:space="0" w:color="auto"/>
                <w:right w:val="none" w:sz="0" w:space="0" w:color="auto"/>
              </w:divBdr>
            </w:div>
            <w:div w:id="806703585">
              <w:marLeft w:val="0"/>
              <w:marRight w:val="0"/>
              <w:marTop w:val="0"/>
              <w:marBottom w:val="240"/>
              <w:divBdr>
                <w:top w:val="none" w:sz="0" w:space="0" w:color="auto"/>
                <w:left w:val="none" w:sz="0" w:space="0" w:color="auto"/>
                <w:bottom w:val="none" w:sz="0" w:space="0" w:color="auto"/>
                <w:right w:val="none" w:sz="0" w:space="0" w:color="auto"/>
              </w:divBdr>
            </w:div>
            <w:div w:id="876356636">
              <w:marLeft w:val="0"/>
              <w:marRight w:val="0"/>
              <w:marTop w:val="0"/>
              <w:marBottom w:val="240"/>
              <w:divBdr>
                <w:top w:val="none" w:sz="0" w:space="0" w:color="auto"/>
                <w:left w:val="none" w:sz="0" w:space="0" w:color="auto"/>
                <w:bottom w:val="none" w:sz="0" w:space="0" w:color="auto"/>
                <w:right w:val="none" w:sz="0" w:space="0" w:color="auto"/>
              </w:divBdr>
            </w:div>
            <w:div w:id="1367637665">
              <w:marLeft w:val="0"/>
              <w:marRight w:val="0"/>
              <w:marTop w:val="0"/>
              <w:marBottom w:val="240"/>
              <w:divBdr>
                <w:top w:val="none" w:sz="0" w:space="0" w:color="auto"/>
                <w:left w:val="none" w:sz="0" w:space="0" w:color="auto"/>
                <w:bottom w:val="none" w:sz="0" w:space="0" w:color="auto"/>
                <w:right w:val="none" w:sz="0" w:space="0" w:color="auto"/>
              </w:divBdr>
            </w:div>
            <w:div w:id="503514734">
              <w:marLeft w:val="0"/>
              <w:marRight w:val="0"/>
              <w:marTop w:val="0"/>
              <w:marBottom w:val="240"/>
              <w:divBdr>
                <w:top w:val="none" w:sz="0" w:space="0" w:color="auto"/>
                <w:left w:val="none" w:sz="0" w:space="0" w:color="auto"/>
                <w:bottom w:val="none" w:sz="0" w:space="0" w:color="auto"/>
                <w:right w:val="none" w:sz="0" w:space="0" w:color="auto"/>
              </w:divBdr>
            </w:div>
            <w:div w:id="1003630356">
              <w:marLeft w:val="0"/>
              <w:marRight w:val="0"/>
              <w:marTop w:val="0"/>
              <w:marBottom w:val="240"/>
              <w:divBdr>
                <w:top w:val="none" w:sz="0" w:space="0" w:color="auto"/>
                <w:left w:val="none" w:sz="0" w:space="0" w:color="auto"/>
                <w:bottom w:val="none" w:sz="0" w:space="0" w:color="auto"/>
                <w:right w:val="none" w:sz="0" w:space="0" w:color="auto"/>
              </w:divBdr>
            </w:div>
            <w:div w:id="594217536">
              <w:marLeft w:val="0"/>
              <w:marRight w:val="0"/>
              <w:marTop w:val="0"/>
              <w:marBottom w:val="240"/>
              <w:divBdr>
                <w:top w:val="none" w:sz="0" w:space="0" w:color="auto"/>
                <w:left w:val="none" w:sz="0" w:space="0" w:color="auto"/>
                <w:bottom w:val="none" w:sz="0" w:space="0" w:color="auto"/>
                <w:right w:val="none" w:sz="0" w:space="0" w:color="auto"/>
              </w:divBdr>
            </w:div>
            <w:div w:id="1273132248">
              <w:marLeft w:val="0"/>
              <w:marRight w:val="0"/>
              <w:marTop w:val="0"/>
              <w:marBottom w:val="240"/>
              <w:divBdr>
                <w:top w:val="none" w:sz="0" w:space="0" w:color="auto"/>
                <w:left w:val="none" w:sz="0" w:space="0" w:color="auto"/>
                <w:bottom w:val="none" w:sz="0" w:space="0" w:color="auto"/>
                <w:right w:val="none" w:sz="0" w:space="0" w:color="auto"/>
              </w:divBdr>
            </w:div>
            <w:div w:id="995378753">
              <w:marLeft w:val="0"/>
              <w:marRight w:val="0"/>
              <w:marTop w:val="0"/>
              <w:marBottom w:val="240"/>
              <w:divBdr>
                <w:top w:val="none" w:sz="0" w:space="0" w:color="auto"/>
                <w:left w:val="none" w:sz="0" w:space="0" w:color="auto"/>
                <w:bottom w:val="none" w:sz="0" w:space="0" w:color="auto"/>
                <w:right w:val="none" w:sz="0" w:space="0" w:color="auto"/>
              </w:divBdr>
            </w:div>
            <w:div w:id="1167867125">
              <w:marLeft w:val="0"/>
              <w:marRight w:val="0"/>
              <w:marTop w:val="0"/>
              <w:marBottom w:val="240"/>
              <w:divBdr>
                <w:top w:val="none" w:sz="0" w:space="0" w:color="auto"/>
                <w:left w:val="none" w:sz="0" w:space="0" w:color="auto"/>
                <w:bottom w:val="none" w:sz="0" w:space="0" w:color="auto"/>
                <w:right w:val="none" w:sz="0" w:space="0" w:color="auto"/>
              </w:divBdr>
            </w:div>
            <w:div w:id="559901818">
              <w:marLeft w:val="0"/>
              <w:marRight w:val="0"/>
              <w:marTop w:val="0"/>
              <w:marBottom w:val="240"/>
              <w:divBdr>
                <w:top w:val="none" w:sz="0" w:space="0" w:color="auto"/>
                <w:left w:val="none" w:sz="0" w:space="0" w:color="auto"/>
                <w:bottom w:val="none" w:sz="0" w:space="0" w:color="auto"/>
                <w:right w:val="none" w:sz="0" w:space="0" w:color="auto"/>
              </w:divBdr>
            </w:div>
            <w:div w:id="875042283">
              <w:marLeft w:val="0"/>
              <w:marRight w:val="0"/>
              <w:marTop w:val="0"/>
              <w:marBottom w:val="240"/>
              <w:divBdr>
                <w:top w:val="none" w:sz="0" w:space="0" w:color="auto"/>
                <w:left w:val="none" w:sz="0" w:space="0" w:color="auto"/>
                <w:bottom w:val="none" w:sz="0" w:space="0" w:color="auto"/>
                <w:right w:val="none" w:sz="0" w:space="0" w:color="auto"/>
              </w:divBdr>
            </w:div>
            <w:div w:id="1693456545">
              <w:marLeft w:val="0"/>
              <w:marRight w:val="0"/>
              <w:marTop w:val="0"/>
              <w:marBottom w:val="240"/>
              <w:divBdr>
                <w:top w:val="none" w:sz="0" w:space="0" w:color="auto"/>
                <w:left w:val="none" w:sz="0" w:space="0" w:color="auto"/>
                <w:bottom w:val="none" w:sz="0" w:space="0" w:color="auto"/>
                <w:right w:val="none" w:sz="0" w:space="0" w:color="auto"/>
              </w:divBdr>
            </w:div>
            <w:div w:id="1913538547">
              <w:marLeft w:val="0"/>
              <w:marRight w:val="0"/>
              <w:marTop w:val="0"/>
              <w:marBottom w:val="240"/>
              <w:divBdr>
                <w:top w:val="none" w:sz="0" w:space="0" w:color="auto"/>
                <w:left w:val="none" w:sz="0" w:space="0" w:color="auto"/>
                <w:bottom w:val="none" w:sz="0" w:space="0" w:color="auto"/>
                <w:right w:val="none" w:sz="0" w:space="0" w:color="auto"/>
              </w:divBdr>
            </w:div>
            <w:div w:id="1337923347">
              <w:marLeft w:val="0"/>
              <w:marRight w:val="0"/>
              <w:marTop w:val="0"/>
              <w:marBottom w:val="240"/>
              <w:divBdr>
                <w:top w:val="none" w:sz="0" w:space="0" w:color="auto"/>
                <w:left w:val="none" w:sz="0" w:space="0" w:color="auto"/>
                <w:bottom w:val="none" w:sz="0" w:space="0" w:color="auto"/>
                <w:right w:val="none" w:sz="0" w:space="0" w:color="auto"/>
              </w:divBdr>
            </w:div>
            <w:div w:id="1268539710">
              <w:marLeft w:val="0"/>
              <w:marRight w:val="0"/>
              <w:marTop w:val="0"/>
              <w:marBottom w:val="240"/>
              <w:divBdr>
                <w:top w:val="none" w:sz="0" w:space="0" w:color="auto"/>
                <w:left w:val="none" w:sz="0" w:space="0" w:color="auto"/>
                <w:bottom w:val="none" w:sz="0" w:space="0" w:color="auto"/>
                <w:right w:val="none" w:sz="0" w:space="0" w:color="auto"/>
              </w:divBdr>
            </w:div>
            <w:div w:id="632713502">
              <w:marLeft w:val="0"/>
              <w:marRight w:val="0"/>
              <w:marTop w:val="0"/>
              <w:marBottom w:val="240"/>
              <w:divBdr>
                <w:top w:val="none" w:sz="0" w:space="0" w:color="auto"/>
                <w:left w:val="none" w:sz="0" w:space="0" w:color="auto"/>
                <w:bottom w:val="none" w:sz="0" w:space="0" w:color="auto"/>
                <w:right w:val="none" w:sz="0" w:space="0" w:color="auto"/>
              </w:divBdr>
            </w:div>
            <w:div w:id="1133601286">
              <w:marLeft w:val="0"/>
              <w:marRight w:val="0"/>
              <w:marTop w:val="0"/>
              <w:marBottom w:val="240"/>
              <w:divBdr>
                <w:top w:val="none" w:sz="0" w:space="0" w:color="auto"/>
                <w:left w:val="none" w:sz="0" w:space="0" w:color="auto"/>
                <w:bottom w:val="none" w:sz="0" w:space="0" w:color="auto"/>
                <w:right w:val="none" w:sz="0" w:space="0" w:color="auto"/>
              </w:divBdr>
            </w:div>
            <w:div w:id="343358326">
              <w:marLeft w:val="0"/>
              <w:marRight w:val="0"/>
              <w:marTop w:val="0"/>
              <w:marBottom w:val="240"/>
              <w:divBdr>
                <w:top w:val="none" w:sz="0" w:space="0" w:color="auto"/>
                <w:left w:val="none" w:sz="0" w:space="0" w:color="auto"/>
                <w:bottom w:val="none" w:sz="0" w:space="0" w:color="auto"/>
                <w:right w:val="none" w:sz="0" w:space="0" w:color="auto"/>
              </w:divBdr>
            </w:div>
            <w:div w:id="1012025114">
              <w:marLeft w:val="0"/>
              <w:marRight w:val="0"/>
              <w:marTop w:val="0"/>
              <w:marBottom w:val="240"/>
              <w:divBdr>
                <w:top w:val="none" w:sz="0" w:space="0" w:color="auto"/>
                <w:left w:val="none" w:sz="0" w:space="0" w:color="auto"/>
                <w:bottom w:val="none" w:sz="0" w:space="0" w:color="auto"/>
                <w:right w:val="none" w:sz="0" w:space="0" w:color="auto"/>
              </w:divBdr>
            </w:div>
            <w:div w:id="1520385282">
              <w:marLeft w:val="0"/>
              <w:marRight w:val="0"/>
              <w:marTop w:val="0"/>
              <w:marBottom w:val="240"/>
              <w:divBdr>
                <w:top w:val="none" w:sz="0" w:space="0" w:color="auto"/>
                <w:left w:val="none" w:sz="0" w:space="0" w:color="auto"/>
                <w:bottom w:val="none" w:sz="0" w:space="0" w:color="auto"/>
                <w:right w:val="none" w:sz="0" w:space="0" w:color="auto"/>
              </w:divBdr>
            </w:div>
            <w:div w:id="387925311">
              <w:marLeft w:val="0"/>
              <w:marRight w:val="0"/>
              <w:marTop w:val="0"/>
              <w:marBottom w:val="240"/>
              <w:divBdr>
                <w:top w:val="none" w:sz="0" w:space="0" w:color="auto"/>
                <w:left w:val="none" w:sz="0" w:space="0" w:color="auto"/>
                <w:bottom w:val="none" w:sz="0" w:space="0" w:color="auto"/>
                <w:right w:val="none" w:sz="0" w:space="0" w:color="auto"/>
              </w:divBdr>
            </w:div>
            <w:div w:id="700907866">
              <w:marLeft w:val="0"/>
              <w:marRight w:val="0"/>
              <w:marTop w:val="0"/>
              <w:marBottom w:val="240"/>
              <w:divBdr>
                <w:top w:val="none" w:sz="0" w:space="0" w:color="auto"/>
                <w:left w:val="none" w:sz="0" w:space="0" w:color="auto"/>
                <w:bottom w:val="none" w:sz="0" w:space="0" w:color="auto"/>
                <w:right w:val="none" w:sz="0" w:space="0" w:color="auto"/>
              </w:divBdr>
            </w:div>
            <w:div w:id="1653829228">
              <w:marLeft w:val="0"/>
              <w:marRight w:val="0"/>
              <w:marTop w:val="0"/>
              <w:marBottom w:val="240"/>
              <w:divBdr>
                <w:top w:val="none" w:sz="0" w:space="0" w:color="auto"/>
                <w:left w:val="none" w:sz="0" w:space="0" w:color="auto"/>
                <w:bottom w:val="none" w:sz="0" w:space="0" w:color="auto"/>
                <w:right w:val="none" w:sz="0" w:space="0" w:color="auto"/>
              </w:divBdr>
            </w:div>
            <w:div w:id="1606115290">
              <w:marLeft w:val="0"/>
              <w:marRight w:val="0"/>
              <w:marTop w:val="0"/>
              <w:marBottom w:val="240"/>
              <w:divBdr>
                <w:top w:val="none" w:sz="0" w:space="0" w:color="auto"/>
                <w:left w:val="none" w:sz="0" w:space="0" w:color="auto"/>
                <w:bottom w:val="none" w:sz="0" w:space="0" w:color="auto"/>
                <w:right w:val="none" w:sz="0" w:space="0" w:color="auto"/>
              </w:divBdr>
            </w:div>
            <w:div w:id="1490948961">
              <w:marLeft w:val="0"/>
              <w:marRight w:val="0"/>
              <w:marTop w:val="0"/>
              <w:marBottom w:val="240"/>
              <w:divBdr>
                <w:top w:val="none" w:sz="0" w:space="0" w:color="auto"/>
                <w:left w:val="none" w:sz="0" w:space="0" w:color="auto"/>
                <w:bottom w:val="none" w:sz="0" w:space="0" w:color="auto"/>
                <w:right w:val="none" w:sz="0" w:space="0" w:color="auto"/>
              </w:divBdr>
            </w:div>
            <w:div w:id="2045671761">
              <w:marLeft w:val="0"/>
              <w:marRight w:val="0"/>
              <w:marTop w:val="0"/>
              <w:marBottom w:val="240"/>
              <w:divBdr>
                <w:top w:val="none" w:sz="0" w:space="0" w:color="auto"/>
                <w:left w:val="none" w:sz="0" w:space="0" w:color="auto"/>
                <w:bottom w:val="none" w:sz="0" w:space="0" w:color="auto"/>
                <w:right w:val="none" w:sz="0" w:space="0" w:color="auto"/>
              </w:divBdr>
            </w:div>
            <w:div w:id="1336810597">
              <w:marLeft w:val="0"/>
              <w:marRight w:val="0"/>
              <w:marTop w:val="0"/>
              <w:marBottom w:val="240"/>
              <w:divBdr>
                <w:top w:val="none" w:sz="0" w:space="0" w:color="auto"/>
                <w:left w:val="none" w:sz="0" w:space="0" w:color="auto"/>
                <w:bottom w:val="none" w:sz="0" w:space="0" w:color="auto"/>
                <w:right w:val="none" w:sz="0" w:space="0" w:color="auto"/>
              </w:divBdr>
            </w:div>
            <w:div w:id="1462918566">
              <w:marLeft w:val="0"/>
              <w:marRight w:val="0"/>
              <w:marTop w:val="0"/>
              <w:marBottom w:val="240"/>
              <w:divBdr>
                <w:top w:val="none" w:sz="0" w:space="0" w:color="auto"/>
                <w:left w:val="none" w:sz="0" w:space="0" w:color="auto"/>
                <w:bottom w:val="none" w:sz="0" w:space="0" w:color="auto"/>
                <w:right w:val="none" w:sz="0" w:space="0" w:color="auto"/>
              </w:divBdr>
            </w:div>
            <w:div w:id="1242986481">
              <w:marLeft w:val="0"/>
              <w:marRight w:val="0"/>
              <w:marTop w:val="0"/>
              <w:marBottom w:val="240"/>
              <w:divBdr>
                <w:top w:val="none" w:sz="0" w:space="0" w:color="auto"/>
                <w:left w:val="none" w:sz="0" w:space="0" w:color="auto"/>
                <w:bottom w:val="none" w:sz="0" w:space="0" w:color="auto"/>
                <w:right w:val="none" w:sz="0" w:space="0" w:color="auto"/>
              </w:divBdr>
            </w:div>
            <w:div w:id="173421828">
              <w:marLeft w:val="0"/>
              <w:marRight w:val="0"/>
              <w:marTop w:val="0"/>
              <w:marBottom w:val="240"/>
              <w:divBdr>
                <w:top w:val="none" w:sz="0" w:space="0" w:color="auto"/>
                <w:left w:val="none" w:sz="0" w:space="0" w:color="auto"/>
                <w:bottom w:val="none" w:sz="0" w:space="0" w:color="auto"/>
                <w:right w:val="none" w:sz="0" w:space="0" w:color="auto"/>
              </w:divBdr>
            </w:div>
            <w:div w:id="2140417821">
              <w:marLeft w:val="0"/>
              <w:marRight w:val="0"/>
              <w:marTop w:val="0"/>
              <w:marBottom w:val="240"/>
              <w:divBdr>
                <w:top w:val="none" w:sz="0" w:space="0" w:color="auto"/>
                <w:left w:val="none" w:sz="0" w:space="0" w:color="auto"/>
                <w:bottom w:val="none" w:sz="0" w:space="0" w:color="auto"/>
                <w:right w:val="none" w:sz="0" w:space="0" w:color="auto"/>
              </w:divBdr>
            </w:div>
            <w:div w:id="25714420">
              <w:marLeft w:val="0"/>
              <w:marRight w:val="0"/>
              <w:marTop w:val="0"/>
              <w:marBottom w:val="240"/>
              <w:divBdr>
                <w:top w:val="none" w:sz="0" w:space="0" w:color="auto"/>
                <w:left w:val="none" w:sz="0" w:space="0" w:color="auto"/>
                <w:bottom w:val="none" w:sz="0" w:space="0" w:color="auto"/>
                <w:right w:val="none" w:sz="0" w:space="0" w:color="auto"/>
              </w:divBdr>
            </w:div>
            <w:div w:id="1404984927">
              <w:marLeft w:val="0"/>
              <w:marRight w:val="0"/>
              <w:marTop w:val="0"/>
              <w:marBottom w:val="240"/>
              <w:divBdr>
                <w:top w:val="none" w:sz="0" w:space="0" w:color="auto"/>
                <w:left w:val="none" w:sz="0" w:space="0" w:color="auto"/>
                <w:bottom w:val="none" w:sz="0" w:space="0" w:color="auto"/>
                <w:right w:val="none" w:sz="0" w:space="0" w:color="auto"/>
              </w:divBdr>
            </w:div>
            <w:div w:id="2056419928">
              <w:marLeft w:val="0"/>
              <w:marRight w:val="0"/>
              <w:marTop w:val="0"/>
              <w:marBottom w:val="240"/>
              <w:divBdr>
                <w:top w:val="none" w:sz="0" w:space="0" w:color="auto"/>
                <w:left w:val="none" w:sz="0" w:space="0" w:color="auto"/>
                <w:bottom w:val="none" w:sz="0" w:space="0" w:color="auto"/>
                <w:right w:val="none" w:sz="0" w:space="0" w:color="auto"/>
              </w:divBdr>
            </w:div>
            <w:div w:id="1039814937">
              <w:marLeft w:val="0"/>
              <w:marRight w:val="0"/>
              <w:marTop w:val="0"/>
              <w:marBottom w:val="240"/>
              <w:divBdr>
                <w:top w:val="none" w:sz="0" w:space="0" w:color="auto"/>
                <w:left w:val="none" w:sz="0" w:space="0" w:color="auto"/>
                <w:bottom w:val="none" w:sz="0" w:space="0" w:color="auto"/>
                <w:right w:val="none" w:sz="0" w:space="0" w:color="auto"/>
              </w:divBdr>
            </w:div>
            <w:div w:id="1283919157">
              <w:marLeft w:val="0"/>
              <w:marRight w:val="0"/>
              <w:marTop w:val="0"/>
              <w:marBottom w:val="240"/>
              <w:divBdr>
                <w:top w:val="none" w:sz="0" w:space="0" w:color="auto"/>
                <w:left w:val="none" w:sz="0" w:space="0" w:color="auto"/>
                <w:bottom w:val="none" w:sz="0" w:space="0" w:color="auto"/>
                <w:right w:val="none" w:sz="0" w:space="0" w:color="auto"/>
              </w:divBdr>
            </w:div>
            <w:div w:id="949360098">
              <w:marLeft w:val="0"/>
              <w:marRight w:val="0"/>
              <w:marTop w:val="0"/>
              <w:marBottom w:val="240"/>
              <w:divBdr>
                <w:top w:val="none" w:sz="0" w:space="0" w:color="auto"/>
                <w:left w:val="none" w:sz="0" w:space="0" w:color="auto"/>
                <w:bottom w:val="none" w:sz="0" w:space="0" w:color="auto"/>
                <w:right w:val="none" w:sz="0" w:space="0" w:color="auto"/>
              </w:divBdr>
            </w:div>
            <w:div w:id="2112387438">
              <w:marLeft w:val="0"/>
              <w:marRight w:val="0"/>
              <w:marTop w:val="0"/>
              <w:marBottom w:val="240"/>
              <w:divBdr>
                <w:top w:val="none" w:sz="0" w:space="0" w:color="auto"/>
                <w:left w:val="none" w:sz="0" w:space="0" w:color="auto"/>
                <w:bottom w:val="none" w:sz="0" w:space="0" w:color="auto"/>
                <w:right w:val="none" w:sz="0" w:space="0" w:color="auto"/>
              </w:divBdr>
            </w:div>
            <w:div w:id="491793564">
              <w:marLeft w:val="0"/>
              <w:marRight w:val="0"/>
              <w:marTop w:val="0"/>
              <w:marBottom w:val="240"/>
              <w:divBdr>
                <w:top w:val="none" w:sz="0" w:space="0" w:color="auto"/>
                <w:left w:val="none" w:sz="0" w:space="0" w:color="auto"/>
                <w:bottom w:val="none" w:sz="0" w:space="0" w:color="auto"/>
                <w:right w:val="none" w:sz="0" w:space="0" w:color="auto"/>
              </w:divBdr>
            </w:div>
            <w:div w:id="1791508365">
              <w:marLeft w:val="0"/>
              <w:marRight w:val="0"/>
              <w:marTop w:val="0"/>
              <w:marBottom w:val="240"/>
              <w:divBdr>
                <w:top w:val="none" w:sz="0" w:space="0" w:color="auto"/>
                <w:left w:val="none" w:sz="0" w:space="0" w:color="auto"/>
                <w:bottom w:val="none" w:sz="0" w:space="0" w:color="auto"/>
                <w:right w:val="none" w:sz="0" w:space="0" w:color="auto"/>
              </w:divBdr>
            </w:div>
            <w:div w:id="574706670">
              <w:marLeft w:val="0"/>
              <w:marRight w:val="0"/>
              <w:marTop w:val="0"/>
              <w:marBottom w:val="240"/>
              <w:divBdr>
                <w:top w:val="none" w:sz="0" w:space="0" w:color="auto"/>
                <w:left w:val="none" w:sz="0" w:space="0" w:color="auto"/>
                <w:bottom w:val="none" w:sz="0" w:space="0" w:color="auto"/>
                <w:right w:val="none" w:sz="0" w:space="0" w:color="auto"/>
              </w:divBdr>
            </w:div>
          </w:divsChild>
        </w:div>
        <w:div w:id="1155954075">
          <w:marLeft w:val="0"/>
          <w:marRight w:val="0"/>
          <w:marTop w:val="0"/>
          <w:marBottom w:val="240"/>
          <w:divBdr>
            <w:top w:val="none" w:sz="0" w:space="0" w:color="auto"/>
            <w:left w:val="none" w:sz="0" w:space="0" w:color="auto"/>
            <w:bottom w:val="none" w:sz="0" w:space="0" w:color="auto"/>
            <w:right w:val="none" w:sz="0" w:space="0" w:color="auto"/>
          </w:divBdr>
        </w:div>
        <w:div w:id="1402873476">
          <w:marLeft w:val="0"/>
          <w:marRight w:val="0"/>
          <w:marTop w:val="0"/>
          <w:marBottom w:val="240"/>
          <w:divBdr>
            <w:top w:val="none" w:sz="0" w:space="0" w:color="auto"/>
            <w:left w:val="none" w:sz="0" w:space="0" w:color="auto"/>
            <w:bottom w:val="none" w:sz="0" w:space="0" w:color="auto"/>
            <w:right w:val="none" w:sz="0" w:space="0" w:color="auto"/>
          </w:divBdr>
        </w:div>
        <w:div w:id="683365451">
          <w:marLeft w:val="0"/>
          <w:marRight w:val="0"/>
          <w:marTop w:val="0"/>
          <w:marBottom w:val="240"/>
          <w:divBdr>
            <w:top w:val="none" w:sz="0" w:space="0" w:color="auto"/>
            <w:left w:val="none" w:sz="0" w:space="0" w:color="auto"/>
            <w:bottom w:val="none" w:sz="0" w:space="0" w:color="auto"/>
            <w:right w:val="none" w:sz="0" w:space="0" w:color="auto"/>
          </w:divBdr>
        </w:div>
        <w:div w:id="1836409388">
          <w:marLeft w:val="0"/>
          <w:marRight w:val="0"/>
          <w:marTop w:val="0"/>
          <w:marBottom w:val="240"/>
          <w:divBdr>
            <w:top w:val="none" w:sz="0" w:space="0" w:color="auto"/>
            <w:left w:val="none" w:sz="0" w:space="0" w:color="auto"/>
            <w:bottom w:val="none" w:sz="0" w:space="0" w:color="auto"/>
            <w:right w:val="none" w:sz="0" w:space="0" w:color="auto"/>
          </w:divBdr>
        </w:div>
        <w:div w:id="1612859861">
          <w:marLeft w:val="0"/>
          <w:marRight w:val="0"/>
          <w:marTop w:val="0"/>
          <w:marBottom w:val="240"/>
          <w:divBdr>
            <w:top w:val="none" w:sz="0" w:space="0" w:color="auto"/>
            <w:left w:val="none" w:sz="0" w:space="0" w:color="auto"/>
            <w:bottom w:val="none" w:sz="0" w:space="0" w:color="auto"/>
            <w:right w:val="none" w:sz="0" w:space="0" w:color="auto"/>
          </w:divBdr>
        </w:div>
        <w:div w:id="1962493009">
          <w:marLeft w:val="0"/>
          <w:marRight w:val="0"/>
          <w:marTop w:val="0"/>
          <w:marBottom w:val="240"/>
          <w:divBdr>
            <w:top w:val="none" w:sz="0" w:space="0" w:color="auto"/>
            <w:left w:val="none" w:sz="0" w:space="0" w:color="auto"/>
            <w:bottom w:val="none" w:sz="0" w:space="0" w:color="auto"/>
            <w:right w:val="none" w:sz="0" w:space="0" w:color="auto"/>
          </w:divBdr>
          <w:divsChild>
            <w:div w:id="367410464">
              <w:marLeft w:val="0"/>
              <w:marRight w:val="0"/>
              <w:marTop w:val="0"/>
              <w:marBottom w:val="0"/>
              <w:divBdr>
                <w:top w:val="none" w:sz="0" w:space="0" w:color="auto"/>
                <w:left w:val="none" w:sz="0" w:space="0" w:color="auto"/>
                <w:bottom w:val="none" w:sz="0" w:space="0" w:color="auto"/>
                <w:right w:val="none" w:sz="0" w:space="0" w:color="auto"/>
              </w:divBdr>
            </w:div>
            <w:div w:id="1583493834">
              <w:marLeft w:val="0"/>
              <w:marRight w:val="0"/>
              <w:marTop w:val="240"/>
              <w:marBottom w:val="240"/>
              <w:divBdr>
                <w:top w:val="single" w:sz="12" w:space="0" w:color="8E8E8E"/>
                <w:left w:val="none" w:sz="0" w:space="0" w:color="auto"/>
                <w:bottom w:val="single" w:sz="12" w:space="0" w:color="8E8E8E"/>
                <w:right w:val="none" w:sz="0" w:space="0" w:color="auto"/>
              </w:divBdr>
              <w:divsChild>
                <w:div w:id="1547831663">
                  <w:marLeft w:val="0"/>
                  <w:marRight w:val="0"/>
                  <w:marTop w:val="240"/>
                  <w:marBottom w:val="240"/>
                  <w:divBdr>
                    <w:top w:val="none" w:sz="0" w:space="0" w:color="auto"/>
                    <w:left w:val="none" w:sz="0" w:space="0" w:color="auto"/>
                    <w:bottom w:val="none" w:sz="0" w:space="0" w:color="auto"/>
                    <w:right w:val="none" w:sz="0" w:space="0" w:color="auto"/>
                  </w:divBdr>
                </w:div>
                <w:div w:id="1841697779">
                  <w:marLeft w:val="360"/>
                  <w:marRight w:val="0"/>
                  <w:marTop w:val="0"/>
                  <w:marBottom w:val="0"/>
                  <w:divBdr>
                    <w:top w:val="none" w:sz="0" w:space="0" w:color="auto"/>
                    <w:left w:val="none" w:sz="0" w:space="0" w:color="auto"/>
                    <w:bottom w:val="none" w:sz="0" w:space="0" w:color="auto"/>
                    <w:right w:val="none" w:sz="0" w:space="0" w:color="auto"/>
                  </w:divBdr>
                  <w:divsChild>
                    <w:div w:id="19409154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66544366">
          <w:marLeft w:val="0"/>
          <w:marRight w:val="0"/>
          <w:marTop w:val="0"/>
          <w:marBottom w:val="240"/>
          <w:divBdr>
            <w:top w:val="none" w:sz="0" w:space="0" w:color="auto"/>
            <w:left w:val="none" w:sz="0" w:space="0" w:color="auto"/>
            <w:bottom w:val="none" w:sz="0" w:space="0" w:color="auto"/>
            <w:right w:val="none" w:sz="0" w:space="0" w:color="auto"/>
          </w:divBdr>
        </w:div>
        <w:div w:id="911039571">
          <w:marLeft w:val="0"/>
          <w:marRight w:val="0"/>
          <w:marTop w:val="0"/>
          <w:marBottom w:val="240"/>
          <w:divBdr>
            <w:top w:val="none" w:sz="0" w:space="0" w:color="auto"/>
            <w:left w:val="none" w:sz="0" w:space="0" w:color="auto"/>
            <w:bottom w:val="none" w:sz="0" w:space="0" w:color="auto"/>
            <w:right w:val="none" w:sz="0" w:space="0" w:color="auto"/>
          </w:divBdr>
        </w:div>
        <w:div w:id="1964456937">
          <w:marLeft w:val="0"/>
          <w:marRight w:val="0"/>
          <w:marTop w:val="0"/>
          <w:marBottom w:val="240"/>
          <w:divBdr>
            <w:top w:val="none" w:sz="0" w:space="0" w:color="auto"/>
            <w:left w:val="none" w:sz="0" w:space="0" w:color="auto"/>
            <w:bottom w:val="none" w:sz="0" w:space="0" w:color="auto"/>
            <w:right w:val="none" w:sz="0" w:space="0" w:color="auto"/>
          </w:divBdr>
        </w:div>
        <w:div w:id="1767310175">
          <w:marLeft w:val="0"/>
          <w:marRight w:val="0"/>
          <w:marTop w:val="0"/>
          <w:marBottom w:val="240"/>
          <w:divBdr>
            <w:top w:val="none" w:sz="0" w:space="0" w:color="auto"/>
            <w:left w:val="none" w:sz="0" w:space="0" w:color="auto"/>
            <w:bottom w:val="none" w:sz="0" w:space="0" w:color="auto"/>
            <w:right w:val="none" w:sz="0" w:space="0" w:color="auto"/>
          </w:divBdr>
        </w:div>
        <w:div w:id="1523207619">
          <w:marLeft w:val="0"/>
          <w:marRight w:val="0"/>
          <w:marTop w:val="0"/>
          <w:marBottom w:val="240"/>
          <w:divBdr>
            <w:top w:val="none" w:sz="0" w:space="0" w:color="auto"/>
            <w:left w:val="none" w:sz="0" w:space="0" w:color="auto"/>
            <w:bottom w:val="none" w:sz="0" w:space="0" w:color="auto"/>
            <w:right w:val="none" w:sz="0" w:space="0" w:color="auto"/>
          </w:divBdr>
        </w:div>
        <w:div w:id="1085302259">
          <w:marLeft w:val="0"/>
          <w:marRight w:val="0"/>
          <w:marTop w:val="0"/>
          <w:marBottom w:val="240"/>
          <w:divBdr>
            <w:top w:val="none" w:sz="0" w:space="0" w:color="auto"/>
            <w:left w:val="none" w:sz="0" w:space="0" w:color="auto"/>
            <w:bottom w:val="none" w:sz="0" w:space="0" w:color="auto"/>
            <w:right w:val="none" w:sz="0" w:space="0" w:color="auto"/>
          </w:divBdr>
        </w:div>
        <w:div w:id="1033308158">
          <w:marLeft w:val="0"/>
          <w:marRight w:val="0"/>
          <w:marTop w:val="0"/>
          <w:marBottom w:val="240"/>
          <w:divBdr>
            <w:top w:val="none" w:sz="0" w:space="0" w:color="auto"/>
            <w:left w:val="none" w:sz="0" w:space="0" w:color="auto"/>
            <w:bottom w:val="none" w:sz="0" w:space="0" w:color="auto"/>
            <w:right w:val="none" w:sz="0" w:space="0" w:color="auto"/>
          </w:divBdr>
        </w:div>
        <w:div w:id="691959829">
          <w:marLeft w:val="0"/>
          <w:marRight w:val="0"/>
          <w:marTop w:val="0"/>
          <w:marBottom w:val="240"/>
          <w:divBdr>
            <w:top w:val="none" w:sz="0" w:space="0" w:color="auto"/>
            <w:left w:val="none" w:sz="0" w:space="0" w:color="auto"/>
            <w:bottom w:val="none" w:sz="0" w:space="0" w:color="auto"/>
            <w:right w:val="none" w:sz="0" w:space="0" w:color="auto"/>
          </w:divBdr>
        </w:div>
        <w:div w:id="2082174937">
          <w:marLeft w:val="0"/>
          <w:marRight w:val="0"/>
          <w:marTop w:val="0"/>
          <w:marBottom w:val="240"/>
          <w:divBdr>
            <w:top w:val="none" w:sz="0" w:space="0" w:color="auto"/>
            <w:left w:val="none" w:sz="0" w:space="0" w:color="auto"/>
            <w:bottom w:val="none" w:sz="0" w:space="0" w:color="auto"/>
            <w:right w:val="none" w:sz="0" w:space="0" w:color="auto"/>
          </w:divBdr>
        </w:div>
        <w:div w:id="1658420006">
          <w:marLeft w:val="0"/>
          <w:marRight w:val="0"/>
          <w:marTop w:val="0"/>
          <w:marBottom w:val="240"/>
          <w:divBdr>
            <w:top w:val="none" w:sz="0" w:space="0" w:color="auto"/>
            <w:left w:val="none" w:sz="0" w:space="0" w:color="auto"/>
            <w:bottom w:val="none" w:sz="0" w:space="0" w:color="auto"/>
            <w:right w:val="none" w:sz="0" w:space="0" w:color="auto"/>
          </w:divBdr>
        </w:div>
        <w:div w:id="2118258989">
          <w:marLeft w:val="0"/>
          <w:marRight w:val="0"/>
          <w:marTop w:val="0"/>
          <w:marBottom w:val="240"/>
          <w:divBdr>
            <w:top w:val="none" w:sz="0" w:space="0" w:color="auto"/>
            <w:left w:val="none" w:sz="0" w:space="0" w:color="auto"/>
            <w:bottom w:val="none" w:sz="0" w:space="0" w:color="auto"/>
            <w:right w:val="none" w:sz="0" w:space="0" w:color="auto"/>
          </w:divBdr>
          <w:divsChild>
            <w:div w:id="9187739">
              <w:marLeft w:val="0"/>
              <w:marRight w:val="0"/>
              <w:marTop w:val="0"/>
              <w:marBottom w:val="0"/>
              <w:divBdr>
                <w:top w:val="none" w:sz="0" w:space="0" w:color="auto"/>
                <w:left w:val="none" w:sz="0" w:space="0" w:color="auto"/>
                <w:bottom w:val="none" w:sz="0" w:space="0" w:color="auto"/>
                <w:right w:val="none" w:sz="0" w:space="0" w:color="auto"/>
              </w:divBdr>
            </w:div>
            <w:div w:id="2007591693">
              <w:marLeft w:val="0"/>
              <w:marRight w:val="0"/>
              <w:marTop w:val="0"/>
              <w:marBottom w:val="240"/>
              <w:divBdr>
                <w:top w:val="none" w:sz="0" w:space="0" w:color="auto"/>
                <w:left w:val="none" w:sz="0" w:space="0" w:color="auto"/>
                <w:bottom w:val="none" w:sz="0" w:space="0" w:color="auto"/>
                <w:right w:val="none" w:sz="0" w:space="0" w:color="auto"/>
              </w:divBdr>
            </w:div>
          </w:divsChild>
        </w:div>
        <w:div w:id="395668076">
          <w:marLeft w:val="0"/>
          <w:marRight w:val="0"/>
          <w:marTop w:val="0"/>
          <w:marBottom w:val="240"/>
          <w:divBdr>
            <w:top w:val="none" w:sz="0" w:space="0" w:color="auto"/>
            <w:left w:val="none" w:sz="0" w:space="0" w:color="auto"/>
            <w:bottom w:val="none" w:sz="0" w:space="0" w:color="auto"/>
            <w:right w:val="none" w:sz="0" w:space="0" w:color="auto"/>
          </w:divBdr>
          <w:divsChild>
            <w:div w:id="1857188487">
              <w:marLeft w:val="0"/>
              <w:marRight w:val="0"/>
              <w:marTop w:val="0"/>
              <w:marBottom w:val="0"/>
              <w:divBdr>
                <w:top w:val="none" w:sz="0" w:space="0" w:color="auto"/>
                <w:left w:val="none" w:sz="0" w:space="0" w:color="auto"/>
                <w:bottom w:val="none" w:sz="0" w:space="0" w:color="auto"/>
                <w:right w:val="none" w:sz="0" w:space="0" w:color="auto"/>
              </w:divBdr>
            </w:div>
            <w:div w:id="1674990819">
              <w:marLeft w:val="0"/>
              <w:marRight w:val="0"/>
              <w:marTop w:val="0"/>
              <w:marBottom w:val="240"/>
              <w:divBdr>
                <w:top w:val="none" w:sz="0" w:space="0" w:color="auto"/>
                <w:left w:val="none" w:sz="0" w:space="0" w:color="auto"/>
                <w:bottom w:val="none" w:sz="0" w:space="0" w:color="auto"/>
                <w:right w:val="none" w:sz="0" w:space="0" w:color="auto"/>
              </w:divBdr>
            </w:div>
          </w:divsChild>
        </w:div>
        <w:div w:id="2135950953">
          <w:marLeft w:val="0"/>
          <w:marRight w:val="0"/>
          <w:marTop w:val="0"/>
          <w:marBottom w:val="240"/>
          <w:divBdr>
            <w:top w:val="none" w:sz="0" w:space="0" w:color="auto"/>
            <w:left w:val="none" w:sz="0" w:space="0" w:color="auto"/>
            <w:bottom w:val="none" w:sz="0" w:space="0" w:color="auto"/>
            <w:right w:val="none" w:sz="0" w:space="0" w:color="auto"/>
          </w:divBdr>
          <w:divsChild>
            <w:div w:id="1732121864">
              <w:marLeft w:val="0"/>
              <w:marRight w:val="0"/>
              <w:marTop w:val="0"/>
              <w:marBottom w:val="0"/>
              <w:divBdr>
                <w:top w:val="none" w:sz="0" w:space="0" w:color="auto"/>
                <w:left w:val="none" w:sz="0" w:space="0" w:color="auto"/>
                <w:bottom w:val="none" w:sz="0" w:space="0" w:color="auto"/>
                <w:right w:val="none" w:sz="0" w:space="0" w:color="auto"/>
              </w:divBdr>
            </w:div>
            <w:div w:id="1564175824">
              <w:marLeft w:val="0"/>
              <w:marRight w:val="0"/>
              <w:marTop w:val="0"/>
              <w:marBottom w:val="240"/>
              <w:divBdr>
                <w:top w:val="none" w:sz="0" w:space="0" w:color="auto"/>
                <w:left w:val="none" w:sz="0" w:space="0" w:color="auto"/>
                <w:bottom w:val="none" w:sz="0" w:space="0" w:color="auto"/>
                <w:right w:val="none" w:sz="0" w:space="0" w:color="auto"/>
              </w:divBdr>
            </w:div>
          </w:divsChild>
        </w:div>
        <w:div w:id="1943292396">
          <w:marLeft w:val="0"/>
          <w:marRight w:val="0"/>
          <w:marTop w:val="0"/>
          <w:marBottom w:val="240"/>
          <w:divBdr>
            <w:top w:val="none" w:sz="0" w:space="0" w:color="auto"/>
            <w:left w:val="none" w:sz="0" w:space="0" w:color="auto"/>
            <w:bottom w:val="none" w:sz="0" w:space="0" w:color="auto"/>
            <w:right w:val="none" w:sz="0" w:space="0" w:color="auto"/>
          </w:divBdr>
          <w:divsChild>
            <w:div w:id="22022240">
              <w:marLeft w:val="0"/>
              <w:marRight w:val="0"/>
              <w:marTop w:val="0"/>
              <w:marBottom w:val="0"/>
              <w:divBdr>
                <w:top w:val="none" w:sz="0" w:space="0" w:color="auto"/>
                <w:left w:val="none" w:sz="0" w:space="0" w:color="auto"/>
                <w:bottom w:val="none" w:sz="0" w:space="0" w:color="auto"/>
                <w:right w:val="none" w:sz="0" w:space="0" w:color="auto"/>
              </w:divBdr>
            </w:div>
            <w:div w:id="911737375">
              <w:marLeft w:val="0"/>
              <w:marRight w:val="0"/>
              <w:marTop w:val="0"/>
              <w:marBottom w:val="240"/>
              <w:divBdr>
                <w:top w:val="none" w:sz="0" w:space="0" w:color="auto"/>
                <w:left w:val="none" w:sz="0" w:space="0" w:color="auto"/>
                <w:bottom w:val="none" w:sz="0" w:space="0" w:color="auto"/>
                <w:right w:val="none" w:sz="0" w:space="0" w:color="auto"/>
              </w:divBdr>
            </w:div>
          </w:divsChild>
        </w:div>
        <w:div w:id="984089158">
          <w:marLeft w:val="0"/>
          <w:marRight w:val="0"/>
          <w:marTop w:val="0"/>
          <w:marBottom w:val="240"/>
          <w:divBdr>
            <w:top w:val="none" w:sz="0" w:space="0" w:color="auto"/>
            <w:left w:val="none" w:sz="0" w:space="0" w:color="auto"/>
            <w:bottom w:val="none" w:sz="0" w:space="0" w:color="auto"/>
            <w:right w:val="none" w:sz="0" w:space="0" w:color="auto"/>
          </w:divBdr>
          <w:divsChild>
            <w:div w:id="9110423">
              <w:marLeft w:val="0"/>
              <w:marRight w:val="0"/>
              <w:marTop w:val="0"/>
              <w:marBottom w:val="0"/>
              <w:divBdr>
                <w:top w:val="none" w:sz="0" w:space="0" w:color="auto"/>
                <w:left w:val="none" w:sz="0" w:space="0" w:color="auto"/>
                <w:bottom w:val="none" w:sz="0" w:space="0" w:color="auto"/>
                <w:right w:val="none" w:sz="0" w:space="0" w:color="auto"/>
              </w:divBdr>
            </w:div>
            <w:div w:id="1291206955">
              <w:marLeft w:val="0"/>
              <w:marRight w:val="0"/>
              <w:marTop w:val="240"/>
              <w:marBottom w:val="240"/>
              <w:divBdr>
                <w:top w:val="single" w:sz="12" w:space="0" w:color="8E8E8E"/>
                <w:left w:val="none" w:sz="0" w:space="0" w:color="auto"/>
                <w:bottom w:val="single" w:sz="12" w:space="0" w:color="8E8E8E"/>
                <w:right w:val="none" w:sz="0" w:space="0" w:color="auto"/>
              </w:divBdr>
              <w:divsChild>
                <w:div w:id="2077318336">
                  <w:marLeft w:val="0"/>
                  <w:marRight w:val="0"/>
                  <w:marTop w:val="240"/>
                  <w:marBottom w:val="240"/>
                  <w:divBdr>
                    <w:top w:val="none" w:sz="0" w:space="0" w:color="auto"/>
                    <w:left w:val="none" w:sz="0" w:space="0" w:color="auto"/>
                    <w:bottom w:val="none" w:sz="0" w:space="0" w:color="auto"/>
                    <w:right w:val="none" w:sz="0" w:space="0" w:color="auto"/>
                  </w:divBdr>
                </w:div>
                <w:div w:id="1669359989">
                  <w:marLeft w:val="360"/>
                  <w:marRight w:val="0"/>
                  <w:marTop w:val="0"/>
                  <w:marBottom w:val="0"/>
                  <w:divBdr>
                    <w:top w:val="none" w:sz="0" w:space="0" w:color="auto"/>
                    <w:left w:val="none" w:sz="0" w:space="0" w:color="auto"/>
                    <w:bottom w:val="none" w:sz="0" w:space="0" w:color="auto"/>
                    <w:right w:val="none" w:sz="0" w:space="0" w:color="auto"/>
                  </w:divBdr>
                  <w:divsChild>
                    <w:div w:id="1283656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0767449">
              <w:marLeft w:val="0"/>
              <w:marRight w:val="0"/>
              <w:marTop w:val="0"/>
              <w:marBottom w:val="240"/>
              <w:divBdr>
                <w:top w:val="none" w:sz="0" w:space="0" w:color="auto"/>
                <w:left w:val="none" w:sz="0" w:space="0" w:color="auto"/>
                <w:bottom w:val="none" w:sz="0" w:space="0" w:color="auto"/>
                <w:right w:val="none" w:sz="0" w:space="0" w:color="auto"/>
              </w:divBdr>
            </w:div>
          </w:divsChild>
        </w:div>
        <w:div w:id="1649548487">
          <w:marLeft w:val="0"/>
          <w:marRight w:val="0"/>
          <w:marTop w:val="0"/>
          <w:marBottom w:val="240"/>
          <w:divBdr>
            <w:top w:val="none" w:sz="0" w:space="0" w:color="auto"/>
            <w:left w:val="none" w:sz="0" w:space="0" w:color="auto"/>
            <w:bottom w:val="none" w:sz="0" w:space="0" w:color="auto"/>
            <w:right w:val="none" w:sz="0" w:space="0" w:color="auto"/>
          </w:divBdr>
          <w:divsChild>
            <w:div w:id="1078483844">
              <w:marLeft w:val="0"/>
              <w:marRight w:val="0"/>
              <w:marTop w:val="0"/>
              <w:marBottom w:val="0"/>
              <w:divBdr>
                <w:top w:val="none" w:sz="0" w:space="0" w:color="auto"/>
                <w:left w:val="none" w:sz="0" w:space="0" w:color="auto"/>
                <w:bottom w:val="none" w:sz="0" w:space="0" w:color="auto"/>
                <w:right w:val="none" w:sz="0" w:space="0" w:color="auto"/>
              </w:divBdr>
            </w:div>
            <w:div w:id="1572349983">
              <w:marLeft w:val="0"/>
              <w:marRight w:val="0"/>
              <w:marTop w:val="0"/>
              <w:marBottom w:val="240"/>
              <w:divBdr>
                <w:top w:val="none" w:sz="0" w:space="0" w:color="auto"/>
                <w:left w:val="none" w:sz="0" w:space="0" w:color="auto"/>
                <w:bottom w:val="none" w:sz="0" w:space="0" w:color="auto"/>
                <w:right w:val="none" w:sz="0" w:space="0" w:color="auto"/>
              </w:divBdr>
            </w:div>
            <w:div w:id="788280877">
              <w:marLeft w:val="0"/>
              <w:marRight w:val="0"/>
              <w:marTop w:val="0"/>
              <w:marBottom w:val="240"/>
              <w:divBdr>
                <w:top w:val="none" w:sz="0" w:space="0" w:color="auto"/>
                <w:left w:val="none" w:sz="0" w:space="0" w:color="auto"/>
                <w:bottom w:val="none" w:sz="0" w:space="0" w:color="auto"/>
                <w:right w:val="none" w:sz="0" w:space="0" w:color="auto"/>
              </w:divBdr>
            </w:div>
          </w:divsChild>
        </w:div>
        <w:div w:id="255750669">
          <w:marLeft w:val="0"/>
          <w:marRight w:val="0"/>
          <w:marTop w:val="0"/>
          <w:marBottom w:val="240"/>
          <w:divBdr>
            <w:top w:val="none" w:sz="0" w:space="0" w:color="auto"/>
            <w:left w:val="none" w:sz="0" w:space="0" w:color="auto"/>
            <w:bottom w:val="none" w:sz="0" w:space="0" w:color="auto"/>
            <w:right w:val="none" w:sz="0" w:space="0" w:color="auto"/>
          </w:divBdr>
        </w:div>
        <w:div w:id="274143426">
          <w:marLeft w:val="0"/>
          <w:marRight w:val="0"/>
          <w:marTop w:val="0"/>
          <w:marBottom w:val="240"/>
          <w:divBdr>
            <w:top w:val="none" w:sz="0" w:space="0" w:color="auto"/>
            <w:left w:val="none" w:sz="0" w:space="0" w:color="auto"/>
            <w:bottom w:val="none" w:sz="0" w:space="0" w:color="auto"/>
            <w:right w:val="none" w:sz="0" w:space="0" w:color="auto"/>
          </w:divBdr>
        </w:div>
        <w:div w:id="1513033903">
          <w:marLeft w:val="0"/>
          <w:marRight w:val="0"/>
          <w:marTop w:val="0"/>
          <w:marBottom w:val="240"/>
          <w:divBdr>
            <w:top w:val="none" w:sz="0" w:space="0" w:color="auto"/>
            <w:left w:val="none" w:sz="0" w:space="0" w:color="auto"/>
            <w:bottom w:val="none" w:sz="0" w:space="0" w:color="auto"/>
            <w:right w:val="none" w:sz="0" w:space="0" w:color="auto"/>
          </w:divBdr>
        </w:div>
        <w:div w:id="985278425">
          <w:marLeft w:val="0"/>
          <w:marRight w:val="0"/>
          <w:marTop w:val="0"/>
          <w:marBottom w:val="240"/>
          <w:divBdr>
            <w:top w:val="none" w:sz="0" w:space="0" w:color="auto"/>
            <w:left w:val="none" w:sz="0" w:space="0" w:color="auto"/>
            <w:bottom w:val="none" w:sz="0" w:space="0" w:color="auto"/>
            <w:right w:val="none" w:sz="0" w:space="0" w:color="auto"/>
          </w:divBdr>
          <w:divsChild>
            <w:div w:id="603923387">
              <w:marLeft w:val="0"/>
              <w:marRight w:val="0"/>
              <w:marTop w:val="0"/>
              <w:marBottom w:val="0"/>
              <w:divBdr>
                <w:top w:val="none" w:sz="0" w:space="0" w:color="auto"/>
                <w:left w:val="none" w:sz="0" w:space="0" w:color="auto"/>
                <w:bottom w:val="none" w:sz="0" w:space="0" w:color="auto"/>
                <w:right w:val="none" w:sz="0" w:space="0" w:color="auto"/>
              </w:divBdr>
            </w:div>
          </w:divsChild>
        </w:div>
        <w:div w:id="1354040785">
          <w:marLeft w:val="0"/>
          <w:marRight w:val="0"/>
          <w:marTop w:val="0"/>
          <w:marBottom w:val="240"/>
          <w:divBdr>
            <w:top w:val="none" w:sz="0" w:space="0" w:color="auto"/>
            <w:left w:val="none" w:sz="0" w:space="0" w:color="auto"/>
            <w:bottom w:val="none" w:sz="0" w:space="0" w:color="auto"/>
            <w:right w:val="none" w:sz="0" w:space="0" w:color="auto"/>
          </w:divBdr>
        </w:div>
        <w:div w:id="1039014351">
          <w:marLeft w:val="0"/>
          <w:marRight w:val="0"/>
          <w:marTop w:val="0"/>
          <w:marBottom w:val="240"/>
          <w:divBdr>
            <w:top w:val="none" w:sz="0" w:space="0" w:color="auto"/>
            <w:left w:val="none" w:sz="0" w:space="0" w:color="auto"/>
            <w:bottom w:val="none" w:sz="0" w:space="0" w:color="auto"/>
            <w:right w:val="none" w:sz="0" w:space="0" w:color="auto"/>
          </w:divBdr>
        </w:div>
      </w:divsChild>
    </w:div>
    <w:div w:id="716777765">
      <w:bodyDiv w:val="1"/>
      <w:marLeft w:val="0"/>
      <w:marRight w:val="0"/>
      <w:marTop w:val="0"/>
      <w:marBottom w:val="0"/>
      <w:divBdr>
        <w:top w:val="none" w:sz="0" w:space="0" w:color="auto"/>
        <w:left w:val="none" w:sz="0" w:space="0" w:color="auto"/>
        <w:bottom w:val="none" w:sz="0" w:space="0" w:color="auto"/>
        <w:right w:val="none" w:sz="0" w:space="0" w:color="auto"/>
      </w:divBdr>
      <w:divsChild>
        <w:div w:id="1014260558">
          <w:marLeft w:val="0"/>
          <w:marRight w:val="0"/>
          <w:marTop w:val="0"/>
          <w:marBottom w:val="0"/>
          <w:divBdr>
            <w:top w:val="none" w:sz="0" w:space="0" w:color="auto"/>
            <w:left w:val="none" w:sz="0" w:space="0" w:color="auto"/>
            <w:bottom w:val="none" w:sz="0" w:space="0" w:color="auto"/>
            <w:right w:val="none" w:sz="0" w:space="0" w:color="auto"/>
          </w:divBdr>
          <w:divsChild>
            <w:div w:id="286011537">
              <w:marLeft w:val="0"/>
              <w:marRight w:val="0"/>
              <w:marTop w:val="0"/>
              <w:marBottom w:val="240"/>
              <w:divBdr>
                <w:top w:val="none" w:sz="0" w:space="0" w:color="auto"/>
                <w:left w:val="none" w:sz="0" w:space="0" w:color="auto"/>
                <w:bottom w:val="none" w:sz="0" w:space="0" w:color="auto"/>
                <w:right w:val="none" w:sz="0" w:space="0" w:color="auto"/>
              </w:divBdr>
            </w:div>
          </w:divsChild>
        </w:div>
        <w:div w:id="1605189433">
          <w:marLeft w:val="0"/>
          <w:marRight w:val="0"/>
          <w:marTop w:val="0"/>
          <w:marBottom w:val="0"/>
          <w:divBdr>
            <w:top w:val="none" w:sz="0" w:space="0" w:color="auto"/>
            <w:left w:val="none" w:sz="0" w:space="0" w:color="auto"/>
            <w:bottom w:val="none" w:sz="0" w:space="0" w:color="auto"/>
            <w:right w:val="none" w:sz="0" w:space="0" w:color="auto"/>
          </w:divBdr>
          <w:divsChild>
            <w:div w:id="1564757577">
              <w:marLeft w:val="0"/>
              <w:marRight w:val="0"/>
              <w:marTop w:val="0"/>
              <w:marBottom w:val="240"/>
              <w:divBdr>
                <w:top w:val="none" w:sz="0" w:space="0" w:color="auto"/>
                <w:left w:val="none" w:sz="0" w:space="0" w:color="auto"/>
                <w:bottom w:val="none" w:sz="0" w:space="0" w:color="auto"/>
                <w:right w:val="none" w:sz="0" w:space="0" w:color="auto"/>
              </w:divBdr>
            </w:div>
          </w:divsChild>
        </w:div>
        <w:div w:id="715395676">
          <w:marLeft w:val="0"/>
          <w:marRight w:val="0"/>
          <w:marTop w:val="0"/>
          <w:marBottom w:val="0"/>
          <w:divBdr>
            <w:top w:val="none" w:sz="0" w:space="0" w:color="auto"/>
            <w:left w:val="none" w:sz="0" w:space="0" w:color="auto"/>
            <w:bottom w:val="none" w:sz="0" w:space="0" w:color="auto"/>
            <w:right w:val="none" w:sz="0" w:space="0" w:color="auto"/>
          </w:divBdr>
          <w:divsChild>
            <w:div w:id="2047560290">
              <w:marLeft w:val="0"/>
              <w:marRight w:val="0"/>
              <w:marTop w:val="0"/>
              <w:marBottom w:val="240"/>
              <w:divBdr>
                <w:top w:val="none" w:sz="0" w:space="0" w:color="auto"/>
                <w:left w:val="none" w:sz="0" w:space="0" w:color="auto"/>
                <w:bottom w:val="none" w:sz="0" w:space="0" w:color="auto"/>
                <w:right w:val="none" w:sz="0" w:space="0" w:color="auto"/>
              </w:divBdr>
            </w:div>
          </w:divsChild>
        </w:div>
        <w:div w:id="792865686">
          <w:marLeft w:val="0"/>
          <w:marRight w:val="0"/>
          <w:marTop w:val="0"/>
          <w:marBottom w:val="0"/>
          <w:divBdr>
            <w:top w:val="none" w:sz="0" w:space="0" w:color="auto"/>
            <w:left w:val="none" w:sz="0" w:space="0" w:color="auto"/>
            <w:bottom w:val="none" w:sz="0" w:space="0" w:color="auto"/>
            <w:right w:val="none" w:sz="0" w:space="0" w:color="auto"/>
          </w:divBdr>
          <w:divsChild>
            <w:div w:id="15205876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7947232">
      <w:bodyDiv w:val="1"/>
      <w:marLeft w:val="0"/>
      <w:marRight w:val="0"/>
      <w:marTop w:val="0"/>
      <w:marBottom w:val="0"/>
      <w:divBdr>
        <w:top w:val="none" w:sz="0" w:space="0" w:color="auto"/>
        <w:left w:val="none" w:sz="0" w:space="0" w:color="auto"/>
        <w:bottom w:val="none" w:sz="0" w:space="0" w:color="auto"/>
        <w:right w:val="none" w:sz="0" w:space="0" w:color="auto"/>
      </w:divBdr>
    </w:div>
    <w:div w:id="746003008">
      <w:bodyDiv w:val="1"/>
      <w:marLeft w:val="0"/>
      <w:marRight w:val="0"/>
      <w:marTop w:val="0"/>
      <w:marBottom w:val="0"/>
      <w:divBdr>
        <w:top w:val="none" w:sz="0" w:space="0" w:color="auto"/>
        <w:left w:val="none" w:sz="0" w:space="0" w:color="auto"/>
        <w:bottom w:val="none" w:sz="0" w:space="0" w:color="auto"/>
        <w:right w:val="none" w:sz="0" w:space="0" w:color="auto"/>
      </w:divBdr>
      <w:divsChild>
        <w:div w:id="728116889">
          <w:marLeft w:val="0"/>
          <w:marRight w:val="0"/>
          <w:marTop w:val="0"/>
          <w:marBottom w:val="0"/>
          <w:divBdr>
            <w:top w:val="none" w:sz="0" w:space="0" w:color="auto"/>
            <w:left w:val="none" w:sz="0" w:space="0" w:color="auto"/>
            <w:bottom w:val="none" w:sz="0" w:space="0" w:color="auto"/>
            <w:right w:val="none" w:sz="0" w:space="0" w:color="auto"/>
          </w:divBdr>
          <w:divsChild>
            <w:div w:id="539786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3112618">
      <w:bodyDiv w:val="1"/>
      <w:marLeft w:val="0"/>
      <w:marRight w:val="0"/>
      <w:marTop w:val="0"/>
      <w:marBottom w:val="0"/>
      <w:divBdr>
        <w:top w:val="none" w:sz="0" w:space="0" w:color="auto"/>
        <w:left w:val="none" w:sz="0" w:space="0" w:color="auto"/>
        <w:bottom w:val="none" w:sz="0" w:space="0" w:color="auto"/>
        <w:right w:val="none" w:sz="0" w:space="0" w:color="auto"/>
      </w:divBdr>
      <w:divsChild>
        <w:div w:id="373651380">
          <w:marLeft w:val="0"/>
          <w:marRight w:val="0"/>
          <w:marTop w:val="0"/>
          <w:marBottom w:val="0"/>
          <w:divBdr>
            <w:top w:val="none" w:sz="0" w:space="0" w:color="auto"/>
            <w:left w:val="none" w:sz="0" w:space="0" w:color="auto"/>
            <w:bottom w:val="none" w:sz="0" w:space="0" w:color="auto"/>
            <w:right w:val="none" w:sz="0" w:space="0" w:color="auto"/>
          </w:divBdr>
          <w:divsChild>
            <w:div w:id="784883215">
              <w:marLeft w:val="0"/>
              <w:marRight w:val="0"/>
              <w:marTop w:val="0"/>
              <w:marBottom w:val="240"/>
              <w:divBdr>
                <w:top w:val="none" w:sz="0" w:space="0" w:color="auto"/>
                <w:left w:val="none" w:sz="0" w:space="0" w:color="auto"/>
                <w:bottom w:val="none" w:sz="0" w:space="0" w:color="auto"/>
                <w:right w:val="none" w:sz="0" w:space="0" w:color="auto"/>
              </w:divBdr>
            </w:div>
          </w:divsChild>
        </w:div>
        <w:div w:id="1030497680">
          <w:marLeft w:val="0"/>
          <w:marRight w:val="0"/>
          <w:marTop w:val="0"/>
          <w:marBottom w:val="0"/>
          <w:divBdr>
            <w:top w:val="none" w:sz="0" w:space="0" w:color="auto"/>
            <w:left w:val="none" w:sz="0" w:space="0" w:color="auto"/>
            <w:bottom w:val="none" w:sz="0" w:space="0" w:color="auto"/>
            <w:right w:val="none" w:sz="0" w:space="0" w:color="auto"/>
          </w:divBdr>
          <w:divsChild>
            <w:div w:id="1927768897">
              <w:marLeft w:val="0"/>
              <w:marRight w:val="0"/>
              <w:marTop w:val="0"/>
              <w:marBottom w:val="240"/>
              <w:divBdr>
                <w:top w:val="none" w:sz="0" w:space="0" w:color="auto"/>
                <w:left w:val="none" w:sz="0" w:space="0" w:color="auto"/>
                <w:bottom w:val="none" w:sz="0" w:space="0" w:color="auto"/>
                <w:right w:val="none" w:sz="0" w:space="0" w:color="auto"/>
              </w:divBdr>
            </w:div>
          </w:divsChild>
        </w:div>
        <w:div w:id="1955941264">
          <w:marLeft w:val="0"/>
          <w:marRight w:val="0"/>
          <w:marTop w:val="0"/>
          <w:marBottom w:val="0"/>
          <w:divBdr>
            <w:top w:val="none" w:sz="0" w:space="0" w:color="auto"/>
            <w:left w:val="none" w:sz="0" w:space="0" w:color="auto"/>
            <w:bottom w:val="none" w:sz="0" w:space="0" w:color="auto"/>
            <w:right w:val="none" w:sz="0" w:space="0" w:color="auto"/>
          </w:divBdr>
          <w:divsChild>
            <w:div w:id="693574117">
              <w:marLeft w:val="0"/>
              <w:marRight w:val="0"/>
              <w:marTop w:val="0"/>
              <w:marBottom w:val="240"/>
              <w:divBdr>
                <w:top w:val="none" w:sz="0" w:space="0" w:color="auto"/>
                <w:left w:val="none" w:sz="0" w:space="0" w:color="auto"/>
                <w:bottom w:val="none" w:sz="0" w:space="0" w:color="auto"/>
                <w:right w:val="none" w:sz="0" w:space="0" w:color="auto"/>
              </w:divBdr>
            </w:div>
          </w:divsChild>
        </w:div>
        <w:div w:id="2002931649">
          <w:marLeft w:val="0"/>
          <w:marRight w:val="0"/>
          <w:marTop w:val="0"/>
          <w:marBottom w:val="0"/>
          <w:divBdr>
            <w:top w:val="none" w:sz="0" w:space="0" w:color="auto"/>
            <w:left w:val="none" w:sz="0" w:space="0" w:color="auto"/>
            <w:bottom w:val="none" w:sz="0" w:space="0" w:color="auto"/>
            <w:right w:val="none" w:sz="0" w:space="0" w:color="auto"/>
          </w:divBdr>
          <w:divsChild>
            <w:div w:id="17884319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2656856">
      <w:bodyDiv w:val="1"/>
      <w:marLeft w:val="0"/>
      <w:marRight w:val="0"/>
      <w:marTop w:val="0"/>
      <w:marBottom w:val="0"/>
      <w:divBdr>
        <w:top w:val="none" w:sz="0" w:space="0" w:color="auto"/>
        <w:left w:val="none" w:sz="0" w:space="0" w:color="auto"/>
        <w:bottom w:val="none" w:sz="0" w:space="0" w:color="auto"/>
        <w:right w:val="none" w:sz="0" w:space="0" w:color="auto"/>
      </w:divBdr>
      <w:divsChild>
        <w:div w:id="1580749348">
          <w:marLeft w:val="0"/>
          <w:marRight w:val="0"/>
          <w:marTop w:val="0"/>
          <w:marBottom w:val="240"/>
          <w:divBdr>
            <w:top w:val="none" w:sz="0" w:space="0" w:color="auto"/>
            <w:left w:val="none" w:sz="0" w:space="0" w:color="auto"/>
            <w:bottom w:val="none" w:sz="0" w:space="0" w:color="auto"/>
            <w:right w:val="none" w:sz="0" w:space="0" w:color="auto"/>
          </w:divBdr>
        </w:div>
        <w:div w:id="1140726227">
          <w:marLeft w:val="0"/>
          <w:marRight w:val="0"/>
          <w:marTop w:val="0"/>
          <w:marBottom w:val="240"/>
          <w:divBdr>
            <w:top w:val="none" w:sz="0" w:space="0" w:color="auto"/>
            <w:left w:val="none" w:sz="0" w:space="0" w:color="auto"/>
            <w:bottom w:val="none" w:sz="0" w:space="0" w:color="auto"/>
            <w:right w:val="none" w:sz="0" w:space="0" w:color="auto"/>
          </w:divBdr>
        </w:div>
        <w:div w:id="1139690709">
          <w:marLeft w:val="0"/>
          <w:marRight w:val="0"/>
          <w:marTop w:val="0"/>
          <w:marBottom w:val="240"/>
          <w:divBdr>
            <w:top w:val="none" w:sz="0" w:space="0" w:color="auto"/>
            <w:left w:val="none" w:sz="0" w:space="0" w:color="auto"/>
            <w:bottom w:val="none" w:sz="0" w:space="0" w:color="auto"/>
            <w:right w:val="none" w:sz="0" w:space="0" w:color="auto"/>
          </w:divBdr>
        </w:div>
        <w:div w:id="647780259">
          <w:marLeft w:val="0"/>
          <w:marRight w:val="0"/>
          <w:marTop w:val="0"/>
          <w:marBottom w:val="240"/>
          <w:divBdr>
            <w:top w:val="none" w:sz="0" w:space="0" w:color="auto"/>
            <w:left w:val="none" w:sz="0" w:space="0" w:color="auto"/>
            <w:bottom w:val="none" w:sz="0" w:space="0" w:color="auto"/>
            <w:right w:val="none" w:sz="0" w:space="0" w:color="auto"/>
          </w:divBdr>
        </w:div>
      </w:divsChild>
    </w:div>
    <w:div w:id="813986878">
      <w:bodyDiv w:val="1"/>
      <w:marLeft w:val="0"/>
      <w:marRight w:val="0"/>
      <w:marTop w:val="0"/>
      <w:marBottom w:val="0"/>
      <w:divBdr>
        <w:top w:val="none" w:sz="0" w:space="0" w:color="auto"/>
        <w:left w:val="none" w:sz="0" w:space="0" w:color="auto"/>
        <w:bottom w:val="none" w:sz="0" w:space="0" w:color="auto"/>
        <w:right w:val="none" w:sz="0" w:space="0" w:color="auto"/>
      </w:divBdr>
      <w:divsChild>
        <w:div w:id="103504293">
          <w:marLeft w:val="0"/>
          <w:marRight w:val="0"/>
          <w:marTop w:val="0"/>
          <w:marBottom w:val="240"/>
          <w:divBdr>
            <w:top w:val="none" w:sz="0" w:space="0" w:color="auto"/>
            <w:left w:val="none" w:sz="0" w:space="0" w:color="auto"/>
            <w:bottom w:val="none" w:sz="0" w:space="0" w:color="auto"/>
            <w:right w:val="none" w:sz="0" w:space="0" w:color="auto"/>
          </w:divBdr>
        </w:div>
        <w:div w:id="927616372">
          <w:marLeft w:val="0"/>
          <w:marRight w:val="0"/>
          <w:marTop w:val="0"/>
          <w:marBottom w:val="240"/>
          <w:divBdr>
            <w:top w:val="none" w:sz="0" w:space="0" w:color="auto"/>
            <w:left w:val="none" w:sz="0" w:space="0" w:color="auto"/>
            <w:bottom w:val="none" w:sz="0" w:space="0" w:color="auto"/>
            <w:right w:val="none" w:sz="0" w:space="0" w:color="auto"/>
          </w:divBdr>
        </w:div>
        <w:div w:id="1813476802">
          <w:marLeft w:val="0"/>
          <w:marRight w:val="0"/>
          <w:marTop w:val="0"/>
          <w:marBottom w:val="240"/>
          <w:divBdr>
            <w:top w:val="none" w:sz="0" w:space="0" w:color="auto"/>
            <w:left w:val="none" w:sz="0" w:space="0" w:color="auto"/>
            <w:bottom w:val="none" w:sz="0" w:space="0" w:color="auto"/>
            <w:right w:val="none" w:sz="0" w:space="0" w:color="auto"/>
          </w:divBdr>
        </w:div>
        <w:div w:id="1209342237">
          <w:marLeft w:val="0"/>
          <w:marRight w:val="0"/>
          <w:marTop w:val="0"/>
          <w:marBottom w:val="240"/>
          <w:divBdr>
            <w:top w:val="none" w:sz="0" w:space="0" w:color="auto"/>
            <w:left w:val="none" w:sz="0" w:space="0" w:color="auto"/>
            <w:bottom w:val="none" w:sz="0" w:space="0" w:color="auto"/>
            <w:right w:val="none" w:sz="0" w:space="0" w:color="auto"/>
          </w:divBdr>
        </w:div>
        <w:div w:id="1791315038">
          <w:marLeft w:val="0"/>
          <w:marRight w:val="0"/>
          <w:marTop w:val="0"/>
          <w:marBottom w:val="240"/>
          <w:divBdr>
            <w:top w:val="none" w:sz="0" w:space="0" w:color="auto"/>
            <w:left w:val="none" w:sz="0" w:space="0" w:color="auto"/>
            <w:bottom w:val="none" w:sz="0" w:space="0" w:color="auto"/>
            <w:right w:val="none" w:sz="0" w:space="0" w:color="auto"/>
          </w:divBdr>
        </w:div>
        <w:div w:id="1058169567">
          <w:marLeft w:val="0"/>
          <w:marRight w:val="0"/>
          <w:marTop w:val="0"/>
          <w:marBottom w:val="240"/>
          <w:divBdr>
            <w:top w:val="none" w:sz="0" w:space="0" w:color="auto"/>
            <w:left w:val="none" w:sz="0" w:space="0" w:color="auto"/>
            <w:bottom w:val="none" w:sz="0" w:space="0" w:color="auto"/>
            <w:right w:val="none" w:sz="0" w:space="0" w:color="auto"/>
          </w:divBdr>
        </w:div>
        <w:div w:id="715351820">
          <w:marLeft w:val="0"/>
          <w:marRight w:val="0"/>
          <w:marTop w:val="0"/>
          <w:marBottom w:val="240"/>
          <w:divBdr>
            <w:top w:val="none" w:sz="0" w:space="0" w:color="auto"/>
            <w:left w:val="none" w:sz="0" w:space="0" w:color="auto"/>
            <w:bottom w:val="none" w:sz="0" w:space="0" w:color="auto"/>
            <w:right w:val="none" w:sz="0" w:space="0" w:color="auto"/>
          </w:divBdr>
        </w:div>
        <w:div w:id="580258013">
          <w:marLeft w:val="0"/>
          <w:marRight w:val="0"/>
          <w:marTop w:val="0"/>
          <w:marBottom w:val="240"/>
          <w:divBdr>
            <w:top w:val="none" w:sz="0" w:space="0" w:color="auto"/>
            <w:left w:val="none" w:sz="0" w:space="0" w:color="auto"/>
            <w:bottom w:val="none" w:sz="0" w:space="0" w:color="auto"/>
            <w:right w:val="none" w:sz="0" w:space="0" w:color="auto"/>
          </w:divBdr>
          <w:divsChild>
            <w:div w:id="1896505424">
              <w:marLeft w:val="0"/>
              <w:marRight w:val="0"/>
              <w:marTop w:val="0"/>
              <w:marBottom w:val="0"/>
              <w:divBdr>
                <w:top w:val="none" w:sz="0" w:space="0" w:color="auto"/>
                <w:left w:val="none" w:sz="0" w:space="0" w:color="auto"/>
                <w:bottom w:val="none" w:sz="0" w:space="0" w:color="auto"/>
                <w:right w:val="none" w:sz="0" w:space="0" w:color="auto"/>
              </w:divBdr>
            </w:div>
            <w:div w:id="817069539">
              <w:marLeft w:val="0"/>
              <w:marRight w:val="0"/>
              <w:marTop w:val="240"/>
              <w:marBottom w:val="240"/>
              <w:divBdr>
                <w:top w:val="single" w:sz="12" w:space="0" w:color="8E8E8E"/>
                <w:left w:val="none" w:sz="0" w:space="0" w:color="auto"/>
                <w:bottom w:val="single" w:sz="12" w:space="0" w:color="8E8E8E"/>
                <w:right w:val="none" w:sz="0" w:space="0" w:color="auto"/>
              </w:divBdr>
              <w:divsChild>
                <w:div w:id="1162745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8649418">
          <w:marLeft w:val="0"/>
          <w:marRight w:val="0"/>
          <w:marTop w:val="0"/>
          <w:marBottom w:val="240"/>
          <w:divBdr>
            <w:top w:val="none" w:sz="0" w:space="0" w:color="auto"/>
            <w:left w:val="none" w:sz="0" w:space="0" w:color="auto"/>
            <w:bottom w:val="none" w:sz="0" w:space="0" w:color="auto"/>
            <w:right w:val="none" w:sz="0" w:space="0" w:color="auto"/>
          </w:divBdr>
          <w:divsChild>
            <w:div w:id="434787832">
              <w:marLeft w:val="0"/>
              <w:marRight w:val="0"/>
              <w:marTop w:val="0"/>
              <w:marBottom w:val="0"/>
              <w:divBdr>
                <w:top w:val="none" w:sz="0" w:space="0" w:color="auto"/>
                <w:left w:val="none" w:sz="0" w:space="0" w:color="auto"/>
                <w:bottom w:val="none" w:sz="0" w:space="0" w:color="auto"/>
                <w:right w:val="none" w:sz="0" w:space="0" w:color="auto"/>
              </w:divBdr>
            </w:div>
            <w:div w:id="2144689999">
              <w:marLeft w:val="0"/>
              <w:marRight w:val="0"/>
              <w:marTop w:val="240"/>
              <w:marBottom w:val="240"/>
              <w:divBdr>
                <w:top w:val="single" w:sz="12" w:space="0" w:color="8E8E8E"/>
                <w:left w:val="none" w:sz="0" w:space="0" w:color="auto"/>
                <w:bottom w:val="single" w:sz="12" w:space="0" w:color="8E8E8E"/>
                <w:right w:val="none" w:sz="0" w:space="0" w:color="auto"/>
              </w:divBdr>
              <w:divsChild>
                <w:div w:id="4229195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85025210">
          <w:marLeft w:val="0"/>
          <w:marRight w:val="0"/>
          <w:marTop w:val="0"/>
          <w:marBottom w:val="240"/>
          <w:divBdr>
            <w:top w:val="none" w:sz="0" w:space="0" w:color="auto"/>
            <w:left w:val="none" w:sz="0" w:space="0" w:color="auto"/>
            <w:bottom w:val="none" w:sz="0" w:space="0" w:color="auto"/>
            <w:right w:val="none" w:sz="0" w:space="0" w:color="auto"/>
          </w:divBdr>
          <w:divsChild>
            <w:div w:id="1026754536">
              <w:marLeft w:val="0"/>
              <w:marRight w:val="0"/>
              <w:marTop w:val="0"/>
              <w:marBottom w:val="0"/>
              <w:divBdr>
                <w:top w:val="none" w:sz="0" w:space="0" w:color="auto"/>
                <w:left w:val="none" w:sz="0" w:space="0" w:color="auto"/>
                <w:bottom w:val="none" w:sz="0" w:space="0" w:color="auto"/>
                <w:right w:val="none" w:sz="0" w:space="0" w:color="auto"/>
              </w:divBdr>
            </w:div>
            <w:div w:id="271131652">
              <w:marLeft w:val="0"/>
              <w:marRight w:val="0"/>
              <w:marTop w:val="240"/>
              <w:marBottom w:val="240"/>
              <w:divBdr>
                <w:top w:val="single" w:sz="12" w:space="0" w:color="8E8E8E"/>
                <w:left w:val="none" w:sz="0" w:space="0" w:color="auto"/>
                <w:bottom w:val="single" w:sz="12" w:space="0" w:color="8E8E8E"/>
                <w:right w:val="none" w:sz="0" w:space="0" w:color="auto"/>
              </w:divBdr>
              <w:divsChild>
                <w:div w:id="3201559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69004383">
          <w:marLeft w:val="0"/>
          <w:marRight w:val="0"/>
          <w:marTop w:val="0"/>
          <w:marBottom w:val="240"/>
          <w:divBdr>
            <w:top w:val="none" w:sz="0" w:space="0" w:color="auto"/>
            <w:left w:val="none" w:sz="0" w:space="0" w:color="auto"/>
            <w:bottom w:val="none" w:sz="0" w:space="0" w:color="auto"/>
            <w:right w:val="none" w:sz="0" w:space="0" w:color="auto"/>
          </w:divBdr>
        </w:div>
        <w:div w:id="1240290082">
          <w:marLeft w:val="0"/>
          <w:marRight w:val="0"/>
          <w:marTop w:val="0"/>
          <w:marBottom w:val="240"/>
          <w:divBdr>
            <w:top w:val="none" w:sz="0" w:space="0" w:color="auto"/>
            <w:left w:val="none" w:sz="0" w:space="0" w:color="auto"/>
            <w:bottom w:val="none" w:sz="0" w:space="0" w:color="auto"/>
            <w:right w:val="none" w:sz="0" w:space="0" w:color="auto"/>
          </w:divBdr>
        </w:div>
        <w:div w:id="1489249211">
          <w:marLeft w:val="0"/>
          <w:marRight w:val="0"/>
          <w:marTop w:val="0"/>
          <w:marBottom w:val="240"/>
          <w:divBdr>
            <w:top w:val="none" w:sz="0" w:space="0" w:color="auto"/>
            <w:left w:val="none" w:sz="0" w:space="0" w:color="auto"/>
            <w:bottom w:val="none" w:sz="0" w:space="0" w:color="auto"/>
            <w:right w:val="none" w:sz="0" w:space="0" w:color="auto"/>
          </w:divBdr>
        </w:div>
        <w:div w:id="1205101801">
          <w:marLeft w:val="0"/>
          <w:marRight w:val="0"/>
          <w:marTop w:val="0"/>
          <w:marBottom w:val="240"/>
          <w:divBdr>
            <w:top w:val="none" w:sz="0" w:space="0" w:color="auto"/>
            <w:left w:val="none" w:sz="0" w:space="0" w:color="auto"/>
            <w:bottom w:val="none" w:sz="0" w:space="0" w:color="auto"/>
            <w:right w:val="none" w:sz="0" w:space="0" w:color="auto"/>
          </w:divBdr>
        </w:div>
        <w:div w:id="1811751511">
          <w:marLeft w:val="0"/>
          <w:marRight w:val="0"/>
          <w:marTop w:val="0"/>
          <w:marBottom w:val="240"/>
          <w:divBdr>
            <w:top w:val="none" w:sz="0" w:space="0" w:color="auto"/>
            <w:left w:val="none" w:sz="0" w:space="0" w:color="auto"/>
            <w:bottom w:val="none" w:sz="0" w:space="0" w:color="auto"/>
            <w:right w:val="none" w:sz="0" w:space="0" w:color="auto"/>
          </w:divBdr>
        </w:div>
        <w:div w:id="1784033179">
          <w:marLeft w:val="0"/>
          <w:marRight w:val="0"/>
          <w:marTop w:val="0"/>
          <w:marBottom w:val="240"/>
          <w:divBdr>
            <w:top w:val="none" w:sz="0" w:space="0" w:color="auto"/>
            <w:left w:val="none" w:sz="0" w:space="0" w:color="auto"/>
            <w:bottom w:val="none" w:sz="0" w:space="0" w:color="auto"/>
            <w:right w:val="none" w:sz="0" w:space="0" w:color="auto"/>
          </w:divBdr>
        </w:div>
        <w:div w:id="1822774693">
          <w:marLeft w:val="0"/>
          <w:marRight w:val="0"/>
          <w:marTop w:val="0"/>
          <w:marBottom w:val="240"/>
          <w:divBdr>
            <w:top w:val="none" w:sz="0" w:space="0" w:color="auto"/>
            <w:left w:val="none" w:sz="0" w:space="0" w:color="auto"/>
            <w:bottom w:val="none" w:sz="0" w:space="0" w:color="auto"/>
            <w:right w:val="none" w:sz="0" w:space="0" w:color="auto"/>
          </w:divBdr>
        </w:div>
      </w:divsChild>
    </w:div>
    <w:div w:id="857816688">
      <w:bodyDiv w:val="1"/>
      <w:marLeft w:val="0"/>
      <w:marRight w:val="0"/>
      <w:marTop w:val="0"/>
      <w:marBottom w:val="0"/>
      <w:divBdr>
        <w:top w:val="none" w:sz="0" w:space="0" w:color="auto"/>
        <w:left w:val="none" w:sz="0" w:space="0" w:color="auto"/>
        <w:bottom w:val="none" w:sz="0" w:space="0" w:color="auto"/>
        <w:right w:val="none" w:sz="0" w:space="0" w:color="auto"/>
      </w:divBdr>
      <w:divsChild>
        <w:div w:id="1144813117">
          <w:marLeft w:val="0"/>
          <w:marRight w:val="0"/>
          <w:marTop w:val="0"/>
          <w:marBottom w:val="0"/>
          <w:divBdr>
            <w:top w:val="none" w:sz="0" w:space="0" w:color="auto"/>
            <w:left w:val="none" w:sz="0" w:space="0" w:color="auto"/>
            <w:bottom w:val="none" w:sz="0" w:space="0" w:color="auto"/>
            <w:right w:val="none" w:sz="0" w:space="0" w:color="auto"/>
          </w:divBdr>
          <w:divsChild>
            <w:div w:id="1929269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4656759">
      <w:bodyDiv w:val="1"/>
      <w:marLeft w:val="0"/>
      <w:marRight w:val="0"/>
      <w:marTop w:val="0"/>
      <w:marBottom w:val="0"/>
      <w:divBdr>
        <w:top w:val="none" w:sz="0" w:space="0" w:color="auto"/>
        <w:left w:val="none" w:sz="0" w:space="0" w:color="auto"/>
        <w:bottom w:val="none" w:sz="0" w:space="0" w:color="auto"/>
        <w:right w:val="none" w:sz="0" w:space="0" w:color="auto"/>
      </w:divBdr>
      <w:divsChild>
        <w:div w:id="311102629">
          <w:marLeft w:val="0"/>
          <w:marRight w:val="0"/>
          <w:marTop w:val="0"/>
          <w:marBottom w:val="0"/>
          <w:divBdr>
            <w:top w:val="none" w:sz="0" w:space="0" w:color="auto"/>
            <w:left w:val="none" w:sz="0" w:space="0" w:color="auto"/>
            <w:bottom w:val="none" w:sz="0" w:space="0" w:color="auto"/>
            <w:right w:val="none" w:sz="0" w:space="0" w:color="auto"/>
          </w:divBdr>
          <w:divsChild>
            <w:div w:id="970209374">
              <w:marLeft w:val="0"/>
              <w:marRight w:val="0"/>
              <w:marTop w:val="0"/>
              <w:marBottom w:val="240"/>
              <w:divBdr>
                <w:top w:val="none" w:sz="0" w:space="0" w:color="auto"/>
                <w:left w:val="none" w:sz="0" w:space="0" w:color="auto"/>
                <w:bottom w:val="none" w:sz="0" w:space="0" w:color="auto"/>
                <w:right w:val="none" w:sz="0" w:space="0" w:color="auto"/>
              </w:divBdr>
            </w:div>
          </w:divsChild>
        </w:div>
        <w:div w:id="435291241">
          <w:marLeft w:val="0"/>
          <w:marRight w:val="0"/>
          <w:marTop w:val="0"/>
          <w:marBottom w:val="0"/>
          <w:divBdr>
            <w:top w:val="none" w:sz="0" w:space="0" w:color="auto"/>
            <w:left w:val="none" w:sz="0" w:space="0" w:color="auto"/>
            <w:bottom w:val="none" w:sz="0" w:space="0" w:color="auto"/>
            <w:right w:val="none" w:sz="0" w:space="0" w:color="auto"/>
          </w:divBdr>
          <w:divsChild>
            <w:div w:id="450519594">
              <w:marLeft w:val="0"/>
              <w:marRight w:val="0"/>
              <w:marTop w:val="0"/>
              <w:marBottom w:val="240"/>
              <w:divBdr>
                <w:top w:val="none" w:sz="0" w:space="0" w:color="auto"/>
                <w:left w:val="none" w:sz="0" w:space="0" w:color="auto"/>
                <w:bottom w:val="none" w:sz="0" w:space="0" w:color="auto"/>
                <w:right w:val="none" w:sz="0" w:space="0" w:color="auto"/>
              </w:divBdr>
            </w:div>
          </w:divsChild>
        </w:div>
        <w:div w:id="1761219859">
          <w:marLeft w:val="0"/>
          <w:marRight w:val="0"/>
          <w:marTop w:val="0"/>
          <w:marBottom w:val="0"/>
          <w:divBdr>
            <w:top w:val="none" w:sz="0" w:space="0" w:color="auto"/>
            <w:left w:val="none" w:sz="0" w:space="0" w:color="auto"/>
            <w:bottom w:val="none" w:sz="0" w:space="0" w:color="auto"/>
            <w:right w:val="none" w:sz="0" w:space="0" w:color="auto"/>
          </w:divBdr>
          <w:divsChild>
            <w:div w:id="1207328257">
              <w:marLeft w:val="0"/>
              <w:marRight w:val="0"/>
              <w:marTop w:val="0"/>
              <w:marBottom w:val="240"/>
              <w:divBdr>
                <w:top w:val="none" w:sz="0" w:space="0" w:color="auto"/>
                <w:left w:val="none" w:sz="0" w:space="0" w:color="auto"/>
                <w:bottom w:val="none" w:sz="0" w:space="0" w:color="auto"/>
                <w:right w:val="none" w:sz="0" w:space="0" w:color="auto"/>
              </w:divBdr>
            </w:div>
          </w:divsChild>
        </w:div>
        <w:div w:id="1487548154">
          <w:marLeft w:val="0"/>
          <w:marRight w:val="0"/>
          <w:marTop w:val="0"/>
          <w:marBottom w:val="0"/>
          <w:divBdr>
            <w:top w:val="none" w:sz="0" w:space="0" w:color="auto"/>
            <w:left w:val="none" w:sz="0" w:space="0" w:color="auto"/>
            <w:bottom w:val="none" w:sz="0" w:space="0" w:color="auto"/>
            <w:right w:val="none" w:sz="0" w:space="0" w:color="auto"/>
          </w:divBdr>
          <w:divsChild>
            <w:div w:id="2235671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9250706">
      <w:bodyDiv w:val="1"/>
      <w:marLeft w:val="0"/>
      <w:marRight w:val="0"/>
      <w:marTop w:val="0"/>
      <w:marBottom w:val="0"/>
      <w:divBdr>
        <w:top w:val="none" w:sz="0" w:space="0" w:color="auto"/>
        <w:left w:val="none" w:sz="0" w:space="0" w:color="auto"/>
        <w:bottom w:val="none" w:sz="0" w:space="0" w:color="auto"/>
        <w:right w:val="none" w:sz="0" w:space="0" w:color="auto"/>
      </w:divBdr>
    </w:div>
    <w:div w:id="909922519">
      <w:bodyDiv w:val="1"/>
      <w:marLeft w:val="0"/>
      <w:marRight w:val="0"/>
      <w:marTop w:val="0"/>
      <w:marBottom w:val="0"/>
      <w:divBdr>
        <w:top w:val="none" w:sz="0" w:space="0" w:color="auto"/>
        <w:left w:val="none" w:sz="0" w:space="0" w:color="auto"/>
        <w:bottom w:val="none" w:sz="0" w:space="0" w:color="auto"/>
        <w:right w:val="none" w:sz="0" w:space="0" w:color="auto"/>
      </w:divBdr>
      <w:divsChild>
        <w:div w:id="1167284410">
          <w:marLeft w:val="0"/>
          <w:marRight w:val="0"/>
          <w:marTop w:val="0"/>
          <w:marBottom w:val="240"/>
          <w:divBdr>
            <w:top w:val="none" w:sz="0" w:space="0" w:color="auto"/>
            <w:left w:val="none" w:sz="0" w:space="0" w:color="auto"/>
            <w:bottom w:val="none" w:sz="0" w:space="0" w:color="auto"/>
            <w:right w:val="none" w:sz="0" w:space="0" w:color="auto"/>
          </w:divBdr>
        </w:div>
        <w:div w:id="1903177183">
          <w:marLeft w:val="0"/>
          <w:marRight w:val="0"/>
          <w:marTop w:val="0"/>
          <w:marBottom w:val="240"/>
          <w:divBdr>
            <w:top w:val="none" w:sz="0" w:space="0" w:color="auto"/>
            <w:left w:val="none" w:sz="0" w:space="0" w:color="auto"/>
            <w:bottom w:val="none" w:sz="0" w:space="0" w:color="auto"/>
            <w:right w:val="none" w:sz="0" w:space="0" w:color="auto"/>
          </w:divBdr>
        </w:div>
        <w:div w:id="1506936256">
          <w:marLeft w:val="0"/>
          <w:marRight w:val="0"/>
          <w:marTop w:val="0"/>
          <w:marBottom w:val="240"/>
          <w:divBdr>
            <w:top w:val="none" w:sz="0" w:space="0" w:color="auto"/>
            <w:left w:val="none" w:sz="0" w:space="0" w:color="auto"/>
            <w:bottom w:val="none" w:sz="0" w:space="0" w:color="auto"/>
            <w:right w:val="none" w:sz="0" w:space="0" w:color="auto"/>
          </w:divBdr>
          <w:divsChild>
            <w:div w:id="1813016514">
              <w:marLeft w:val="0"/>
              <w:marRight w:val="0"/>
              <w:marTop w:val="0"/>
              <w:marBottom w:val="0"/>
              <w:divBdr>
                <w:top w:val="none" w:sz="0" w:space="0" w:color="auto"/>
                <w:left w:val="none" w:sz="0" w:space="0" w:color="auto"/>
                <w:bottom w:val="none" w:sz="0" w:space="0" w:color="auto"/>
                <w:right w:val="none" w:sz="0" w:space="0" w:color="auto"/>
              </w:divBdr>
            </w:div>
          </w:divsChild>
        </w:div>
        <w:div w:id="752161641">
          <w:marLeft w:val="0"/>
          <w:marRight w:val="0"/>
          <w:marTop w:val="0"/>
          <w:marBottom w:val="240"/>
          <w:divBdr>
            <w:top w:val="none" w:sz="0" w:space="0" w:color="auto"/>
            <w:left w:val="none" w:sz="0" w:space="0" w:color="auto"/>
            <w:bottom w:val="none" w:sz="0" w:space="0" w:color="auto"/>
            <w:right w:val="none" w:sz="0" w:space="0" w:color="auto"/>
          </w:divBdr>
        </w:div>
        <w:div w:id="430005810">
          <w:marLeft w:val="0"/>
          <w:marRight w:val="0"/>
          <w:marTop w:val="0"/>
          <w:marBottom w:val="240"/>
          <w:divBdr>
            <w:top w:val="none" w:sz="0" w:space="0" w:color="auto"/>
            <w:left w:val="none" w:sz="0" w:space="0" w:color="auto"/>
            <w:bottom w:val="none" w:sz="0" w:space="0" w:color="auto"/>
            <w:right w:val="none" w:sz="0" w:space="0" w:color="auto"/>
          </w:divBdr>
          <w:divsChild>
            <w:div w:id="1307322432">
              <w:marLeft w:val="0"/>
              <w:marRight w:val="0"/>
              <w:marTop w:val="0"/>
              <w:marBottom w:val="240"/>
              <w:divBdr>
                <w:top w:val="none" w:sz="0" w:space="0" w:color="auto"/>
                <w:left w:val="none" w:sz="0" w:space="0" w:color="auto"/>
                <w:bottom w:val="none" w:sz="0" w:space="0" w:color="auto"/>
                <w:right w:val="none" w:sz="0" w:space="0" w:color="auto"/>
              </w:divBdr>
            </w:div>
            <w:div w:id="912736228">
              <w:marLeft w:val="0"/>
              <w:marRight w:val="0"/>
              <w:marTop w:val="0"/>
              <w:marBottom w:val="240"/>
              <w:divBdr>
                <w:top w:val="none" w:sz="0" w:space="0" w:color="auto"/>
                <w:left w:val="none" w:sz="0" w:space="0" w:color="auto"/>
                <w:bottom w:val="none" w:sz="0" w:space="0" w:color="auto"/>
                <w:right w:val="none" w:sz="0" w:space="0" w:color="auto"/>
              </w:divBdr>
            </w:div>
          </w:divsChild>
        </w:div>
        <w:div w:id="1404259866">
          <w:marLeft w:val="0"/>
          <w:marRight w:val="0"/>
          <w:marTop w:val="0"/>
          <w:marBottom w:val="240"/>
          <w:divBdr>
            <w:top w:val="none" w:sz="0" w:space="0" w:color="auto"/>
            <w:left w:val="none" w:sz="0" w:space="0" w:color="auto"/>
            <w:bottom w:val="none" w:sz="0" w:space="0" w:color="auto"/>
            <w:right w:val="none" w:sz="0" w:space="0" w:color="auto"/>
          </w:divBdr>
        </w:div>
        <w:div w:id="1404719828">
          <w:marLeft w:val="0"/>
          <w:marRight w:val="0"/>
          <w:marTop w:val="0"/>
          <w:marBottom w:val="240"/>
          <w:divBdr>
            <w:top w:val="none" w:sz="0" w:space="0" w:color="auto"/>
            <w:left w:val="none" w:sz="0" w:space="0" w:color="auto"/>
            <w:bottom w:val="none" w:sz="0" w:space="0" w:color="auto"/>
            <w:right w:val="none" w:sz="0" w:space="0" w:color="auto"/>
          </w:divBdr>
        </w:div>
        <w:div w:id="628320195">
          <w:marLeft w:val="0"/>
          <w:marRight w:val="0"/>
          <w:marTop w:val="0"/>
          <w:marBottom w:val="240"/>
          <w:divBdr>
            <w:top w:val="none" w:sz="0" w:space="0" w:color="auto"/>
            <w:left w:val="none" w:sz="0" w:space="0" w:color="auto"/>
            <w:bottom w:val="none" w:sz="0" w:space="0" w:color="auto"/>
            <w:right w:val="none" w:sz="0" w:space="0" w:color="auto"/>
          </w:divBdr>
        </w:div>
        <w:div w:id="1571577339">
          <w:marLeft w:val="0"/>
          <w:marRight w:val="0"/>
          <w:marTop w:val="0"/>
          <w:marBottom w:val="240"/>
          <w:divBdr>
            <w:top w:val="none" w:sz="0" w:space="0" w:color="auto"/>
            <w:left w:val="none" w:sz="0" w:space="0" w:color="auto"/>
            <w:bottom w:val="none" w:sz="0" w:space="0" w:color="auto"/>
            <w:right w:val="none" w:sz="0" w:space="0" w:color="auto"/>
          </w:divBdr>
        </w:div>
        <w:div w:id="474494007">
          <w:marLeft w:val="0"/>
          <w:marRight w:val="0"/>
          <w:marTop w:val="0"/>
          <w:marBottom w:val="240"/>
          <w:divBdr>
            <w:top w:val="none" w:sz="0" w:space="0" w:color="auto"/>
            <w:left w:val="none" w:sz="0" w:space="0" w:color="auto"/>
            <w:bottom w:val="none" w:sz="0" w:space="0" w:color="auto"/>
            <w:right w:val="none" w:sz="0" w:space="0" w:color="auto"/>
          </w:divBdr>
        </w:div>
        <w:div w:id="1182360156">
          <w:marLeft w:val="0"/>
          <w:marRight w:val="0"/>
          <w:marTop w:val="0"/>
          <w:marBottom w:val="240"/>
          <w:divBdr>
            <w:top w:val="none" w:sz="0" w:space="0" w:color="auto"/>
            <w:left w:val="none" w:sz="0" w:space="0" w:color="auto"/>
            <w:bottom w:val="none" w:sz="0" w:space="0" w:color="auto"/>
            <w:right w:val="none" w:sz="0" w:space="0" w:color="auto"/>
          </w:divBdr>
        </w:div>
        <w:div w:id="754470732">
          <w:marLeft w:val="0"/>
          <w:marRight w:val="0"/>
          <w:marTop w:val="0"/>
          <w:marBottom w:val="240"/>
          <w:divBdr>
            <w:top w:val="none" w:sz="0" w:space="0" w:color="auto"/>
            <w:left w:val="none" w:sz="0" w:space="0" w:color="auto"/>
            <w:bottom w:val="none" w:sz="0" w:space="0" w:color="auto"/>
            <w:right w:val="none" w:sz="0" w:space="0" w:color="auto"/>
          </w:divBdr>
          <w:divsChild>
            <w:div w:id="65688063">
              <w:marLeft w:val="0"/>
              <w:marRight w:val="0"/>
              <w:marTop w:val="0"/>
              <w:marBottom w:val="0"/>
              <w:divBdr>
                <w:top w:val="none" w:sz="0" w:space="0" w:color="auto"/>
                <w:left w:val="none" w:sz="0" w:space="0" w:color="auto"/>
                <w:bottom w:val="none" w:sz="0" w:space="0" w:color="auto"/>
                <w:right w:val="none" w:sz="0" w:space="0" w:color="auto"/>
              </w:divBdr>
            </w:div>
            <w:div w:id="737560068">
              <w:marLeft w:val="0"/>
              <w:marRight w:val="0"/>
              <w:marTop w:val="240"/>
              <w:marBottom w:val="240"/>
              <w:divBdr>
                <w:top w:val="single" w:sz="12" w:space="0" w:color="8E8E8E"/>
                <w:left w:val="none" w:sz="0" w:space="0" w:color="auto"/>
                <w:bottom w:val="single" w:sz="12" w:space="0" w:color="8E8E8E"/>
                <w:right w:val="none" w:sz="0" w:space="0" w:color="auto"/>
              </w:divBdr>
              <w:divsChild>
                <w:div w:id="795832266">
                  <w:marLeft w:val="0"/>
                  <w:marRight w:val="0"/>
                  <w:marTop w:val="240"/>
                  <w:marBottom w:val="240"/>
                  <w:divBdr>
                    <w:top w:val="none" w:sz="0" w:space="0" w:color="auto"/>
                    <w:left w:val="none" w:sz="0" w:space="0" w:color="auto"/>
                    <w:bottom w:val="none" w:sz="0" w:space="0" w:color="auto"/>
                    <w:right w:val="none" w:sz="0" w:space="0" w:color="auto"/>
                  </w:divBdr>
                </w:div>
                <w:div w:id="1899049435">
                  <w:marLeft w:val="360"/>
                  <w:marRight w:val="0"/>
                  <w:marTop w:val="0"/>
                  <w:marBottom w:val="0"/>
                  <w:divBdr>
                    <w:top w:val="none" w:sz="0" w:space="0" w:color="auto"/>
                    <w:left w:val="none" w:sz="0" w:space="0" w:color="auto"/>
                    <w:bottom w:val="none" w:sz="0" w:space="0" w:color="auto"/>
                    <w:right w:val="none" w:sz="0" w:space="0" w:color="auto"/>
                  </w:divBdr>
                  <w:divsChild>
                    <w:div w:id="924191994">
                      <w:marLeft w:val="0"/>
                      <w:marRight w:val="0"/>
                      <w:marTop w:val="0"/>
                      <w:marBottom w:val="240"/>
                      <w:divBdr>
                        <w:top w:val="none" w:sz="0" w:space="0" w:color="auto"/>
                        <w:left w:val="none" w:sz="0" w:space="0" w:color="auto"/>
                        <w:bottom w:val="none" w:sz="0" w:space="0" w:color="auto"/>
                        <w:right w:val="none" w:sz="0" w:space="0" w:color="auto"/>
                      </w:divBdr>
                    </w:div>
                    <w:div w:id="1280800906">
                      <w:marLeft w:val="0"/>
                      <w:marRight w:val="0"/>
                      <w:marTop w:val="0"/>
                      <w:marBottom w:val="240"/>
                      <w:divBdr>
                        <w:top w:val="none" w:sz="0" w:space="0" w:color="auto"/>
                        <w:left w:val="none" w:sz="0" w:space="0" w:color="auto"/>
                        <w:bottom w:val="none" w:sz="0" w:space="0" w:color="auto"/>
                        <w:right w:val="none" w:sz="0" w:space="0" w:color="auto"/>
                      </w:divBdr>
                    </w:div>
                  </w:divsChild>
                </w:div>
                <w:div w:id="1198087356">
                  <w:marLeft w:val="0"/>
                  <w:marRight w:val="0"/>
                  <w:marTop w:val="0"/>
                  <w:marBottom w:val="240"/>
                  <w:divBdr>
                    <w:top w:val="none" w:sz="0" w:space="0" w:color="auto"/>
                    <w:left w:val="none" w:sz="0" w:space="0" w:color="auto"/>
                    <w:bottom w:val="none" w:sz="0" w:space="0" w:color="auto"/>
                    <w:right w:val="none" w:sz="0" w:space="0" w:color="auto"/>
                  </w:divBdr>
                </w:div>
                <w:div w:id="12074496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1195127">
          <w:marLeft w:val="0"/>
          <w:marRight w:val="0"/>
          <w:marTop w:val="0"/>
          <w:marBottom w:val="240"/>
          <w:divBdr>
            <w:top w:val="none" w:sz="0" w:space="0" w:color="auto"/>
            <w:left w:val="none" w:sz="0" w:space="0" w:color="auto"/>
            <w:bottom w:val="none" w:sz="0" w:space="0" w:color="auto"/>
            <w:right w:val="none" w:sz="0" w:space="0" w:color="auto"/>
          </w:divBdr>
          <w:divsChild>
            <w:div w:id="694579833">
              <w:marLeft w:val="0"/>
              <w:marRight w:val="0"/>
              <w:marTop w:val="0"/>
              <w:marBottom w:val="0"/>
              <w:divBdr>
                <w:top w:val="none" w:sz="0" w:space="0" w:color="auto"/>
                <w:left w:val="none" w:sz="0" w:space="0" w:color="auto"/>
                <w:bottom w:val="none" w:sz="0" w:space="0" w:color="auto"/>
                <w:right w:val="none" w:sz="0" w:space="0" w:color="auto"/>
              </w:divBdr>
            </w:div>
          </w:divsChild>
        </w:div>
        <w:div w:id="511605977">
          <w:marLeft w:val="0"/>
          <w:marRight w:val="0"/>
          <w:marTop w:val="0"/>
          <w:marBottom w:val="240"/>
          <w:divBdr>
            <w:top w:val="none" w:sz="0" w:space="0" w:color="auto"/>
            <w:left w:val="none" w:sz="0" w:space="0" w:color="auto"/>
            <w:bottom w:val="none" w:sz="0" w:space="0" w:color="auto"/>
            <w:right w:val="none" w:sz="0" w:space="0" w:color="auto"/>
          </w:divBdr>
          <w:divsChild>
            <w:div w:id="1927691390">
              <w:marLeft w:val="0"/>
              <w:marRight w:val="0"/>
              <w:marTop w:val="0"/>
              <w:marBottom w:val="0"/>
              <w:divBdr>
                <w:top w:val="none" w:sz="0" w:space="0" w:color="auto"/>
                <w:left w:val="none" w:sz="0" w:space="0" w:color="auto"/>
                <w:bottom w:val="none" w:sz="0" w:space="0" w:color="auto"/>
                <w:right w:val="none" w:sz="0" w:space="0" w:color="auto"/>
              </w:divBdr>
            </w:div>
            <w:div w:id="1239169888">
              <w:marLeft w:val="0"/>
              <w:marRight w:val="0"/>
              <w:marTop w:val="240"/>
              <w:marBottom w:val="240"/>
              <w:divBdr>
                <w:top w:val="single" w:sz="12" w:space="0" w:color="8E8E8E"/>
                <w:left w:val="none" w:sz="0" w:space="0" w:color="auto"/>
                <w:bottom w:val="single" w:sz="12" w:space="0" w:color="8E8E8E"/>
                <w:right w:val="none" w:sz="0" w:space="0" w:color="auto"/>
              </w:divBdr>
              <w:divsChild>
                <w:div w:id="1755205838">
                  <w:marLeft w:val="0"/>
                  <w:marRight w:val="0"/>
                  <w:marTop w:val="240"/>
                  <w:marBottom w:val="240"/>
                  <w:divBdr>
                    <w:top w:val="none" w:sz="0" w:space="0" w:color="auto"/>
                    <w:left w:val="none" w:sz="0" w:space="0" w:color="auto"/>
                    <w:bottom w:val="none" w:sz="0" w:space="0" w:color="auto"/>
                    <w:right w:val="none" w:sz="0" w:space="0" w:color="auto"/>
                  </w:divBdr>
                </w:div>
                <w:div w:id="1061174391">
                  <w:marLeft w:val="360"/>
                  <w:marRight w:val="0"/>
                  <w:marTop w:val="0"/>
                  <w:marBottom w:val="0"/>
                  <w:divBdr>
                    <w:top w:val="none" w:sz="0" w:space="0" w:color="auto"/>
                    <w:left w:val="none" w:sz="0" w:space="0" w:color="auto"/>
                    <w:bottom w:val="none" w:sz="0" w:space="0" w:color="auto"/>
                    <w:right w:val="none" w:sz="0" w:space="0" w:color="auto"/>
                  </w:divBdr>
                  <w:divsChild>
                    <w:div w:id="323320915">
                      <w:marLeft w:val="0"/>
                      <w:marRight w:val="0"/>
                      <w:marTop w:val="0"/>
                      <w:marBottom w:val="240"/>
                      <w:divBdr>
                        <w:top w:val="none" w:sz="0" w:space="0" w:color="auto"/>
                        <w:left w:val="none" w:sz="0" w:space="0" w:color="auto"/>
                        <w:bottom w:val="none" w:sz="0" w:space="0" w:color="auto"/>
                        <w:right w:val="none" w:sz="0" w:space="0" w:color="auto"/>
                      </w:divBdr>
                    </w:div>
                    <w:div w:id="590744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4486398">
              <w:marLeft w:val="0"/>
              <w:marRight w:val="0"/>
              <w:marTop w:val="240"/>
              <w:marBottom w:val="240"/>
              <w:divBdr>
                <w:top w:val="single" w:sz="12" w:space="0" w:color="8E8E8E"/>
                <w:left w:val="none" w:sz="0" w:space="0" w:color="auto"/>
                <w:bottom w:val="single" w:sz="12" w:space="0" w:color="8E8E8E"/>
                <w:right w:val="none" w:sz="0" w:space="0" w:color="auto"/>
              </w:divBdr>
              <w:divsChild>
                <w:div w:id="142821575">
                  <w:marLeft w:val="0"/>
                  <w:marRight w:val="0"/>
                  <w:marTop w:val="240"/>
                  <w:marBottom w:val="240"/>
                  <w:divBdr>
                    <w:top w:val="none" w:sz="0" w:space="0" w:color="auto"/>
                    <w:left w:val="none" w:sz="0" w:space="0" w:color="auto"/>
                    <w:bottom w:val="none" w:sz="0" w:space="0" w:color="auto"/>
                    <w:right w:val="none" w:sz="0" w:space="0" w:color="auto"/>
                  </w:divBdr>
                </w:div>
                <w:div w:id="908616101">
                  <w:marLeft w:val="360"/>
                  <w:marRight w:val="0"/>
                  <w:marTop w:val="0"/>
                  <w:marBottom w:val="0"/>
                  <w:divBdr>
                    <w:top w:val="none" w:sz="0" w:space="0" w:color="auto"/>
                    <w:left w:val="none" w:sz="0" w:space="0" w:color="auto"/>
                    <w:bottom w:val="none" w:sz="0" w:space="0" w:color="auto"/>
                    <w:right w:val="none" w:sz="0" w:space="0" w:color="auto"/>
                  </w:divBdr>
                  <w:divsChild>
                    <w:div w:id="546990294">
                      <w:marLeft w:val="0"/>
                      <w:marRight w:val="0"/>
                      <w:marTop w:val="0"/>
                      <w:marBottom w:val="240"/>
                      <w:divBdr>
                        <w:top w:val="none" w:sz="0" w:space="0" w:color="auto"/>
                        <w:left w:val="none" w:sz="0" w:space="0" w:color="auto"/>
                        <w:bottom w:val="none" w:sz="0" w:space="0" w:color="auto"/>
                        <w:right w:val="none" w:sz="0" w:space="0" w:color="auto"/>
                      </w:divBdr>
                    </w:div>
                    <w:div w:id="1381151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66621736">
          <w:marLeft w:val="0"/>
          <w:marRight w:val="0"/>
          <w:marTop w:val="0"/>
          <w:marBottom w:val="240"/>
          <w:divBdr>
            <w:top w:val="none" w:sz="0" w:space="0" w:color="auto"/>
            <w:left w:val="none" w:sz="0" w:space="0" w:color="auto"/>
            <w:bottom w:val="none" w:sz="0" w:space="0" w:color="auto"/>
            <w:right w:val="none" w:sz="0" w:space="0" w:color="auto"/>
          </w:divBdr>
        </w:div>
        <w:div w:id="1989625168">
          <w:marLeft w:val="0"/>
          <w:marRight w:val="0"/>
          <w:marTop w:val="0"/>
          <w:marBottom w:val="240"/>
          <w:divBdr>
            <w:top w:val="none" w:sz="0" w:space="0" w:color="auto"/>
            <w:left w:val="none" w:sz="0" w:space="0" w:color="auto"/>
            <w:bottom w:val="none" w:sz="0" w:space="0" w:color="auto"/>
            <w:right w:val="none" w:sz="0" w:space="0" w:color="auto"/>
          </w:divBdr>
        </w:div>
        <w:div w:id="966934906">
          <w:marLeft w:val="0"/>
          <w:marRight w:val="0"/>
          <w:marTop w:val="0"/>
          <w:marBottom w:val="240"/>
          <w:divBdr>
            <w:top w:val="none" w:sz="0" w:space="0" w:color="auto"/>
            <w:left w:val="none" w:sz="0" w:space="0" w:color="auto"/>
            <w:bottom w:val="none" w:sz="0" w:space="0" w:color="auto"/>
            <w:right w:val="none" w:sz="0" w:space="0" w:color="auto"/>
          </w:divBdr>
        </w:div>
        <w:div w:id="304284430">
          <w:marLeft w:val="0"/>
          <w:marRight w:val="0"/>
          <w:marTop w:val="0"/>
          <w:marBottom w:val="240"/>
          <w:divBdr>
            <w:top w:val="none" w:sz="0" w:space="0" w:color="auto"/>
            <w:left w:val="none" w:sz="0" w:space="0" w:color="auto"/>
            <w:bottom w:val="none" w:sz="0" w:space="0" w:color="auto"/>
            <w:right w:val="none" w:sz="0" w:space="0" w:color="auto"/>
          </w:divBdr>
        </w:div>
        <w:div w:id="699673124">
          <w:marLeft w:val="0"/>
          <w:marRight w:val="0"/>
          <w:marTop w:val="0"/>
          <w:marBottom w:val="240"/>
          <w:divBdr>
            <w:top w:val="none" w:sz="0" w:space="0" w:color="auto"/>
            <w:left w:val="none" w:sz="0" w:space="0" w:color="auto"/>
            <w:bottom w:val="none" w:sz="0" w:space="0" w:color="auto"/>
            <w:right w:val="none" w:sz="0" w:space="0" w:color="auto"/>
          </w:divBdr>
        </w:div>
        <w:div w:id="926503925">
          <w:marLeft w:val="0"/>
          <w:marRight w:val="0"/>
          <w:marTop w:val="0"/>
          <w:marBottom w:val="240"/>
          <w:divBdr>
            <w:top w:val="none" w:sz="0" w:space="0" w:color="auto"/>
            <w:left w:val="none" w:sz="0" w:space="0" w:color="auto"/>
            <w:bottom w:val="none" w:sz="0" w:space="0" w:color="auto"/>
            <w:right w:val="none" w:sz="0" w:space="0" w:color="auto"/>
          </w:divBdr>
        </w:div>
        <w:div w:id="2135981243">
          <w:marLeft w:val="0"/>
          <w:marRight w:val="0"/>
          <w:marTop w:val="0"/>
          <w:marBottom w:val="240"/>
          <w:divBdr>
            <w:top w:val="none" w:sz="0" w:space="0" w:color="auto"/>
            <w:left w:val="none" w:sz="0" w:space="0" w:color="auto"/>
            <w:bottom w:val="none" w:sz="0" w:space="0" w:color="auto"/>
            <w:right w:val="none" w:sz="0" w:space="0" w:color="auto"/>
          </w:divBdr>
        </w:div>
      </w:divsChild>
    </w:div>
    <w:div w:id="919174104">
      <w:bodyDiv w:val="1"/>
      <w:marLeft w:val="0"/>
      <w:marRight w:val="0"/>
      <w:marTop w:val="0"/>
      <w:marBottom w:val="0"/>
      <w:divBdr>
        <w:top w:val="none" w:sz="0" w:space="0" w:color="auto"/>
        <w:left w:val="none" w:sz="0" w:space="0" w:color="auto"/>
        <w:bottom w:val="none" w:sz="0" w:space="0" w:color="auto"/>
        <w:right w:val="none" w:sz="0" w:space="0" w:color="auto"/>
      </w:divBdr>
      <w:divsChild>
        <w:div w:id="912204090">
          <w:marLeft w:val="0"/>
          <w:marRight w:val="0"/>
          <w:marTop w:val="0"/>
          <w:marBottom w:val="0"/>
          <w:divBdr>
            <w:top w:val="none" w:sz="0" w:space="0" w:color="auto"/>
            <w:left w:val="none" w:sz="0" w:space="0" w:color="auto"/>
            <w:bottom w:val="none" w:sz="0" w:space="0" w:color="auto"/>
            <w:right w:val="none" w:sz="0" w:space="0" w:color="auto"/>
          </w:divBdr>
          <w:divsChild>
            <w:div w:id="1890146899">
              <w:marLeft w:val="0"/>
              <w:marRight w:val="0"/>
              <w:marTop w:val="0"/>
              <w:marBottom w:val="240"/>
              <w:divBdr>
                <w:top w:val="none" w:sz="0" w:space="0" w:color="auto"/>
                <w:left w:val="none" w:sz="0" w:space="0" w:color="auto"/>
                <w:bottom w:val="none" w:sz="0" w:space="0" w:color="auto"/>
                <w:right w:val="none" w:sz="0" w:space="0" w:color="auto"/>
              </w:divBdr>
            </w:div>
          </w:divsChild>
        </w:div>
        <w:div w:id="219559174">
          <w:marLeft w:val="0"/>
          <w:marRight w:val="0"/>
          <w:marTop w:val="0"/>
          <w:marBottom w:val="0"/>
          <w:divBdr>
            <w:top w:val="none" w:sz="0" w:space="0" w:color="auto"/>
            <w:left w:val="none" w:sz="0" w:space="0" w:color="auto"/>
            <w:bottom w:val="none" w:sz="0" w:space="0" w:color="auto"/>
            <w:right w:val="none" w:sz="0" w:space="0" w:color="auto"/>
          </w:divBdr>
          <w:divsChild>
            <w:div w:id="1171524689">
              <w:marLeft w:val="0"/>
              <w:marRight w:val="0"/>
              <w:marTop w:val="0"/>
              <w:marBottom w:val="240"/>
              <w:divBdr>
                <w:top w:val="none" w:sz="0" w:space="0" w:color="auto"/>
                <w:left w:val="none" w:sz="0" w:space="0" w:color="auto"/>
                <w:bottom w:val="none" w:sz="0" w:space="0" w:color="auto"/>
                <w:right w:val="none" w:sz="0" w:space="0" w:color="auto"/>
              </w:divBdr>
            </w:div>
          </w:divsChild>
        </w:div>
        <w:div w:id="1300190702">
          <w:marLeft w:val="0"/>
          <w:marRight w:val="0"/>
          <w:marTop w:val="0"/>
          <w:marBottom w:val="0"/>
          <w:divBdr>
            <w:top w:val="none" w:sz="0" w:space="0" w:color="auto"/>
            <w:left w:val="none" w:sz="0" w:space="0" w:color="auto"/>
            <w:bottom w:val="none" w:sz="0" w:space="0" w:color="auto"/>
            <w:right w:val="none" w:sz="0" w:space="0" w:color="auto"/>
          </w:divBdr>
          <w:divsChild>
            <w:div w:id="1356229918">
              <w:marLeft w:val="0"/>
              <w:marRight w:val="0"/>
              <w:marTop w:val="0"/>
              <w:marBottom w:val="240"/>
              <w:divBdr>
                <w:top w:val="none" w:sz="0" w:space="0" w:color="auto"/>
                <w:left w:val="none" w:sz="0" w:space="0" w:color="auto"/>
                <w:bottom w:val="none" w:sz="0" w:space="0" w:color="auto"/>
                <w:right w:val="none" w:sz="0" w:space="0" w:color="auto"/>
              </w:divBdr>
            </w:div>
          </w:divsChild>
        </w:div>
        <w:div w:id="295331532">
          <w:marLeft w:val="0"/>
          <w:marRight w:val="0"/>
          <w:marTop w:val="0"/>
          <w:marBottom w:val="0"/>
          <w:divBdr>
            <w:top w:val="none" w:sz="0" w:space="0" w:color="auto"/>
            <w:left w:val="none" w:sz="0" w:space="0" w:color="auto"/>
            <w:bottom w:val="none" w:sz="0" w:space="0" w:color="auto"/>
            <w:right w:val="none" w:sz="0" w:space="0" w:color="auto"/>
          </w:divBdr>
          <w:divsChild>
            <w:div w:id="10651040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0541903">
      <w:bodyDiv w:val="1"/>
      <w:marLeft w:val="0"/>
      <w:marRight w:val="0"/>
      <w:marTop w:val="0"/>
      <w:marBottom w:val="0"/>
      <w:divBdr>
        <w:top w:val="none" w:sz="0" w:space="0" w:color="auto"/>
        <w:left w:val="none" w:sz="0" w:space="0" w:color="auto"/>
        <w:bottom w:val="none" w:sz="0" w:space="0" w:color="auto"/>
        <w:right w:val="none" w:sz="0" w:space="0" w:color="auto"/>
      </w:divBdr>
      <w:divsChild>
        <w:div w:id="1903684">
          <w:marLeft w:val="0"/>
          <w:marRight w:val="0"/>
          <w:marTop w:val="0"/>
          <w:marBottom w:val="0"/>
          <w:divBdr>
            <w:top w:val="none" w:sz="0" w:space="0" w:color="auto"/>
            <w:left w:val="none" w:sz="0" w:space="0" w:color="auto"/>
            <w:bottom w:val="none" w:sz="0" w:space="0" w:color="auto"/>
            <w:right w:val="none" w:sz="0" w:space="0" w:color="auto"/>
          </w:divBdr>
          <w:divsChild>
            <w:div w:id="683440203">
              <w:marLeft w:val="0"/>
              <w:marRight w:val="0"/>
              <w:marTop w:val="0"/>
              <w:marBottom w:val="240"/>
              <w:divBdr>
                <w:top w:val="none" w:sz="0" w:space="0" w:color="auto"/>
                <w:left w:val="none" w:sz="0" w:space="0" w:color="auto"/>
                <w:bottom w:val="none" w:sz="0" w:space="0" w:color="auto"/>
                <w:right w:val="none" w:sz="0" w:space="0" w:color="auto"/>
              </w:divBdr>
            </w:div>
          </w:divsChild>
        </w:div>
        <w:div w:id="1401321328">
          <w:marLeft w:val="0"/>
          <w:marRight w:val="0"/>
          <w:marTop w:val="0"/>
          <w:marBottom w:val="0"/>
          <w:divBdr>
            <w:top w:val="none" w:sz="0" w:space="0" w:color="auto"/>
            <w:left w:val="none" w:sz="0" w:space="0" w:color="auto"/>
            <w:bottom w:val="none" w:sz="0" w:space="0" w:color="auto"/>
            <w:right w:val="none" w:sz="0" w:space="0" w:color="auto"/>
          </w:divBdr>
          <w:divsChild>
            <w:div w:id="472449253">
              <w:marLeft w:val="0"/>
              <w:marRight w:val="0"/>
              <w:marTop w:val="0"/>
              <w:marBottom w:val="240"/>
              <w:divBdr>
                <w:top w:val="none" w:sz="0" w:space="0" w:color="auto"/>
                <w:left w:val="none" w:sz="0" w:space="0" w:color="auto"/>
                <w:bottom w:val="none" w:sz="0" w:space="0" w:color="auto"/>
                <w:right w:val="none" w:sz="0" w:space="0" w:color="auto"/>
              </w:divBdr>
            </w:div>
          </w:divsChild>
        </w:div>
        <w:div w:id="168643114">
          <w:marLeft w:val="0"/>
          <w:marRight w:val="0"/>
          <w:marTop w:val="0"/>
          <w:marBottom w:val="0"/>
          <w:divBdr>
            <w:top w:val="none" w:sz="0" w:space="0" w:color="auto"/>
            <w:left w:val="none" w:sz="0" w:space="0" w:color="auto"/>
            <w:bottom w:val="none" w:sz="0" w:space="0" w:color="auto"/>
            <w:right w:val="none" w:sz="0" w:space="0" w:color="auto"/>
          </w:divBdr>
          <w:divsChild>
            <w:div w:id="1031884959">
              <w:marLeft w:val="0"/>
              <w:marRight w:val="0"/>
              <w:marTop w:val="0"/>
              <w:marBottom w:val="240"/>
              <w:divBdr>
                <w:top w:val="none" w:sz="0" w:space="0" w:color="auto"/>
                <w:left w:val="none" w:sz="0" w:space="0" w:color="auto"/>
                <w:bottom w:val="none" w:sz="0" w:space="0" w:color="auto"/>
                <w:right w:val="none" w:sz="0" w:space="0" w:color="auto"/>
              </w:divBdr>
            </w:div>
          </w:divsChild>
        </w:div>
        <w:div w:id="249971038">
          <w:marLeft w:val="0"/>
          <w:marRight w:val="0"/>
          <w:marTop w:val="0"/>
          <w:marBottom w:val="0"/>
          <w:divBdr>
            <w:top w:val="none" w:sz="0" w:space="0" w:color="auto"/>
            <w:left w:val="none" w:sz="0" w:space="0" w:color="auto"/>
            <w:bottom w:val="none" w:sz="0" w:space="0" w:color="auto"/>
            <w:right w:val="none" w:sz="0" w:space="0" w:color="auto"/>
          </w:divBdr>
          <w:divsChild>
            <w:div w:id="14460733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4519618">
      <w:bodyDiv w:val="1"/>
      <w:marLeft w:val="0"/>
      <w:marRight w:val="0"/>
      <w:marTop w:val="0"/>
      <w:marBottom w:val="0"/>
      <w:divBdr>
        <w:top w:val="none" w:sz="0" w:space="0" w:color="auto"/>
        <w:left w:val="none" w:sz="0" w:space="0" w:color="auto"/>
        <w:bottom w:val="none" w:sz="0" w:space="0" w:color="auto"/>
        <w:right w:val="none" w:sz="0" w:space="0" w:color="auto"/>
      </w:divBdr>
      <w:divsChild>
        <w:div w:id="1646424433">
          <w:marLeft w:val="0"/>
          <w:marRight w:val="0"/>
          <w:marTop w:val="0"/>
          <w:marBottom w:val="0"/>
          <w:divBdr>
            <w:top w:val="none" w:sz="0" w:space="0" w:color="auto"/>
            <w:left w:val="none" w:sz="0" w:space="0" w:color="auto"/>
            <w:bottom w:val="none" w:sz="0" w:space="0" w:color="auto"/>
            <w:right w:val="none" w:sz="0" w:space="0" w:color="auto"/>
          </w:divBdr>
          <w:divsChild>
            <w:div w:id="1587693916">
              <w:marLeft w:val="0"/>
              <w:marRight w:val="0"/>
              <w:marTop w:val="0"/>
              <w:marBottom w:val="0"/>
              <w:divBdr>
                <w:top w:val="none" w:sz="0" w:space="0" w:color="auto"/>
                <w:left w:val="none" w:sz="0" w:space="0" w:color="auto"/>
                <w:bottom w:val="none" w:sz="0" w:space="0" w:color="auto"/>
                <w:right w:val="none" w:sz="0" w:space="0" w:color="auto"/>
              </w:divBdr>
              <w:divsChild>
                <w:div w:id="1145707935">
                  <w:marLeft w:val="0"/>
                  <w:marRight w:val="0"/>
                  <w:marTop w:val="0"/>
                  <w:marBottom w:val="120"/>
                  <w:divBdr>
                    <w:top w:val="none" w:sz="0" w:space="0" w:color="auto"/>
                    <w:left w:val="none" w:sz="0" w:space="0" w:color="auto"/>
                    <w:bottom w:val="none" w:sz="0" w:space="0" w:color="auto"/>
                    <w:right w:val="none" w:sz="0" w:space="0" w:color="auto"/>
                  </w:divBdr>
                  <w:divsChild>
                    <w:div w:id="715279634">
                      <w:marLeft w:val="0"/>
                      <w:marRight w:val="0"/>
                      <w:marTop w:val="0"/>
                      <w:marBottom w:val="0"/>
                      <w:divBdr>
                        <w:top w:val="none" w:sz="0" w:space="0" w:color="auto"/>
                        <w:left w:val="none" w:sz="0" w:space="0" w:color="auto"/>
                        <w:bottom w:val="none" w:sz="0" w:space="0" w:color="auto"/>
                        <w:right w:val="none" w:sz="0" w:space="0" w:color="auto"/>
                      </w:divBdr>
                      <w:divsChild>
                        <w:div w:id="5050220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17037175">
          <w:marLeft w:val="0"/>
          <w:marRight w:val="0"/>
          <w:marTop w:val="0"/>
          <w:marBottom w:val="0"/>
          <w:divBdr>
            <w:top w:val="none" w:sz="0" w:space="0" w:color="auto"/>
            <w:left w:val="none" w:sz="0" w:space="0" w:color="auto"/>
            <w:bottom w:val="none" w:sz="0" w:space="0" w:color="auto"/>
            <w:right w:val="none" w:sz="0" w:space="0" w:color="auto"/>
          </w:divBdr>
          <w:divsChild>
            <w:div w:id="675380248">
              <w:marLeft w:val="0"/>
              <w:marRight w:val="0"/>
              <w:marTop w:val="480"/>
              <w:marBottom w:val="480"/>
              <w:divBdr>
                <w:top w:val="none" w:sz="0" w:space="0" w:color="auto"/>
                <w:left w:val="none" w:sz="0" w:space="0" w:color="auto"/>
                <w:bottom w:val="none" w:sz="0" w:space="0" w:color="auto"/>
                <w:right w:val="none" w:sz="0" w:space="0" w:color="auto"/>
              </w:divBdr>
              <w:divsChild>
                <w:div w:id="555967817">
                  <w:marLeft w:val="0"/>
                  <w:marRight w:val="0"/>
                  <w:marTop w:val="0"/>
                  <w:marBottom w:val="240"/>
                  <w:divBdr>
                    <w:top w:val="none" w:sz="0" w:space="0" w:color="auto"/>
                    <w:left w:val="none" w:sz="0" w:space="0" w:color="auto"/>
                    <w:bottom w:val="none" w:sz="0" w:space="0" w:color="auto"/>
                    <w:right w:val="none" w:sz="0" w:space="0" w:color="auto"/>
                  </w:divBdr>
                </w:div>
                <w:div w:id="1500534534">
                  <w:marLeft w:val="0"/>
                  <w:marRight w:val="0"/>
                  <w:marTop w:val="0"/>
                  <w:marBottom w:val="240"/>
                  <w:divBdr>
                    <w:top w:val="none" w:sz="0" w:space="0" w:color="auto"/>
                    <w:left w:val="none" w:sz="0" w:space="0" w:color="auto"/>
                    <w:bottom w:val="none" w:sz="0" w:space="0" w:color="auto"/>
                    <w:right w:val="none" w:sz="0" w:space="0" w:color="auto"/>
                  </w:divBdr>
                </w:div>
                <w:div w:id="325524574">
                  <w:marLeft w:val="0"/>
                  <w:marRight w:val="0"/>
                  <w:marTop w:val="0"/>
                  <w:marBottom w:val="240"/>
                  <w:divBdr>
                    <w:top w:val="none" w:sz="0" w:space="0" w:color="auto"/>
                    <w:left w:val="none" w:sz="0" w:space="0" w:color="auto"/>
                    <w:bottom w:val="none" w:sz="0" w:space="0" w:color="auto"/>
                    <w:right w:val="none" w:sz="0" w:space="0" w:color="auto"/>
                  </w:divBdr>
                </w:div>
                <w:div w:id="1439527055">
                  <w:marLeft w:val="0"/>
                  <w:marRight w:val="0"/>
                  <w:marTop w:val="0"/>
                  <w:marBottom w:val="240"/>
                  <w:divBdr>
                    <w:top w:val="none" w:sz="0" w:space="0" w:color="auto"/>
                    <w:left w:val="none" w:sz="0" w:space="0" w:color="auto"/>
                    <w:bottom w:val="none" w:sz="0" w:space="0" w:color="auto"/>
                    <w:right w:val="none" w:sz="0" w:space="0" w:color="auto"/>
                  </w:divBdr>
                </w:div>
                <w:div w:id="1002586033">
                  <w:marLeft w:val="0"/>
                  <w:marRight w:val="0"/>
                  <w:marTop w:val="0"/>
                  <w:marBottom w:val="240"/>
                  <w:divBdr>
                    <w:top w:val="none" w:sz="0" w:space="0" w:color="auto"/>
                    <w:left w:val="none" w:sz="0" w:space="0" w:color="auto"/>
                    <w:bottom w:val="none" w:sz="0" w:space="0" w:color="auto"/>
                    <w:right w:val="none" w:sz="0" w:space="0" w:color="auto"/>
                  </w:divBdr>
                </w:div>
                <w:div w:id="300232708">
                  <w:marLeft w:val="0"/>
                  <w:marRight w:val="0"/>
                  <w:marTop w:val="0"/>
                  <w:marBottom w:val="240"/>
                  <w:divBdr>
                    <w:top w:val="none" w:sz="0" w:space="0" w:color="auto"/>
                    <w:left w:val="none" w:sz="0" w:space="0" w:color="auto"/>
                    <w:bottom w:val="none" w:sz="0" w:space="0" w:color="auto"/>
                    <w:right w:val="none" w:sz="0" w:space="0" w:color="auto"/>
                  </w:divBdr>
                </w:div>
                <w:div w:id="733116769">
                  <w:marLeft w:val="0"/>
                  <w:marRight w:val="0"/>
                  <w:marTop w:val="0"/>
                  <w:marBottom w:val="240"/>
                  <w:divBdr>
                    <w:top w:val="none" w:sz="0" w:space="0" w:color="auto"/>
                    <w:left w:val="none" w:sz="0" w:space="0" w:color="auto"/>
                    <w:bottom w:val="none" w:sz="0" w:space="0" w:color="auto"/>
                    <w:right w:val="none" w:sz="0" w:space="0" w:color="auto"/>
                  </w:divBdr>
                </w:div>
                <w:div w:id="804397918">
                  <w:marLeft w:val="0"/>
                  <w:marRight w:val="0"/>
                  <w:marTop w:val="0"/>
                  <w:marBottom w:val="240"/>
                  <w:divBdr>
                    <w:top w:val="none" w:sz="0" w:space="0" w:color="auto"/>
                    <w:left w:val="none" w:sz="0" w:space="0" w:color="auto"/>
                    <w:bottom w:val="none" w:sz="0" w:space="0" w:color="auto"/>
                    <w:right w:val="none" w:sz="0" w:space="0" w:color="auto"/>
                  </w:divBdr>
                </w:div>
                <w:div w:id="1582717378">
                  <w:marLeft w:val="0"/>
                  <w:marRight w:val="0"/>
                  <w:marTop w:val="0"/>
                  <w:marBottom w:val="240"/>
                  <w:divBdr>
                    <w:top w:val="none" w:sz="0" w:space="0" w:color="auto"/>
                    <w:left w:val="none" w:sz="0" w:space="0" w:color="auto"/>
                    <w:bottom w:val="none" w:sz="0" w:space="0" w:color="auto"/>
                    <w:right w:val="none" w:sz="0" w:space="0" w:color="auto"/>
                  </w:divBdr>
                </w:div>
                <w:div w:id="23485583">
                  <w:marLeft w:val="0"/>
                  <w:marRight w:val="0"/>
                  <w:marTop w:val="0"/>
                  <w:marBottom w:val="240"/>
                  <w:divBdr>
                    <w:top w:val="none" w:sz="0" w:space="0" w:color="auto"/>
                    <w:left w:val="none" w:sz="0" w:space="0" w:color="auto"/>
                    <w:bottom w:val="none" w:sz="0" w:space="0" w:color="auto"/>
                    <w:right w:val="none" w:sz="0" w:space="0" w:color="auto"/>
                  </w:divBdr>
                </w:div>
                <w:div w:id="179246831">
                  <w:marLeft w:val="0"/>
                  <w:marRight w:val="0"/>
                  <w:marTop w:val="0"/>
                  <w:marBottom w:val="240"/>
                  <w:divBdr>
                    <w:top w:val="none" w:sz="0" w:space="0" w:color="auto"/>
                    <w:left w:val="none" w:sz="0" w:space="0" w:color="auto"/>
                    <w:bottom w:val="none" w:sz="0" w:space="0" w:color="auto"/>
                    <w:right w:val="none" w:sz="0" w:space="0" w:color="auto"/>
                  </w:divBdr>
                </w:div>
                <w:div w:id="1344477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77286622">
      <w:bodyDiv w:val="1"/>
      <w:marLeft w:val="0"/>
      <w:marRight w:val="0"/>
      <w:marTop w:val="0"/>
      <w:marBottom w:val="0"/>
      <w:divBdr>
        <w:top w:val="none" w:sz="0" w:space="0" w:color="auto"/>
        <w:left w:val="none" w:sz="0" w:space="0" w:color="auto"/>
        <w:bottom w:val="none" w:sz="0" w:space="0" w:color="auto"/>
        <w:right w:val="none" w:sz="0" w:space="0" w:color="auto"/>
      </w:divBdr>
      <w:divsChild>
        <w:div w:id="306015300">
          <w:marLeft w:val="0"/>
          <w:marRight w:val="0"/>
          <w:marTop w:val="0"/>
          <w:marBottom w:val="0"/>
          <w:divBdr>
            <w:top w:val="none" w:sz="0" w:space="0" w:color="auto"/>
            <w:left w:val="none" w:sz="0" w:space="0" w:color="auto"/>
            <w:bottom w:val="none" w:sz="0" w:space="0" w:color="auto"/>
            <w:right w:val="none" w:sz="0" w:space="0" w:color="auto"/>
          </w:divBdr>
          <w:divsChild>
            <w:div w:id="1182623545">
              <w:marLeft w:val="0"/>
              <w:marRight w:val="0"/>
              <w:marTop w:val="0"/>
              <w:marBottom w:val="240"/>
              <w:divBdr>
                <w:top w:val="none" w:sz="0" w:space="0" w:color="auto"/>
                <w:left w:val="none" w:sz="0" w:space="0" w:color="auto"/>
                <w:bottom w:val="none" w:sz="0" w:space="0" w:color="auto"/>
                <w:right w:val="none" w:sz="0" w:space="0" w:color="auto"/>
              </w:divBdr>
            </w:div>
          </w:divsChild>
        </w:div>
        <w:div w:id="566767070">
          <w:marLeft w:val="0"/>
          <w:marRight w:val="0"/>
          <w:marTop w:val="0"/>
          <w:marBottom w:val="0"/>
          <w:divBdr>
            <w:top w:val="none" w:sz="0" w:space="0" w:color="auto"/>
            <w:left w:val="none" w:sz="0" w:space="0" w:color="auto"/>
            <w:bottom w:val="none" w:sz="0" w:space="0" w:color="auto"/>
            <w:right w:val="none" w:sz="0" w:space="0" w:color="auto"/>
          </w:divBdr>
          <w:divsChild>
            <w:div w:id="457334144">
              <w:marLeft w:val="0"/>
              <w:marRight w:val="0"/>
              <w:marTop w:val="0"/>
              <w:marBottom w:val="240"/>
              <w:divBdr>
                <w:top w:val="none" w:sz="0" w:space="0" w:color="auto"/>
                <w:left w:val="none" w:sz="0" w:space="0" w:color="auto"/>
                <w:bottom w:val="none" w:sz="0" w:space="0" w:color="auto"/>
                <w:right w:val="none" w:sz="0" w:space="0" w:color="auto"/>
              </w:divBdr>
            </w:div>
          </w:divsChild>
        </w:div>
        <w:div w:id="2120488168">
          <w:marLeft w:val="0"/>
          <w:marRight w:val="0"/>
          <w:marTop w:val="0"/>
          <w:marBottom w:val="0"/>
          <w:divBdr>
            <w:top w:val="none" w:sz="0" w:space="0" w:color="auto"/>
            <w:left w:val="none" w:sz="0" w:space="0" w:color="auto"/>
            <w:bottom w:val="none" w:sz="0" w:space="0" w:color="auto"/>
            <w:right w:val="none" w:sz="0" w:space="0" w:color="auto"/>
          </w:divBdr>
          <w:divsChild>
            <w:div w:id="803350317">
              <w:marLeft w:val="0"/>
              <w:marRight w:val="0"/>
              <w:marTop w:val="0"/>
              <w:marBottom w:val="240"/>
              <w:divBdr>
                <w:top w:val="none" w:sz="0" w:space="0" w:color="auto"/>
                <w:left w:val="none" w:sz="0" w:space="0" w:color="auto"/>
                <w:bottom w:val="none" w:sz="0" w:space="0" w:color="auto"/>
                <w:right w:val="none" w:sz="0" w:space="0" w:color="auto"/>
              </w:divBdr>
            </w:div>
          </w:divsChild>
        </w:div>
        <w:div w:id="1858101">
          <w:marLeft w:val="0"/>
          <w:marRight w:val="0"/>
          <w:marTop w:val="0"/>
          <w:marBottom w:val="0"/>
          <w:divBdr>
            <w:top w:val="none" w:sz="0" w:space="0" w:color="auto"/>
            <w:left w:val="none" w:sz="0" w:space="0" w:color="auto"/>
            <w:bottom w:val="none" w:sz="0" w:space="0" w:color="auto"/>
            <w:right w:val="none" w:sz="0" w:space="0" w:color="auto"/>
          </w:divBdr>
          <w:divsChild>
            <w:div w:id="1554607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5926785">
      <w:bodyDiv w:val="1"/>
      <w:marLeft w:val="0"/>
      <w:marRight w:val="0"/>
      <w:marTop w:val="0"/>
      <w:marBottom w:val="0"/>
      <w:divBdr>
        <w:top w:val="none" w:sz="0" w:space="0" w:color="auto"/>
        <w:left w:val="none" w:sz="0" w:space="0" w:color="auto"/>
        <w:bottom w:val="none" w:sz="0" w:space="0" w:color="auto"/>
        <w:right w:val="none" w:sz="0" w:space="0" w:color="auto"/>
      </w:divBdr>
      <w:divsChild>
        <w:div w:id="2114931824">
          <w:marLeft w:val="0"/>
          <w:marRight w:val="0"/>
          <w:marTop w:val="0"/>
          <w:marBottom w:val="0"/>
          <w:divBdr>
            <w:top w:val="none" w:sz="0" w:space="0" w:color="auto"/>
            <w:left w:val="none" w:sz="0" w:space="0" w:color="auto"/>
            <w:bottom w:val="none" w:sz="0" w:space="0" w:color="auto"/>
            <w:right w:val="none" w:sz="0" w:space="0" w:color="auto"/>
          </w:divBdr>
          <w:divsChild>
            <w:div w:id="1184979103">
              <w:marLeft w:val="0"/>
              <w:marRight w:val="0"/>
              <w:marTop w:val="0"/>
              <w:marBottom w:val="120"/>
              <w:divBdr>
                <w:top w:val="none" w:sz="0" w:space="0" w:color="auto"/>
                <w:left w:val="none" w:sz="0" w:space="0" w:color="auto"/>
                <w:bottom w:val="none" w:sz="0" w:space="0" w:color="auto"/>
                <w:right w:val="none" w:sz="0" w:space="0" w:color="auto"/>
              </w:divBdr>
              <w:divsChild>
                <w:div w:id="145977203">
                  <w:marLeft w:val="0"/>
                  <w:marRight w:val="0"/>
                  <w:marTop w:val="0"/>
                  <w:marBottom w:val="0"/>
                  <w:divBdr>
                    <w:top w:val="none" w:sz="0" w:space="0" w:color="auto"/>
                    <w:left w:val="none" w:sz="0" w:space="0" w:color="auto"/>
                    <w:bottom w:val="none" w:sz="0" w:space="0" w:color="auto"/>
                    <w:right w:val="none" w:sz="0" w:space="0" w:color="auto"/>
                  </w:divBdr>
                  <w:divsChild>
                    <w:div w:id="19549017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53257138">
      <w:bodyDiv w:val="1"/>
      <w:marLeft w:val="0"/>
      <w:marRight w:val="0"/>
      <w:marTop w:val="0"/>
      <w:marBottom w:val="0"/>
      <w:divBdr>
        <w:top w:val="none" w:sz="0" w:space="0" w:color="auto"/>
        <w:left w:val="none" w:sz="0" w:space="0" w:color="auto"/>
        <w:bottom w:val="none" w:sz="0" w:space="0" w:color="auto"/>
        <w:right w:val="none" w:sz="0" w:space="0" w:color="auto"/>
      </w:divBdr>
      <w:divsChild>
        <w:div w:id="2019692786">
          <w:marLeft w:val="0"/>
          <w:marRight w:val="0"/>
          <w:marTop w:val="0"/>
          <w:marBottom w:val="480"/>
          <w:divBdr>
            <w:top w:val="none" w:sz="0" w:space="0" w:color="auto"/>
            <w:left w:val="none" w:sz="0" w:space="0" w:color="auto"/>
            <w:bottom w:val="single" w:sz="12" w:space="24" w:color="F0F0F0"/>
            <w:right w:val="none" w:sz="0" w:space="0" w:color="auto"/>
          </w:divBdr>
          <w:divsChild>
            <w:div w:id="1602103042">
              <w:marLeft w:val="0"/>
              <w:marRight w:val="0"/>
              <w:marTop w:val="0"/>
              <w:marBottom w:val="0"/>
              <w:divBdr>
                <w:top w:val="none" w:sz="0" w:space="0" w:color="auto"/>
                <w:left w:val="none" w:sz="0" w:space="0" w:color="auto"/>
                <w:bottom w:val="none" w:sz="0" w:space="0" w:color="auto"/>
                <w:right w:val="none" w:sz="0" w:space="0" w:color="auto"/>
              </w:divBdr>
              <w:divsChild>
                <w:div w:id="640621906">
                  <w:marLeft w:val="0"/>
                  <w:marRight w:val="0"/>
                  <w:marTop w:val="0"/>
                  <w:marBottom w:val="0"/>
                  <w:divBdr>
                    <w:top w:val="none" w:sz="0" w:space="0" w:color="auto"/>
                    <w:left w:val="none" w:sz="0" w:space="0" w:color="auto"/>
                    <w:bottom w:val="none" w:sz="0" w:space="0" w:color="auto"/>
                    <w:right w:val="none" w:sz="0" w:space="0" w:color="auto"/>
                  </w:divBdr>
                </w:div>
                <w:div w:id="1906454759">
                  <w:marLeft w:val="0"/>
                  <w:marRight w:val="0"/>
                  <w:marTop w:val="0"/>
                  <w:marBottom w:val="0"/>
                  <w:divBdr>
                    <w:top w:val="none" w:sz="0" w:space="0" w:color="auto"/>
                    <w:left w:val="none" w:sz="0" w:space="0" w:color="auto"/>
                    <w:bottom w:val="none" w:sz="0" w:space="0" w:color="auto"/>
                    <w:right w:val="none" w:sz="0" w:space="0" w:color="auto"/>
                  </w:divBdr>
                </w:div>
                <w:div w:id="334692390">
                  <w:marLeft w:val="0"/>
                  <w:marRight w:val="0"/>
                  <w:marTop w:val="0"/>
                  <w:marBottom w:val="0"/>
                  <w:divBdr>
                    <w:top w:val="none" w:sz="0" w:space="0" w:color="auto"/>
                    <w:left w:val="none" w:sz="0" w:space="0" w:color="auto"/>
                    <w:bottom w:val="none" w:sz="0" w:space="0" w:color="auto"/>
                    <w:right w:val="none" w:sz="0" w:space="0" w:color="auto"/>
                  </w:divBdr>
                </w:div>
                <w:div w:id="1161895574">
                  <w:marLeft w:val="0"/>
                  <w:marRight w:val="0"/>
                  <w:marTop w:val="0"/>
                  <w:marBottom w:val="0"/>
                  <w:divBdr>
                    <w:top w:val="none" w:sz="0" w:space="0" w:color="auto"/>
                    <w:left w:val="none" w:sz="0" w:space="0" w:color="auto"/>
                    <w:bottom w:val="none" w:sz="0" w:space="0" w:color="auto"/>
                    <w:right w:val="none" w:sz="0" w:space="0" w:color="auto"/>
                  </w:divBdr>
                </w:div>
              </w:divsChild>
            </w:div>
            <w:div w:id="1289511028">
              <w:marLeft w:val="0"/>
              <w:marRight w:val="0"/>
              <w:marTop w:val="0"/>
              <w:marBottom w:val="0"/>
              <w:divBdr>
                <w:top w:val="none" w:sz="0" w:space="0" w:color="auto"/>
                <w:left w:val="none" w:sz="0" w:space="0" w:color="auto"/>
                <w:bottom w:val="none" w:sz="0" w:space="0" w:color="auto"/>
                <w:right w:val="none" w:sz="0" w:space="0" w:color="auto"/>
              </w:divBdr>
              <w:divsChild>
                <w:div w:id="1954557521">
                  <w:marLeft w:val="0"/>
                  <w:marRight w:val="0"/>
                  <w:marTop w:val="0"/>
                  <w:marBottom w:val="0"/>
                  <w:divBdr>
                    <w:top w:val="none" w:sz="0" w:space="0" w:color="auto"/>
                    <w:left w:val="none" w:sz="0" w:space="0" w:color="auto"/>
                    <w:bottom w:val="none" w:sz="0" w:space="0" w:color="auto"/>
                    <w:right w:val="none" w:sz="0" w:space="0" w:color="auto"/>
                  </w:divBdr>
                  <w:divsChild>
                    <w:div w:id="458107276">
                      <w:marLeft w:val="0"/>
                      <w:marRight w:val="0"/>
                      <w:marTop w:val="0"/>
                      <w:marBottom w:val="0"/>
                      <w:divBdr>
                        <w:top w:val="none" w:sz="0" w:space="0" w:color="auto"/>
                        <w:left w:val="none" w:sz="0" w:space="0" w:color="auto"/>
                        <w:bottom w:val="none" w:sz="0" w:space="0" w:color="auto"/>
                        <w:right w:val="none" w:sz="0" w:space="0" w:color="auto"/>
                      </w:divBdr>
                    </w:div>
                  </w:divsChild>
                </w:div>
                <w:div w:id="590429217">
                  <w:marLeft w:val="0"/>
                  <w:marRight w:val="0"/>
                  <w:marTop w:val="0"/>
                  <w:marBottom w:val="0"/>
                  <w:divBdr>
                    <w:top w:val="none" w:sz="0" w:space="0" w:color="auto"/>
                    <w:left w:val="none" w:sz="0" w:space="0" w:color="auto"/>
                    <w:bottom w:val="none" w:sz="0" w:space="0" w:color="auto"/>
                    <w:right w:val="none" w:sz="0" w:space="0" w:color="auto"/>
                  </w:divBdr>
                  <w:divsChild>
                    <w:div w:id="1669213535">
                      <w:marLeft w:val="0"/>
                      <w:marRight w:val="0"/>
                      <w:marTop w:val="0"/>
                      <w:marBottom w:val="0"/>
                      <w:divBdr>
                        <w:top w:val="none" w:sz="0" w:space="0" w:color="auto"/>
                        <w:left w:val="none" w:sz="0" w:space="0" w:color="auto"/>
                        <w:bottom w:val="none" w:sz="0" w:space="0" w:color="auto"/>
                        <w:right w:val="none" w:sz="0" w:space="0" w:color="auto"/>
                      </w:divBdr>
                    </w:div>
                  </w:divsChild>
                </w:div>
                <w:div w:id="1091438587">
                  <w:marLeft w:val="0"/>
                  <w:marRight w:val="0"/>
                  <w:marTop w:val="0"/>
                  <w:marBottom w:val="0"/>
                  <w:divBdr>
                    <w:top w:val="none" w:sz="0" w:space="0" w:color="auto"/>
                    <w:left w:val="none" w:sz="0" w:space="0" w:color="auto"/>
                    <w:bottom w:val="none" w:sz="0" w:space="0" w:color="auto"/>
                    <w:right w:val="none" w:sz="0" w:space="0" w:color="auto"/>
                  </w:divBdr>
                  <w:divsChild>
                    <w:div w:id="1250887202">
                      <w:marLeft w:val="0"/>
                      <w:marRight w:val="0"/>
                      <w:marTop w:val="0"/>
                      <w:marBottom w:val="0"/>
                      <w:divBdr>
                        <w:top w:val="none" w:sz="0" w:space="0" w:color="auto"/>
                        <w:left w:val="none" w:sz="0" w:space="0" w:color="auto"/>
                        <w:bottom w:val="none" w:sz="0" w:space="0" w:color="auto"/>
                        <w:right w:val="none" w:sz="0" w:space="0" w:color="auto"/>
                      </w:divBdr>
                    </w:div>
                  </w:divsChild>
                </w:div>
                <w:div w:id="1372148547">
                  <w:marLeft w:val="0"/>
                  <w:marRight w:val="0"/>
                  <w:marTop w:val="0"/>
                  <w:marBottom w:val="0"/>
                  <w:divBdr>
                    <w:top w:val="none" w:sz="0" w:space="0" w:color="auto"/>
                    <w:left w:val="none" w:sz="0" w:space="0" w:color="auto"/>
                    <w:bottom w:val="none" w:sz="0" w:space="0" w:color="auto"/>
                    <w:right w:val="none" w:sz="0" w:space="0" w:color="auto"/>
                  </w:divBdr>
                  <w:divsChild>
                    <w:div w:id="717820828">
                      <w:marLeft w:val="0"/>
                      <w:marRight w:val="0"/>
                      <w:marTop w:val="0"/>
                      <w:marBottom w:val="0"/>
                      <w:divBdr>
                        <w:top w:val="none" w:sz="0" w:space="0" w:color="auto"/>
                        <w:left w:val="none" w:sz="0" w:space="0" w:color="auto"/>
                        <w:bottom w:val="none" w:sz="0" w:space="0" w:color="auto"/>
                        <w:right w:val="none" w:sz="0" w:space="0" w:color="auto"/>
                      </w:divBdr>
                    </w:div>
                  </w:divsChild>
                </w:div>
                <w:div w:id="1695615205">
                  <w:marLeft w:val="0"/>
                  <w:marRight w:val="0"/>
                  <w:marTop w:val="0"/>
                  <w:marBottom w:val="0"/>
                  <w:divBdr>
                    <w:top w:val="none" w:sz="0" w:space="0" w:color="auto"/>
                    <w:left w:val="none" w:sz="0" w:space="0" w:color="auto"/>
                    <w:bottom w:val="none" w:sz="0" w:space="0" w:color="auto"/>
                    <w:right w:val="none" w:sz="0" w:space="0" w:color="auto"/>
                  </w:divBdr>
                  <w:divsChild>
                    <w:div w:id="1468431531">
                      <w:marLeft w:val="0"/>
                      <w:marRight w:val="0"/>
                      <w:marTop w:val="0"/>
                      <w:marBottom w:val="0"/>
                      <w:divBdr>
                        <w:top w:val="none" w:sz="0" w:space="0" w:color="auto"/>
                        <w:left w:val="none" w:sz="0" w:space="0" w:color="auto"/>
                        <w:bottom w:val="none" w:sz="0" w:space="0" w:color="auto"/>
                        <w:right w:val="none" w:sz="0" w:space="0" w:color="auto"/>
                      </w:divBdr>
                    </w:div>
                  </w:divsChild>
                </w:div>
                <w:div w:id="1241719147">
                  <w:marLeft w:val="0"/>
                  <w:marRight w:val="0"/>
                  <w:marTop w:val="0"/>
                  <w:marBottom w:val="0"/>
                  <w:divBdr>
                    <w:top w:val="none" w:sz="0" w:space="0" w:color="auto"/>
                    <w:left w:val="none" w:sz="0" w:space="0" w:color="auto"/>
                    <w:bottom w:val="none" w:sz="0" w:space="0" w:color="auto"/>
                    <w:right w:val="none" w:sz="0" w:space="0" w:color="auto"/>
                  </w:divBdr>
                  <w:divsChild>
                    <w:div w:id="1176112661">
                      <w:marLeft w:val="0"/>
                      <w:marRight w:val="0"/>
                      <w:marTop w:val="0"/>
                      <w:marBottom w:val="0"/>
                      <w:divBdr>
                        <w:top w:val="none" w:sz="0" w:space="0" w:color="auto"/>
                        <w:left w:val="none" w:sz="0" w:space="0" w:color="auto"/>
                        <w:bottom w:val="none" w:sz="0" w:space="0" w:color="auto"/>
                        <w:right w:val="none" w:sz="0" w:space="0" w:color="auto"/>
                      </w:divBdr>
                    </w:div>
                  </w:divsChild>
                </w:div>
                <w:div w:id="180629193">
                  <w:marLeft w:val="0"/>
                  <w:marRight w:val="0"/>
                  <w:marTop w:val="0"/>
                  <w:marBottom w:val="0"/>
                  <w:divBdr>
                    <w:top w:val="none" w:sz="0" w:space="0" w:color="auto"/>
                    <w:left w:val="none" w:sz="0" w:space="0" w:color="auto"/>
                    <w:bottom w:val="none" w:sz="0" w:space="0" w:color="auto"/>
                    <w:right w:val="none" w:sz="0" w:space="0" w:color="auto"/>
                  </w:divBdr>
                  <w:divsChild>
                    <w:div w:id="503204339">
                      <w:marLeft w:val="0"/>
                      <w:marRight w:val="0"/>
                      <w:marTop w:val="0"/>
                      <w:marBottom w:val="0"/>
                      <w:divBdr>
                        <w:top w:val="none" w:sz="0" w:space="0" w:color="auto"/>
                        <w:left w:val="none" w:sz="0" w:space="0" w:color="auto"/>
                        <w:bottom w:val="none" w:sz="0" w:space="0" w:color="auto"/>
                        <w:right w:val="none" w:sz="0" w:space="0" w:color="auto"/>
                      </w:divBdr>
                    </w:div>
                  </w:divsChild>
                </w:div>
                <w:div w:id="1011644235">
                  <w:marLeft w:val="0"/>
                  <w:marRight w:val="0"/>
                  <w:marTop w:val="0"/>
                  <w:marBottom w:val="0"/>
                  <w:divBdr>
                    <w:top w:val="none" w:sz="0" w:space="0" w:color="auto"/>
                    <w:left w:val="none" w:sz="0" w:space="0" w:color="auto"/>
                    <w:bottom w:val="none" w:sz="0" w:space="0" w:color="auto"/>
                    <w:right w:val="none" w:sz="0" w:space="0" w:color="auto"/>
                  </w:divBdr>
                  <w:divsChild>
                    <w:div w:id="1939824458">
                      <w:marLeft w:val="0"/>
                      <w:marRight w:val="0"/>
                      <w:marTop w:val="0"/>
                      <w:marBottom w:val="0"/>
                      <w:divBdr>
                        <w:top w:val="none" w:sz="0" w:space="0" w:color="auto"/>
                        <w:left w:val="none" w:sz="0" w:space="0" w:color="auto"/>
                        <w:bottom w:val="none" w:sz="0" w:space="0" w:color="auto"/>
                        <w:right w:val="none" w:sz="0" w:space="0" w:color="auto"/>
                      </w:divBdr>
                    </w:div>
                  </w:divsChild>
                </w:div>
                <w:div w:id="1000501209">
                  <w:marLeft w:val="0"/>
                  <w:marRight w:val="0"/>
                  <w:marTop w:val="0"/>
                  <w:marBottom w:val="0"/>
                  <w:divBdr>
                    <w:top w:val="none" w:sz="0" w:space="0" w:color="auto"/>
                    <w:left w:val="none" w:sz="0" w:space="0" w:color="auto"/>
                    <w:bottom w:val="none" w:sz="0" w:space="0" w:color="auto"/>
                    <w:right w:val="none" w:sz="0" w:space="0" w:color="auto"/>
                  </w:divBdr>
                  <w:divsChild>
                    <w:div w:id="390425909">
                      <w:marLeft w:val="0"/>
                      <w:marRight w:val="0"/>
                      <w:marTop w:val="0"/>
                      <w:marBottom w:val="0"/>
                      <w:divBdr>
                        <w:top w:val="none" w:sz="0" w:space="0" w:color="auto"/>
                        <w:left w:val="none" w:sz="0" w:space="0" w:color="auto"/>
                        <w:bottom w:val="none" w:sz="0" w:space="0" w:color="auto"/>
                        <w:right w:val="none" w:sz="0" w:space="0" w:color="auto"/>
                      </w:divBdr>
                    </w:div>
                  </w:divsChild>
                </w:div>
                <w:div w:id="248277169">
                  <w:marLeft w:val="0"/>
                  <w:marRight w:val="0"/>
                  <w:marTop w:val="0"/>
                  <w:marBottom w:val="0"/>
                  <w:divBdr>
                    <w:top w:val="none" w:sz="0" w:space="0" w:color="auto"/>
                    <w:left w:val="none" w:sz="0" w:space="0" w:color="auto"/>
                    <w:bottom w:val="none" w:sz="0" w:space="0" w:color="auto"/>
                    <w:right w:val="none" w:sz="0" w:space="0" w:color="auto"/>
                  </w:divBdr>
                  <w:divsChild>
                    <w:div w:id="2124498085">
                      <w:marLeft w:val="0"/>
                      <w:marRight w:val="0"/>
                      <w:marTop w:val="0"/>
                      <w:marBottom w:val="0"/>
                      <w:divBdr>
                        <w:top w:val="none" w:sz="0" w:space="0" w:color="auto"/>
                        <w:left w:val="none" w:sz="0" w:space="0" w:color="auto"/>
                        <w:bottom w:val="none" w:sz="0" w:space="0" w:color="auto"/>
                        <w:right w:val="none" w:sz="0" w:space="0" w:color="auto"/>
                      </w:divBdr>
                    </w:div>
                  </w:divsChild>
                </w:div>
                <w:div w:id="1222521782">
                  <w:marLeft w:val="0"/>
                  <w:marRight w:val="0"/>
                  <w:marTop w:val="0"/>
                  <w:marBottom w:val="0"/>
                  <w:divBdr>
                    <w:top w:val="none" w:sz="0" w:space="0" w:color="auto"/>
                    <w:left w:val="none" w:sz="0" w:space="0" w:color="auto"/>
                    <w:bottom w:val="none" w:sz="0" w:space="0" w:color="auto"/>
                    <w:right w:val="none" w:sz="0" w:space="0" w:color="auto"/>
                  </w:divBdr>
                  <w:divsChild>
                    <w:div w:id="1828746667">
                      <w:marLeft w:val="0"/>
                      <w:marRight w:val="0"/>
                      <w:marTop w:val="0"/>
                      <w:marBottom w:val="0"/>
                      <w:divBdr>
                        <w:top w:val="none" w:sz="0" w:space="0" w:color="auto"/>
                        <w:left w:val="none" w:sz="0" w:space="0" w:color="auto"/>
                        <w:bottom w:val="none" w:sz="0" w:space="0" w:color="auto"/>
                        <w:right w:val="none" w:sz="0" w:space="0" w:color="auto"/>
                      </w:divBdr>
                    </w:div>
                  </w:divsChild>
                </w:div>
                <w:div w:id="152382341">
                  <w:marLeft w:val="0"/>
                  <w:marRight w:val="0"/>
                  <w:marTop w:val="0"/>
                  <w:marBottom w:val="0"/>
                  <w:divBdr>
                    <w:top w:val="none" w:sz="0" w:space="0" w:color="auto"/>
                    <w:left w:val="none" w:sz="0" w:space="0" w:color="auto"/>
                    <w:bottom w:val="none" w:sz="0" w:space="0" w:color="auto"/>
                    <w:right w:val="none" w:sz="0" w:space="0" w:color="auto"/>
                  </w:divBdr>
                  <w:divsChild>
                    <w:div w:id="1521240683">
                      <w:marLeft w:val="0"/>
                      <w:marRight w:val="0"/>
                      <w:marTop w:val="0"/>
                      <w:marBottom w:val="0"/>
                      <w:divBdr>
                        <w:top w:val="none" w:sz="0" w:space="0" w:color="auto"/>
                        <w:left w:val="none" w:sz="0" w:space="0" w:color="auto"/>
                        <w:bottom w:val="none" w:sz="0" w:space="0" w:color="auto"/>
                        <w:right w:val="none" w:sz="0" w:space="0" w:color="auto"/>
                      </w:divBdr>
                    </w:div>
                  </w:divsChild>
                </w:div>
                <w:div w:id="639573081">
                  <w:marLeft w:val="0"/>
                  <w:marRight w:val="0"/>
                  <w:marTop w:val="0"/>
                  <w:marBottom w:val="0"/>
                  <w:divBdr>
                    <w:top w:val="none" w:sz="0" w:space="0" w:color="auto"/>
                    <w:left w:val="none" w:sz="0" w:space="0" w:color="auto"/>
                    <w:bottom w:val="none" w:sz="0" w:space="0" w:color="auto"/>
                    <w:right w:val="none" w:sz="0" w:space="0" w:color="auto"/>
                  </w:divBdr>
                  <w:divsChild>
                    <w:div w:id="648436613">
                      <w:marLeft w:val="0"/>
                      <w:marRight w:val="0"/>
                      <w:marTop w:val="0"/>
                      <w:marBottom w:val="0"/>
                      <w:divBdr>
                        <w:top w:val="none" w:sz="0" w:space="0" w:color="auto"/>
                        <w:left w:val="none" w:sz="0" w:space="0" w:color="auto"/>
                        <w:bottom w:val="none" w:sz="0" w:space="0" w:color="auto"/>
                        <w:right w:val="none" w:sz="0" w:space="0" w:color="auto"/>
                      </w:divBdr>
                    </w:div>
                  </w:divsChild>
                </w:div>
                <w:div w:id="1790277317">
                  <w:marLeft w:val="0"/>
                  <w:marRight w:val="0"/>
                  <w:marTop w:val="0"/>
                  <w:marBottom w:val="0"/>
                  <w:divBdr>
                    <w:top w:val="none" w:sz="0" w:space="0" w:color="auto"/>
                    <w:left w:val="none" w:sz="0" w:space="0" w:color="auto"/>
                    <w:bottom w:val="none" w:sz="0" w:space="0" w:color="auto"/>
                    <w:right w:val="none" w:sz="0" w:space="0" w:color="auto"/>
                  </w:divBdr>
                  <w:divsChild>
                    <w:div w:id="252861843">
                      <w:marLeft w:val="0"/>
                      <w:marRight w:val="0"/>
                      <w:marTop w:val="0"/>
                      <w:marBottom w:val="0"/>
                      <w:divBdr>
                        <w:top w:val="none" w:sz="0" w:space="0" w:color="auto"/>
                        <w:left w:val="none" w:sz="0" w:space="0" w:color="auto"/>
                        <w:bottom w:val="none" w:sz="0" w:space="0" w:color="auto"/>
                        <w:right w:val="none" w:sz="0" w:space="0" w:color="auto"/>
                      </w:divBdr>
                    </w:div>
                  </w:divsChild>
                </w:div>
                <w:div w:id="1831939590">
                  <w:marLeft w:val="0"/>
                  <w:marRight w:val="0"/>
                  <w:marTop w:val="0"/>
                  <w:marBottom w:val="0"/>
                  <w:divBdr>
                    <w:top w:val="none" w:sz="0" w:space="0" w:color="auto"/>
                    <w:left w:val="none" w:sz="0" w:space="0" w:color="auto"/>
                    <w:bottom w:val="none" w:sz="0" w:space="0" w:color="auto"/>
                    <w:right w:val="none" w:sz="0" w:space="0" w:color="auto"/>
                  </w:divBdr>
                  <w:divsChild>
                    <w:div w:id="5796101">
                      <w:marLeft w:val="0"/>
                      <w:marRight w:val="0"/>
                      <w:marTop w:val="0"/>
                      <w:marBottom w:val="0"/>
                      <w:divBdr>
                        <w:top w:val="none" w:sz="0" w:space="0" w:color="auto"/>
                        <w:left w:val="none" w:sz="0" w:space="0" w:color="auto"/>
                        <w:bottom w:val="none" w:sz="0" w:space="0" w:color="auto"/>
                        <w:right w:val="none" w:sz="0" w:space="0" w:color="auto"/>
                      </w:divBdr>
                    </w:div>
                  </w:divsChild>
                </w:div>
                <w:div w:id="991832160">
                  <w:marLeft w:val="0"/>
                  <w:marRight w:val="0"/>
                  <w:marTop w:val="0"/>
                  <w:marBottom w:val="0"/>
                  <w:divBdr>
                    <w:top w:val="none" w:sz="0" w:space="0" w:color="auto"/>
                    <w:left w:val="none" w:sz="0" w:space="0" w:color="auto"/>
                    <w:bottom w:val="none" w:sz="0" w:space="0" w:color="auto"/>
                    <w:right w:val="none" w:sz="0" w:space="0" w:color="auto"/>
                  </w:divBdr>
                  <w:divsChild>
                    <w:div w:id="1071389466">
                      <w:marLeft w:val="0"/>
                      <w:marRight w:val="0"/>
                      <w:marTop w:val="0"/>
                      <w:marBottom w:val="0"/>
                      <w:divBdr>
                        <w:top w:val="none" w:sz="0" w:space="0" w:color="auto"/>
                        <w:left w:val="none" w:sz="0" w:space="0" w:color="auto"/>
                        <w:bottom w:val="none" w:sz="0" w:space="0" w:color="auto"/>
                        <w:right w:val="none" w:sz="0" w:space="0" w:color="auto"/>
                      </w:divBdr>
                    </w:div>
                  </w:divsChild>
                </w:div>
                <w:div w:id="553271862">
                  <w:marLeft w:val="0"/>
                  <w:marRight w:val="0"/>
                  <w:marTop w:val="0"/>
                  <w:marBottom w:val="0"/>
                  <w:divBdr>
                    <w:top w:val="none" w:sz="0" w:space="0" w:color="auto"/>
                    <w:left w:val="none" w:sz="0" w:space="0" w:color="auto"/>
                    <w:bottom w:val="none" w:sz="0" w:space="0" w:color="auto"/>
                    <w:right w:val="none" w:sz="0" w:space="0" w:color="auto"/>
                  </w:divBdr>
                  <w:divsChild>
                    <w:div w:id="2064475844">
                      <w:marLeft w:val="0"/>
                      <w:marRight w:val="0"/>
                      <w:marTop w:val="0"/>
                      <w:marBottom w:val="0"/>
                      <w:divBdr>
                        <w:top w:val="none" w:sz="0" w:space="0" w:color="auto"/>
                        <w:left w:val="none" w:sz="0" w:space="0" w:color="auto"/>
                        <w:bottom w:val="none" w:sz="0" w:space="0" w:color="auto"/>
                        <w:right w:val="none" w:sz="0" w:space="0" w:color="auto"/>
                      </w:divBdr>
                    </w:div>
                  </w:divsChild>
                </w:div>
                <w:div w:id="2020766594">
                  <w:marLeft w:val="0"/>
                  <w:marRight w:val="0"/>
                  <w:marTop w:val="0"/>
                  <w:marBottom w:val="0"/>
                  <w:divBdr>
                    <w:top w:val="none" w:sz="0" w:space="0" w:color="auto"/>
                    <w:left w:val="none" w:sz="0" w:space="0" w:color="auto"/>
                    <w:bottom w:val="none" w:sz="0" w:space="0" w:color="auto"/>
                    <w:right w:val="none" w:sz="0" w:space="0" w:color="auto"/>
                  </w:divBdr>
                  <w:divsChild>
                    <w:div w:id="461966216">
                      <w:marLeft w:val="0"/>
                      <w:marRight w:val="0"/>
                      <w:marTop w:val="0"/>
                      <w:marBottom w:val="0"/>
                      <w:divBdr>
                        <w:top w:val="none" w:sz="0" w:space="0" w:color="auto"/>
                        <w:left w:val="none" w:sz="0" w:space="0" w:color="auto"/>
                        <w:bottom w:val="none" w:sz="0" w:space="0" w:color="auto"/>
                        <w:right w:val="none" w:sz="0" w:space="0" w:color="auto"/>
                      </w:divBdr>
                    </w:div>
                  </w:divsChild>
                </w:div>
                <w:div w:id="182746733">
                  <w:marLeft w:val="0"/>
                  <w:marRight w:val="0"/>
                  <w:marTop w:val="0"/>
                  <w:marBottom w:val="0"/>
                  <w:divBdr>
                    <w:top w:val="none" w:sz="0" w:space="0" w:color="auto"/>
                    <w:left w:val="none" w:sz="0" w:space="0" w:color="auto"/>
                    <w:bottom w:val="none" w:sz="0" w:space="0" w:color="auto"/>
                    <w:right w:val="none" w:sz="0" w:space="0" w:color="auto"/>
                  </w:divBdr>
                  <w:divsChild>
                    <w:div w:id="1834300663">
                      <w:marLeft w:val="0"/>
                      <w:marRight w:val="0"/>
                      <w:marTop w:val="0"/>
                      <w:marBottom w:val="0"/>
                      <w:divBdr>
                        <w:top w:val="none" w:sz="0" w:space="0" w:color="auto"/>
                        <w:left w:val="none" w:sz="0" w:space="0" w:color="auto"/>
                        <w:bottom w:val="none" w:sz="0" w:space="0" w:color="auto"/>
                        <w:right w:val="none" w:sz="0" w:space="0" w:color="auto"/>
                      </w:divBdr>
                    </w:div>
                  </w:divsChild>
                </w:div>
                <w:div w:id="1582984955">
                  <w:marLeft w:val="0"/>
                  <w:marRight w:val="0"/>
                  <w:marTop w:val="0"/>
                  <w:marBottom w:val="0"/>
                  <w:divBdr>
                    <w:top w:val="none" w:sz="0" w:space="0" w:color="auto"/>
                    <w:left w:val="none" w:sz="0" w:space="0" w:color="auto"/>
                    <w:bottom w:val="none" w:sz="0" w:space="0" w:color="auto"/>
                    <w:right w:val="none" w:sz="0" w:space="0" w:color="auto"/>
                  </w:divBdr>
                  <w:divsChild>
                    <w:div w:id="15166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66049">
          <w:marLeft w:val="0"/>
          <w:marRight w:val="0"/>
          <w:marTop w:val="0"/>
          <w:marBottom w:val="0"/>
          <w:divBdr>
            <w:top w:val="none" w:sz="0" w:space="0" w:color="auto"/>
            <w:left w:val="none" w:sz="0" w:space="0" w:color="auto"/>
            <w:bottom w:val="none" w:sz="0" w:space="0" w:color="auto"/>
            <w:right w:val="none" w:sz="0" w:space="0" w:color="auto"/>
          </w:divBdr>
          <w:divsChild>
            <w:div w:id="1919250512">
              <w:marLeft w:val="0"/>
              <w:marRight w:val="0"/>
              <w:marTop w:val="0"/>
              <w:marBottom w:val="0"/>
              <w:divBdr>
                <w:top w:val="none" w:sz="0" w:space="0" w:color="auto"/>
                <w:left w:val="none" w:sz="0" w:space="0" w:color="auto"/>
                <w:bottom w:val="none" w:sz="0" w:space="0" w:color="auto"/>
                <w:right w:val="none" w:sz="0" w:space="0" w:color="auto"/>
              </w:divBdr>
              <w:divsChild>
                <w:div w:id="467281564">
                  <w:marLeft w:val="0"/>
                  <w:marRight w:val="0"/>
                  <w:marTop w:val="0"/>
                  <w:marBottom w:val="240"/>
                  <w:divBdr>
                    <w:top w:val="none" w:sz="0" w:space="0" w:color="auto"/>
                    <w:left w:val="none" w:sz="0" w:space="0" w:color="auto"/>
                    <w:bottom w:val="none" w:sz="0" w:space="0" w:color="auto"/>
                    <w:right w:val="none" w:sz="0" w:space="0" w:color="auto"/>
                  </w:divBdr>
                </w:div>
                <w:div w:id="835800500">
                  <w:marLeft w:val="0"/>
                  <w:marRight w:val="0"/>
                  <w:marTop w:val="0"/>
                  <w:marBottom w:val="240"/>
                  <w:divBdr>
                    <w:top w:val="none" w:sz="0" w:space="0" w:color="auto"/>
                    <w:left w:val="none" w:sz="0" w:space="0" w:color="auto"/>
                    <w:bottom w:val="none" w:sz="0" w:space="0" w:color="auto"/>
                    <w:right w:val="none" w:sz="0" w:space="0" w:color="auto"/>
                  </w:divBdr>
                </w:div>
                <w:div w:id="107548635">
                  <w:marLeft w:val="0"/>
                  <w:marRight w:val="0"/>
                  <w:marTop w:val="0"/>
                  <w:marBottom w:val="240"/>
                  <w:divBdr>
                    <w:top w:val="none" w:sz="0" w:space="0" w:color="auto"/>
                    <w:left w:val="none" w:sz="0" w:space="0" w:color="auto"/>
                    <w:bottom w:val="none" w:sz="0" w:space="0" w:color="auto"/>
                    <w:right w:val="none" w:sz="0" w:space="0" w:color="auto"/>
                  </w:divBdr>
                </w:div>
                <w:div w:id="1394740371">
                  <w:marLeft w:val="0"/>
                  <w:marRight w:val="0"/>
                  <w:marTop w:val="0"/>
                  <w:marBottom w:val="240"/>
                  <w:divBdr>
                    <w:top w:val="none" w:sz="0" w:space="0" w:color="auto"/>
                    <w:left w:val="none" w:sz="0" w:space="0" w:color="auto"/>
                    <w:bottom w:val="none" w:sz="0" w:space="0" w:color="auto"/>
                    <w:right w:val="none" w:sz="0" w:space="0" w:color="auto"/>
                  </w:divBdr>
                </w:div>
                <w:div w:id="1918517007">
                  <w:marLeft w:val="0"/>
                  <w:marRight w:val="0"/>
                  <w:marTop w:val="0"/>
                  <w:marBottom w:val="240"/>
                  <w:divBdr>
                    <w:top w:val="none" w:sz="0" w:space="0" w:color="auto"/>
                    <w:left w:val="none" w:sz="0" w:space="0" w:color="auto"/>
                    <w:bottom w:val="none" w:sz="0" w:space="0" w:color="auto"/>
                    <w:right w:val="none" w:sz="0" w:space="0" w:color="auto"/>
                  </w:divBdr>
                </w:div>
                <w:div w:id="1931087405">
                  <w:marLeft w:val="0"/>
                  <w:marRight w:val="0"/>
                  <w:marTop w:val="0"/>
                  <w:marBottom w:val="240"/>
                  <w:divBdr>
                    <w:top w:val="none" w:sz="0" w:space="0" w:color="auto"/>
                    <w:left w:val="none" w:sz="0" w:space="0" w:color="auto"/>
                    <w:bottom w:val="none" w:sz="0" w:space="0" w:color="auto"/>
                    <w:right w:val="none" w:sz="0" w:space="0" w:color="auto"/>
                  </w:divBdr>
                  <w:divsChild>
                    <w:div w:id="1184857499">
                      <w:marLeft w:val="0"/>
                      <w:marRight w:val="0"/>
                      <w:marTop w:val="0"/>
                      <w:marBottom w:val="0"/>
                      <w:divBdr>
                        <w:top w:val="none" w:sz="0" w:space="0" w:color="auto"/>
                        <w:left w:val="none" w:sz="0" w:space="0" w:color="auto"/>
                        <w:bottom w:val="none" w:sz="0" w:space="0" w:color="auto"/>
                        <w:right w:val="none" w:sz="0" w:space="0" w:color="auto"/>
                      </w:divBdr>
                    </w:div>
                    <w:div w:id="788813853">
                      <w:marLeft w:val="0"/>
                      <w:marRight w:val="0"/>
                      <w:marTop w:val="240"/>
                      <w:marBottom w:val="240"/>
                      <w:divBdr>
                        <w:top w:val="single" w:sz="12" w:space="0" w:color="8E8E8E"/>
                        <w:left w:val="none" w:sz="0" w:space="0" w:color="auto"/>
                        <w:bottom w:val="single" w:sz="12" w:space="0" w:color="8E8E8E"/>
                        <w:right w:val="none" w:sz="0" w:space="0" w:color="auto"/>
                      </w:divBdr>
                      <w:divsChild>
                        <w:div w:id="1044989760">
                          <w:marLeft w:val="0"/>
                          <w:marRight w:val="0"/>
                          <w:marTop w:val="240"/>
                          <w:marBottom w:val="240"/>
                          <w:divBdr>
                            <w:top w:val="none" w:sz="0" w:space="0" w:color="auto"/>
                            <w:left w:val="none" w:sz="0" w:space="0" w:color="auto"/>
                            <w:bottom w:val="none" w:sz="0" w:space="0" w:color="auto"/>
                            <w:right w:val="none" w:sz="0" w:space="0" w:color="auto"/>
                          </w:divBdr>
                        </w:div>
                        <w:div w:id="2031953746">
                          <w:marLeft w:val="360"/>
                          <w:marRight w:val="0"/>
                          <w:marTop w:val="0"/>
                          <w:marBottom w:val="0"/>
                          <w:divBdr>
                            <w:top w:val="none" w:sz="0" w:space="0" w:color="auto"/>
                            <w:left w:val="none" w:sz="0" w:space="0" w:color="auto"/>
                            <w:bottom w:val="none" w:sz="0" w:space="0" w:color="auto"/>
                            <w:right w:val="none" w:sz="0" w:space="0" w:color="auto"/>
                          </w:divBdr>
                          <w:divsChild>
                            <w:div w:id="44107916">
                              <w:marLeft w:val="0"/>
                              <w:marRight w:val="0"/>
                              <w:marTop w:val="0"/>
                              <w:marBottom w:val="240"/>
                              <w:divBdr>
                                <w:top w:val="none" w:sz="0" w:space="0" w:color="auto"/>
                                <w:left w:val="none" w:sz="0" w:space="0" w:color="auto"/>
                                <w:bottom w:val="none" w:sz="0" w:space="0" w:color="auto"/>
                                <w:right w:val="none" w:sz="0" w:space="0" w:color="auto"/>
                              </w:divBdr>
                            </w:div>
                          </w:divsChild>
                        </w:div>
                        <w:div w:id="2109080106">
                          <w:marLeft w:val="0"/>
                          <w:marRight w:val="0"/>
                          <w:marTop w:val="0"/>
                          <w:marBottom w:val="240"/>
                          <w:divBdr>
                            <w:top w:val="none" w:sz="0" w:space="0" w:color="auto"/>
                            <w:left w:val="none" w:sz="0" w:space="0" w:color="auto"/>
                            <w:bottom w:val="none" w:sz="0" w:space="0" w:color="auto"/>
                            <w:right w:val="none" w:sz="0" w:space="0" w:color="auto"/>
                          </w:divBdr>
                        </w:div>
                        <w:div w:id="3411307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3509975">
                  <w:marLeft w:val="0"/>
                  <w:marRight w:val="0"/>
                  <w:marTop w:val="0"/>
                  <w:marBottom w:val="240"/>
                  <w:divBdr>
                    <w:top w:val="none" w:sz="0" w:space="0" w:color="auto"/>
                    <w:left w:val="none" w:sz="0" w:space="0" w:color="auto"/>
                    <w:bottom w:val="none" w:sz="0" w:space="0" w:color="auto"/>
                    <w:right w:val="none" w:sz="0" w:space="0" w:color="auto"/>
                  </w:divBdr>
                </w:div>
                <w:div w:id="169804508">
                  <w:marLeft w:val="0"/>
                  <w:marRight w:val="0"/>
                  <w:marTop w:val="0"/>
                  <w:marBottom w:val="240"/>
                  <w:divBdr>
                    <w:top w:val="none" w:sz="0" w:space="0" w:color="auto"/>
                    <w:left w:val="none" w:sz="0" w:space="0" w:color="auto"/>
                    <w:bottom w:val="none" w:sz="0" w:space="0" w:color="auto"/>
                    <w:right w:val="none" w:sz="0" w:space="0" w:color="auto"/>
                  </w:divBdr>
                </w:div>
                <w:div w:id="703679354">
                  <w:marLeft w:val="0"/>
                  <w:marRight w:val="0"/>
                  <w:marTop w:val="0"/>
                  <w:marBottom w:val="240"/>
                  <w:divBdr>
                    <w:top w:val="none" w:sz="0" w:space="0" w:color="auto"/>
                    <w:left w:val="none" w:sz="0" w:space="0" w:color="auto"/>
                    <w:bottom w:val="none" w:sz="0" w:space="0" w:color="auto"/>
                    <w:right w:val="none" w:sz="0" w:space="0" w:color="auto"/>
                  </w:divBdr>
                </w:div>
                <w:div w:id="512259849">
                  <w:marLeft w:val="0"/>
                  <w:marRight w:val="0"/>
                  <w:marTop w:val="0"/>
                  <w:marBottom w:val="240"/>
                  <w:divBdr>
                    <w:top w:val="none" w:sz="0" w:space="0" w:color="auto"/>
                    <w:left w:val="none" w:sz="0" w:space="0" w:color="auto"/>
                    <w:bottom w:val="none" w:sz="0" w:space="0" w:color="auto"/>
                    <w:right w:val="none" w:sz="0" w:space="0" w:color="auto"/>
                  </w:divBdr>
                </w:div>
                <w:div w:id="1012954213">
                  <w:marLeft w:val="0"/>
                  <w:marRight w:val="0"/>
                  <w:marTop w:val="0"/>
                  <w:marBottom w:val="240"/>
                  <w:divBdr>
                    <w:top w:val="none" w:sz="0" w:space="0" w:color="auto"/>
                    <w:left w:val="none" w:sz="0" w:space="0" w:color="auto"/>
                    <w:bottom w:val="none" w:sz="0" w:space="0" w:color="auto"/>
                    <w:right w:val="none" w:sz="0" w:space="0" w:color="auto"/>
                  </w:divBdr>
                </w:div>
                <w:div w:id="1753120722">
                  <w:marLeft w:val="0"/>
                  <w:marRight w:val="0"/>
                  <w:marTop w:val="0"/>
                  <w:marBottom w:val="240"/>
                  <w:divBdr>
                    <w:top w:val="none" w:sz="0" w:space="0" w:color="auto"/>
                    <w:left w:val="none" w:sz="0" w:space="0" w:color="auto"/>
                    <w:bottom w:val="none" w:sz="0" w:space="0" w:color="auto"/>
                    <w:right w:val="none" w:sz="0" w:space="0" w:color="auto"/>
                  </w:divBdr>
                </w:div>
                <w:div w:id="1113481097">
                  <w:marLeft w:val="0"/>
                  <w:marRight w:val="0"/>
                  <w:marTop w:val="0"/>
                  <w:marBottom w:val="240"/>
                  <w:divBdr>
                    <w:top w:val="none" w:sz="0" w:space="0" w:color="auto"/>
                    <w:left w:val="none" w:sz="0" w:space="0" w:color="auto"/>
                    <w:bottom w:val="none" w:sz="0" w:space="0" w:color="auto"/>
                    <w:right w:val="none" w:sz="0" w:space="0" w:color="auto"/>
                  </w:divBdr>
                </w:div>
                <w:div w:id="984704199">
                  <w:marLeft w:val="0"/>
                  <w:marRight w:val="0"/>
                  <w:marTop w:val="0"/>
                  <w:marBottom w:val="240"/>
                  <w:divBdr>
                    <w:top w:val="none" w:sz="0" w:space="0" w:color="auto"/>
                    <w:left w:val="none" w:sz="0" w:space="0" w:color="auto"/>
                    <w:bottom w:val="none" w:sz="0" w:space="0" w:color="auto"/>
                    <w:right w:val="none" w:sz="0" w:space="0" w:color="auto"/>
                  </w:divBdr>
                </w:div>
                <w:div w:id="2042630980">
                  <w:marLeft w:val="0"/>
                  <w:marRight w:val="0"/>
                  <w:marTop w:val="0"/>
                  <w:marBottom w:val="240"/>
                  <w:divBdr>
                    <w:top w:val="none" w:sz="0" w:space="0" w:color="auto"/>
                    <w:left w:val="none" w:sz="0" w:space="0" w:color="auto"/>
                    <w:bottom w:val="none" w:sz="0" w:space="0" w:color="auto"/>
                    <w:right w:val="none" w:sz="0" w:space="0" w:color="auto"/>
                  </w:divBdr>
                  <w:divsChild>
                    <w:div w:id="1431657772">
                      <w:marLeft w:val="0"/>
                      <w:marRight w:val="0"/>
                      <w:marTop w:val="0"/>
                      <w:marBottom w:val="0"/>
                      <w:divBdr>
                        <w:top w:val="none" w:sz="0" w:space="0" w:color="auto"/>
                        <w:left w:val="none" w:sz="0" w:space="0" w:color="auto"/>
                        <w:bottom w:val="none" w:sz="0" w:space="0" w:color="auto"/>
                        <w:right w:val="none" w:sz="0" w:space="0" w:color="auto"/>
                      </w:divBdr>
                    </w:div>
                  </w:divsChild>
                </w:div>
                <w:div w:id="489253978">
                  <w:marLeft w:val="0"/>
                  <w:marRight w:val="0"/>
                  <w:marTop w:val="0"/>
                  <w:marBottom w:val="240"/>
                  <w:divBdr>
                    <w:top w:val="none" w:sz="0" w:space="0" w:color="auto"/>
                    <w:left w:val="none" w:sz="0" w:space="0" w:color="auto"/>
                    <w:bottom w:val="none" w:sz="0" w:space="0" w:color="auto"/>
                    <w:right w:val="none" w:sz="0" w:space="0" w:color="auto"/>
                  </w:divBdr>
                </w:div>
                <w:div w:id="370884683">
                  <w:marLeft w:val="0"/>
                  <w:marRight w:val="0"/>
                  <w:marTop w:val="0"/>
                  <w:marBottom w:val="240"/>
                  <w:divBdr>
                    <w:top w:val="none" w:sz="0" w:space="0" w:color="auto"/>
                    <w:left w:val="none" w:sz="0" w:space="0" w:color="auto"/>
                    <w:bottom w:val="none" w:sz="0" w:space="0" w:color="auto"/>
                    <w:right w:val="none" w:sz="0" w:space="0" w:color="auto"/>
                  </w:divBdr>
                  <w:divsChild>
                    <w:div w:id="1612203041">
                      <w:marLeft w:val="0"/>
                      <w:marRight w:val="0"/>
                      <w:marTop w:val="0"/>
                      <w:marBottom w:val="0"/>
                      <w:divBdr>
                        <w:top w:val="none" w:sz="0" w:space="0" w:color="auto"/>
                        <w:left w:val="none" w:sz="0" w:space="0" w:color="auto"/>
                        <w:bottom w:val="none" w:sz="0" w:space="0" w:color="auto"/>
                        <w:right w:val="none" w:sz="0" w:space="0" w:color="auto"/>
                      </w:divBdr>
                    </w:div>
                  </w:divsChild>
                </w:div>
                <w:div w:id="204221324">
                  <w:marLeft w:val="0"/>
                  <w:marRight w:val="0"/>
                  <w:marTop w:val="0"/>
                  <w:marBottom w:val="240"/>
                  <w:divBdr>
                    <w:top w:val="none" w:sz="0" w:space="0" w:color="auto"/>
                    <w:left w:val="none" w:sz="0" w:space="0" w:color="auto"/>
                    <w:bottom w:val="none" w:sz="0" w:space="0" w:color="auto"/>
                    <w:right w:val="none" w:sz="0" w:space="0" w:color="auto"/>
                  </w:divBdr>
                </w:div>
                <w:div w:id="691077647">
                  <w:marLeft w:val="0"/>
                  <w:marRight w:val="0"/>
                  <w:marTop w:val="0"/>
                  <w:marBottom w:val="240"/>
                  <w:divBdr>
                    <w:top w:val="none" w:sz="0" w:space="0" w:color="auto"/>
                    <w:left w:val="none" w:sz="0" w:space="0" w:color="auto"/>
                    <w:bottom w:val="none" w:sz="0" w:space="0" w:color="auto"/>
                    <w:right w:val="none" w:sz="0" w:space="0" w:color="auto"/>
                  </w:divBdr>
                </w:div>
                <w:div w:id="1702130265">
                  <w:marLeft w:val="0"/>
                  <w:marRight w:val="0"/>
                  <w:marTop w:val="0"/>
                  <w:marBottom w:val="240"/>
                  <w:divBdr>
                    <w:top w:val="none" w:sz="0" w:space="0" w:color="auto"/>
                    <w:left w:val="none" w:sz="0" w:space="0" w:color="auto"/>
                    <w:bottom w:val="none" w:sz="0" w:space="0" w:color="auto"/>
                    <w:right w:val="none" w:sz="0" w:space="0" w:color="auto"/>
                  </w:divBdr>
                  <w:divsChild>
                    <w:div w:id="2056924431">
                      <w:marLeft w:val="0"/>
                      <w:marRight w:val="0"/>
                      <w:marTop w:val="0"/>
                      <w:marBottom w:val="0"/>
                      <w:divBdr>
                        <w:top w:val="none" w:sz="0" w:space="0" w:color="auto"/>
                        <w:left w:val="none" w:sz="0" w:space="0" w:color="auto"/>
                        <w:bottom w:val="none" w:sz="0" w:space="0" w:color="auto"/>
                        <w:right w:val="none" w:sz="0" w:space="0" w:color="auto"/>
                      </w:divBdr>
                    </w:div>
                  </w:divsChild>
                </w:div>
                <w:div w:id="1973637575">
                  <w:marLeft w:val="0"/>
                  <w:marRight w:val="0"/>
                  <w:marTop w:val="0"/>
                  <w:marBottom w:val="240"/>
                  <w:divBdr>
                    <w:top w:val="none" w:sz="0" w:space="0" w:color="auto"/>
                    <w:left w:val="none" w:sz="0" w:space="0" w:color="auto"/>
                    <w:bottom w:val="none" w:sz="0" w:space="0" w:color="auto"/>
                    <w:right w:val="none" w:sz="0" w:space="0" w:color="auto"/>
                  </w:divBdr>
                </w:div>
                <w:div w:id="1095054536">
                  <w:marLeft w:val="0"/>
                  <w:marRight w:val="0"/>
                  <w:marTop w:val="0"/>
                  <w:marBottom w:val="240"/>
                  <w:divBdr>
                    <w:top w:val="none" w:sz="0" w:space="0" w:color="auto"/>
                    <w:left w:val="none" w:sz="0" w:space="0" w:color="auto"/>
                    <w:bottom w:val="none" w:sz="0" w:space="0" w:color="auto"/>
                    <w:right w:val="none" w:sz="0" w:space="0" w:color="auto"/>
                  </w:divBdr>
                  <w:divsChild>
                    <w:div w:id="1313825960">
                      <w:marLeft w:val="0"/>
                      <w:marRight w:val="0"/>
                      <w:marTop w:val="0"/>
                      <w:marBottom w:val="0"/>
                      <w:divBdr>
                        <w:top w:val="none" w:sz="0" w:space="0" w:color="auto"/>
                        <w:left w:val="none" w:sz="0" w:space="0" w:color="auto"/>
                        <w:bottom w:val="none" w:sz="0" w:space="0" w:color="auto"/>
                        <w:right w:val="none" w:sz="0" w:space="0" w:color="auto"/>
                      </w:divBdr>
                    </w:div>
                  </w:divsChild>
                </w:div>
                <w:div w:id="1960450065">
                  <w:marLeft w:val="0"/>
                  <w:marRight w:val="0"/>
                  <w:marTop w:val="0"/>
                  <w:marBottom w:val="240"/>
                  <w:divBdr>
                    <w:top w:val="none" w:sz="0" w:space="0" w:color="auto"/>
                    <w:left w:val="none" w:sz="0" w:space="0" w:color="auto"/>
                    <w:bottom w:val="none" w:sz="0" w:space="0" w:color="auto"/>
                    <w:right w:val="none" w:sz="0" w:space="0" w:color="auto"/>
                  </w:divBdr>
                </w:div>
                <w:div w:id="1197964341">
                  <w:marLeft w:val="0"/>
                  <w:marRight w:val="0"/>
                  <w:marTop w:val="0"/>
                  <w:marBottom w:val="240"/>
                  <w:divBdr>
                    <w:top w:val="none" w:sz="0" w:space="0" w:color="auto"/>
                    <w:left w:val="none" w:sz="0" w:space="0" w:color="auto"/>
                    <w:bottom w:val="none" w:sz="0" w:space="0" w:color="auto"/>
                    <w:right w:val="none" w:sz="0" w:space="0" w:color="auto"/>
                  </w:divBdr>
                </w:div>
                <w:div w:id="2078475500">
                  <w:marLeft w:val="0"/>
                  <w:marRight w:val="0"/>
                  <w:marTop w:val="0"/>
                  <w:marBottom w:val="240"/>
                  <w:divBdr>
                    <w:top w:val="none" w:sz="0" w:space="0" w:color="auto"/>
                    <w:left w:val="none" w:sz="0" w:space="0" w:color="auto"/>
                    <w:bottom w:val="none" w:sz="0" w:space="0" w:color="auto"/>
                    <w:right w:val="none" w:sz="0" w:space="0" w:color="auto"/>
                  </w:divBdr>
                  <w:divsChild>
                    <w:div w:id="707292760">
                      <w:marLeft w:val="0"/>
                      <w:marRight w:val="0"/>
                      <w:marTop w:val="0"/>
                      <w:marBottom w:val="0"/>
                      <w:divBdr>
                        <w:top w:val="none" w:sz="0" w:space="0" w:color="auto"/>
                        <w:left w:val="none" w:sz="0" w:space="0" w:color="auto"/>
                        <w:bottom w:val="none" w:sz="0" w:space="0" w:color="auto"/>
                        <w:right w:val="none" w:sz="0" w:space="0" w:color="auto"/>
                      </w:divBdr>
                    </w:div>
                  </w:divsChild>
                </w:div>
                <w:div w:id="511459905">
                  <w:marLeft w:val="0"/>
                  <w:marRight w:val="0"/>
                  <w:marTop w:val="0"/>
                  <w:marBottom w:val="240"/>
                  <w:divBdr>
                    <w:top w:val="none" w:sz="0" w:space="0" w:color="auto"/>
                    <w:left w:val="none" w:sz="0" w:space="0" w:color="auto"/>
                    <w:bottom w:val="none" w:sz="0" w:space="0" w:color="auto"/>
                    <w:right w:val="none" w:sz="0" w:space="0" w:color="auto"/>
                  </w:divBdr>
                  <w:divsChild>
                    <w:div w:id="1783383597">
                      <w:marLeft w:val="0"/>
                      <w:marRight w:val="0"/>
                      <w:marTop w:val="0"/>
                      <w:marBottom w:val="0"/>
                      <w:divBdr>
                        <w:top w:val="none" w:sz="0" w:space="0" w:color="auto"/>
                        <w:left w:val="none" w:sz="0" w:space="0" w:color="auto"/>
                        <w:bottom w:val="none" w:sz="0" w:space="0" w:color="auto"/>
                        <w:right w:val="none" w:sz="0" w:space="0" w:color="auto"/>
                      </w:divBdr>
                    </w:div>
                  </w:divsChild>
                </w:div>
                <w:div w:id="738481976">
                  <w:marLeft w:val="0"/>
                  <w:marRight w:val="0"/>
                  <w:marTop w:val="0"/>
                  <w:marBottom w:val="240"/>
                  <w:divBdr>
                    <w:top w:val="none" w:sz="0" w:space="0" w:color="auto"/>
                    <w:left w:val="none" w:sz="0" w:space="0" w:color="auto"/>
                    <w:bottom w:val="none" w:sz="0" w:space="0" w:color="auto"/>
                    <w:right w:val="none" w:sz="0" w:space="0" w:color="auto"/>
                  </w:divBdr>
                  <w:divsChild>
                    <w:div w:id="1318336405">
                      <w:marLeft w:val="0"/>
                      <w:marRight w:val="0"/>
                      <w:marTop w:val="0"/>
                      <w:marBottom w:val="0"/>
                      <w:divBdr>
                        <w:top w:val="none" w:sz="0" w:space="0" w:color="auto"/>
                        <w:left w:val="none" w:sz="0" w:space="0" w:color="auto"/>
                        <w:bottom w:val="none" w:sz="0" w:space="0" w:color="auto"/>
                        <w:right w:val="none" w:sz="0" w:space="0" w:color="auto"/>
                      </w:divBdr>
                    </w:div>
                  </w:divsChild>
                </w:div>
                <w:div w:id="434667432">
                  <w:marLeft w:val="0"/>
                  <w:marRight w:val="0"/>
                  <w:marTop w:val="0"/>
                  <w:marBottom w:val="240"/>
                  <w:divBdr>
                    <w:top w:val="none" w:sz="0" w:space="0" w:color="auto"/>
                    <w:left w:val="none" w:sz="0" w:space="0" w:color="auto"/>
                    <w:bottom w:val="none" w:sz="0" w:space="0" w:color="auto"/>
                    <w:right w:val="none" w:sz="0" w:space="0" w:color="auto"/>
                  </w:divBdr>
                </w:div>
                <w:div w:id="2103917443">
                  <w:marLeft w:val="0"/>
                  <w:marRight w:val="0"/>
                  <w:marTop w:val="0"/>
                  <w:marBottom w:val="240"/>
                  <w:divBdr>
                    <w:top w:val="none" w:sz="0" w:space="0" w:color="auto"/>
                    <w:left w:val="none" w:sz="0" w:space="0" w:color="auto"/>
                    <w:bottom w:val="none" w:sz="0" w:space="0" w:color="auto"/>
                    <w:right w:val="none" w:sz="0" w:space="0" w:color="auto"/>
                  </w:divBdr>
                </w:div>
                <w:div w:id="621810566">
                  <w:marLeft w:val="0"/>
                  <w:marRight w:val="0"/>
                  <w:marTop w:val="0"/>
                  <w:marBottom w:val="240"/>
                  <w:divBdr>
                    <w:top w:val="none" w:sz="0" w:space="0" w:color="auto"/>
                    <w:left w:val="none" w:sz="0" w:space="0" w:color="auto"/>
                    <w:bottom w:val="none" w:sz="0" w:space="0" w:color="auto"/>
                    <w:right w:val="none" w:sz="0" w:space="0" w:color="auto"/>
                  </w:divBdr>
                </w:div>
                <w:div w:id="171921505">
                  <w:marLeft w:val="0"/>
                  <w:marRight w:val="0"/>
                  <w:marTop w:val="0"/>
                  <w:marBottom w:val="240"/>
                  <w:divBdr>
                    <w:top w:val="none" w:sz="0" w:space="0" w:color="auto"/>
                    <w:left w:val="none" w:sz="0" w:space="0" w:color="auto"/>
                    <w:bottom w:val="none" w:sz="0" w:space="0" w:color="auto"/>
                    <w:right w:val="none" w:sz="0" w:space="0" w:color="auto"/>
                  </w:divBdr>
                </w:div>
                <w:div w:id="937981470">
                  <w:marLeft w:val="0"/>
                  <w:marRight w:val="0"/>
                  <w:marTop w:val="0"/>
                  <w:marBottom w:val="240"/>
                  <w:divBdr>
                    <w:top w:val="none" w:sz="0" w:space="0" w:color="auto"/>
                    <w:left w:val="none" w:sz="0" w:space="0" w:color="auto"/>
                    <w:bottom w:val="none" w:sz="0" w:space="0" w:color="auto"/>
                    <w:right w:val="none" w:sz="0" w:space="0" w:color="auto"/>
                  </w:divBdr>
                </w:div>
                <w:div w:id="245309483">
                  <w:marLeft w:val="0"/>
                  <w:marRight w:val="0"/>
                  <w:marTop w:val="0"/>
                  <w:marBottom w:val="240"/>
                  <w:divBdr>
                    <w:top w:val="none" w:sz="0" w:space="0" w:color="auto"/>
                    <w:left w:val="none" w:sz="0" w:space="0" w:color="auto"/>
                    <w:bottom w:val="none" w:sz="0" w:space="0" w:color="auto"/>
                    <w:right w:val="none" w:sz="0" w:space="0" w:color="auto"/>
                  </w:divBdr>
                </w:div>
                <w:div w:id="720835183">
                  <w:marLeft w:val="0"/>
                  <w:marRight w:val="0"/>
                  <w:marTop w:val="0"/>
                  <w:marBottom w:val="240"/>
                  <w:divBdr>
                    <w:top w:val="none" w:sz="0" w:space="0" w:color="auto"/>
                    <w:left w:val="none" w:sz="0" w:space="0" w:color="auto"/>
                    <w:bottom w:val="none" w:sz="0" w:space="0" w:color="auto"/>
                    <w:right w:val="none" w:sz="0" w:space="0" w:color="auto"/>
                  </w:divBdr>
                </w:div>
                <w:div w:id="12064069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71146032">
      <w:bodyDiv w:val="1"/>
      <w:marLeft w:val="0"/>
      <w:marRight w:val="0"/>
      <w:marTop w:val="0"/>
      <w:marBottom w:val="0"/>
      <w:divBdr>
        <w:top w:val="none" w:sz="0" w:space="0" w:color="auto"/>
        <w:left w:val="none" w:sz="0" w:space="0" w:color="auto"/>
        <w:bottom w:val="none" w:sz="0" w:space="0" w:color="auto"/>
        <w:right w:val="none" w:sz="0" w:space="0" w:color="auto"/>
      </w:divBdr>
      <w:divsChild>
        <w:div w:id="60370311">
          <w:marLeft w:val="0"/>
          <w:marRight w:val="0"/>
          <w:marTop w:val="0"/>
          <w:marBottom w:val="480"/>
          <w:divBdr>
            <w:top w:val="none" w:sz="0" w:space="0" w:color="auto"/>
            <w:left w:val="none" w:sz="0" w:space="0" w:color="auto"/>
            <w:bottom w:val="single" w:sz="12" w:space="24" w:color="F0F0F0"/>
            <w:right w:val="none" w:sz="0" w:space="0" w:color="auto"/>
          </w:divBdr>
          <w:divsChild>
            <w:div w:id="1259143287">
              <w:marLeft w:val="0"/>
              <w:marRight w:val="0"/>
              <w:marTop w:val="0"/>
              <w:marBottom w:val="0"/>
              <w:divBdr>
                <w:top w:val="none" w:sz="0" w:space="0" w:color="auto"/>
                <w:left w:val="none" w:sz="0" w:space="0" w:color="auto"/>
                <w:bottom w:val="none" w:sz="0" w:space="0" w:color="auto"/>
                <w:right w:val="none" w:sz="0" w:space="0" w:color="auto"/>
              </w:divBdr>
              <w:divsChild>
                <w:div w:id="696931599">
                  <w:marLeft w:val="0"/>
                  <w:marRight w:val="0"/>
                  <w:marTop w:val="0"/>
                  <w:marBottom w:val="0"/>
                  <w:divBdr>
                    <w:top w:val="none" w:sz="0" w:space="0" w:color="auto"/>
                    <w:left w:val="none" w:sz="0" w:space="0" w:color="auto"/>
                    <w:bottom w:val="none" w:sz="0" w:space="0" w:color="auto"/>
                    <w:right w:val="none" w:sz="0" w:space="0" w:color="auto"/>
                  </w:divBdr>
                </w:div>
                <w:div w:id="1314069531">
                  <w:marLeft w:val="0"/>
                  <w:marRight w:val="0"/>
                  <w:marTop w:val="0"/>
                  <w:marBottom w:val="0"/>
                  <w:divBdr>
                    <w:top w:val="none" w:sz="0" w:space="0" w:color="auto"/>
                    <w:left w:val="none" w:sz="0" w:space="0" w:color="auto"/>
                    <w:bottom w:val="none" w:sz="0" w:space="0" w:color="auto"/>
                    <w:right w:val="none" w:sz="0" w:space="0" w:color="auto"/>
                  </w:divBdr>
                </w:div>
                <w:div w:id="998462000">
                  <w:marLeft w:val="0"/>
                  <w:marRight w:val="0"/>
                  <w:marTop w:val="0"/>
                  <w:marBottom w:val="0"/>
                  <w:divBdr>
                    <w:top w:val="none" w:sz="0" w:space="0" w:color="auto"/>
                    <w:left w:val="none" w:sz="0" w:space="0" w:color="auto"/>
                    <w:bottom w:val="none" w:sz="0" w:space="0" w:color="auto"/>
                    <w:right w:val="none" w:sz="0" w:space="0" w:color="auto"/>
                  </w:divBdr>
                </w:div>
                <w:div w:id="314577529">
                  <w:marLeft w:val="0"/>
                  <w:marRight w:val="0"/>
                  <w:marTop w:val="0"/>
                  <w:marBottom w:val="0"/>
                  <w:divBdr>
                    <w:top w:val="none" w:sz="0" w:space="0" w:color="auto"/>
                    <w:left w:val="none" w:sz="0" w:space="0" w:color="auto"/>
                    <w:bottom w:val="none" w:sz="0" w:space="0" w:color="auto"/>
                    <w:right w:val="none" w:sz="0" w:space="0" w:color="auto"/>
                  </w:divBdr>
                </w:div>
              </w:divsChild>
            </w:div>
            <w:div w:id="1856798">
              <w:marLeft w:val="0"/>
              <w:marRight w:val="0"/>
              <w:marTop w:val="0"/>
              <w:marBottom w:val="0"/>
              <w:divBdr>
                <w:top w:val="none" w:sz="0" w:space="0" w:color="auto"/>
                <w:left w:val="none" w:sz="0" w:space="0" w:color="auto"/>
                <w:bottom w:val="none" w:sz="0" w:space="0" w:color="auto"/>
                <w:right w:val="none" w:sz="0" w:space="0" w:color="auto"/>
              </w:divBdr>
              <w:divsChild>
                <w:div w:id="1816221331">
                  <w:marLeft w:val="0"/>
                  <w:marRight w:val="0"/>
                  <w:marTop w:val="0"/>
                  <w:marBottom w:val="0"/>
                  <w:divBdr>
                    <w:top w:val="none" w:sz="0" w:space="0" w:color="auto"/>
                    <w:left w:val="none" w:sz="0" w:space="0" w:color="auto"/>
                    <w:bottom w:val="none" w:sz="0" w:space="0" w:color="auto"/>
                    <w:right w:val="none" w:sz="0" w:space="0" w:color="auto"/>
                  </w:divBdr>
                  <w:divsChild>
                    <w:div w:id="1325235478">
                      <w:marLeft w:val="0"/>
                      <w:marRight w:val="0"/>
                      <w:marTop w:val="0"/>
                      <w:marBottom w:val="0"/>
                      <w:divBdr>
                        <w:top w:val="none" w:sz="0" w:space="0" w:color="auto"/>
                        <w:left w:val="none" w:sz="0" w:space="0" w:color="auto"/>
                        <w:bottom w:val="none" w:sz="0" w:space="0" w:color="auto"/>
                        <w:right w:val="none" w:sz="0" w:space="0" w:color="auto"/>
                      </w:divBdr>
                    </w:div>
                  </w:divsChild>
                </w:div>
                <w:div w:id="1939485410">
                  <w:marLeft w:val="0"/>
                  <w:marRight w:val="0"/>
                  <w:marTop w:val="0"/>
                  <w:marBottom w:val="0"/>
                  <w:divBdr>
                    <w:top w:val="none" w:sz="0" w:space="0" w:color="auto"/>
                    <w:left w:val="none" w:sz="0" w:space="0" w:color="auto"/>
                    <w:bottom w:val="none" w:sz="0" w:space="0" w:color="auto"/>
                    <w:right w:val="none" w:sz="0" w:space="0" w:color="auto"/>
                  </w:divBdr>
                  <w:divsChild>
                    <w:div w:id="1705013946">
                      <w:marLeft w:val="0"/>
                      <w:marRight w:val="0"/>
                      <w:marTop w:val="0"/>
                      <w:marBottom w:val="0"/>
                      <w:divBdr>
                        <w:top w:val="none" w:sz="0" w:space="0" w:color="auto"/>
                        <w:left w:val="none" w:sz="0" w:space="0" w:color="auto"/>
                        <w:bottom w:val="none" w:sz="0" w:space="0" w:color="auto"/>
                        <w:right w:val="none" w:sz="0" w:space="0" w:color="auto"/>
                      </w:divBdr>
                    </w:div>
                  </w:divsChild>
                </w:div>
                <w:div w:id="1228758935">
                  <w:marLeft w:val="0"/>
                  <w:marRight w:val="0"/>
                  <w:marTop w:val="0"/>
                  <w:marBottom w:val="0"/>
                  <w:divBdr>
                    <w:top w:val="none" w:sz="0" w:space="0" w:color="auto"/>
                    <w:left w:val="none" w:sz="0" w:space="0" w:color="auto"/>
                    <w:bottom w:val="none" w:sz="0" w:space="0" w:color="auto"/>
                    <w:right w:val="none" w:sz="0" w:space="0" w:color="auto"/>
                  </w:divBdr>
                  <w:divsChild>
                    <w:div w:id="224072720">
                      <w:marLeft w:val="0"/>
                      <w:marRight w:val="0"/>
                      <w:marTop w:val="0"/>
                      <w:marBottom w:val="0"/>
                      <w:divBdr>
                        <w:top w:val="none" w:sz="0" w:space="0" w:color="auto"/>
                        <w:left w:val="none" w:sz="0" w:space="0" w:color="auto"/>
                        <w:bottom w:val="none" w:sz="0" w:space="0" w:color="auto"/>
                        <w:right w:val="none" w:sz="0" w:space="0" w:color="auto"/>
                      </w:divBdr>
                    </w:div>
                  </w:divsChild>
                </w:div>
                <w:div w:id="2047681253">
                  <w:marLeft w:val="0"/>
                  <w:marRight w:val="0"/>
                  <w:marTop w:val="0"/>
                  <w:marBottom w:val="0"/>
                  <w:divBdr>
                    <w:top w:val="none" w:sz="0" w:space="0" w:color="auto"/>
                    <w:left w:val="none" w:sz="0" w:space="0" w:color="auto"/>
                    <w:bottom w:val="none" w:sz="0" w:space="0" w:color="auto"/>
                    <w:right w:val="none" w:sz="0" w:space="0" w:color="auto"/>
                  </w:divBdr>
                  <w:divsChild>
                    <w:div w:id="904991271">
                      <w:marLeft w:val="0"/>
                      <w:marRight w:val="0"/>
                      <w:marTop w:val="0"/>
                      <w:marBottom w:val="0"/>
                      <w:divBdr>
                        <w:top w:val="none" w:sz="0" w:space="0" w:color="auto"/>
                        <w:left w:val="none" w:sz="0" w:space="0" w:color="auto"/>
                        <w:bottom w:val="none" w:sz="0" w:space="0" w:color="auto"/>
                        <w:right w:val="none" w:sz="0" w:space="0" w:color="auto"/>
                      </w:divBdr>
                    </w:div>
                  </w:divsChild>
                </w:div>
                <w:div w:id="2063744646">
                  <w:marLeft w:val="0"/>
                  <w:marRight w:val="0"/>
                  <w:marTop w:val="0"/>
                  <w:marBottom w:val="0"/>
                  <w:divBdr>
                    <w:top w:val="none" w:sz="0" w:space="0" w:color="auto"/>
                    <w:left w:val="none" w:sz="0" w:space="0" w:color="auto"/>
                    <w:bottom w:val="none" w:sz="0" w:space="0" w:color="auto"/>
                    <w:right w:val="none" w:sz="0" w:space="0" w:color="auto"/>
                  </w:divBdr>
                  <w:divsChild>
                    <w:div w:id="776407431">
                      <w:marLeft w:val="0"/>
                      <w:marRight w:val="0"/>
                      <w:marTop w:val="0"/>
                      <w:marBottom w:val="0"/>
                      <w:divBdr>
                        <w:top w:val="none" w:sz="0" w:space="0" w:color="auto"/>
                        <w:left w:val="none" w:sz="0" w:space="0" w:color="auto"/>
                        <w:bottom w:val="none" w:sz="0" w:space="0" w:color="auto"/>
                        <w:right w:val="none" w:sz="0" w:space="0" w:color="auto"/>
                      </w:divBdr>
                    </w:div>
                  </w:divsChild>
                </w:div>
                <w:div w:id="1143230484">
                  <w:marLeft w:val="0"/>
                  <w:marRight w:val="0"/>
                  <w:marTop w:val="0"/>
                  <w:marBottom w:val="0"/>
                  <w:divBdr>
                    <w:top w:val="none" w:sz="0" w:space="0" w:color="auto"/>
                    <w:left w:val="none" w:sz="0" w:space="0" w:color="auto"/>
                    <w:bottom w:val="none" w:sz="0" w:space="0" w:color="auto"/>
                    <w:right w:val="none" w:sz="0" w:space="0" w:color="auto"/>
                  </w:divBdr>
                  <w:divsChild>
                    <w:div w:id="1158957520">
                      <w:marLeft w:val="0"/>
                      <w:marRight w:val="0"/>
                      <w:marTop w:val="0"/>
                      <w:marBottom w:val="0"/>
                      <w:divBdr>
                        <w:top w:val="none" w:sz="0" w:space="0" w:color="auto"/>
                        <w:left w:val="none" w:sz="0" w:space="0" w:color="auto"/>
                        <w:bottom w:val="none" w:sz="0" w:space="0" w:color="auto"/>
                        <w:right w:val="none" w:sz="0" w:space="0" w:color="auto"/>
                      </w:divBdr>
                    </w:div>
                  </w:divsChild>
                </w:div>
                <w:div w:id="429283239">
                  <w:marLeft w:val="0"/>
                  <w:marRight w:val="0"/>
                  <w:marTop w:val="0"/>
                  <w:marBottom w:val="0"/>
                  <w:divBdr>
                    <w:top w:val="none" w:sz="0" w:space="0" w:color="auto"/>
                    <w:left w:val="none" w:sz="0" w:space="0" w:color="auto"/>
                    <w:bottom w:val="none" w:sz="0" w:space="0" w:color="auto"/>
                    <w:right w:val="none" w:sz="0" w:space="0" w:color="auto"/>
                  </w:divBdr>
                  <w:divsChild>
                    <w:div w:id="667751863">
                      <w:marLeft w:val="0"/>
                      <w:marRight w:val="0"/>
                      <w:marTop w:val="0"/>
                      <w:marBottom w:val="0"/>
                      <w:divBdr>
                        <w:top w:val="none" w:sz="0" w:space="0" w:color="auto"/>
                        <w:left w:val="none" w:sz="0" w:space="0" w:color="auto"/>
                        <w:bottom w:val="none" w:sz="0" w:space="0" w:color="auto"/>
                        <w:right w:val="none" w:sz="0" w:space="0" w:color="auto"/>
                      </w:divBdr>
                    </w:div>
                  </w:divsChild>
                </w:div>
                <w:div w:id="1191991548">
                  <w:marLeft w:val="0"/>
                  <w:marRight w:val="0"/>
                  <w:marTop w:val="0"/>
                  <w:marBottom w:val="0"/>
                  <w:divBdr>
                    <w:top w:val="none" w:sz="0" w:space="0" w:color="auto"/>
                    <w:left w:val="none" w:sz="0" w:space="0" w:color="auto"/>
                    <w:bottom w:val="none" w:sz="0" w:space="0" w:color="auto"/>
                    <w:right w:val="none" w:sz="0" w:space="0" w:color="auto"/>
                  </w:divBdr>
                  <w:divsChild>
                    <w:div w:id="1334913325">
                      <w:marLeft w:val="0"/>
                      <w:marRight w:val="0"/>
                      <w:marTop w:val="0"/>
                      <w:marBottom w:val="0"/>
                      <w:divBdr>
                        <w:top w:val="none" w:sz="0" w:space="0" w:color="auto"/>
                        <w:left w:val="none" w:sz="0" w:space="0" w:color="auto"/>
                        <w:bottom w:val="none" w:sz="0" w:space="0" w:color="auto"/>
                        <w:right w:val="none" w:sz="0" w:space="0" w:color="auto"/>
                      </w:divBdr>
                    </w:div>
                  </w:divsChild>
                </w:div>
                <w:div w:id="1211652366">
                  <w:marLeft w:val="0"/>
                  <w:marRight w:val="0"/>
                  <w:marTop w:val="0"/>
                  <w:marBottom w:val="0"/>
                  <w:divBdr>
                    <w:top w:val="none" w:sz="0" w:space="0" w:color="auto"/>
                    <w:left w:val="none" w:sz="0" w:space="0" w:color="auto"/>
                    <w:bottom w:val="none" w:sz="0" w:space="0" w:color="auto"/>
                    <w:right w:val="none" w:sz="0" w:space="0" w:color="auto"/>
                  </w:divBdr>
                  <w:divsChild>
                    <w:div w:id="1628971799">
                      <w:marLeft w:val="0"/>
                      <w:marRight w:val="0"/>
                      <w:marTop w:val="0"/>
                      <w:marBottom w:val="0"/>
                      <w:divBdr>
                        <w:top w:val="none" w:sz="0" w:space="0" w:color="auto"/>
                        <w:left w:val="none" w:sz="0" w:space="0" w:color="auto"/>
                        <w:bottom w:val="none" w:sz="0" w:space="0" w:color="auto"/>
                        <w:right w:val="none" w:sz="0" w:space="0" w:color="auto"/>
                      </w:divBdr>
                    </w:div>
                  </w:divsChild>
                </w:div>
                <w:div w:id="1803420047">
                  <w:marLeft w:val="0"/>
                  <w:marRight w:val="0"/>
                  <w:marTop w:val="0"/>
                  <w:marBottom w:val="0"/>
                  <w:divBdr>
                    <w:top w:val="none" w:sz="0" w:space="0" w:color="auto"/>
                    <w:left w:val="none" w:sz="0" w:space="0" w:color="auto"/>
                    <w:bottom w:val="none" w:sz="0" w:space="0" w:color="auto"/>
                    <w:right w:val="none" w:sz="0" w:space="0" w:color="auto"/>
                  </w:divBdr>
                  <w:divsChild>
                    <w:div w:id="190074795">
                      <w:marLeft w:val="0"/>
                      <w:marRight w:val="0"/>
                      <w:marTop w:val="0"/>
                      <w:marBottom w:val="0"/>
                      <w:divBdr>
                        <w:top w:val="none" w:sz="0" w:space="0" w:color="auto"/>
                        <w:left w:val="none" w:sz="0" w:space="0" w:color="auto"/>
                        <w:bottom w:val="none" w:sz="0" w:space="0" w:color="auto"/>
                        <w:right w:val="none" w:sz="0" w:space="0" w:color="auto"/>
                      </w:divBdr>
                    </w:div>
                  </w:divsChild>
                </w:div>
                <w:div w:id="1993022683">
                  <w:marLeft w:val="0"/>
                  <w:marRight w:val="0"/>
                  <w:marTop w:val="0"/>
                  <w:marBottom w:val="0"/>
                  <w:divBdr>
                    <w:top w:val="none" w:sz="0" w:space="0" w:color="auto"/>
                    <w:left w:val="none" w:sz="0" w:space="0" w:color="auto"/>
                    <w:bottom w:val="none" w:sz="0" w:space="0" w:color="auto"/>
                    <w:right w:val="none" w:sz="0" w:space="0" w:color="auto"/>
                  </w:divBdr>
                  <w:divsChild>
                    <w:div w:id="1516846768">
                      <w:marLeft w:val="0"/>
                      <w:marRight w:val="0"/>
                      <w:marTop w:val="0"/>
                      <w:marBottom w:val="0"/>
                      <w:divBdr>
                        <w:top w:val="none" w:sz="0" w:space="0" w:color="auto"/>
                        <w:left w:val="none" w:sz="0" w:space="0" w:color="auto"/>
                        <w:bottom w:val="none" w:sz="0" w:space="0" w:color="auto"/>
                        <w:right w:val="none" w:sz="0" w:space="0" w:color="auto"/>
                      </w:divBdr>
                    </w:div>
                  </w:divsChild>
                </w:div>
                <w:div w:id="935557733">
                  <w:marLeft w:val="0"/>
                  <w:marRight w:val="0"/>
                  <w:marTop w:val="0"/>
                  <w:marBottom w:val="0"/>
                  <w:divBdr>
                    <w:top w:val="none" w:sz="0" w:space="0" w:color="auto"/>
                    <w:left w:val="none" w:sz="0" w:space="0" w:color="auto"/>
                    <w:bottom w:val="none" w:sz="0" w:space="0" w:color="auto"/>
                    <w:right w:val="none" w:sz="0" w:space="0" w:color="auto"/>
                  </w:divBdr>
                  <w:divsChild>
                    <w:div w:id="453719605">
                      <w:marLeft w:val="0"/>
                      <w:marRight w:val="0"/>
                      <w:marTop w:val="0"/>
                      <w:marBottom w:val="0"/>
                      <w:divBdr>
                        <w:top w:val="none" w:sz="0" w:space="0" w:color="auto"/>
                        <w:left w:val="none" w:sz="0" w:space="0" w:color="auto"/>
                        <w:bottom w:val="none" w:sz="0" w:space="0" w:color="auto"/>
                        <w:right w:val="none" w:sz="0" w:space="0" w:color="auto"/>
                      </w:divBdr>
                    </w:div>
                  </w:divsChild>
                </w:div>
                <w:div w:id="2094466212">
                  <w:marLeft w:val="0"/>
                  <w:marRight w:val="0"/>
                  <w:marTop w:val="0"/>
                  <w:marBottom w:val="0"/>
                  <w:divBdr>
                    <w:top w:val="none" w:sz="0" w:space="0" w:color="auto"/>
                    <w:left w:val="none" w:sz="0" w:space="0" w:color="auto"/>
                    <w:bottom w:val="none" w:sz="0" w:space="0" w:color="auto"/>
                    <w:right w:val="none" w:sz="0" w:space="0" w:color="auto"/>
                  </w:divBdr>
                  <w:divsChild>
                    <w:div w:id="329531863">
                      <w:marLeft w:val="0"/>
                      <w:marRight w:val="0"/>
                      <w:marTop w:val="0"/>
                      <w:marBottom w:val="0"/>
                      <w:divBdr>
                        <w:top w:val="none" w:sz="0" w:space="0" w:color="auto"/>
                        <w:left w:val="none" w:sz="0" w:space="0" w:color="auto"/>
                        <w:bottom w:val="none" w:sz="0" w:space="0" w:color="auto"/>
                        <w:right w:val="none" w:sz="0" w:space="0" w:color="auto"/>
                      </w:divBdr>
                    </w:div>
                  </w:divsChild>
                </w:div>
                <w:div w:id="1507015156">
                  <w:marLeft w:val="0"/>
                  <w:marRight w:val="0"/>
                  <w:marTop w:val="0"/>
                  <w:marBottom w:val="0"/>
                  <w:divBdr>
                    <w:top w:val="none" w:sz="0" w:space="0" w:color="auto"/>
                    <w:left w:val="none" w:sz="0" w:space="0" w:color="auto"/>
                    <w:bottom w:val="none" w:sz="0" w:space="0" w:color="auto"/>
                    <w:right w:val="none" w:sz="0" w:space="0" w:color="auto"/>
                  </w:divBdr>
                  <w:divsChild>
                    <w:div w:id="577517150">
                      <w:marLeft w:val="0"/>
                      <w:marRight w:val="0"/>
                      <w:marTop w:val="0"/>
                      <w:marBottom w:val="0"/>
                      <w:divBdr>
                        <w:top w:val="none" w:sz="0" w:space="0" w:color="auto"/>
                        <w:left w:val="none" w:sz="0" w:space="0" w:color="auto"/>
                        <w:bottom w:val="none" w:sz="0" w:space="0" w:color="auto"/>
                        <w:right w:val="none" w:sz="0" w:space="0" w:color="auto"/>
                      </w:divBdr>
                    </w:div>
                  </w:divsChild>
                </w:div>
                <w:div w:id="1698771127">
                  <w:marLeft w:val="0"/>
                  <w:marRight w:val="0"/>
                  <w:marTop w:val="0"/>
                  <w:marBottom w:val="0"/>
                  <w:divBdr>
                    <w:top w:val="none" w:sz="0" w:space="0" w:color="auto"/>
                    <w:left w:val="none" w:sz="0" w:space="0" w:color="auto"/>
                    <w:bottom w:val="none" w:sz="0" w:space="0" w:color="auto"/>
                    <w:right w:val="none" w:sz="0" w:space="0" w:color="auto"/>
                  </w:divBdr>
                  <w:divsChild>
                    <w:div w:id="1435399245">
                      <w:marLeft w:val="0"/>
                      <w:marRight w:val="0"/>
                      <w:marTop w:val="0"/>
                      <w:marBottom w:val="0"/>
                      <w:divBdr>
                        <w:top w:val="none" w:sz="0" w:space="0" w:color="auto"/>
                        <w:left w:val="none" w:sz="0" w:space="0" w:color="auto"/>
                        <w:bottom w:val="none" w:sz="0" w:space="0" w:color="auto"/>
                        <w:right w:val="none" w:sz="0" w:space="0" w:color="auto"/>
                      </w:divBdr>
                    </w:div>
                  </w:divsChild>
                </w:div>
                <w:div w:id="605700549">
                  <w:marLeft w:val="0"/>
                  <w:marRight w:val="0"/>
                  <w:marTop w:val="0"/>
                  <w:marBottom w:val="0"/>
                  <w:divBdr>
                    <w:top w:val="none" w:sz="0" w:space="0" w:color="auto"/>
                    <w:left w:val="none" w:sz="0" w:space="0" w:color="auto"/>
                    <w:bottom w:val="none" w:sz="0" w:space="0" w:color="auto"/>
                    <w:right w:val="none" w:sz="0" w:space="0" w:color="auto"/>
                  </w:divBdr>
                  <w:divsChild>
                    <w:div w:id="75447735">
                      <w:marLeft w:val="0"/>
                      <w:marRight w:val="0"/>
                      <w:marTop w:val="0"/>
                      <w:marBottom w:val="0"/>
                      <w:divBdr>
                        <w:top w:val="none" w:sz="0" w:space="0" w:color="auto"/>
                        <w:left w:val="none" w:sz="0" w:space="0" w:color="auto"/>
                        <w:bottom w:val="none" w:sz="0" w:space="0" w:color="auto"/>
                        <w:right w:val="none" w:sz="0" w:space="0" w:color="auto"/>
                      </w:divBdr>
                    </w:div>
                  </w:divsChild>
                </w:div>
                <w:div w:id="175659859">
                  <w:marLeft w:val="0"/>
                  <w:marRight w:val="0"/>
                  <w:marTop w:val="0"/>
                  <w:marBottom w:val="0"/>
                  <w:divBdr>
                    <w:top w:val="none" w:sz="0" w:space="0" w:color="auto"/>
                    <w:left w:val="none" w:sz="0" w:space="0" w:color="auto"/>
                    <w:bottom w:val="none" w:sz="0" w:space="0" w:color="auto"/>
                    <w:right w:val="none" w:sz="0" w:space="0" w:color="auto"/>
                  </w:divBdr>
                  <w:divsChild>
                    <w:div w:id="916670579">
                      <w:marLeft w:val="0"/>
                      <w:marRight w:val="0"/>
                      <w:marTop w:val="0"/>
                      <w:marBottom w:val="0"/>
                      <w:divBdr>
                        <w:top w:val="none" w:sz="0" w:space="0" w:color="auto"/>
                        <w:left w:val="none" w:sz="0" w:space="0" w:color="auto"/>
                        <w:bottom w:val="none" w:sz="0" w:space="0" w:color="auto"/>
                        <w:right w:val="none" w:sz="0" w:space="0" w:color="auto"/>
                      </w:divBdr>
                    </w:div>
                  </w:divsChild>
                </w:div>
                <w:div w:id="1510947143">
                  <w:marLeft w:val="0"/>
                  <w:marRight w:val="0"/>
                  <w:marTop w:val="0"/>
                  <w:marBottom w:val="0"/>
                  <w:divBdr>
                    <w:top w:val="none" w:sz="0" w:space="0" w:color="auto"/>
                    <w:left w:val="none" w:sz="0" w:space="0" w:color="auto"/>
                    <w:bottom w:val="none" w:sz="0" w:space="0" w:color="auto"/>
                    <w:right w:val="none" w:sz="0" w:space="0" w:color="auto"/>
                  </w:divBdr>
                  <w:divsChild>
                    <w:div w:id="575746030">
                      <w:marLeft w:val="0"/>
                      <w:marRight w:val="0"/>
                      <w:marTop w:val="0"/>
                      <w:marBottom w:val="0"/>
                      <w:divBdr>
                        <w:top w:val="none" w:sz="0" w:space="0" w:color="auto"/>
                        <w:left w:val="none" w:sz="0" w:space="0" w:color="auto"/>
                        <w:bottom w:val="none" w:sz="0" w:space="0" w:color="auto"/>
                        <w:right w:val="none" w:sz="0" w:space="0" w:color="auto"/>
                      </w:divBdr>
                    </w:div>
                  </w:divsChild>
                </w:div>
                <w:div w:id="563180244">
                  <w:marLeft w:val="0"/>
                  <w:marRight w:val="0"/>
                  <w:marTop w:val="0"/>
                  <w:marBottom w:val="0"/>
                  <w:divBdr>
                    <w:top w:val="none" w:sz="0" w:space="0" w:color="auto"/>
                    <w:left w:val="none" w:sz="0" w:space="0" w:color="auto"/>
                    <w:bottom w:val="none" w:sz="0" w:space="0" w:color="auto"/>
                    <w:right w:val="none" w:sz="0" w:space="0" w:color="auto"/>
                  </w:divBdr>
                  <w:divsChild>
                    <w:div w:id="2090957977">
                      <w:marLeft w:val="0"/>
                      <w:marRight w:val="0"/>
                      <w:marTop w:val="0"/>
                      <w:marBottom w:val="0"/>
                      <w:divBdr>
                        <w:top w:val="none" w:sz="0" w:space="0" w:color="auto"/>
                        <w:left w:val="none" w:sz="0" w:space="0" w:color="auto"/>
                        <w:bottom w:val="none" w:sz="0" w:space="0" w:color="auto"/>
                        <w:right w:val="none" w:sz="0" w:space="0" w:color="auto"/>
                      </w:divBdr>
                    </w:div>
                  </w:divsChild>
                </w:div>
                <w:div w:id="1876648400">
                  <w:marLeft w:val="0"/>
                  <w:marRight w:val="0"/>
                  <w:marTop w:val="0"/>
                  <w:marBottom w:val="0"/>
                  <w:divBdr>
                    <w:top w:val="none" w:sz="0" w:space="0" w:color="auto"/>
                    <w:left w:val="none" w:sz="0" w:space="0" w:color="auto"/>
                    <w:bottom w:val="none" w:sz="0" w:space="0" w:color="auto"/>
                    <w:right w:val="none" w:sz="0" w:space="0" w:color="auto"/>
                  </w:divBdr>
                  <w:divsChild>
                    <w:div w:id="11772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939">
          <w:marLeft w:val="0"/>
          <w:marRight w:val="0"/>
          <w:marTop w:val="0"/>
          <w:marBottom w:val="0"/>
          <w:divBdr>
            <w:top w:val="none" w:sz="0" w:space="0" w:color="auto"/>
            <w:left w:val="none" w:sz="0" w:space="0" w:color="auto"/>
            <w:bottom w:val="none" w:sz="0" w:space="0" w:color="auto"/>
            <w:right w:val="none" w:sz="0" w:space="0" w:color="auto"/>
          </w:divBdr>
          <w:divsChild>
            <w:div w:id="1563447072">
              <w:marLeft w:val="0"/>
              <w:marRight w:val="0"/>
              <w:marTop w:val="0"/>
              <w:marBottom w:val="0"/>
              <w:divBdr>
                <w:top w:val="none" w:sz="0" w:space="0" w:color="auto"/>
                <w:left w:val="none" w:sz="0" w:space="0" w:color="auto"/>
                <w:bottom w:val="none" w:sz="0" w:space="0" w:color="auto"/>
                <w:right w:val="none" w:sz="0" w:space="0" w:color="auto"/>
              </w:divBdr>
              <w:divsChild>
                <w:div w:id="912547183">
                  <w:marLeft w:val="0"/>
                  <w:marRight w:val="0"/>
                  <w:marTop w:val="0"/>
                  <w:marBottom w:val="240"/>
                  <w:divBdr>
                    <w:top w:val="none" w:sz="0" w:space="0" w:color="auto"/>
                    <w:left w:val="none" w:sz="0" w:space="0" w:color="auto"/>
                    <w:bottom w:val="none" w:sz="0" w:space="0" w:color="auto"/>
                    <w:right w:val="none" w:sz="0" w:space="0" w:color="auto"/>
                  </w:divBdr>
                </w:div>
                <w:div w:id="43601462">
                  <w:marLeft w:val="0"/>
                  <w:marRight w:val="0"/>
                  <w:marTop w:val="0"/>
                  <w:marBottom w:val="240"/>
                  <w:divBdr>
                    <w:top w:val="none" w:sz="0" w:space="0" w:color="auto"/>
                    <w:left w:val="none" w:sz="0" w:space="0" w:color="auto"/>
                    <w:bottom w:val="none" w:sz="0" w:space="0" w:color="auto"/>
                    <w:right w:val="none" w:sz="0" w:space="0" w:color="auto"/>
                  </w:divBdr>
                </w:div>
                <w:div w:id="228729142">
                  <w:marLeft w:val="0"/>
                  <w:marRight w:val="0"/>
                  <w:marTop w:val="0"/>
                  <w:marBottom w:val="240"/>
                  <w:divBdr>
                    <w:top w:val="none" w:sz="0" w:space="0" w:color="auto"/>
                    <w:left w:val="none" w:sz="0" w:space="0" w:color="auto"/>
                    <w:bottom w:val="none" w:sz="0" w:space="0" w:color="auto"/>
                    <w:right w:val="none" w:sz="0" w:space="0" w:color="auto"/>
                  </w:divBdr>
                </w:div>
                <w:div w:id="432172375">
                  <w:marLeft w:val="0"/>
                  <w:marRight w:val="0"/>
                  <w:marTop w:val="0"/>
                  <w:marBottom w:val="240"/>
                  <w:divBdr>
                    <w:top w:val="none" w:sz="0" w:space="0" w:color="auto"/>
                    <w:left w:val="none" w:sz="0" w:space="0" w:color="auto"/>
                    <w:bottom w:val="none" w:sz="0" w:space="0" w:color="auto"/>
                    <w:right w:val="none" w:sz="0" w:space="0" w:color="auto"/>
                  </w:divBdr>
                </w:div>
                <w:div w:id="1304307992">
                  <w:marLeft w:val="0"/>
                  <w:marRight w:val="0"/>
                  <w:marTop w:val="0"/>
                  <w:marBottom w:val="240"/>
                  <w:divBdr>
                    <w:top w:val="none" w:sz="0" w:space="0" w:color="auto"/>
                    <w:left w:val="none" w:sz="0" w:space="0" w:color="auto"/>
                    <w:bottom w:val="none" w:sz="0" w:space="0" w:color="auto"/>
                    <w:right w:val="none" w:sz="0" w:space="0" w:color="auto"/>
                  </w:divBdr>
                </w:div>
                <w:div w:id="344482538">
                  <w:marLeft w:val="0"/>
                  <w:marRight w:val="0"/>
                  <w:marTop w:val="0"/>
                  <w:marBottom w:val="240"/>
                  <w:divBdr>
                    <w:top w:val="none" w:sz="0" w:space="0" w:color="auto"/>
                    <w:left w:val="none" w:sz="0" w:space="0" w:color="auto"/>
                    <w:bottom w:val="none" w:sz="0" w:space="0" w:color="auto"/>
                    <w:right w:val="none" w:sz="0" w:space="0" w:color="auto"/>
                  </w:divBdr>
                  <w:divsChild>
                    <w:div w:id="466121356">
                      <w:marLeft w:val="0"/>
                      <w:marRight w:val="0"/>
                      <w:marTop w:val="0"/>
                      <w:marBottom w:val="0"/>
                      <w:divBdr>
                        <w:top w:val="none" w:sz="0" w:space="0" w:color="auto"/>
                        <w:left w:val="none" w:sz="0" w:space="0" w:color="auto"/>
                        <w:bottom w:val="none" w:sz="0" w:space="0" w:color="auto"/>
                        <w:right w:val="none" w:sz="0" w:space="0" w:color="auto"/>
                      </w:divBdr>
                    </w:div>
                    <w:div w:id="464201224">
                      <w:marLeft w:val="0"/>
                      <w:marRight w:val="0"/>
                      <w:marTop w:val="240"/>
                      <w:marBottom w:val="240"/>
                      <w:divBdr>
                        <w:top w:val="single" w:sz="12" w:space="0" w:color="8E8E8E"/>
                        <w:left w:val="none" w:sz="0" w:space="0" w:color="auto"/>
                        <w:bottom w:val="single" w:sz="12" w:space="0" w:color="8E8E8E"/>
                        <w:right w:val="none" w:sz="0" w:space="0" w:color="auto"/>
                      </w:divBdr>
                      <w:divsChild>
                        <w:div w:id="1394934343">
                          <w:marLeft w:val="0"/>
                          <w:marRight w:val="0"/>
                          <w:marTop w:val="240"/>
                          <w:marBottom w:val="240"/>
                          <w:divBdr>
                            <w:top w:val="none" w:sz="0" w:space="0" w:color="auto"/>
                            <w:left w:val="none" w:sz="0" w:space="0" w:color="auto"/>
                            <w:bottom w:val="none" w:sz="0" w:space="0" w:color="auto"/>
                            <w:right w:val="none" w:sz="0" w:space="0" w:color="auto"/>
                          </w:divBdr>
                        </w:div>
                        <w:div w:id="1020082158">
                          <w:marLeft w:val="360"/>
                          <w:marRight w:val="0"/>
                          <w:marTop w:val="0"/>
                          <w:marBottom w:val="0"/>
                          <w:divBdr>
                            <w:top w:val="none" w:sz="0" w:space="0" w:color="auto"/>
                            <w:left w:val="none" w:sz="0" w:space="0" w:color="auto"/>
                            <w:bottom w:val="none" w:sz="0" w:space="0" w:color="auto"/>
                            <w:right w:val="none" w:sz="0" w:space="0" w:color="auto"/>
                          </w:divBdr>
                          <w:divsChild>
                            <w:div w:id="1832406416">
                              <w:marLeft w:val="0"/>
                              <w:marRight w:val="0"/>
                              <w:marTop w:val="0"/>
                              <w:marBottom w:val="240"/>
                              <w:divBdr>
                                <w:top w:val="none" w:sz="0" w:space="0" w:color="auto"/>
                                <w:left w:val="none" w:sz="0" w:space="0" w:color="auto"/>
                                <w:bottom w:val="none" w:sz="0" w:space="0" w:color="auto"/>
                                <w:right w:val="none" w:sz="0" w:space="0" w:color="auto"/>
                              </w:divBdr>
                            </w:div>
                          </w:divsChild>
                        </w:div>
                        <w:div w:id="1151365335">
                          <w:marLeft w:val="0"/>
                          <w:marRight w:val="0"/>
                          <w:marTop w:val="0"/>
                          <w:marBottom w:val="240"/>
                          <w:divBdr>
                            <w:top w:val="none" w:sz="0" w:space="0" w:color="auto"/>
                            <w:left w:val="none" w:sz="0" w:space="0" w:color="auto"/>
                            <w:bottom w:val="none" w:sz="0" w:space="0" w:color="auto"/>
                            <w:right w:val="none" w:sz="0" w:space="0" w:color="auto"/>
                          </w:divBdr>
                        </w:div>
                        <w:div w:id="120661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2302101">
                  <w:marLeft w:val="0"/>
                  <w:marRight w:val="0"/>
                  <w:marTop w:val="0"/>
                  <w:marBottom w:val="240"/>
                  <w:divBdr>
                    <w:top w:val="none" w:sz="0" w:space="0" w:color="auto"/>
                    <w:left w:val="none" w:sz="0" w:space="0" w:color="auto"/>
                    <w:bottom w:val="none" w:sz="0" w:space="0" w:color="auto"/>
                    <w:right w:val="none" w:sz="0" w:space="0" w:color="auto"/>
                  </w:divBdr>
                </w:div>
                <w:div w:id="653414964">
                  <w:marLeft w:val="0"/>
                  <w:marRight w:val="0"/>
                  <w:marTop w:val="0"/>
                  <w:marBottom w:val="240"/>
                  <w:divBdr>
                    <w:top w:val="none" w:sz="0" w:space="0" w:color="auto"/>
                    <w:left w:val="none" w:sz="0" w:space="0" w:color="auto"/>
                    <w:bottom w:val="none" w:sz="0" w:space="0" w:color="auto"/>
                    <w:right w:val="none" w:sz="0" w:space="0" w:color="auto"/>
                  </w:divBdr>
                </w:div>
                <w:div w:id="997077856">
                  <w:marLeft w:val="0"/>
                  <w:marRight w:val="0"/>
                  <w:marTop w:val="0"/>
                  <w:marBottom w:val="240"/>
                  <w:divBdr>
                    <w:top w:val="none" w:sz="0" w:space="0" w:color="auto"/>
                    <w:left w:val="none" w:sz="0" w:space="0" w:color="auto"/>
                    <w:bottom w:val="none" w:sz="0" w:space="0" w:color="auto"/>
                    <w:right w:val="none" w:sz="0" w:space="0" w:color="auto"/>
                  </w:divBdr>
                </w:div>
                <w:div w:id="111437879">
                  <w:marLeft w:val="0"/>
                  <w:marRight w:val="0"/>
                  <w:marTop w:val="0"/>
                  <w:marBottom w:val="240"/>
                  <w:divBdr>
                    <w:top w:val="none" w:sz="0" w:space="0" w:color="auto"/>
                    <w:left w:val="none" w:sz="0" w:space="0" w:color="auto"/>
                    <w:bottom w:val="none" w:sz="0" w:space="0" w:color="auto"/>
                    <w:right w:val="none" w:sz="0" w:space="0" w:color="auto"/>
                  </w:divBdr>
                </w:div>
                <w:div w:id="1039814240">
                  <w:marLeft w:val="0"/>
                  <w:marRight w:val="0"/>
                  <w:marTop w:val="0"/>
                  <w:marBottom w:val="240"/>
                  <w:divBdr>
                    <w:top w:val="none" w:sz="0" w:space="0" w:color="auto"/>
                    <w:left w:val="none" w:sz="0" w:space="0" w:color="auto"/>
                    <w:bottom w:val="none" w:sz="0" w:space="0" w:color="auto"/>
                    <w:right w:val="none" w:sz="0" w:space="0" w:color="auto"/>
                  </w:divBdr>
                </w:div>
                <w:div w:id="1559247407">
                  <w:marLeft w:val="0"/>
                  <w:marRight w:val="0"/>
                  <w:marTop w:val="0"/>
                  <w:marBottom w:val="240"/>
                  <w:divBdr>
                    <w:top w:val="none" w:sz="0" w:space="0" w:color="auto"/>
                    <w:left w:val="none" w:sz="0" w:space="0" w:color="auto"/>
                    <w:bottom w:val="none" w:sz="0" w:space="0" w:color="auto"/>
                    <w:right w:val="none" w:sz="0" w:space="0" w:color="auto"/>
                  </w:divBdr>
                </w:div>
                <w:div w:id="889920029">
                  <w:marLeft w:val="0"/>
                  <w:marRight w:val="0"/>
                  <w:marTop w:val="0"/>
                  <w:marBottom w:val="240"/>
                  <w:divBdr>
                    <w:top w:val="none" w:sz="0" w:space="0" w:color="auto"/>
                    <w:left w:val="none" w:sz="0" w:space="0" w:color="auto"/>
                    <w:bottom w:val="none" w:sz="0" w:space="0" w:color="auto"/>
                    <w:right w:val="none" w:sz="0" w:space="0" w:color="auto"/>
                  </w:divBdr>
                </w:div>
                <w:div w:id="1682008248">
                  <w:marLeft w:val="0"/>
                  <w:marRight w:val="0"/>
                  <w:marTop w:val="0"/>
                  <w:marBottom w:val="240"/>
                  <w:divBdr>
                    <w:top w:val="none" w:sz="0" w:space="0" w:color="auto"/>
                    <w:left w:val="none" w:sz="0" w:space="0" w:color="auto"/>
                    <w:bottom w:val="none" w:sz="0" w:space="0" w:color="auto"/>
                    <w:right w:val="none" w:sz="0" w:space="0" w:color="auto"/>
                  </w:divBdr>
                </w:div>
                <w:div w:id="1275672391">
                  <w:marLeft w:val="0"/>
                  <w:marRight w:val="0"/>
                  <w:marTop w:val="0"/>
                  <w:marBottom w:val="240"/>
                  <w:divBdr>
                    <w:top w:val="none" w:sz="0" w:space="0" w:color="auto"/>
                    <w:left w:val="none" w:sz="0" w:space="0" w:color="auto"/>
                    <w:bottom w:val="none" w:sz="0" w:space="0" w:color="auto"/>
                    <w:right w:val="none" w:sz="0" w:space="0" w:color="auto"/>
                  </w:divBdr>
                  <w:divsChild>
                    <w:div w:id="1881622138">
                      <w:marLeft w:val="0"/>
                      <w:marRight w:val="0"/>
                      <w:marTop w:val="0"/>
                      <w:marBottom w:val="0"/>
                      <w:divBdr>
                        <w:top w:val="none" w:sz="0" w:space="0" w:color="auto"/>
                        <w:left w:val="none" w:sz="0" w:space="0" w:color="auto"/>
                        <w:bottom w:val="none" w:sz="0" w:space="0" w:color="auto"/>
                        <w:right w:val="none" w:sz="0" w:space="0" w:color="auto"/>
                      </w:divBdr>
                    </w:div>
                  </w:divsChild>
                </w:div>
                <w:div w:id="1012492660">
                  <w:marLeft w:val="0"/>
                  <w:marRight w:val="0"/>
                  <w:marTop w:val="0"/>
                  <w:marBottom w:val="240"/>
                  <w:divBdr>
                    <w:top w:val="none" w:sz="0" w:space="0" w:color="auto"/>
                    <w:left w:val="none" w:sz="0" w:space="0" w:color="auto"/>
                    <w:bottom w:val="none" w:sz="0" w:space="0" w:color="auto"/>
                    <w:right w:val="none" w:sz="0" w:space="0" w:color="auto"/>
                  </w:divBdr>
                </w:div>
                <w:div w:id="1888103372">
                  <w:marLeft w:val="0"/>
                  <w:marRight w:val="0"/>
                  <w:marTop w:val="0"/>
                  <w:marBottom w:val="240"/>
                  <w:divBdr>
                    <w:top w:val="none" w:sz="0" w:space="0" w:color="auto"/>
                    <w:left w:val="none" w:sz="0" w:space="0" w:color="auto"/>
                    <w:bottom w:val="none" w:sz="0" w:space="0" w:color="auto"/>
                    <w:right w:val="none" w:sz="0" w:space="0" w:color="auto"/>
                  </w:divBdr>
                  <w:divsChild>
                    <w:div w:id="504173861">
                      <w:marLeft w:val="0"/>
                      <w:marRight w:val="0"/>
                      <w:marTop w:val="0"/>
                      <w:marBottom w:val="0"/>
                      <w:divBdr>
                        <w:top w:val="none" w:sz="0" w:space="0" w:color="auto"/>
                        <w:left w:val="none" w:sz="0" w:space="0" w:color="auto"/>
                        <w:bottom w:val="none" w:sz="0" w:space="0" w:color="auto"/>
                        <w:right w:val="none" w:sz="0" w:space="0" w:color="auto"/>
                      </w:divBdr>
                    </w:div>
                  </w:divsChild>
                </w:div>
                <w:div w:id="1189560083">
                  <w:marLeft w:val="0"/>
                  <w:marRight w:val="0"/>
                  <w:marTop w:val="0"/>
                  <w:marBottom w:val="240"/>
                  <w:divBdr>
                    <w:top w:val="none" w:sz="0" w:space="0" w:color="auto"/>
                    <w:left w:val="none" w:sz="0" w:space="0" w:color="auto"/>
                    <w:bottom w:val="none" w:sz="0" w:space="0" w:color="auto"/>
                    <w:right w:val="none" w:sz="0" w:space="0" w:color="auto"/>
                  </w:divBdr>
                </w:div>
                <w:div w:id="1277365521">
                  <w:marLeft w:val="0"/>
                  <w:marRight w:val="0"/>
                  <w:marTop w:val="0"/>
                  <w:marBottom w:val="240"/>
                  <w:divBdr>
                    <w:top w:val="none" w:sz="0" w:space="0" w:color="auto"/>
                    <w:left w:val="none" w:sz="0" w:space="0" w:color="auto"/>
                    <w:bottom w:val="none" w:sz="0" w:space="0" w:color="auto"/>
                    <w:right w:val="none" w:sz="0" w:space="0" w:color="auto"/>
                  </w:divBdr>
                </w:div>
                <w:div w:id="949630833">
                  <w:marLeft w:val="0"/>
                  <w:marRight w:val="0"/>
                  <w:marTop w:val="0"/>
                  <w:marBottom w:val="240"/>
                  <w:divBdr>
                    <w:top w:val="none" w:sz="0" w:space="0" w:color="auto"/>
                    <w:left w:val="none" w:sz="0" w:space="0" w:color="auto"/>
                    <w:bottom w:val="none" w:sz="0" w:space="0" w:color="auto"/>
                    <w:right w:val="none" w:sz="0" w:space="0" w:color="auto"/>
                  </w:divBdr>
                  <w:divsChild>
                    <w:div w:id="1354112071">
                      <w:marLeft w:val="0"/>
                      <w:marRight w:val="0"/>
                      <w:marTop w:val="0"/>
                      <w:marBottom w:val="0"/>
                      <w:divBdr>
                        <w:top w:val="none" w:sz="0" w:space="0" w:color="auto"/>
                        <w:left w:val="none" w:sz="0" w:space="0" w:color="auto"/>
                        <w:bottom w:val="none" w:sz="0" w:space="0" w:color="auto"/>
                        <w:right w:val="none" w:sz="0" w:space="0" w:color="auto"/>
                      </w:divBdr>
                    </w:div>
                  </w:divsChild>
                </w:div>
                <w:div w:id="185797851">
                  <w:marLeft w:val="0"/>
                  <w:marRight w:val="0"/>
                  <w:marTop w:val="0"/>
                  <w:marBottom w:val="240"/>
                  <w:divBdr>
                    <w:top w:val="none" w:sz="0" w:space="0" w:color="auto"/>
                    <w:left w:val="none" w:sz="0" w:space="0" w:color="auto"/>
                    <w:bottom w:val="none" w:sz="0" w:space="0" w:color="auto"/>
                    <w:right w:val="none" w:sz="0" w:space="0" w:color="auto"/>
                  </w:divBdr>
                </w:div>
                <w:div w:id="1120420946">
                  <w:marLeft w:val="0"/>
                  <w:marRight w:val="0"/>
                  <w:marTop w:val="0"/>
                  <w:marBottom w:val="240"/>
                  <w:divBdr>
                    <w:top w:val="none" w:sz="0" w:space="0" w:color="auto"/>
                    <w:left w:val="none" w:sz="0" w:space="0" w:color="auto"/>
                    <w:bottom w:val="none" w:sz="0" w:space="0" w:color="auto"/>
                    <w:right w:val="none" w:sz="0" w:space="0" w:color="auto"/>
                  </w:divBdr>
                  <w:divsChild>
                    <w:div w:id="993337926">
                      <w:marLeft w:val="0"/>
                      <w:marRight w:val="0"/>
                      <w:marTop w:val="0"/>
                      <w:marBottom w:val="0"/>
                      <w:divBdr>
                        <w:top w:val="none" w:sz="0" w:space="0" w:color="auto"/>
                        <w:left w:val="none" w:sz="0" w:space="0" w:color="auto"/>
                        <w:bottom w:val="none" w:sz="0" w:space="0" w:color="auto"/>
                        <w:right w:val="none" w:sz="0" w:space="0" w:color="auto"/>
                      </w:divBdr>
                    </w:div>
                  </w:divsChild>
                </w:div>
                <w:div w:id="707031021">
                  <w:marLeft w:val="0"/>
                  <w:marRight w:val="0"/>
                  <w:marTop w:val="0"/>
                  <w:marBottom w:val="240"/>
                  <w:divBdr>
                    <w:top w:val="none" w:sz="0" w:space="0" w:color="auto"/>
                    <w:left w:val="none" w:sz="0" w:space="0" w:color="auto"/>
                    <w:bottom w:val="none" w:sz="0" w:space="0" w:color="auto"/>
                    <w:right w:val="none" w:sz="0" w:space="0" w:color="auto"/>
                  </w:divBdr>
                </w:div>
                <w:div w:id="2072120604">
                  <w:marLeft w:val="0"/>
                  <w:marRight w:val="0"/>
                  <w:marTop w:val="0"/>
                  <w:marBottom w:val="240"/>
                  <w:divBdr>
                    <w:top w:val="none" w:sz="0" w:space="0" w:color="auto"/>
                    <w:left w:val="none" w:sz="0" w:space="0" w:color="auto"/>
                    <w:bottom w:val="none" w:sz="0" w:space="0" w:color="auto"/>
                    <w:right w:val="none" w:sz="0" w:space="0" w:color="auto"/>
                  </w:divBdr>
                </w:div>
                <w:div w:id="1039819600">
                  <w:marLeft w:val="0"/>
                  <w:marRight w:val="0"/>
                  <w:marTop w:val="0"/>
                  <w:marBottom w:val="240"/>
                  <w:divBdr>
                    <w:top w:val="none" w:sz="0" w:space="0" w:color="auto"/>
                    <w:left w:val="none" w:sz="0" w:space="0" w:color="auto"/>
                    <w:bottom w:val="none" w:sz="0" w:space="0" w:color="auto"/>
                    <w:right w:val="none" w:sz="0" w:space="0" w:color="auto"/>
                  </w:divBdr>
                  <w:divsChild>
                    <w:div w:id="2104646121">
                      <w:marLeft w:val="0"/>
                      <w:marRight w:val="0"/>
                      <w:marTop w:val="0"/>
                      <w:marBottom w:val="0"/>
                      <w:divBdr>
                        <w:top w:val="none" w:sz="0" w:space="0" w:color="auto"/>
                        <w:left w:val="none" w:sz="0" w:space="0" w:color="auto"/>
                        <w:bottom w:val="none" w:sz="0" w:space="0" w:color="auto"/>
                        <w:right w:val="none" w:sz="0" w:space="0" w:color="auto"/>
                      </w:divBdr>
                    </w:div>
                  </w:divsChild>
                </w:div>
                <w:div w:id="244727735">
                  <w:marLeft w:val="0"/>
                  <w:marRight w:val="0"/>
                  <w:marTop w:val="0"/>
                  <w:marBottom w:val="240"/>
                  <w:divBdr>
                    <w:top w:val="none" w:sz="0" w:space="0" w:color="auto"/>
                    <w:left w:val="none" w:sz="0" w:space="0" w:color="auto"/>
                    <w:bottom w:val="none" w:sz="0" w:space="0" w:color="auto"/>
                    <w:right w:val="none" w:sz="0" w:space="0" w:color="auto"/>
                  </w:divBdr>
                  <w:divsChild>
                    <w:div w:id="336273005">
                      <w:marLeft w:val="0"/>
                      <w:marRight w:val="0"/>
                      <w:marTop w:val="0"/>
                      <w:marBottom w:val="0"/>
                      <w:divBdr>
                        <w:top w:val="none" w:sz="0" w:space="0" w:color="auto"/>
                        <w:left w:val="none" w:sz="0" w:space="0" w:color="auto"/>
                        <w:bottom w:val="none" w:sz="0" w:space="0" w:color="auto"/>
                        <w:right w:val="none" w:sz="0" w:space="0" w:color="auto"/>
                      </w:divBdr>
                    </w:div>
                  </w:divsChild>
                </w:div>
                <w:div w:id="997423595">
                  <w:marLeft w:val="0"/>
                  <w:marRight w:val="0"/>
                  <w:marTop w:val="0"/>
                  <w:marBottom w:val="240"/>
                  <w:divBdr>
                    <w:top w:val="none" w:sz="0" w:space="0" w:color="auto"/>
                    <w:left w:val="none" w:sz="0" w:space="0" w:color="auto"/>
                    <w:bottom w:val="none" w:sz="0" w:space="0" w:color="auto"/>
                    <w:right w:val="none" w:sz="0" w:space="0" w:color="auto"/>
                  </w:divBdr>
                  <w:divsChild>
                    <w:div w:id="1822698731">
                      <w:marLeft w:val="0"/>
                      <w:marRight w:val="0"/>
                      <w:marTop w:val="0"/>
                      <w:marBottom w:val="0"/>
                      <w:divBdr>
                        <w:top w:val="none" w:sz="0" w:space="0" w:color="auto"/>
                        <w:left w:val="none" w:sz="0" w:space="0" w:color="auto"/>
                        <w:bottom w:val="none" w:sz="0" w:space="0" w:color="auto"/>
                        <w:right w:val="none" w:sz="0" w:space="0" w:color="auto"/>
                      </w:divBdr>
                    </w:div>
                  </w:divsChild>
                </w:div>
                <w:div w:id="1176379608">
                  <w:marLeft w:val="0"/>
                  <w:marRight w:val="0"/>
                  <w:marTop w:val="0"/>
                  <w:marBottom w:val="240"/>
                  <w:divBdr>
                    <w:top w:val="none" w:sz="0" w:space="0" w:color="auto"/>
                    <w:left w:val="none" w:sz="0" w:space="0" w:color="auto"/>
                    <w:bottom w:val="none" w:sz="0" w:space="0" w:color="auto"/>
                    <w:right w:val="none" w:sz="0" w:space="0" w:color="auto"/>
                  </w:divBdr>
                </w:div>
                <w:div w:id="573248747">
                  <w:marLeft w:val="0"/>
                  <w:marRight w:val="0"/>
                  <w:marTop w:val="0"/>
                  <w:marBottom w:val="240"/>
                  <w:divBdr>
                    <w:top w:val="none" w:sz="0" w:space="0" w:color="auto"/>
                    <w:left w:val="none" w:sz="0" w:space="0" w:color="auto"/>
                    <w:bottom w:val="none" w:sz="0" w:space="0" w:color="auto"/>
                    <w:right w:val="none" w:sz="0" w:space="0" w:color="auto"/>
                  </w:divBdr>
                </w:div>
                <w:div w:id="88895308">
                  <w:marLeft w:val="0"/>
                  <w:marRight w:val="0"/>
                  <w:marTop w:val="0"/>
                  <w:marBottom w:val="240"/>
                  <w:divBdr>
                    <w:top w:val="none" w:sz="0" w:space="0" w:color="auto"/>
                    <w:left w:val="none" w:sz="0" w:space="0" w:color="auto"/>
                    <w:bottom w:val="none" w:sz="0" w:space="0" w:color="auto"/>
                    <w:right w:val="none" w:sz="0" w:space="0" w:color="auto"/>
                  </w:divBdr>
                </w:div>
                <w:div w:id="1420173718">
                  <w:marLeft w:val="0"/>
                  <w:marRight w:val="0"/>
                  <w:marTop w:val="0"/>
                  <w:marBottom w:val="240"/>
                  <w:divBdr>
                    <w:top w:val="none" w:sz="0" w:space="0" w:color="auto"/>
                    <w:left w:val="none" w:sz="0" w:space="0" w:color="auto"/>
                    <w:bottom w:val="none" w:sz="0" w:space="0" w:color="auto"/>
                    <w:right w:val="none" w:sz="0" w:space="0" w:color="auto"/>
                  </w:divBdr>
                </w:div>
                <w:div w:id="28843273">
                  <w:marLeft w:val="0"/>
                  <w:marRight w:val="0"/>
                  <w:marTop w:val="0"/>
                  <w:marBottom w:val="240"/>
                  <w:divBdr>
                    <w:top w:val="none" w:sz="0" w:space="0" w:color="auto"/>
                    <w:left w:val="none" w:sz="0" w:space="0" w:color="auto"/>
                    <w:bottom w:val="none" w:sz="0" w:space="0" w:color="auto"/>
                    <w:right w:val="none" w:sz="0" w:space="0" w:color="auto"/>
                  </w:divBdr>
                </w:div>
                <w:div w:id="1641419549">
                  <w:marLeft w:val="0"/>
                  <w:marRight w:val="0"/>
                  <w:marTop w:val="0"/>
                  <w:marBottom w:val="240"/>
                  <w:divBdr>
                    <w:top w:val="none" w:sz="0" w:space="0" w:color="auto"/>
                    <w:left w:val="none" w:sz="0" w:space="0" w:color="auto"/>
                    <w:bottom w:val="none" w:sz="0" w:space="0" w:color="auto"/>
                    <w:right w:val="none" w:sz="0" w:space="0" w:color="auto"/>
                  </w:divBdr>
                </w:div>
                <w:div w:id="1083263166">
                  <w:marLeft w:val="0"/>
                  <w:marRight w:val="0"/>
                  <w:marTop w:val="0"/>
                  <w:marBottom w:val="240"/>
                  <w:divBdr>
                    <w:top w:val="none" w:sz="0" w:space="0" w:color="auto"/>
                    <w:left w:val="none" w:sz="0" w:space="0" w:color="auto"/>
                    <w:bottom w:val="none" w:sz="0" w:space="0" w:color="auto"/>
                    <w:right w:val="none" w:sz="0" w:space="0" w:color="auto"/>
                  </w:divBdr>
                </w:div>
                <w:div w:id="12796817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95459166">
      <w:bodyDiv w:val="1"/>
      <w:marLeft w:val="0"/>
      <w:marRight w:val="0"/>
      <w:marTop w:val="0"/>
      <w:marBottom w:val="0"/>
      <w:divBdr>
        <w:top w:val="none" w:sz="0" w:space="0" w:color="auto"/>
        <w:left w:val="none" w:sz="0" w:space="0" w:color="auto"/>
        <w:bottom w:val="none" w:sz="0" w:space="0" w:color="auto"/>
        <w:right w:val="none" w:sz="0" w:space="0" w:color="auto"/>
      </w:divBdr>
      <w:divsChild>
        <w:div w:id="13698753">
          <w:marLeft w:val="0"/>
          <w:marRight w:val="0"/>
          <w:marTop w:val="0"/>
          <w:marBottom w:val="0"/>
          <w:divBdr>
            <w:top w:val="none" w:sz="0" w:space="0" w:color="auto"/>
            <w:left w:val="none" w:sz="0" w:space="0" w:color="auto"/>
            <w:bottom w:val="none" w:sz="0" w:space="0" w:color="auto"/>
            <w:right w:val="none" w:sz="0" w:space="0" w:color="auto"/>
          </w:divBdr>
          <w:divsChild>
            <w:div w:id="671645074">
              <w:marLeft w:val="0"/>
              <w:marRight w:val="0"/>
              <w:marTop w:val="0"/>
              <w:marBottom w:val="120"/>
              <w:divBdr>
                <w:top w:val="none" w:sz="0" w:space="0" w:color="auto"/>
                <w:left w:val="none" w:sz="0" w:space="0" w:color="auto"/>
                <w:bottom w:val="none" w:sz="0" w:space="0" w:color="auto"/>
                <w:right w:val="none" w:sz="0" w:space="0" w:color="auto"/>
              </w:divBdr>
              <w:divsChild>
                <w:div w:id="2029406607">
                  <w:marLeft w:val="0"/>
                  <w:marRight w:val="0"/>
                  <w:marTop w:val="0"/>
                  <w:marBottom w:val="0"/>
                  <w:divBdr>
                    <w:top w:val="none" w:sz="0" w:space="0" w:color="auto"/>
                    <w:left w:val="none" w:sz="0" w:space="0" w:color="auto"/>
                    <w:bottom w:val="none" w:sz="0" w:space="0" w:color="auto"/>
                    <w:right w:val="none" w:sz="0" w:space="0" w:color="auto"/>
                  </w:divBdr>
                  <w:divsChild>
                    <w:div w:id="395326314">
                      <w:marLeft w:val="0"/>
                      <w:marRight w:val="0"/>
                      <w:marTop w:val="0"/>
                      <w:marBottom w:val="240"/>
                      <w:divBdr>
                        <w:top w:val="none" w:sz="0" w:space="0" w:color="auto"/>
                        <w:left w:val="none" w:sz="0" w:space="0" w:color="auto"/>
                        <w:bottom w:val="none" w:sz="0" w:space="0" w:color="auto"/>
                        <w:right w:val="none" w:sz="0" w:space="0" w:color="auto"/>
                      </w:divBdr>
                    </w:div>
                  </w:divsChild>
                </w:div>
                <w:div w:id="174000870">
                  <w:marLeft w:val="0"/>
                  <w:marRight w:val="0"/>
                  <w:marTop w:val="0"/>
                  <w:marBottom w:val="0"/>
                  <w:divBdr>
                    <w:top w:val="none" w:sz="0" w:space="0" w:color="auto"/>
                    <w:left w:val="none" w:sz="0" w:space="0" w:color="auto"/>
                    <w:bottom w:val="none" w:sz="0" w:space="0" w:color="auto"/>
                    <w:right w:val="none" w:sz="0" w:space="0" w:color="auto"/>
                  </w:divBdr>
                  <w:divsChild>
                    <w:div w:id="570889197">
                      <w:marLeft w:val="0"/>
                      <w:marRight w:val="0"/>
                      <w:marTop w:val="0"/>
                      <w:marBottom w:val="240"/>
                      <w:divBdr>
                        <w:top w:val="none" w:sz="0" w:space="0" w:color="auto"/>
                        <w:left w:val="none" w:sz="0" w:space="0" w:color="auto"/>
                        <w:bottom w:val="none" w:sz="0" w:space="0" w:color="auto"/>
                        <w:right w:val="none" w:sz="0" w:space="0" w:color="auto"/>
                      </w:divBdr>
                    </w:div>
                  </w:divsChild>
                </w:div>
                <w:div w:id="2048094035">
                  <w:marLeft w:val="0"/>
                  <w:marRight w:val="0"/>
                  <w:marTop w:val="0"/>
                  <w:marBottom w:val="0"/>
                  <w:divBdr>
                    <w:top w:val="none" w:sz="0" w:space="0" w:color="auto"/>
                    <w:left w:val="none" w:sz="0" w:space="0" w:color="auto"/>
                    <w:bottom w:val="none" w:sz="0" w:space="0" w:color="auto"/>
                    <w:right w:val="none" w:sz="0" w:space="0" w:color="auto"/>
                  </w:divBdr>
                  <w:divsChild>
                    <w:div w:id="420492034">
                      <w:marLeft w:val="0"/>
                      <w:marRight w:val="0"/>
                      <w:marTop w:val="0"/>
                      <w:marBottom w:val="240"/>
                      <w:divBdr>
                        <w:top w:val="none" w:sz="0" w:space="0" w:color="auto"/>
                        <w:left w:val="none" w:sz="0" w:space="0" w:color="auto"/>
                        <w:bottom w:val="none" w:sz="0" w:space="0" w:color="auto"/>
                        <w:right w:val="none" w:sz="0" w:space="0" w:color="auto"/>
                      </w:divBdr>
                    </w:div>
                  </w:divsChild>
                </w:div>
                <w:div w:id="1337802760">
                  <w:marLeft w:val="0"/>
                  <w:marRight w:val="0"/>
                  <w:marTop w:val="0"/>
                  <w:marBottom w:val="0"/>
                  <w:divBdr>
                    <w:top w:val="none" w:sz="0" w:space="0" w:color="auto"/>
                    <w:left w:val="none" w:sz="0" w:space="0" w:color="auto"/>
                    <w:bottom w:val="none" w:sz="0" w:space="0" w:color="auto"/>
                    <w:right w:val="none" w:sz="0" w:space="0" w:color="auto"/>
                  </w:divBdr>
                  <w:divsChild>
                    <w:div w:id="1530948521">
                      <w:marLeft w:val="0"/>
                      <w:marRight w:val="0"/>
                      <w:marTop w:val="0"/>
                      <w:marBottom w:val="240"/>
                      <w:divBdr>
                        <w:top w:val="none" w:sz="0" w:space="0" w:color="auto"/>
                        <w:left w:val="none" w:sz="0" w:space="0" w:color="auto"/>
                        <w:bottom w:val="none" w:sz="0" w:space="0" w:color="auto"/>
                        <w:right w:val="none" w:sz="0" w:space="0" w:color="auto"/>
                      </w:divBdr>
                    </w:div>
                  </w:divsChild>
                </w:div>
                <w:div w:id="1885210972">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94072591">
          <w:marLeft w:val="0"/>
          <w:marRight w:val="0"/>
          <w:marTop w:val="0"/>
          <w:marBottom w:val="480"/>
          <w:divBdr>
            <w:top w:val="none" w:sz="0" w:space="0" w:color="auto"/>
            <w:left w:val="none" w:sz="0" w:space="0" w:color="auto"/>
            <w:bottom w:val="single" w:sz="12" w:space="24" w:color="F0F0F0"/>
            <w:right w:val="none" w:sz="0" w:space="0" w:color="auto"/>
          </w:divBdr>
          <w:divsChild>
            <w:div w:id="551304582">
              <w:marLeft w:val="0"/>
              <w:marRight w:val="0"/>
              <w:marTop w:val="0"/>
              <w:marBottom w:val="0"/>
              <w:divBdr>
                <w:top w:val="none" w:sz="0" w:space="0" w:color="auto"/>
                <w:left w:val="none" w:sz="0" w:space="0" w:color="auto"/>
                <w:bottom w:val="none" w:sz="0" w:space="0" w:color="auto"/>
                <w:right w:val="none" w:sz="0" w:space="0" w:color="auto"/>
              </w:divBdr>
              <w:divsChild>
                <w:div w:id="305474825">
                  <w:marLeft w:val="0"/>
                  <w:marRight w:val="0"/>
                  <w:marTop w:val="0"/>
                  <w:marBottom w:val="0"/>
                  <w:divBdr>
                    <w:top w:val="none" w:sz="0" w:space="0" w:color="auto"/>
                    <w:left w:val="none" w:sz="0" w:space="0" w:color="auto"/>
                    <w:bottom w:val="none" w:sz="0" w:space="0" w:color="auto"/>
                    <w:right w:val="none" w:sz="0" w:space="0" w:color="auto"/>
                  </w:divBdr>
                </w:div>
                <w:div w:id="938223224">
                  <w:marLeft w:val="0"/>
                  <w:marRight w:val="0"/>
                  <w:marTop w:val="0"/>
                  <w:marBottom w:val="0"/>
                  <w:divBdr>
                    <w:top w:val="none" w:sz="0" w:space="0" w:color="auto"/>
                    <w:left w:val="none" w:sz="0" w:space="0" w:color="auto"/>
                    <w:bottom w:val="none" w:sz="0" w:space="0" w:color="auto"/>
                    <w:right w:val="none" w:sz="0" w:space="0" w:color="auto"/>
                  </w:divBdr>
                </w:div>
                <w:div w:id="1702899264">
                  <w:marLeft w:val="0"/>
                  <w:marRight w:val="0"/>
                  <w:marTop w:val="0"/>
                  <w:marBottom w:val="0"/>
                  <w:divBdr>
                    <w:top w:val="none" w:sz="0" w:space="0" w:color="auto"/>
                    <w:left w:val="none" w:sz="0" w:space="0" w:color="auto"/>
                    <w:bottom w:val="none" w:sz="0" w:space="0" w:color="auto"/>
                    <w:right w:val="none" w:sz="0" w:space="0" w:color="auto"/>
                  </w:divBdr>
                </w:div>
                <w:div w:id="1536770873">
                  <w:marLeft w:val="0"/>
                  <w:marRight w:val="0"/>
                  <w:marTop w:val="0"/>
                  <w:marBottom w:val="0"/>
                  <w:divBdr>
                    <w:top w:val="none" w:sz="0" w:space="0" w:color="auto"/>
                    <w:left w:val="none" w:sz="0" w:space="0" w:color="auto"/>
                    <w:bottom w:val="none" w:sz="0" w:space="0" w:color="auto"/>
                    <w:right w:val="none" w:sz="0" w:space="0" w:color="auto"/>
                  </w:divBdr>
                </w:div>
                <w:div w:id="1908681902">
                  <w:marLeft w:val="0"/>
                  <w:marRight w:val="0"/>
                  <w:marTop w:val="0"/>
                  <w:marBottom w:val="0"/>
                  <w:divBdr>
                    <w:top w:val="none" w:sz="0" w:space="0" w:color="auto"/>
                    <w:left w:val="none" w:sz="0" w:space="0" w:color="auto"/>
                    <w:bottom w:val="none" w:sz="0" w:space="0" w:color="auto"/>
                    <w:right w:val="none" w:sz="0" w:space="0" w:color="auto"/>
                  </w:divBdr>
                </w:div>
              </w:divsChild>
            </w:div>
            <w:div w:id="292751676">
              <w:marLeft w:val="0"/>
              <w:marRight w:val="0"/>
              <w:marTop w:val="0"/>
              <w:marBottom w:val="0"/>
              <w:divBdr>
                <w:top w:val="none" w:sz="0" w:space="0" w:color="auto"/>
                <w:left w:val="none" w:sz="0" w:space="0" w:color="auto"/>
                <w:bottom w:val="none" w:sz="0" w:space="0" w:color="auto"/>
                <w:right w:val="none" w:sz="0" w:space="0" w:color="auto"/>
              </w:divBdr>
              <w:divsChild>
                <w:div w:id="1907566149">
                  <w:marLeft w:val="0"/>
                  <w:marRight w:val="0"/>
                  <w:marTop w:val="0"/>
                  <w:marBottom w:val="0"/>
                  <w:divBdr>
                    <w:top w:val="none" w:sz="0" w:space="0" w:color="auto"/>
                    <w:left w:val="none" w:sz="0" w:space="0" w:color="auto"/>
                    <w:bottom w:val="none" w:sz="0" w:space="0" w:color="auto"/>
                    <w:right w:val="none" w:sz="0" w:space="0" w:color="auto"/>
                  </w:divBdr>
                  <w:divsChild>
                    <w:div w:id="1558668224">
                      <w:marLeft w:val="0"/>
                      <w:marRight w:val="0"/>
                      <w:marTop w:val="0"/>
                      <w:marBottom w:val="0"/>
                      <w:divBdr>
                        <w:top w:val="none" w:sz="0" w:space="0" w:color="auto"/>
                        <w:left w:val="none" w:sz="0" w:space="0" w:color="auto"/>
                        <w:bottom w:val="none" w:sz="0" w:space="0" w:color="auto"/>
                        <w:right w:val="none" w:sz="0" w:space="0" w:color="auto"/>
                      </w:divBdr>
                    </w:div>
                  </w:divsChild>
                </w:div>
                <w:div w:id="4094886">
                  <w:marLeft w:val="0"/>
                  <w:marRight w:val="0"/>
                  <w:marTop w:val="0"/>
                  <w:marBottom w:val="0"/>
                  <w:divBdr>
                    <w:top w:val="none" w:sz="0" w:space="0" w:color="auto"/>
                    <w:left w:val="none" w:sz="0" w:space="0" w:color="auto"/>
                    <w:bottom w:val="none" w:sz="0" w:space="0" w:color="auto"/>
                    <w:right w:val="none" w:sz="0" w:space="0" w:color="auto"/>
                  </w:divBdr>
                  <w:divsChild>
                    <w:div w:id="638538227">
                      <w:marLeft w:val="0"/>
                      <w:marRight w:val="0"/>
                      <w:marTop w:val="0"/>
                      <w:marBottom w:val="0"/>
                      <w:divBdr>
                        <w:top w:val="none" w:sz="0" w:space="0" w:color="auto"/>
                        <w:left w:val="none" w:sz="0" w:space="0" w:color="auto"/>
                        <w:bottom w:val="none" w:sz="0" w:space="0" w:color="auto"/>
                        <w:right w:val="none" w:sz="0" w:space="0" w:color="auto"/>
                      </w:divBdr>
                    </w:div>
                  </w:divsChild>
                </w:div>
                <w:div w:id="1401513252">
                  <w:marLeft w:val="0"/>
                  <w:marRight w:val="0"/>
                  <w:marTop w:val="0"/>
                  <w:marBottom w:val="0"/>
                  <w:divBdr>
                    <w:top w:val="none" w:sz="0" w:space="0" w:color="auto"/>
                    <w:left w:val="none" w:sz="0" w:space="0" w:color="auto"/>
                    <w:bottom w:val="none" w:sz="0" w:space="0" w:color="auto"/>
                    <w:right w:val="none" w:sz="0" w:space="0" w:color="auto"/>
                  </w:divBdr>
                  <w:divsChild>
                    <w:div w:id="1273248204">
                      <w:marLeft w:val="0"/>
                      <w:marRight w:val="0"/>
                      <w:marTop w:val="0"/>
                      <w:marBottom w:val="0"/>
                      <w:divBdr>
                        <w:top w:val="none" w:sz="0" w:space="0" w:color="auto"/>
                        <w:left w:val="none" w:sz="0" w:space="0" w:color="auto"/>
                        <w:bottom w:val="none" w:sz="0" w:space="0" w:color="auto"/>
                        <w:right w:val="none" w:sz="0" w:space="0" w:color="auto"/>
                      </w:divBdr>
                    </w:div>
                  </w:divsChild>
                </w:div>
                <w:div w:id="1922524918">
                  <w:marLeft w:val="0"/>
                  <w:marRight w:val="0"/>
                  <w:marTop w:val="0"/>
                  <w:marBottom w:val="0"/>
                  <w:divBdr>
                    <w:top w:val="none" w:sz="0" w:space="0" w:color="auto"/>
                    <w:left w:val="none" w:sz="0" w:space="0" w:color="auto"/>
                    <w:bottom w:val="none" w:sz="0" w:space="0" w:color="auto"/>
                    <w:right w:val="none" w:sz="0" w:space="0" w:color="auto"/>
                  </w:divBdr>
                  <w:divsChild>
                    <w:div w:id="1232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22428">
          <w:marLeft w:val="0"/>
          <w:marRight w:val="0"/>
          <w:marTop w:val="0"/>
          <w:marBottom w:val="0"/>
          <w:divBdr>
            <w:top w:val="none" w:sz="0" w:space="0" w:color="auto"/>
            <w:left w:val="none" w:sz="0" w:space="0" w:color="auto"/>
            <w:bottom w:val="none" w:sz="0" w:space="0" w:color="auto"/>
            <w:right w:val="none" w:sz="0" w:space="0" w:color="auto"/>
          </w:divBdr>
          <w:divsChild>
            <w:div w:id="738484532">
              <w:marLeft w:val="0"/>
              <w:marRight w:val="0"/>
              <w:marTop w:val="0"/>
              <w:marBottom w:val="0"/>
              <w:divBdr>
                <w:top w:val="none" w:sz="0" w:space="0" w:color="auto"/>
                <w:left w:val="none" w:sz="0" w:space="0" w:color="auto"/>
                <w:bottom w:val="none" w:sz="0" w:space="0" w:color="auto"/>
                <w:right w:val="none" w:sz="0" w:space="0" w:color="auto"/>
              </w:divBdr>
              <w:divsChild>
                <w:div w:id="470488311">
                  <w:marLeft w:val="0"/>
                  <w:marRight w:val="0"/>
                  <w:marTop w:val="0"/>
                  <w:marBottom w:val="240"/>
                  <w:divBdr>
                    <w:top w:val="none" w:sz="0" w:space="0" w:color="auto"/>
                    <w:left w:val="none" w:sz="0" w:space="0" w:color="auto"/>
                    <w:bottom w:val="none" w:sz="0" w:space="0" w:color="auto"/>
                    <w:right w:val="none" w:sz="0" w:space="0" w:color="auto"/>
                  </w:divBdr>
                  <w:divsChild>
                    <w:div w:id="710610622">
                      <w:marLeft w:val="0"/>
                      <w:marRight w:val="0"/>
                      <w:marTop w:val="240"/>
                      <w:marBottom w:val="240"/>
                      <w:divBdr>
                        <w:top w:val="none" w:sz="0" w:space="0" w:color="auto"/>
                        <w:left w:val="none" w:sz="0" w:space="0" w:color="auto"/>
                        <w:bottom w:val="none" w:sz="0" w:space="0" w:color="auto"/>
                        <w:right w:val="none" w:sz="0" w:space="0" w:color="auto"/>
                      </w:divBdr>
                      <w:divsChild>
                        <w:div w:id="1248922085">
                          <w:marLeft w:val="0"/>
                          <w:marRight w:val="0"/>
                          <w:marTop w:val="0"/>
                          <w:marBottom w:val="0"/>
                          <w:divBdr>
                            <w:top w:val="none" w:sz="0" w:space="0" w:color="auto"/>
                            <w:left w:val="none" w:sz="0" w:space="0" w:color="auto"/>
                            <w:bottom w:val="none" w:sz="0" w:space="0" w:color="auto"/>
                            <w:right w:val="none" w:sz="0" w:space="0" w:color="auto"/>
                          </w:divBdr>
                          <w:divsChild>
                            <w:div w:id="1125662552">
                              <w:marLeft w:val="0"/>
                              <w:marRight w:val="0"/>
                              <w:marTop w:val="0"/>
                              <w:marBottom w:val="240"/>
                              <w:divBdr>
                                <w:top w:val="none" w:sz="0" w:space="0" w:color="auto"/>
                                <w:left w:val="none" w:sz="0" w:space="0" w:color="auto"/>
                                <w:bottom w:val="none" w:sz="0" w:space="0" w:color="auto"/>
                                <w:right w:val="none" w:sz="0" w:space="0" w:color="auto"/>
                              </w:divBdr>
                            </w:div>
                            <w:div w:id="897083935">
                              <w:marLeft w:val="0"/>
                              <w:marRight w:val="0"/>
                              <w:marTop w:val="0"/>
                              <w:marBottom w:val="240"/>
                              <w:divBdr>
                                <w:top w:val="none" w:sz="0" w:space="0" w:color="auto"/>
                                <w:left w:val="none" w:sz="0" w:space="0" w:color="auto"/>
                                <w:bottom w:val="none" w:sz="0" w:space="0" w:color="auto"/>
                                <w:right w:val="none" w:sz="0" w:space="0" w:color="auto"/>
                              </w:divBdr>
                            </w:div>
                            <w:div w:id="1632786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16469347">
                  <w:marLeft w:val="0"/>
                  <w:marRight w:val="0"/>
                  <w:marTop w:val="0"/>
                  <w:marBottom w:val="240"/>
                  <w:divBdr>
                    <w:top w:val="none" w:sz="0" w:space="0" w:color="auto"/>
                    <w:left w:val="none" w:sz="0" w:space="0" w:color="auto"/>
                    <w:bottom w:val="none" w:sz="0" w:space="0" w:color="auto"/>
                    <w:right w:val="none" w:sz="0" w:space="0" w:color="auto"/>
                  </w:divBdr>
                </w:div>
                <w:div w:id="152375995">
                  <w:marLeft w:val="0"/>
                  <w:marRight w:val="0"/>
                  <w:marTop w:val="0"/>
                  <w:marBottom w:val="240"/>
                  <w:divBdr>
                    <w:top w:val="none" w:sz="0" w:space="0" w:color="auto"/>
                    <w:left w:val="none" w:sz="0" w:space="0" w:color="auto"/>
                    <w:bottom w:val="none" w:sz="0" w:space="0" w:color="auto"/>
                    <w:right w:val="none" w:sz="0" w:space="0" w:color="auto"/>
                  </w:divBdr>
                </w:div>
                <w:div w:id="268976252">
                  <w:marLeft w:val="0"/>
                  <w:marRight w:val="0"/>
                  <w:marTop w:val="0"/>
                  <w:marBottom w:val="240"/>
                  <w:divBdr>
                    <w:top w:val="none" w:sz="0" w:space="0" w:color="auto"/>
                    <w:left w:val="none" w:sz="0" w:space="0" w:color="auto"/>
                    <w:bottom w:val="none" w:sz="0" w:space="0" w:color="auto"/>
                    <w:right w:val="none" w:sz="0" w:space="0" w:color="auto"/>
                  </w:divBdr>
                </w:div>
                <w:div w:id="1994603332">
                  <w:marLeft w:val="0"/>
                  <w:marRight w:val="0"/>
                  <w:marTop w:val="0"/>
                  <w:marBottom w:val="240"/>
                  <w:divBdr>
                    <w:top w:val="none" w:sz="0" w:space="0" w:color="auto"/>
                    <w:left w:val="none" w:sz="0" w:space="0" w:color="auto"/>
                    <w:bottom w:val="none" w:sz="0" w:space="0" w:color="auto"/>
                    <w:right w:val="none" w:sz="0" w:space="0" w:color="auto"/>
                  </w:divBdr>
                </w:div>
                <w:div w:id="1090348356">
                  <w:marLeft w:val="0"/>
                  <w:marRight w:val="0"/>
                  <w:marTop w:val="0"/>
                  <w:marBottom w:val="240"/>
                  <w:divBdr>
                    <w:top w:val="none" w:sz="0" w:space="0" w:color="auto"/>
                    <w:left w:val="none" w:sz="0" w:space="0" w:color="auto"/>
                    <w:bottom w:val="none" w:sz="0" w:space="0" w:color="auto"/>
                    <w:right w:val="none" w:sz="0" w:space="0" w:color="auto"/>
                  </w:divBdr>
                  <w:divsChild>
                    <w:div w:id="699208247">
                      <w:marLeft w:val="0"/>
                      <w:marRight w:val="0"/>
                      <w:marTop w:val="0"/>
                      <w:marBottom w:val="0"/>
                      <w:divBdr>
                        <w:top w:val="none" w:sz="0" w:space="0" w:color="auto"/>
                        <w:left w:val="none" w:sz="0" w:space="0" w:color="auto"/>
                        <w:bottom w:val="none" w:sz="0" w:space="0" w:color="auto"/>
                        <w:right w:val="none" w:sz="0" w:space="0" w:color="auto"/>
                      </w:divBdr>
                    </w:div>
                  </w:divsChild>
                </w:div>
                <w:div w:id="387995532">
                  <w:marLeft w:val="0"/>
                  <w:marRight w:val="0"/>
                  <w:marTop w:val="0"/>
                  <w:marBottom w:val="240"/>
                  <w:divBdr>
                    <w:top w:val="none" w:sz="0" w:space="0" w:color="auto"/>
                    <w:left w:val="none" w:sz="0" w:space="0" w:color="auto"/>
                    <w:bottom w:val="none" w:sz="0" w:space="0" w:color="auto"/>
                    <w:right w:val="none" w:sz="0" w:space="0" w:color="auto"/>
                  </w:divBdr>
                </w:div>
                <w:div w:id="617495380">
                  <w:marLeft w:val="0"/>
                  <w:marRight w:val="0"/>
                  <w:marTop w:val="0"/>
                  <w:marBottom w:val="240"/>
                  <w:divBdr>
                    <w:top w:val="none" w:sz="0" w:space="0" w:color="auto"/>
                    <w:left w:val="none" w:sz="0" w:space="0" w:color="auto"/>
                    <w:bottom w:val="none" w:sz="0" w:space="0" w:color="auto"/>
                    <w:right w:val="none" w:sz="0" w:space="0" w:color="auto"/>
                  </w:divBdr>
                </w:div>
                <w:div w:id="976571373">
                  <w:marLeft w:val="0"/>
                  <w:marRight w:val="0"/>
                  <w:marTop w:val="0"/>
                  <w:marBottom w:val="240"/>
                  <w:divBdr>
                    <w:top w:val="none" w:sz="0" w:space="0" w:color="auto"/>
                    <w:left w:val="none" w:sz="0" w:space="0" w:color="auto"/>
                    <w:bottom w:val="none" w:sz="0" w:space="0" w:color="auto"/>
                    <w:right w:val="none" w:sz="0" w:space="0" w:color="auto"/>
                  </w:divBdr>
                  <w:divsChild>
                    <w:div w:id="821700628">
                      <w:marLeft w:val="0"/>
                      <w:marRight w:val="0"/>
                      <w:marTop w:val="0"/>
                      <w:marBottom w:val="0"/>
                      <w:divBdr>
                        <w:top w:val="none" w:sz="0" w:space="0" w:color="auto"/>
                        <w:left w:val="none" w:sz="0" w:space="0" w:color="auto"/>
                        <w:bottom w:val="none" w:sz="0" w:space="0" w:color="auto"/>
                        <w:right w:val="none" w:sz="0" w:space="0" w:color="auto"/>
                      </w:divBdr>
                    </w:div>
                    <w:div w:id="665860701">
                      <w:marLeft w:val="0"/>
                      <w:marRight w:val="0"/>
                      <w:marTop w:val="240"/>
                      <w:marBottom w:val="240"/>
                      <w:divBdr>
                        <w:top w:val="single" w:sz="12" w:space="0" w:color="8E8E8E"/>
                        <w:left w:val="none" w:sz="0" w:space="0" w:color="auto"/>
                        <w:bottom w:val="single" w:sz="12" w:space="0" w:color="8E8E8E"/>
                        <w:right w:val="none" w:sz="0" w:space="0" w:color="auto"/>
                      </w:divBdr>
                      <w:divsChild>
                        <w:div w:id="1031144913">
                          <w:marLeft w:val="0"/>
                          <w:marRight w:val="0"/>
                          <w:marTop w:val="240"/>
                          <w:marBottom w:val="240"/>
                          <w:divBdr>
                            <w:top w:val="none" w:sz="0" w:space="0" w:color="auto"/>
                            <w:left w:val="none" w:sz="0" w:space="0" w:color="auto"/>
                            <w:bottom w:val="none" w:sz="0" w:space="0" w:color="auto"/>
                            <w:right w:val="none" w:sz="0" w:space="0" w:color="auto"/>
                          </w:divBdr>
                        </w:div>
                        <w:div w:id="761754990">
                          <w:marLeft w:val="360"/>
                          <w:marRight w:val="0"/>
                          <w:marTop w:val="0"/>
                          <w:marBottom w:val="0"/>
                          <w:divBdr>
                            <w:top w:val="none" w:sz="0" w:space="0" w:color="auto"/>
                            <w:left w:val="none" w:sz="0" w:space="0" w:color="auto"/>
                            <w:bottom w:val="none" w:sz="0" w:space="0" w:color="auto"/>
                            <w:right w:val="none" w:sz="0" w:space="0" w:color="auto"/>
                          </w:divBdr>
                          <w:divsChild>
                            <w:div w:id="6660536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8232126">
                      <w:marLeft w:val="0"/>
                      <w:marRight w:val="0"/>
                      <w:marTop w:val="240"/>
                      <w:marBottom w:val="240"/>
                      <w:divBdr>
                        <w:top w:val="single" w:sz="12" w:space="0" w:color="8E8E8E"/>
                        <w:left w:val="none" w:sz="0" w:space="0" w:color="auto"/>
                        <w:bottom w:val="single" w:sz="12" w:space="0" w:color="8E8E8E"/>
                        <w:right w:val="none" w:sz="0" w:space="0" w:color="auto"/>
                      </w:divBdr>
                      <w:divsChild>
                        <w:div w:id="27024765">
                          <w:marLeft w:val="0"/>
                          <w:marRight w:val="0"/>
                          <w:marTop w:val="240"/>
                          <w:marBottom w:val="240"/>
                          <w:divBdr>
                            <w:top w:val="none" w:sz="0" w:space="0" w:color="auto"/>
                            <w:left w:val="none" w:sz="0" w:space="0" w:color="auto"/>
                            <w:bottom w:val="none" w:sz="0" w:space="0" w:color="auto"/>
                            <w:right w:val="none" w:sz="0" w:space="0" w:color="auto"/>
                          </w:divBdr>
                        </w:div>
                        <w:div w:id="831873906">
                          <w:marLeft w:val="360"/>
                          <w:marRight w:val="0"/>
                          <w:marTop w:val="0"/>
                          <w:marBottom w:val="0"/>
                          <w:divBdr>
                            <w:top w:val="none" w:sz="0" w:space="0" w:color="auto"/>
                            <w:left w:val="none" w:sz="0" w:space="0" w:color="auto"/>
                            <w:bottom w:val="none" w:sz="0" w:space="0" w:color="auto"/>
                            <w:right w:val="none" w:sz="0" w:space="0" w:color="auto"/>
                          </w:divBdr>
                          <w:divsChild>
                            <w:div w:id="6022298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96963813">
                  <w:marLeft w:val="0"/>
                  <w:marRight w:val="0"/>
                  <w:marTop w:val="0"/>
                  <w:marBottom w:val="240"/>
                  <w:divBdr>
                    <w:top w:val="none" w:sz="0" w:space="0" w:color="auto"/>
                    <w:left w:val="none" w:sz="0" w:space="0" w:color="auto"/>
                    <w:bottom w:val="none" w:sz="0" w:space="0" w:color="auto"/>
                    <w:right w:val="none" w:sz="0" w:space="0" w:color="auto"/>
                  </w:divBdr>
                </w:div>
                <w:div w:id="674723633">
                  <w:marLeft w:val="0"/>
                  <w:marRight w:val="0"/>
                  <w:marTop w:val="0"/>
                  <w:marBottom w:val="240"/>
                  <w:divBdr>
                    <w:top w:val="none" w:sz="0" w:space="0" w:color="auto"/>
                    <w:left w:val="none" w:sz="0" w:space="0" w:color="auto"/>
                    <w:bottom w:val="none" w:sz="0" w:space="0" w:color="auto"/>
                    <w:right w:val="none" w:sz="0" w:space="0" w:color="auto"/>
                  </w:divBdr>
                </w:div>
                <w:div w:id="1321277209">
                  <w:marLeft w:val="0"/>
                  <w:marRight w:val="0"/>
                  <w:marTop w:val="0"/>
                  <w:marBottom w:val="240"/>
                  <w:divBdr>
                    <w:top w:val="none" w:sz="0" w:space="0" w:color="auto"/>
                    <w:left w:val="none" w:sz="0" w:space="0" w:color="auto"/>
                    <w:bottom w:val="none" w:sz="0" w:space="0" w:color="auto"/>
                    <w:right w:val="none" w:sz="0" w:space="0" w:color="auto"/>
                  </w:divBdr>
                  <w:divsChild>
                    <w:div w:id="1021659910">
                      <w:marLeft w:val="0"/>
                      <w:marRight w:val="0"/>
                      <w:marTop w:val="0"/>
                      <w:marBottom w:val="0"/>
                      <w:divBdr>
                        <w:top w:val="none" w:sz="0" w:space="0" w:color="auto"/>
                        <w:left w:val="none" w:sz="0" w:space="0" w:color="auto"/>
                        <w:bottom w:val="none" w:sz="0" w:space="0" w:color="auto"/>
                        <w:right w:val="none" w:sz="0" w:space="0" w:color="auto"/>
                      </w:divBdr>
                    </w:div>
                    <w:div w:id="1757481233">
                      <w:marLeft w:val="0"/>
                      <w:marRight w:val="0"/>
                      <w:marTop w:val="240"/>
                      <w:marBottom w:val="240"/>
                      <w:divBdr>
                        <w:top w:val="single" w:sz="12" w:space="0" w:color="8E8E8E"/>
                        <w:left w:val="none" w:sz="0" w:space="0" w:color="auto"/>
                        <w:bottom w:val="single" w:sz="12" w:space="0" w:color="8E8E8E"/>
                        <w:right w:val="none" w:sz="0" w:space="0" w:color="auto"/>
                      </w:divBdr>
                      <w:divsChild>
                        <w:div w:id="687022361">
                          <w:marLeft w:val="0"/>
                          <w:marRight w:val="0"/>
                          <w:marTop w:val="240"/>
                          <w:marBottom w:val="240"/>
                          <w:divBdr>
                            <w:top w:val="none" w:sz="0" w:space="0" w:color="auto"/>
                            <w:left w:val="none" w:sz="0" w:space="0" w:color="auto"/>
                            <w:bottom w:val="none" w:sz="0" w:space="0" w:color="auto"/>
                            <w:right w:val="none" w:sz="0" w:space="0" w:color="auto"/>
                          </w:divBdr>
                        </w:div>
                        <w:div w:id="269708251">
                          <w:marLeft w:val="360"/>
                          <w:marRight w:val="0"/>
                          <w:marTop w:val="0"/>
                          <w:marBottom w:val="0"/>
                          <w:divBdr>
                            <w:top w:val="none" w:sz="0" w:space="0" w:color="auto"/>
                            <w:left w:val="none" w:sz="0" w:space="0" w:color="auto"/>
                            <w:bottom w:val="none" w:sz="0" w:space="0" w:color="auto"/>
                            <w:right w:val="none" w:sz="0" w:space="0" w:color="auto"/>
                          </w:divBdr>
                          <w:divsChild>
                            <w:div w:id="10530442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19135310">
                  <w:marLeft w:val="0"/>
                  <w:marRight w:val="0"/>
                  <w:marTop w:val="0"/>
                  <w:marBottom w:val="240"/>
                  <w:divBdr>
                    <w:top w:val="none" w:sz="0" w:space="0" w:color="auto"/>
                    <w:left w:val="none" w:sz="0" w:space="0" w:color="auto"/>
                    <w:bottom w:val="none" w:sz="0" w:space="0" w:color="auto"/>
                    <w:right w:val="none" w:sz="0" w:space="0" w:color="auto"/>
                  </w:divBdr>
                </w:div>
                <w:div w:id="63645636">
                  <w:marLeft w:val="0"/>
                  <w:marRight w:val="0"/>
                  <w:marTop w:val="0"/>
                  <w:marBottom w:val="240"/>
                  <w:divBdr>
                    <w:top w:val="none" w:sz="0" w:space="0" w:color="auto"/>
                    <w:left w:val="none" w:sz="0" w:space="0" w:color="auto"/>
                    <w:bottom w:val="none" w:sz="0" w:space="0" w:color="auto"/>
                    <w:right w:val="none" w:sz="0" w:space="0" w:color="auto"/>
                  </w:divBdr>
                </w:div>
                <w:div w:id="519205204">
                  <w:marLeft w:val="0"/>
                  <w:marRight w:val="0"/>
                  <w:marTop w:val="0"/>
                  <w:marBottom w:val="240"/>
                  <w:divBdr>
                    <w:top w:val="none" w:sz="0" w:space="0" w:color="auto"/>
                    <w:left w:val="none" w:sz="0" w:space="0" w:color="auto"/>
                    <w:bottom w:val="none" w:sz="0" w:space="0" w:color="auto"/>
                    <w:right w:val="none" w:sz="0" w:space="0" w:color="auto"/>
                  </w:divBdr>
                </w:div>
                <w:div w:id="1515800866">
                  <w:marLeft w:val="0"/>
                  <w:marRight w:val="0"/>
                  <w:marTop w:val="0"/>
                  <w:marBottom w:val="240"/>
                  <w:divBdr>
                    <w:top w:val="none" w:sz="0" w:space="0" w:color="auto"/>
                    <w:left w:val="none" w:sz="0" w:space="0" w:color="auto"/>
                    <w:bottom w:val="none" w:sz="0" w:space="0" w:color="auto"/>
                    <w:right w:val="none" w:sz="0" w:space="0" w:color="auto"/>
                  </w:divBdr>
                </w:div>
                <w:div w:id="953173984">
                  <w:marLeft w:val="0"/>
                  <w:marRight w:val="0"/>
                  <w:marTop w:val="0"/>
                  <w:marBottom w:val="240"/>
                  <w:divBdr>
                    <w:top w:val="none" w:sz="0" w:space="0" w:color="auto"/>
                    <w:left w:val="none" w:sz="0" w:space="0" w:color="auto"/>
                    <w:bottom w:val="none" w:sz="0" w:space="0" w:color="auto"/>
                    <w:right w:val="none" w:sz="0" w:space="0" w:color="auto"/>
                  </w:divBdr>
                </w:div>
                <w:div w:id="1779569583">
                  <w:marLeft w:val="0"/>
                  <w:marRight w:val="0"/>
                  <w:marTop w:val="0"/>
                  <w:marBottom w:val="240"/>
                  <w:divBdr>
                    <w:top w:val="none" w:sz="0" w:space="0" w:color="auto"/>
                    <w:left w:val="none" w:sz="0" w:space="0" w:color="auto"/>
                    <w:bottom w:val="none" w:sz="0" w:space="0" w:color="auto"/>
                    <w:right w:val="none" w:sz="0" w:space="0" w:color="auto"/>
                  </w:divBdr>
                </w:div>
                <w:div w:id="744376814">
                  <w:marLeft w:val="0"/>
                  <w:marRight w:val="0"/>
                  <w:marTop w:val="0"/>
                  <w:marBottom w:val="240"/>
                  <w:divBdr>
                    <w:top w:val="none" w:sz="0" w:space="0" w:color="auto"/>
                    <w:left w:val="none" w:sz="0" w:space="0" w:color="auto"/>
                    <w:bottom w:val="none" w:sz="0" w:space="0" w:color="auto"/>
                    <w:right w:val="none" w:sz="0" w:space="0" w:color="auto"/>
                  </w:divBdr>
                </w:div>
                <w:div w:id="1046029817">
                  <w:marLeft w:val="0"/>
                  <w:marRight w:val="0"/>
                  <w:marTop w:val="0"/>
                  <w:marBottom w:val="240"/>
                  <w:divBdr>
                    <w:top w:val="none" w:sz="0" w:space="0" w:color="auto"/>
                    <w:left w:val="none" w:sz="0" w:space="0" w:color="auto"/>
                    <w:bottom w:val="none" w:sz="0" w:space="0" w:color="auto"/>
                    <w:right w:val="none" w:sz="0" w:space="0" w:color="auto"/>
                  </w:divBdr>
                </w:div>
                <w:div w:id="13210767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98662054">
      <w:bodyDiv w:val="1"/>
      <w:marLeft w:val="0"/>
      <w:marRight w:val="0"/>
      <w:marTop w:val="0"/>
      <w:marBottom w:val="0"/>
      <w:divBdr>
        <w:top w:val="none" w:sz="0" w:space="0" w:color="auto"/>
        <w:left w:val="none" w:sz="0" w:space="0" w:color="auto"/>
        <w:bottom w:val="none" w:sz="0" w:space="0" w:color="auto"/>
        <w:right w:val="none" w:sz="0" w:space="0" w:color="auto"/>
      </w:divBdr>
      <w:divsChild>
        <w:div w:id="802388542">
          <w:marLeft w:val="0"/>
          <w:marRight w:val="0"/>
          <w:marTop w:val="0"/>
          <w:marBottom w:val="0"/>
          <w:divBdr>
            <w:top w:val="none" w:sz="0" w:space="0" w:color="auto"/>
            <w:left w:val="none" w:sz="0" w:space="0" w:color="auto"/>
            <w:bottom w:val="none" w:sz="0" w:space="0" w:color="auto"/>
            <w:right w:val="none" w:sz="0" w:space="0" w:color="auto"/>
          </w:divBdr>
          <w:divsChild>
            <w:div w:id="10363932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4365437">
      <w:bodyDiv w:val="1"/>
      <w:marLeft w:val="0"/>
      <w:marRight w:val="0"/>
      <w:marTop w:val="0"/>
      <w:marBottom w:val="0"/>
      <w:divBdr>
        <w:top w:val="none" w:sz="0" w:space="0" w:color="auto"/>
        <w:left w:val="none" w:sz="0" w:space="0" w:color="auto"/>
        <w:bottom w:val="none" w:sz="0" w:space="0" w:color="auto"/>
        <w:right w:val="none" w:sz="0" w:space="0" w:color="auto"/>
      </w:divBdr>
      <w:divsChild>
        <w:div w:id="379786921">
          <w:marLeft w:val="0"/>
          <w:marRight w:val="0"/>
          <w:marTop w:val="0"/>
          <w:marBottom w:val="0"/>
          <w:divBdr>
            <w:top w:val="none" w:sz="0" w:space="0" w:color="auto"/>
            <w:left w:val="none" w:sz="0" w:space="0" w:color="auto"/>
            <w:bottom w:val="none" w:sz="0" w:space="0" w:color="auto"/>
            <w:right w:val="none" w:sz="0" w:space="0" w:color="auto"/>
          </w:divBdr>
          <w:divsChild>
            <w:div w:id="1165128602">
              <w:marLeft w:val="0"/>
              <w:marRight w:val="0"/>
              <w:marTop w:val="0"/>
              <w:marBottom w:val="240"/>
              <w:divBdr>
                <w:top w:val="none" w:sz="0" w:space="0" w:color="auto"/>
                <w:left w:val="none" w:sz="0" w:space="0" w:color="auto"/>
                <w:bottom w:val="none" w:sz="0" w:space="0" w:color="auto"/>
                <w:right w:val="none" w:sz="0" w:space="0" w:color="auto"/>
              </w:divBdr>
            </w:div>
            <w:div w:id="195166392">
              <w:marLeft w:val="0"/>
              <w:marRight w:val="0"/>
              <w:marTop w:val="0"/>
              <w:marBottom w:val="240"/>
              <w:divBdr>
                <w:top w:val="none" w:sz="0" w:space="0" w:color="auto"/>
                <w:left w:val="none" w:sz="0" w:space="0" w:color="auto"/>
                <w:bottom w:val="none" w:sz="0" w:space="0" w:color="auto"/>
                <w:right w:val="none" w:sz="0" w:space="0" w:color="auto"/>
              </w:divBdr>
            </w:div>
          </w:divsChild>
        </w:div>
        <w:div w:id="1711370285">
          <w:marLeft w:val="0"/>
          <w:marRight w:val="0"/>
          <w:marTop w:val="0"/>
          <w:marBottom w:val="0"/>
          <w:divBdr>
            <w:top w:val="none" w:sz="0" w:space="0" w:color="auto"/>
            <w:left w:val="none" w:sz="0" w:space="0" w:color="auto"/>
            <w:bottom w:val="none" w:sz="0" w:space="0" w:color="auto"/>
            <w:right w:val="none" w:sz="0" w:space="0" w:color="auto"/>
          </w:divBdr>
          <w:divsChild>
            <w:div w:id="1868520300">
              <w:marLeft w:val="0"/>
              <w:marRight w:val="0"/>
              <w:marTop w:val="0"/>
              <w:marBottom w:val="240"/>
              <w:divBdr>
                <w:top w:val="none" w:sz="0" w:space="0" w:color="auto"/>
                <w:left w:val="none" w:sz="0" w:space="0" w:color="auto"/>
                <w:bottom w:val="none" w:sz="0" w:space="0" w:color="auto"/>
                <w:right w:val="none" w:sz="0" w:space="0" w:color="auto"/>
              </w:divBdr>
            </w:div>
          </w:divsChild>
        </w:div>
        <w:div w:id="601109851">
          <w:marLeft w:val="0"/>
          <w:marRight w:val="0"/>
          <w:marTop w:val="0"/>
          <w:marBottom w:val="0"/>
          <w:divBdr>
            <w:top w:val="none" w:sz="0" w:space="0" w:color="auto"/>
            <w:left w:val="none" w:sz="0" w:space="0" w:color="auto"/>
            <w:bottom w:val="none" w:sz="0" w:space="0" w:color="auto"/>
            <w:right w:val="none" w:sz="0" w:space="0" w:color="auto"/>
          </w:divBdr>
          <w:divsChild>
            <w:div w:id="510412810">
              <w:marLeft w:val="0"/>
              <w:marRight w:val="0"/>
              <w:marTop w:val="0"/>
              <w:marBottom w:val="240"/>
              <w:divBdr>
                <w:top w:val="none" w:sz="0" w:space="0" w:color="auto"/>
                <w:left w:val="none" w:sz="0" w:space="0" w:color="auto"/>
                <w:bottom w:val="none" w:sz="0" w:space="0" w:color="auto"/>
                <w:right w:val="none" w:sz="0" w:space="0" w:color="auto"/>
              </w:divBdr>
            </w:div>
            <w:div w:id="1271664552">
              <w:marLeft w:val="0"/>
              <w:marRight w:val="0"/>
              <w:marTop w:val="0"/>
              <w:marBottom w:val="240"/>
              <w:divBdr>
                <w:top w:val="none" w:sz="0" w:space="0" w:color="auto"/>
                <w:left w:val="none" w:sz="0" w:space="0" w:color="auto"/>
                <w:bottom w:val="none" w:sz="0" w:space="0" w:color="auto"/>
                <w:right w:val="none" w:sz="0" w:space="0" w:color="auto"/>
              </w:divBdr>
            </w:div>
          </w:divsChild>
        </w:div>
        <w:div w:id="1526947438">
          <w:marLeft w:val="0"/>
          <w:marRight w:val="0"/>
          <w:marTop w:val="0"/>
          <w:marBottom w:val="0"/>
          <w:divBdr>
            <w:top w:val="none" w:sz="0" w:space="0" w:color="auto"/>
            <w:left w:val="none" w:sz="0" w:space="0" w:color="auto"/>
            <w:bottom w:val="none" w:sz="0" w:space="0" w:color="auto"/>
            <w:right w:val="none" w:sz="0" w:space="0" w:color="auto"/>
          </w:divBdr>
          <w:divsChild>
            <w:div w:id="21165550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8805759">
      <w:bodyDiv w:val="1"/>
      <w:marLeft w:val="0"/>
      <w:marRight w:val="0"/>
      <w:marTop w:val="0"/>
      <w:marBottom w:val="0"/>
      <w:divBdr>
        <w:top w:val="none" w:sz="0" w:space="0" w:color="auto"/>
        <w:left w:val="none" w:sz="0" w:space="0" w:color="auto"/>
        <w:bottom w:val="none" w:sz="0" w:space="0" w:color="auto"/>
        <w:right w:val="none" w:sz="0" w:space="0" w:color="auto"/>
      </w:divBdr>
      <w:divsChild>
        <w:div w:id="1790927430">
          <w:marLeft w:val="0"/>
          <w:marRight w:val="0"/>
          <w:marTop w:val="0"/>
          <w:marBottom w:val="240"/>
          <w:divBdr>
            <w:top w:val="none" w:sz="0" w:space="0" w:color="auto"/>
            <w:left w:val="none" w:sz="0" w:space="0" w:color="auto"/>
            <w:bottom w:val="none" w:sz="0" w:space="0" w:color="auto"/>
            <w:right w:val="none" w:sz="0" w:space="0" w:color="auto"/>
          </w:divBdr>
        </w:div>
        <w:div w:id="832525610">
          <w:marLeft w:val="0"/>
          <w:marRight w:val="0"/>
          <w:marTop w:val="0"/>
          <w:marBottom w:val="240"/>
          <w:divBdr>
            <w:top w:val="none" w:sz="0" w:space="0" w:color="auto"/>
            <w:left w:val="none" w:sz="0" w:space="0" w:color="auto"/>
            <w:bottom w:val="none" w:sz="0" w:space="0" w:color="auto"/>
            <w:right w:val="none" w:sz="0" w:space="0" w:color="auto"/>
          </w:divBdr>
        </w:div>
        <w:div w:id="1078092864">
          <w:marLeft w:val="0"/>
          <w:marRight w:val="0"/>
          <w:marTop w:val="0"/>
          <w:marBottom w:val="240"/>
          <w:divBdr>
            <w:top w:val="none" w:sz="0" w:space="0" w:color="auto"/>
            <w:left w:val="none" w:sz="0" w:space="0" w:color="auto"/>
            <w:bottom w:val="none" w:sz="0" w:space="0" w:color="auto"/>
            <w:right w:val="none" w:sz="0" w:space="0" w:color="auto"/>
          </w:divBdr>
        </w:div>
        <w:div w:id="578487242">
          <w:marLeft w:val="0"/>
          <w:marRight w:val="0"/>
          <w:marTop w:val="0"/>
          <w:marBottom w:val="240"/>
          <w:divBdr>
            <w:top w:val="none" w:sz="0" w:space="0" w:color="auto"/>
            <w:left w:val="none" w:sz="0" w:space="0" w:color="auto"/>
            <w:bottom w:val="none" w:sz="0" w:space="0" w:color="auto"/>
            <w:right w:val="none" w:sz="0" w:space="0" w:color="auto"/>
          </w:divBdr>
        </w:div>
        <w:div w:id="1981496001">
          <w:marLeft w:val="0"/>
          <w:marRight w:val="0"/>
          <w:marTop w:val="0"/>
          <w:marBottom w:val="240"/>
          <w:divBdr>
            <w:top w:val="none" w:sz="0" w:space="0" w:color="auto"/>
            <w:left w:val="none" w:sz="0" w:space="0" w:color="auto"/>
            <w:bottom w:val="none" w:sz="0" w:space="0" w:color="auto"/>
            <w:right w:val="none" w:sz="0" w:space="0" w:color="auto"/>
          </w:divBdr>
        </w:div>
        <w:div w:id="358816429">
          <w:marLeft w:val="0"/>
          <w:marRight w:val="0"/>
          <w:marTop w:val="0"/>
          <w:marBottom w:val="240"/>
          <w:divBdr>
            <w:top w:val="none" w:sz="0" w:space="0" w:color="auto"/>
            <w:left w:val="none" w:sz="0" w:space="0" w:color="auto"/>
            <w:bottom w:val="none" w:sz="0" w:space="0" w:color="auto"/>
            <w:right w:val="none" w:sz="0" w:space="0" w:color="auto"/>
          </w:divBdr>
        </w:div>
        <w:div w:id="1891071397">
          <w:marLeft w:val="0"/>
          <w:marRight w:val="0"/>
          <w:marTop w:val="0"/>
          <w:marBottom w:val="240"/>
          <w:divBdr>
            <w:top w:val="none" w:sz="0" w:space="0" w:color="auto"/>
            <w:left w:val="none" w:sz="0" w:space="0" w:color="auto"/>
            <w:bottom w:val="none" w:sz="0" w:space="0" w:color="auto"/>
            <w:right w:val="none" w:sz="0" w:space="0" w:color="auto"/>
          </w:divBdr>
        </w:div>
        <w:div w:id="2011063308">
          <w:marLeft w:val="0"/>
          <w:marRight w:val="0"/>
          <w:marTop w:val="0"/>
          <w:marBottom w:val="240"/>
          <w:divBdr>
            <w:top w:val="none" w:sz="0" w:space="0" w:color="auto"/>
            <w:left w:val="none" w:sz="0" w:space="0" w:color="auto"/>
            <w:bottom w:val="none" w:sz="0" w:space="0" w:color="auto"/>
            <w:right w:val="none" w:sz="0" w:space="0" w:color="auto"/>
          </w:divBdr>
        </w:div>
        <w:div w:id="1306741029">
          <w:marLeft w:val="0"/>
          <w:marRight w:val="0"/>
          <w:marTop w:val="0"/>
          <w:marBottom w:val="240"/>
          <w:divBdr>
            <w:top w:val="none" w:sz="0" w:space="0" w:color="auto"/>
            <w:left w:val="none" w:sz="0" w:space="0" w:color="auto"/>
            <w:bottom w:val="none" w:sz="0" w:space="0" w:color="auto"/>
            <w:right w:val="none" w:sz="0" w:space="0" w:color="auto"/>
          </w:divBdr>
        </w:div>
        <w:div w:id="1030296574">
          <w:marLeft w:val="0"/>
          <w:marRight w:val="0"/>
          <w:marTop w:val="0"/>
          <w:marBottom w:val="240"/>
          <w:divBdr>
            <w:top w:val="none" w:sz="0" w:space="0" w:color="auto"/>
            <w:left w:val="none" w:sz="0" w:space="0" w:color="auto"/>
            <w:bottom w:val="none" w:sz="0" w:space="0" w:color="auto"/>
            <w:right w:val="none" w:sz="0" w:space="0" w:color="auto"/>
          </w:divBdr>
        </w:div>
        <w:div w:id="461852625">
          <w:marLeft w:val="0"/>
          <w:marRight w:val="0"/>
          <w:marTop w:val="0"/>
          <w:marBottom w:val="240"/>
          <w:divBdr>
            <w:top w:val="none" w:sz="0" w:space="0" w:color="auto"/>
            <w:left w:val="none" w:sz="0" w:space="0" w:color="auto"/>
            <w:bottom w:val="none" w:sz="0" w:space="0" w:color="auto"/>
            <w:right w:val="none" w:sz="0" w:space="0" w:color="auto"/>
          </w:divBdr>
          <w:divsChild>
            <w:div w:id="2024747408">
              <w:marLeft w:val="0"/>
              <w:marRight w:val="0"/>
              <w:marTop w:val="0"/>
              <w:marBottom w:val="0"/>
              <w:divBdr>
                <w:top w:val="none" w:sz="0" w:space="0" w:color="auto"/>
                <w:left w:val="none" w:sz="0" w:space="0" w:color="auto"/>
                <w:bottom w:val="none" w:sz="0" w:space="0" w:color="auto"/>
                <w:right w:val="none" w:sz="0" w:space="0" w:color="auto"/>
              </w:divBdr>
            </w:div>
          </w:divsChild>
        </w:div>
        <w:div w:id="370421564">
          <w:marLeft w:val="0"/>
          <w:marRight w:val="0"/>
          <w:marTop w:val="0"/>
          <w:marBottom w:val="240"/>
          <w:divBdr>
            <w:top w:val="none" w:sz="0" w:space="0" w:color="auto"/>
            <w:left w:val="none" w:sz="0" w:space="0" w:color="auto"/>
            <w:bottom w:val="none" w:sz="0" w:space="0" w:color="auto"/>
            <w:right w:val="none" w:sz="0" w:space="0" w:color="auto"/>
          </w:divBdr>
        </w:div>
        <w:div w:id="496842773">
          <w:marLeft w:val="0"/>
          <w:marRight w:val="0"/>
          <w:marTop w:val="0"/>
          <w:marBottom w:val="240"/>
          <w:divBdr>
            <w:top w:val="none" w:sz="0" w:space="0" w:color="auto"/>
            <w:left w:val="none" w:sz="0" w:space="0" w:color="auto"/>
            <w:bottom w:val="none" w:sz="0" w:space="0" w:color="auto"/>
            <w:right w:val="none" w:sz="0" w:space="0" w:color="auto"/>
          </w:divBdr>
        </w:div>
        <w:div w:id="208155722">
          <w:marLeft w:val="0"/>
          <w:marRight w:val="0"/>
          <w:marTop w:val="0"/>
          <w:marBottom w:val="240"/>
          <w:divBdr>
            <w:top w:val="none" w:sz="0" w:space="0" w:color="auto"/>
            <w:left w:val="none" w:sz="0" w:space="0" w:color="auto"/>
            <w:bottom w:val="none" w:sz="0" w:space="0" w:color="auto"/>
            <w:right w:val="none" w:sz="0" w:space="0" w:color="auto"/>
          </w:divBdr>
        </w:div>
        <w:div w:id="232783911">
          <w:marLeft w:val="0"/>
          <w:marRight w:val="0"/>
          <w:marTop w:val="0"/>
          <w:marBottom w:val="240"/>
          <w:divBdr>
            <w:top w:val="none" w:sz="0" w:space="0" w:color="auto"/>
            <w:left w:val="none" w:sz="0" w:space="0" w:color="auto"/>
            <w:bottom w:val="none" w:sz="0" w:space="0" w:color="auto"/>
            <w:right w:val="none" w:sz="0" w:space="0" w:color="auto"/>
          </w:divBdr>
        </w:div>
        <w:div w:id="1780952876">
          <w:marLeft w:val="0"/>
          <w:marRight w:val="0"/>
          <w:marTop w:val="0"/>
          <w:marBottom w:val="240"/>
          <w:divBdr>
            <w:top w:val="none" w:sz="0" w:space="0" w:color="auto"/>
            <w:left w:val="none" w:sz="0" w:space="0" w:color="auto"/>
            <w:bottom w:val="none" w:sz="0" w:space="0" w:color="auto"/>
            <w:right w:val="none" w:sz="0" w:space="0" w:color="auto"/>
          </w:divBdr>
        </w:div>
        <w:div w:id="798887358">
          <w:marLeft w:val="0"/>
          <w:marRight w:val="0"/>
          <w:marTop w:val="0"/>
          <w:marBottom w:val="240"/>
          <w:divBdr>
            <w:top w:val="none" w:sz="0" w:space="0" w:color="auto"/>
            <w:left w:val="none" w:sz="0" w:space="0" w:color="auto"/>
            <w:bottom w:val="none" w:sz="0" w:space="0" w:color="auto"/>
            <w:right w:val="none" w:sz="0" w:space="0" w:color="auto"/>
          </w:divBdr>
        </w:div>
      </w:divsChild>
    </w:div>
    <w:div w:id="1284851329">
      <w:bodyDiv w:val="1"/>
      <w:marLeft w:val="0"/>
      <w:marRight w:val="0"/>
      <w:marTop w:val="0"/>
      <w:marBottom w:val="0"/>
      <w:divBdr>
        <w:top w:val="none" w:sz="0" w:space="0" w:color="auto"/>
        <w:left w:val="none" w:sz="0" w:space="0" w:color="auto"/>
        <w:bottom w:val="none" w:sz="0" w:space="0" w:color="auto"/>
        <w:right w:val="none" w:sz="0" w:space="0" w:color="auto"/>
      </w:divBdr>
      <w:divsChild>
        <w:div w:id="1620991380">
          <w:marLeft w:val="0"/>
          <w:marRight w:val="0"/>
          <w:marTop w:val="0"/>
          <w:marBottom w:val="240"/>
          <w:divBdr>
            <w:top w:val="none" w:sz="0" w:space="0" w:color="auto"/>
            <w:left w:val="none" w:sz="0" w:space="0" w:color="auto"/>
            <w:bottom w:val="none" w:sz="0" w:space="0" w:color="auto"/>
            <w:right w:val="none" w:sz="0" w:space="0" w:color="auto"/>
          </w:divBdr>
        </w:div>
        <w:div w:id="329868417">
          <w:marLeft w:val="0"/>
          <w:marRight w:val="0"/>
          <w:marTop w:val="0"/>
          <w:marBottom w:val="240"/>
          <w:divBdr>
            <w:top w:val="none" w:sz="0" w:space="0" w:color="auto"/>
            <w:left w:val="none" w:sz="0" w:space="0" w:color="auto"/>
            <w:bottom w:val="none" w:sz="0" w:space="0" w:color="auto"/>
            <w:right w:val="none" w:sz="0" w:space="0" w:color="auto"/>
          </w:divBdr>
        </w:div>
        <w:div w:id="1471166460">
          <w:marLeft w:val="0"/>
          <w:marRight w:val="0"/>
          <w:marTop w:val="0"/>
          <w:marBottom w:val="240"/>
          <w:divBdr>
            <w:top w:val="none" w:sz="0" w:space="0" w:color="auto"/>
            <w:left w:val="none" w:sz="0" w:space="0" w:color="auto"/>
            <w:bottom w:val="none" w:sz="0" w:space="0" w:color="auto"/>
            <w:right w:val="none" w:sz="0" w:space="0" w:color="auto"/>
          </w:divBdr>
        </w:div>
        <w:div w:id="1564363477">
          <w:marLeft w:val="0"/>
          <w:marRight w:val="0"/>
          <w:marTop w:val="0"/>
          <w:marBottom w:val="240"/>
          <w:divBdr>
            <w:top w:val="none" w:sz="0" w:space="0" w:color="auto"/>
            <w:left w:val="none" w:sz="0" w:space="0" w:color="auto"/>
            <w:bottom w:val="none" w:sz="0" w:space="0" w:color="auto"/>
            <w:right w:val="none" w:sz="0" w:space="0" w:color="auto"/>
          </w:divBdr>
        </w:div>
        <w:div w:id="1583299216">
          <w:marLeft w:val="0"/>
          <w:marRight w:val="0"/>
          <w:marTop w:val="0"/>
          <w:marBottom w:val="240"/>
          <w:divBdr>
            <w:top w:val="none" w:sz="0" w:space="0" w:color="auto"/>
            <w:left w:val="none" w:sz="0" w:space="0" w:color="auto"/>
            <w:bottom w:val="none" w:sz="0" w:space="0" w:color="auto"/>
            <w:right w:val="none" w:sz="0" w:space="0" w:color="auto"/>
          </w:divBdr>
        </w:div>
        <w:div w:id="93019106">
          <w:marLeft w:val="0"/>
          <w:marRight w:val="0"/>
          <w:marTop w:val="0"/>
          <w:marBottom w:val="240"/>
          <w:divBdr>
            <w:top w:val="none" w:sz="0" w:space="0" w:color="auto"/>
            <w:left w:val="none" w:sz="0" w:space="0" w:color="auto"/>
            <w:bottom w:val="none" w:sz="0" w:space="0" w:color="auto"/>
            <w:right w:val="none" w:sz="0" w:space="0" w:color="auto"/>
          </w:divBdr>
          <w:divsChild>
            <w:div w:id="971981957">
              <w:marLeft w:val="0"/>
              <w:marRight w:val="0"/>
              <w:marTop w:val="0"/>
              <w:marBottom w:val="0"/>
              <w:divBdr>
                <w:top w:val="none" w:sz="0" w:space="0" w:color="auto"/>
                <w:left w:val="none" w:sz="0" w:space="0" w:color="auto"/>
                <w:bottom w:val="none" w:sz="0" w:space="0" w:color="auto"/>
                <w:right w:val="none" w:sz="0" w:space="0" w:color="auto"/>
              </w:divBdr>
            </w:div>
            <w:div w:id="864948861">
              <w:marLeft w:val="0"/>
              <w:marRight w:val="0"/>
              <w:marTop w:val="0"/>
              <w:marBottom w:val="240"/>
              <w:divBdr>
                <w:top w:val="none" w:sz="0" w:space="0" w:color="auto"/>
                <w:left w:val="none" w:sz="0" w:space="0" w:color="auto"/>
                <w:bottom w:val="none" w:sz="0" w:space="0" w:color="auto"/>
                <w:right w:val="none" w:sz="0" w:space="0" w:color="auto"/>
              </w:divBdr>
            </w:div>
            <w:div w:id="1368096407">
              <w:marLeft w:val="0"/>
              <w:marRight w:val="0"/>
              <w:marTop w:val="0"/>
              <w:marBottom w:val="240"/>
              <w:divBdr>
                <w:top w:val="none" w:sz="0" w:space="0" w:color="auto"/>
                <w:left w:val="none" w:sz="0" w:space="0" w:color="auto"/>
                <w:bottom w:val="none" w:sz="0" w:space="0" w:color="auto"/>
                <w:right w:val="none" w:sz="0" w:space="0" w:color="auto"/>
              </w:divBdr>
            </w:div>
          </w:divsChild>
        </w:div>
        <w:div w:id="527303246">
          <w:marLeft w:val="0"/>
          <w:marRight w:val="0"/>
          <w:marTop w:val="0"/>
          <w:marBottom w:val="240"/>
          <w:divBdr>
            <w:top w:val="none" w:sz="0" w:space="0" w:color="auto"/>
            <w:left w:val="none" w:sz="0" w:space="0" w:color="auto"/>
            <w:bottom w:val="none" w:sz="0" w:space="0" w:color="auto"/>
            <w:right w:val="none" w:sz="0" w:space="0" w:color="auto"/>
          </w:divBdr>
        </w:div>
        <w:div w:id="1735197865">
          <w:marLeft w:val="0"/>
          <w:marRight w:val="0"/>
          <w:marTop w:val="0"/>
          <w:marBottom w:val="240"/>
          <w:divBdr>
            <w:top w:val="none" w:sz="0" w:space="0" w:color="auto"/>
            <w:left w:val="none" w:sz="0" w:space="0" w:color="auto"/>
            <w:bottom w:val="none" w:sz="0" w:space="0" w:color="auto"/>
            <w:right w:val="none" w:sz="0" w:space="0" w:color="auto"/>
          </w:divBdr>
        </w:div>
        <w:div w:id="72095400">
          <w:marLeft w:val="0"/>
          <w:marRight w:val="0"/>
          <w:marTop w:val="0"/>
          <w:marBottom w:val="240"/>
          <w:divBdr>
            <w:top w:val="none" w:sz="0" w:space="0" w:color="auto"/>
            <w:left w:val="none" w:sz="0" w:space="0" w:color="auto"/>
            <w:bottom w:val="none" w:sz="0" w:space="0" w:color="auto"/>
            <w:right w:val="none" w:sz="0" w:space="0" w:color="auto"/>
          </w:divBdr>
          <w:divsChild>
            <w:div w:id="1347094215">
              <w:marLeft w:val="0"/>
              <w:marRight w:val="0"/>
              <w:marTop w:val="0"/>
              <w:marBottom w:val="0"/>
              <w:divBdr>
                <w:top w:val="none" w:sz="0" w:space="0" w:color="auto"/>
                <w:left w:val="none" w:sz="0" w:space="0" w:color="auto"/>
                <w:bottom w:val="none" w:sz="0" w:space="0" w:color="auto"/>
                <w:right w:val="none" w:sz="0" w:space="0" w:color="auto"/>
              </w:divBdr>
            </w:div>
            <w:div w:id="110902623">
              <w:marLeft w:val="0"/>
              <w:marRight w:val="0"/>
              <w:marTop w:val="0"/>
              <w:marBottom w:val="240"/>
              <w:divBdr>
                <w:top w:val="none" w:sz="0" w:space="0" w:color="auto"/>
                <w:left w:val="none" w:sz="0" w:space="0" w:color="auto"/>
                <w:bottom w:val="none" w:sz="0" w:space="0" w:color="auto"/>
                <w:right w:val="none" w:sz="0" w:space="0" w:color="auto"/>
              </w:divBdr>
            </w:div>
          </w:divsChild>
        </w:div>
        <w:div w:id="1068839327">
          <w:marLeft w:val="0"/>
          <w:marRight w:val="0"/>
          <w:marTop w:val="0"/>
          <w:marBottom w:val="240"/>
          <w:divBdr>
            <w:top w:val="none" w:sz="0" w:space="0" w:color="auto"/>
            <w:left w:val="none" w:sz="0" w:space="0" w:color="auto"/>
            <w:bottom w:val="none" w:sz="0" w:space="0" w:color="auto"/>
            <w:right w:val="none" w:sz="0" w:space="0" w:color="auto"/>
          </w:divBdr>
          <w:divsChild>
            <w:div w:id="1057896698">
              <w:marLeft w:val="0"/>
              <w:marRight w:val="0"/>
              <w:marTop w:val="0"/>
              <w:marBottom w:val="0"/>
              <w:divBdr>
                <w:top w:val="none" w:sz="0" w:space="0" w:color="auto"/>
                <w:left w:val="none" w:sz="0" w:space="0" w:color="auto"/>
                <w:bottom w:val="none" w:sz="0" w:space="0" w:color="auto"/>
                <w:right w:val="none" w:sz="0" w:space="0" w:color="auto"/>
              </w:divBdr>
            </w:div>
            <w:div w:id="2121341135">
              <w:marLeft w:val="0"/>
              <w:marRight w:val="0"/>
              <w:marTop w:val="0"/>
              <w:marBottom w:val="240"/>
              <w:divBdr>
                <w:top w:val="none" w:sz="0" w:space="0" w:color="auto"/>
                <w:left w:val="none" w:sz="0" w:space="0" w:color="auto"/>
                <w:bottom w:val="none" w:sz="0" w:space="0" w:color="auto"/>
                <w:right w:val="none" w:sz="0" w:space="0" w:color="auto"/>
              </w:divBdr>
            </w:div>
          </w:divsChild>
        </w:div>
        <w:div w:id="617295838">
          <w:marLeft w:val="0"/>
          <w:marRight w:val="0"/>
          <w:marTop w:val="0"/>
          <w:marBottom w:val="240"/>
          <w:divBdr>
            <w:top w:val="none" w:sz="0" w:space="0" w:color="auto"/>
            <w:left w:val="none" w:sz="0" w:space="0" w:color="auto"/>
            <w:bottom w:val="none" w:sz="0" w:space="0" w:color="auto"/>
            <w:right w:val="none" w:sz="0" w:space="0" w:color="auto"/>
          </w:divBdr>
        </w:div>
        <w:div w:id="165556726">
          <w:marLeft w:val="0"/>
          <w:marRight w:val="0"/>
          <w:marTop w:val="0"/>
          <w:marBottom w:val="240"/>
          <w:divBdr>
            <w:top w:val="none" w:sz="0" w:space="0" w:color="auto"/>
            <w:left w:val="none" w:sz="0" w:space="0" w:color="auto"/>
            <w:bottom w:val="none" w:sz="0" w:space="0" w:color="auto"/>
            <w:right w:val="none" w:sz="0" w:space="0" w:color="auto"/>
          </w:divBdr>
          <w:divsChild>
            <w:div w:id="970817501">
              <w:marLeft w:val="0"/>
              <w:marRight w:val="0"/>
              <w:marTop w:val="0"/>
              <w:marBottom w:val="240"/>
              <w:divBdr>
                <w:top w:val="none" w:sz="0" w:space="0" w:color="auto"/>
                <w:left w:val="none" w:sz="0" w:space="0" w:color="auto"/>
                <w:bottom w:val="none" w:sz="0" w:space="0" w:color="auto"/>
                <w:right w:val="none" w:sz="0" w:space="0" w:color="auto"/>
              </w:divBdr>
            </w:div>
            <w:div w:id="2078044932">
              <w:marLeft w:val="0"/>
              <w:marRight w:val="0"/>
              <w:marTop w:val="0"/>
              <w:marBottom w:val="240"/>
              <w:divBdr>
                <w:top w:val="none" w:sz="0" w:space="0" w:color="auto"/>
                <w:left w:val="none" w:sz="0" w:space="0" w:color="auto"/>
                <w:bottom w:val="none" w:sz="0" w:space="0" w:color="auto"/>
                <w:right w:val="none" w:sz="0" w:space="0" w:color="auto"/>
              </w:divBdr>
            </w:div>
          </w:divsChild>
        </w:div>
        <w:div w:id="1345867172">
          <w:marLeft w:val="0"/>
          <w:marRight w:val="0"/>
          <w:marTop w:val="0"/>
          <w:marBottom w:val="240"/>
          <w:divBdr>
            <w:top w:val="none" w:sz="0" w:space="0" w:color="auto"/>
            <w:left w:val="none" w:sz="0" w:space="0" w:color="auto"/>
            <w:bottom w:val="none" w:sz="0" w:space="0" w:color="auto"/>
            <w:right w:val="none" w:sz="0" w:space="0" w:color="auto"/>
          </w:divBdr>
        </w:div>
        <w:div w:id="864489620">
          <w:marLeft w:val="0"/>
          <w:marRight w:val="0"/>
          <w:marTop w:val="0"/>
          <w:marBottom w:val="240"/>
          <w:divBdr>
            <w:top w:val="none" w:sz="0" w:space="0" w:color="auto"/>
            <w:left w:val="none" w:sz="0" w:space="0" w:color="auto"/>
            <w:bottom w:val="none" w:sz="0" w:space="0" w:color="auto"/>
            <w:right w:val="none" w:sz="0" w:space="0" w:color="auto"/>
          </w:divBdr>
        </w:div>
        <w:div w:id="120194554">
          <w:marLeft w:val="0"/>
          <w:marRight w:val="0"/>
          <w:marTop w:val="0"/>
          <w:marBottom w:val="240"/>
          <w:divBdr>
            <w:top w:val="none" w:sz="0" w:space="0" w:color="auto"/>
            <w:left w:val="none" w:sz="0" w:space="0" w:color="auto"/>
            <w:bottom w:val="none" w:sz="0" w:space="0" w:color="auto"/>
            <w:right w:val="none" w:sz="0" w:space="0" w:color="auto"/>
          </w:divBdr>
        </w:div>
        <w:div w:id="1549876461">
          <w:marLeft w:val="0"/>
          <w:marRight w:val="0"/>
          <w:marTop w:val="0"/>
          <w:marBottom w:val="240"/>
          <w:divBdr>
            <w:top w:val="none" w:sz="0" w:space="0" w:color="auto"/>
            <w:left w:val="none" w:sz="0" w:space="0" w:color="auto"/>
            <w:bottom w:val="none" w:sz="0" w:space="0" w:color="auto"/>
            <w:right w:val="none" w:sz="0" w:space="0" w:color="auto"/>
          </w:divBdr>
        </w:div>
        <w:div w:id="2012443563">
          <w:marLeft w:val="0"/>
          <w:marRight w:val="0"/>
          <w:marTop w:val="0"/>
          <w:marBottom w:val="240"/>
          <w:divBdr>
            <w:top w:val="none" w:sz="0" w:space="0" w:color="auto"/>
            <w:left w:val="none" w:sz="0" w:space="0" w:color="auto"/>
            <w:bottom w:val="none" w:sz="0" w:space="0" w:color="auto"/>
            <w:right w:val="none" w:sz="0" w:space="0" w:color="auto"/>
          </w:divBdr>
        </w:div>
        <w:div w:id="95253430">
          <w:marLeft w:val="0"/>
          <w:marRight w:val="0"/>
          <w:marTop w:val="0"/>
          <w:marBottom w:val="240"/>
          <w:divBdr>
            <w:top w:val="none" w:sz="0" w:space="0" w:color="auto"/>
            <w:left w:val="none" w:sz="0" w:space="0" w:color="auto"/>
            <w:bottom w:val="none" w:sz="0" w:space="0" w:color="auto"/>
            <w:right w:val="none" w:sz="0" w:space="0" w:color="auto"/>
          </w:divBdr>
        </w:div>
        <w:div w:id="1117260287">
          <w:marLeft w:val="0"/>
          <w:marRight w:val="0"/>
          <w:marTop w:val="0"/>
          <w:marBottom w:val="240"/>
          <w:divBdr>
            <w:top w:val="none" w:sz="0" w:space="0" w:color="auto"/>
            <w:left w:val="none" w:sz="0" w:space="0" w:color="auto"/>
            <w:bottom w:val="none" w:sz="0" w:space="0" w:color="auto"/>
            <w:right w:val="none" w:sz="0" w:space="0" w:color="auto"/>
          </w:divBdr>
        </w:div>
        <w:div w:id="266624018">
          <w:marLeft w:val="0"/>
          <w:marRight w:val="0"/>
          <w:marTop w:val="0"/>
          <w:marBottom w:val="240"/>
          <w:divBdr>
            <w:top w:val="none" w:sz="0" w:space="0" w:color="auto"/>
            <w:left w:val="none" w:sz="0" w:space="0" w:color="auto"/>
            <w:bottom w:val="none" w:sz="0" w:space="0" w:color="auto"/>
            <w:right w:val="none" w:sz="0" w:space="0" w:color="auto"/>
          </w:divBdr>
        </w:div>
        <w:div w:id="1214847542">
          <w:marLeft w:val="0"/>
          <w:marRight w:val="0"/>
          <w:marTop w:val="0"/>
          <w:marBottom w:val="240"/>
          <w:divBdr>
            <w:top w:val="none" w:sz="0" w:space="0" w:color="auto"/>
            <w:left w:val="none" w:sz="0" w:space="0" w:color="auto"/>
            <w:bottom w:val="none" w:sz="0" w:space="0" w:color="auto"/>
            <w:right w:val="none" w:sz="0" w:space="0" w:color="auto"/>
          </w:divBdr>
        </w:div>
        <w:div w:id="516162196">
          <w:marLeft w:val="0"/>
          <w:marRight w:val="0"/>
          <w:marTop w:val="0"/>
          <w:marBottom w:val="240"/>
          <w:divBdr>
            <w:top w:val="none" w:sz="0" w:space="0" w:color="auto"/>
            <w:left w:val="none" w:sz="0" w:space="0" w:color="auto"/>
            <w:bottom w:val="none" w:sz="0" w:space="0" w:color="auto"/>
            <w:right w:val="none" w:sz="0" w:space="0" w:color="auto"/>
          </w:divBdr>
        </w:div>
        <w:div w:id="1983925749">
          <w:marLeft w:val="0"/>
          <w:marRight w:val="0"/>
          <w:marTop w:val="0"/>
          <w:marBottom w:val="240"/>
          <w:divBdr>
            <w:top w:val="none" w:sz="0" w:space="0" w:color="auto"/>
            <w:left w:val="none" w:sz="0" w:space="0" w:color="auto"/>
            <w:bottom w:val="none" w:sz="0" w:space="0" w:color="auto"/>
            <w:right w:val="none" w:sz="0" w:space="0" w:color="auto"/>
          </w:divBdr>
        </w:div>
        <w:div w:id="493032004">
          <w:marLeft w:val="0"/>
          <w:marRight w:val="0"/>
          <w:marTop w:val="0"/>
          <w:marBottom w:val="240"/>
          <w:divBdr>
            <w:top w:val="none" w:sz="0" w:space="0" w:color="auto"/>
            <w:left w:val="none" w:sz="0" w:space="0" w:color="auto"/>
            <w:bottom w:val="none" w:sz="0" w:space="0" w:color="auto"/>
            <w:right w:val="none" w:sz="0" w:space="0" w:color="auto"/>
          </w:divBdr>
          <w:divsChild>
            <w:div w:id="1210191710">
              <w:marLeft w:val="0"/>
              <w:marRight w:val="0"/>
              <w:marTop w:val="0"/>
              <w:marBottom w:val="240"/>
              <w:divBdr>
                <w:top w:val="none" w:sz="0" w:space="0" w:color="auto"/>
                <w:left w:val="none" w:sz="0" w:space="0" w:color="auto"/>
                <w:bottom w:val="none" w:sz="0" w:space="0" w:color="auto"/>
                <w:right w:val="none" w:sz="0" w:space="0" w:color="auto"/>
              </w:divBdr>
            </w:div>
            <w:div w:id="4867518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2468089">
      <w:bodyDiv w:val="1"/>
      <w:marLeft w:val="0"/>
      <w:marRight w:val="0"/>
      <w:marTop w:val="0"/>
      <w:marBottom w:val="0"/>
      <w:divBdr>
        <w:top w:val="none" w:sz="0" w:space="0" w:color="auto"/>
        <w:left w:val="none" w:sz="0" w:space="0" w:color="auto"/>
        <w:bottom w:val="none" w:sz="0" w:space="0" w:color="auto"/>
        <w:right w:val="none" w:sz="0" w:space="0" w:color="auto"/>
      </w:divBdr>
      <w:divsChild>
        <w:div w:id="1323661399">
          <w:marLeft w:val="0"/>
          <w:marRight w:val="0"/>
          <w:marTop w:val="0"/>
          <w:marBottom w:val="0"/>
          <w:divBdr>
            <w:top w:val="none" w:sz="0" w:space="0" w:color="auto"/>
            <w:left w:val="none" w:sz="0" w:space="0" w:color="auto"/>
            <w:bottom w:val="none" w:sz="0" w:space="0" w:color="auto"/>
            <w:right w:val="none" w:sz="0" w:space="0" w:color="auto"/>
          </w:divBdr>
          <w:divsChild>
            <w:div w:id="11089615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2540163">
      <w:bodyDiv w:val="1"/>
      <w:marLeft w:val="0"/>
      <w:marRight w:val="0"/>
      <w:marTop w:val="0"/>
      <w:marBottom w:val="0"/>
      <w:divBdr>
        <w:top w:val="none" w:sz="0" w:space="0" w:color="auto"/>
        <w:left w:val="none" w:sz="0" w:space="0" w:color="auto"/>
        <w:bottom w:val="none" w:sz="0" w:space="0" w:color="auto"/>
        <w:right w:val="none" w:sz="0" w:space="0" w:color="auto"/>
      </w:divBdr>
    </w:div>
    <w:div w:id="1449662756">
      <w:bodyDiv w:val="1"/>
      <w:marLeft w:val="0"/>
      <w:marRight w:val="0"/>
      <w:marTop w:val="0"/>
      <w:marBottom w:val="0"/>
      <w:divBdr>
        <w:top w:val="none" w:sz="0" w:space="0" w:color="auto"/>
        <w:left w:val="none" w:sz="0" w:space="0" w:color="auto"/>
        <w:bottom w:val="none" w:sz="0" w:space="0" w:color="auto"/>
        <w:right w:val="none" w:sz="0" w:space="0" w:color="auto"/>
      </w:divBdr>
      <w:divsChild>
        <w:div w:id="473832137">
          <w:marLeft w:val="0"/>
          <w:marRight w:val="0"/>
          <w:marTop w:val="0"/>
          <w:marBottom w:val="240"/>
          <w:divBdr>
            <w:top w:val="none" w:sz="0" w:space="0" w:color="auto"/>
            <w:left w:val="none" w:sz="0" w:space="0" w:color="auto"/>
            <w:bottom w:val="none" w:sz="0" w:space="0" w:color="auto"/>
            <w:right w:val="none" w:sz="0" w:space="0" w:color="auto"/>
          </w:divBdr>
          <w:divsChild>
            <w:div w:id="2114549562">
              <w:marLeft w:val="0"/>
              <w:marRight w:val="0"/>
              <w:marTop w:val="0"/>
              <w:marBottom w:val="240"/>
              <w:divBdr>
                <w:top w:val="none" w:sz="0" w:space="0" w:color="auto"/>
                <w:left w:val="none" w:sz="0" w:space="0" w:color="auto"/>
                <w:bottom w:val="none" w:sz="0" w:space="0" w:color="auto"/>
                <w:right w:val="none" w:sz="0" w:space="0" w:color="auto"/>
              </w:divBdr>
            </w:div>
            <w:div w:id="549343364">
              <w:marLeft w:val="0"/>
              <w:marRight w:val="0"/>
              <w:marTop w:val="0"/>
              <w:marBottom w:val="240"/>
              <w:divBdr>
                <w:top w:val="none" w:sz="0" w:space="0" w:color="auto"/>
                <w:left w:val="none" w:sz="0" w:space="0" w:color="auto"/>
                <w:bottom w:val="none" w:sz="0" w:space="0" w:color="auto"/>
                <w:right w:val="none" w:sz="0" w:space="0" w:color="auto"/>
              </w:divBdr>
            </w:div>
            <w:div w:id="1948852453">
              <w:marLeft w:val="0"/>
              <w:marRight w:val="0"/>
              <w:marTop w:val="0"/>
              <w:marBottom w:val="240"/>
              <w:divBdr>
                <w:top w:val="none" w:sz="0" w:space="0" w:color="auto"/>
                <w:left w:val="none" w:sz="0" w:space="0" w:color="auto"/>
                <w:bottom w:val="none" w:sz="0" w:space="0" w:color="auto"/>
                <w:right w:val="none" w:sz="0" w:space="0" w:color="auto"/>
              </w:divBdr>
            </w:div>
            <w:div w:id="2096124390">
              <w:marLeft w:val="0"/>
              <w:marRight w:val="0"/>
              <w:marTop w:val="0"/>
              <w:marBottom w:val="240"/>
              <w:divBdr>
                <w:top w:val="none" w:sz="0" w:space="0" w:color="auto"/>
                <w:left w:val="none" w:sz="0" w:space="0" w:color="auto"/>
                <w:bottom w:val="none" w:sz="0" w:space="0" w:color="auto"/>
                <w:right w:val="none" w:sz="0" w:space="0" w:color="auto"/>
              </w:divBdr>
            </w:div>
            <w:div w:id="2133280006">
              <w:marLeft w:val="0"/>
              <w:marRight w:val="0"/>
              <w:marTop w:val="0"/>
              <w:marBottom w:val="240"/>
              <w:divBdr>
                <w:top w:val="none" w:sz="0" w:space="0" w:color="auto"/>
                <w:left w:val="none" w:sz="0" w:space="0" w:color="auto"/>
                <w:bottom w:val="none" w:sz="0" w:space="0" w:color="auto"/>
                <w:right w:val="none" w:sz="0" w:space="0" w:color="auto"/>
              </w:divBdr>
            </w:div>
            <w:div w:id="127287506">
              <w:marLeft w:val="0"/>
              <w:marRight w:val="0"/>
              <w:marTop w:val="0"/>
              <w:marBottom w:val="240"/>
              <w:divBdr>
                <w:top w:val="none" w:sz="0" w:space="0" w:color="auto"/>
                <w:left w:val="none" w:sz="0" w:space="0" w:color="auto"/>
                <w:bottom w:val="none" w:sz="0" w:space="0" w:color="auto"/>
                <w:right w:val="none" w:sz="0" w:space="0" w:color="auto"/>
              </w:divBdr>
            </w:div>
            <w:div w:id="1396852310">
              <w:marLeft w:val="0"/>
              <w:marRight w:val="0"/>
              <w:marTop w:val="0"/>
              <w:marBottom w:val="240"/>
              <w:divBdr>
                <w:top w:val="none" w:sz="0" w:space="0" w:color="auto"/>
                <w:left w:val="none" w:sz="0" w:space="0" w:color="auto"/>
                <w:bottom w:val="none" w:sz="0" w:space="0" w:color="auto"/>
                <w:right w:val="none" w:sz="0" w:space="0" w:color="auto"/>
              </w:divBdr>
            </w:div>
            <w:div w:id="1594898595">
              <w:marLeft w:val="0"/>
              <w:marRight w:val="0"/>
              <w:marTop w:val="0"/>
              <w:marBottom w:val="240"/>
              <w:divBdr>
                <w:top w:val="none" w:sz="0" w:space="0" w:color="auto"/>
                <w:left w:val="none" w:sz="0" w:space="0" w:color="auto"/>
                <w:bottom w:val="none" w:sz="0" w:space="0" w:color="auto"/>
                <w:right w:val="none" w:sz="0" w:space="0" w:color="auto"/>
              </w:divBdr>
            </w:div>
            <w:div w:id="1733851160">
              <w:marLeft w:val="0"/>
              <w:marRight w:val="0"/>
              <w:marTop w:val="0"/>
              <w:marBottom w:val="240"/>
              <w:divBdr>
                <w:top w:val="none" w:sz="0" w:space="0" w:color="auto"/>
                <w:left w:val="none" w:sz="0" w:space="0" w:color="auto"/>
                <w:bottom w:val="none" w:sz="0" w:space="0" w:color="auto"/>
                <w:right w:val="none" w:sz="0" w:space="0" w:color="auto"/>
              </w:divBdr>
            </w:div>
            <w:div w:id="1841696723">
              <w:marLeft w:val="0"/>
              <w:marRight w:val="0"/>
              <w:marTop w:val="0"/>
              <w:marBottom w:val="240"/>
              <w:divBdr>
                <w:top w:val="none" w:sz="0" w:space="0" w:color="auto"/>
                <w:left w:val="none" w:sz="0" w:space="0" w:color="auto"/>
                <w:bottom w:val="none" w:sz="0" w:space="0" w:color="auto"/>
                <w:right w:val="none" w:sz="0" w:space="0" w:color="auto"/>
              </w:divBdr>
            </w:div>
            <w:div w:id="216749772">
              <w:marLeft w:val="0"/>
              <w:marRight w:val="0"/>
              <w:marTop w:val="0"/>
              <w:marBottom w:val="240"/>
              <w:divBdr>
                <w:top w:val="none" w:sz="0" w:space="0" w:color="auto"/>
                <w:left w:val="none" w:sz="0" w:space="0" w:color="auto"/>
                <w:bottom w:val="none" w:sz="0" w:space="0" w:color="auto"/>
                <w:right w:val="none" w:sz="0" w:space="0" w:color="auto"/>
              </w:divBdr>
            </w:div>
            <w:div w:id="1617757130">
              <w:marLeft w:val="0"/>
              <w:marRight w:val="0"/>
              <w:marTop w:val="0"/>
              <w:marBottom w:val="240"/>
              <w:divBdr>
                <w:top w:val="none" w:sz="0" w:space="0" w:color="auto"/>
                <w:left w:val="none" w:sz="0" w:space="0" w:color="auto"/>
                <w:bottom w:val="none" w:sz="0" w:space="0" w:color="auto"/>
                <w:right w:val="none" w:sz="0" w:space="0" w:color="auto"/>
              </w:divBdr>
            </w:div>
            <w:div w:id="1744450711">
              <w:marLeft w:val="0"/>
              <w:marRight w:val="0"/>
              <w:marTop w:val="0"/>
              <w:marBottom w:val="240"/>
              <w:divBdr>
                <w:top w:val="none" w:sz="0" w:space="0" w:color="auto"/>
                <w:left w:val="none" w:sz="0" w:space="0" w:color="auto"/>
                <w:bottom w:val="none" w:sz="0" w:space="0" w:color="auto"/>
                <w:right w:val="none" w:sz="0" w:space="0" w:color="auto"/>
              </w:divBdr>
            </w:div>
            <w:div w:id="451290579">
              <w:marLeft w:val="0"/>
              <w:marRight w:val="0"/>
              <w:marTop w:val="0"/>
              <w:marBottom w:val="240"/>
              <w:divBdr>
                <w:top w:val="none" w:sz="0" w:space="0" w:color="auto"/>
                <w:left w:val="none" w:sz="0" w:space="0" w:color="auto"/>
                <w:bottom w:val="none" w:sz="0" w:space="0" w:color="auto"/>
                <w:right w:val="none" w:sz="0" w:space="0" w:color="auto"/>
              </w:divBdr>
            </w:div>
            <w:div w:id="455372475">
              <w:marLeft w:val="0"/>
              <w:marRight w:val="0"/>
              <w:marTop w:val="0"/>
              <w:marBottom w:val="240"/>
              <w:divBdr>
                <w:top w:val="none" w:sz="0" w:space="0" w:color="auto"/>
                <w:left w:val="none" w:sz="0" w:space="0" w:color="auto"/>
                <w:bottom w:val="none" w:sz="0" w:space="0" w:color="auto"/>
                <w:right w:val="none" w:sz="0" w:space="0" w:color="auto"/>
              </w:divBdr>
            </w:div>
            <w:div w:id="421949142">
              <w:marLeft w:val="0"/>
              <w:marRight w:val="0"/>
              <w:marTop w:val="0"/>
              <w:marBottom w:val="240"/>
              <w:divBdr>
                <w:top w:val="none" w:sz="0" w:space="0" w:color="auto"/>
                <w:left w:val="none" w:sz="0" w:space="0" w:color="auto"/>
                <w:bottom w:val="none" w:sz="0" w:space="0" w:color="auto"/>
                <w:right w:val="none" w:sz="0" w:space="0" w:color="auto"/>
              </w:divBdr>
            </w:div>
            <w:div w:id="633754780">
              <w:marLeft w:val="0"/>
              <w:marRight w:val="0"/>
              <w:marTop w:val="0"/>
              <w:marBottom w:val="240"/>
              <w:divBdr>
                <w:top w:val="none" w:sz="0" w:space="0" w:color="auto"/>
                <w:left w:val="none" w:sz="0" w:space="0" w:color="auto"/>
                <w:bottom w:val="none" w:sz="0" w:space="0" w:color="auto"/>
                <w:right w:val="none" w:sz="0" w:space="0" w:color="auto"/>
              </w:divBdr>
            </w:div>
            <w:div w:id="1991789833">
              <w:marLeft w:val="0"/>
              <w:marRight w:val="0"/>
              <w:marTop w:val="0"/>
              <w:marBottom w:val="240"/>
              <w:divBdr>
                <w:top w:val="none" w:sz="0" w:space="0" w:color="auto"/>
                <w:left w:val="none" w:sz="0" w:space="0" w:color="auto"/>
                <w:bottom w:val="none" w:sz="0" w:space="0" w:color="auto"/>
                <w:right w:val="none" w:sz="0" w:space="0" w:color="auto"/>
              </w:divBdr>
            </w:div>
            <w:div w:id="1979651781">
              <w:marLeft w:val="0"/>
              <w:marRight w:val="0"/>
              <w:marTop w:val="0"/>
              <w:marBottom w:val="240"/>
              <w:divBdr>
                <w:top w:val="none" w:sz="0" w:space="0" w:color="auto"/>
                <w:left w:val="none" w:sz="0" w:space="0" w:color="auto"/>
                <w:bottom w:val="none" w:sz="0" w:space="0" w:color="auto"/>
                <w:right w:val="none" w:sz="0" w:space="0" w:color="auto"/>
              </w:divBdr>
            </w:div>
            <w:div w:id="426272367">
              <w:marLeft w:val="0"/>
              <w:marRight w:val="0"/>
              <w:marTop w:val="0"/>
              <w:marBottom w:val="240"/>
              <w:divBdr>
                <w:top w:val="none" w:sz="0" w:space="0" w:color="auto"/>
                <w:left w:val="none" w:sz="0" w:space="0" w:color="auto"/>
                <w:bottom w:val="none" w:sz="0" w:space="0" w:color="auto"/>
                <w:right w:val="none" w:sz="0" w:space="0" w:color="auto"/>
              </w:divBdr>
            </w:div>
            <w:div w:id="1344210116">
              <w:marLeft w:val="0"/>
              <w:marRight w:val="0"/>
              <w:marTop w:val="0"/>
              <w:marBottom w:val="240"/>
              <w:divBdr>
                <w:top w:val="none" w:sz="0" w:space="0" w:color="auto"/>
                <w:left w:val="none" w:sz="0" w:space="0" w:color="auto"/>
                <w:bottom w:val="none" w:sz="0" w:space="0" w:color="auto"/>
                <w:right w:val="none" w:sz="0" w:space="0" w:color="auto"/>
              </w:divBdr>
            </w:div>
            <w:div w:id="1475634785">
              <w:marLeft w:val="0"/>
              <w:marRight w:val="0"/>
              <w:marTop w:val="0"/>
              <w:marBottom w:val="240"/>
              <w:divBdr>
                <w:top w:val="none" w:sz="0" w:space="0" w:color="auto"/>
                <w:left w:val="none" w:sz="0" w:space="0" w:color="auto"/>
                <w:bottom w:val="none" w:sz="0" w:space="0" w:color="auto"/>
                <w:right w:val="none" w:sz="0" w:space="0" w:color="auto"/>
              </w:divBdr>
            </w:div>
            <w:div w:id="775758124">
              <w:marLeft w:val="0"/>
              <w:marRight w:val="0"/>
              <w:marTop w:val="0"/>
              <w:marBottom w:val="240"/>
              <w:divBdr>
                <w:top w:val="none" w:sz="0" w:space="0" w:color="auto"/>
                <w:left w:val="none" w:sz="0" w:space="0" w:color="auto"/>
                <w:bottom w:val="none" w:sz="0" w:space="0" w:color="auto"/>
                <w:right w:val="none" w:sz="0" w:space="0" w:color="auto"/>
              </w:divBdr>
            </w:div>
            <w:div w:id="961693847">
              <w:marLeft w:val="0"/>
              <w:marRight w:val="0"/>
              <w:marTop w:val="0"/>
              <w:marBottom w:val="240"/>
              <w:divBdr>
                <w:top w:val="none" w:sz="0" w:space="0" w:color="auto"/>
                <w:left w:val="none" w:sz="0" w:space="0" w:color="auto"/>
                <w:bottom w:val="none" w:sz="0" w:space="0" w:color="auto"/>
                <w:right w:val="none" w:sz="0" w:space="0" w:color="auto"/>
              </w:divBdr>
            </w:div>
            <w:div w:id="1881165644">
              <w:marLeft w:val="0"/>
              <w:marRight w:val="0"/>
              <w:marTop w:val="0"/>
              <w:marBottom w:val="240"/>
              <w:divBdr>
                <w:top w:val="none" w:sz="0" w:space="0" w:color="auto"/>
                <w:left w:val="none" w:sz="0" w:space="0" w:color="auto"/>
                <w:bottom w:val="none" w:sz="0" w:space="0" w:color="auto"/>
                <w:right w:val="none" w:sz="0" w:space="0" w:color="auto"/>
              </w:divBdr>
            </w:div>
            <w:div w:id="1091858572">
              <w:marLeft w:val="0"/>
              <w:marRight w:val="0"/>
              <w:marTop w:val="0"/>
              <w:marBottom w:val="240"/>
              <w:divBdr>
                <w:top w:val="none" w:sz="0" w:space="0" w:color="auto"/>
                <w:left w:val="none" w:sz="0" w:space="0" w:color="auto"/>
                <w:bottom w:val="none" w:sz="0" w:space="0" w:color="auto"/>
                <w:right w:val="none" w:sz="0" w:space="0" w:color="auto"/>
              </w:divBdr>
            </w:div>
            <w:div w:id="1516840519">
              <w:marLeft w:val="0"/>
              <w:marRight w:val="0"/>
              <w:marTop w:val="0"/>
              <w:marBottom w:val="240"/>
              <w:divBdr>
                <w:top w:val="none" w:sz="0" w:space="0" w:color="auto"/>
                <w:left w:val="none" w:sz="0" w:space="0" w:color="auto"/>
                <w:bottom w:val="none" w:sz="0" w:space="0" w:color="auto"/>
                <w:right w:val="none" w:sz="0" w:space="0" w:color="auto"/>
              </w:divBdr>
            </w:div>
            <w:div w:id="235631802">
              <w:marLeft w:val="0"/>
              <w:marRight w:val="0"/>
              <w:marTop w:val="0"/>
              <w:marBottom w:val="240"/>
              <w:divBdr>
                <w:top w:val="none" w:sz="0" w:space="0" w:color="auto"/>
                <w:left w:val="none" w:sz="0" w:space="0" w:color="auto"/>
                <w:bottom w:val="none" w:sz="0" w:space="0" w:color="auto"/>
                <w:right w:val="none" w:sz="0" w:space="0" w:color="auto"/>
              </w:divBdr>
            </w:div>
            <w:div w:id="688724564">
              <w:marLeft w:val="0"/>
              <w:marRight w:val="0"/>
              <w:marTop w:val="0"/>
              <w:marBottom w:val="240"/>
              <w:divBdr>
                <w:top w:val="none" w:sz="0" w:space="0" w:color="auto"/>
                <w:left w:val="none" w:sz="0" w:space="0" w:color="auto"/>
                <w:bottom w:val="none" w:sz="0" w:space="0" w:color="auto"/>
                <w:right w:val="none" w:sz="0" w:space="0" w:color="auto"/>
              </w:divBdr>
            </w:div>
            <w:div w:id="629746348">
              <w:marLeft w:val="0"/>
              <w:marRight w:val="0"/>
              <w:marTop w:val="0"/>
              <w:marBottom w:val="240"/>
              <w:divBdr>
                <w:top w:val="none" w:sz="0" w:space="0" w:color="auto"/>
                <w:left w:val="none" w:sz="0" w:space="0" w:color="auto"/>
                <w:bottom w:val="none" w:sz="0" w:space="0" w:color="auto"/>
                <w:right w:val="none" w:sz="0" w:space="0" w:color="auto"/>
              </w:divBdr>
            </w:div>
            <w:div w:id="472648206">
              <w:marLeft w:val="0"/>
              <w:marRight w:val="0"/>
              <w:marTop w:val="0"/>
              <w:marBottom w:val="240"/>
              <w:divBdr>
                <w:top w:val="none" w:sz="0" w:space="0" w:color="auto"/>
                <w:left w:val="none" w:sz="0" w:space="0" w:color="auto"/>
                <w:bottom w:val="none" w:sz="0" w:space="0" w:color="auto"/>
                <w:right w:val="none" w:sz="0" w:space="0" w:color="auto"/>
              </w:divBdr>
            </w:div>
            <w:div w:id="1479569406">
              <w:marLeft w:val="0"/>
              <w:marRight w:val="0"/>
              <w:marTop w:val="0"/>
              <w:marBottom w:val="240"/>
              <w:divBdr>
                <w:top w:val="none" w:sz="0" w:space="0" w:color="auto"/>
                <w:left w:val="none" w:sz="0" w:space="0" w:color="auto"/>
                <w:bottom w:val="none" w:sz="0" w:space="0" w:color="auto"/>
                <w:right w:val="none" w:sz="0" w:space="0" w:color="auto"/>
              </w:divBdr>
            </w:div>
            <w:div w:id="57484135">
              <w:marLeft w:val="0"/>
              <w:marRight w:val="0"/>
              <w:marTop w:val="0"/>
              <w:marBottom w:val="240"/>
              <w:divBdr>
                <w:top w:val="none" w:sz="0" w:space="0" w:color="auto"/>
                <w:left w:val="none" w:sz="0" w:space="0" w:color="auto"/>
                <w:bottom w:val="none" w:sz="0" w:space="0" w:color="auto"/>
                <w:right w:val="none" w:sz="0" w:space="0" w:color="auto"/>
              </w:divBdr>
            </w:div>
            <w:div w:id="834104448">
              <w:marLeft w:val="0"/>
              <w:marRight w:val="0"/>
              <w:marTop w:val="0"/>
              <w:marBottom w:val="240"/>
              <w:divBdr>
                <w:top w:val="none" w:sz="0" w:space="0" w:color="auto"/>
                <w:left w:val="none" w:sz="0" w:space="0" w:color="auto"/>
                <w:bottom w:val="none" w:sz="0" w:space="0" w:color="auto"/>
                <w:right w:val="none" w:sz="0" w:space="0" w:color="auto"/>
              </w:divBdr>
            </w:div>
            <w:div w:id="478309720">
              <w:marLeft w:val="0"/>
              <w:marRight w:val="0"/>
              <w:marTop w:val="0"/>
              <w:marBottom w:val="240"/>
              <w:divBdr>
                <w:top w:val="none" w:sz="0" w:space="0" w:color="auto"/>
                <w:left w:val="none" w:sz="0" w:space="0" w:color="auto"/>
                <w:bottom w:val="none" w:sz="0" w:space="0" w:color="auto"/>
                <w:right w:val="none" w:sz="0" w:space="0" w:color="auto"/>
              </w:divBdr>
            </w:div>
            <w:div w:id="1598060447">
              <w:marLeft w:val="0"/>
              <w:marRight w:val="0"/>
              <w:marTop w:val="0"/>
              <w:marBottom w:val="240"/>
              <w:divBdr>
                <w:top w:val="none" w:sz="0" w:space="0" w:color="auto"/>
                <w:left w:val="none" w:sz="0" w:space="0" w:color="auto"/>
                <w:bottom w:val="none" w:sz="0" w:space="0" w:color="auto"/>
                <w:right w:val="none" w:sz="0" w:space="0" w:color="auto"/>
              </w:divBdr>
            </w:div>
            <w:div w:id="1148668239">
              <w:marLeft w:val="0"/>
              <w:marRight w:val="0"/>
              <w:marTop w:val="0"/>
              <w:marBottom w:val="240"/>
              <w:divBdr>
                <w:top w:val="none" w:sz="0" w:space="0" w:color="auto"/>
                <w:left w:val="none" w:sz="0" w:space="0" w:color="auto"/>
                <w:bottom w:val="none" w:sz="0" w:space="0" w:color="auto"/>
                <w:right w:val="none" w:sz="0" w:space="0" w:color="auto"/>
              </w:divBdr>
            </w:div>
            <w:div w:id="1739016555">
              <w:marLeft w:val="0"/>
              <w:marRight w:val="0"/>
              <w:marTop w:val="0"/>
              <w:marBottom w:val="240"/>
              <w:divBdr>
                <w:top w:val="none" w:sz="0" w:space="0" w:color="auto"/>
                <w:left w:val="none" w:sz="0" w:space="0" w:color="auto"/>
                <w:bottom w:val="none" w:sz="0" w:space="0" w:color="auto"/>
                <w:right w:val="none" w:sz="0" w:space="0" w:color="auto"/>
              </w:divBdr>
            </w:div>
            <w:div w:id="994651203">
              <w:marLeft w:val="0"/>
              <w:marRight w:val="0"/>
              <w:marTop w:val="0"/>
              <w:marBottom w:val="240"/>
              <w:divBdr>
                <w:top w:val="none" w:sz="0" w:space="0" w:color="auto"/>
                <w:left w:val="none" w:sz="0" w:space="0" w:color="auto"/>
                <w:bottom w:val="none" w:sz="0" w:space="0" w:color="auto"/>
                <w:right w:val="none" w:sz="0" w:space="0" w:color="auto"/>
              </w:divBdr>
            </w:div>
            <w:div w:id="462506660">
              <w:marLeft w:val="0"/>
              <w:marRight w:val="0"/>
              <w:marTop w:val="0"/>
              <w:marBottom w:val="240"/>
              <w:divBdr>
                <w:top w:val="none" w:sz="0" w:space="0" w:color="auto"/>
                <w:left w:val="none" w:sz="0" w:space="0" w:color="auto"/>
                <w:bottom w:val="none" w:sz="0" w:space="0" w:color="auto"/>
                <w:right w:val="none" w:sz="0" w:space="0" w:color="auto"/>
              </w:divBdr>
            </w:div>
            <w:div w:id="595016358">
              <w:marLeft w:val="0"/>
              <w:marRight w:val="0"/>
              <w:marTop w:val="0"/>
              <w:marBottom w:val="240"/>
              <w:divBdr>
                <w:top w:val="none" w:sz="0" w:space="0" w:color="auto"/>
                <w:left w:val="none" w:sz="0" w:space="0" w:color="auto"/>
                <w:bottom w:val="none" w:sz="0" w:space="0" w:color="auto"/>
                <w:right w:val="none" w:sz="0" w:space="0" w:color="auto"/>
              </w:divBdr>
            </w:div>
            <w:div w:id="138572989">
              <w:marLeft w:val="0"/>
              <w:marRight w:val="0"/>
              <w:marTop w:val="0"/>
              <w:marBottom w:val="240"/>
              <w:divBdr>
                <w:top w:val="none" w:sz="0" w:space="0" w:color="auto"/>
                <w:left w:val="none" w:sz="0" w:space="0" w:color="auto"/>
                <w:bottom w:val="none" w:sz="0" w:space="0" w:color="auto"/>
                <w:right w:val="none" w:sz="0" w:space="0" w:color="auto"/>
              </w:divBdr>
            </w:div>
            <w:div w:id="325985787">
              <w:marLeft w:val="0"/>
              <w:marRight w:val="0"/>
              <w:marTop w:val="0"/>
              <w:marBottom w:val="240"/>
              <w:divBdr>
                <w:top w:val="none" w:sz="0" w:space="0" w:color="auto"/>
                <w:left w:val="none" w:sz="0" w:space="0" w:color="auto"/>
                <w:bottom w:val="none" w:sz="0" w:space="0" w:color="auto"/>
                <w:right w:val="none" w:sz="0" w:space="0" w:color="auto"/>
              </w:divBdr>
            </w:div>
            <w:div w:id="531966516">
              <w:marLeft w:val="0"/>
              <w:marRight w:val="0"/>
              <w:marTop w:val="0"/>
              <w:marBottom w:val="240"/>
              <w:divBdr>
                <w:top w:val="none" w:sz="0" w:space="0" w:color="auto"/>
                <w:left w:val="none" w:sz="0" w:space="0" w:color="auto"/>
                <w:bottom w:val="none" w:sz="0" w:space="0" w:color="auto"/>
                <w:right w:val="none" w:sz="0" w:space="0" w:color="auto"/>
              </w:divBdr>
            </w:div>
            <w:div w:id="311636646">
              <w:marLeft w:val="0"/>
              <w:marRight w:val="0"/>
              <w:marTop w:val="0"/>
              <w:marBottom w:val="240"/>
              <w:divBdr>
                <w:top w:val="none" w:sz="0" w:space="0" w:color="auto"/>
                <w:left w:val="none" w:sz="0" w:space="0" w:color="auto"/>
                <w:bottom w:val="none" w:sz="0" w:space="0" w:color="auto"/>
                <w:right w:val="none" w:sz="0" w:space="0" w:color="auto"/>
              </w:divBdr>
            </w:div>
            <w:div w:id="242876818">
              <w:marLeft w:val="0"/>
              <w:marRight w:val="0"/>
              <w:marTop w:val="0"/>
              <w:marBottom w:val="240"/>
              <w:divBdr>
                <w:top w:val="none" w:sz="0" w:space="0" w:color="auto"/>
                <w:left w:val="none" w:sz="0" w:space="0" w:color="auto"/>
                <w:bottom w:val="none" w:sz="0" w:space="0" w:color="auto"/>
                <w:right w:val="none" w:sz="0" w:space="0" w:color="auto"/>
              </w:divBdr>
            </w:div>
            <w:div w:id="866260561">
              <w:marLeft w:val="0"/>
              <w:marRight w:val="0"/>
              <w:marTop w:val="0"/>
              <w:marBottom w:val="240"/>
              <w:divBdr>
                <w:top w:val="none" w:sz="0" w:space="0" w:color="auto"/>
                <w:left w:val="none" w:sz="0" w:space="0" w:color="auto"/>
                <w:bottom w:val="none" w:sz="0" w:space="0" w:color="auto"/>
                <w:right w:val="none" w:sz="0" w:space="0" w:color="auto"/>
              </w:divBdr>
            </w:div>
            <w:div w:id="701707463">
              <w:marLeft w:val="0"/>
              <w:marRight w:val="0"/>
              <w:marTop w:val="0"/>
              <w:marBottom w:val="240"/>
              <w:divBdr>
                <w:top w:val="none" w:sz="0" w:space="0" w:color="auto"/>
                <w:left w:val="none" w:sz="0" w:space="0" w:color="auto"/>
                <w:bottom w:val="none" w:sz="0" w:space="0" w:color="auto"/>
                <w:right w:val="none" w:sz="0" w:space="0" w:color="auto"/>
              </w:divBdr>
            </w:div>
            <w:div w:id="1161890567">
              <w:marLeft w:val="0"/>
              <w:marRight w:val="0"/>
              <w:marTop w:val="0"/>
              <w:marBottom w:val="240"/>
              <w:divBdr>
                <w:top w:val="none" w:sz="0" w:space="0" w:color="auto"/>
                <w:left w:val="none" w:sz="0" w:space="0" w:color="auto"/>
                <w:bottom w:val="none" w:sz="0" w:space="0" w:color="auto"/>
                <w:right w:val="none" w:sz="0" w:space="0" w:color="auto"/>
              </w:divBdr>
            </w:div>
            <w:div w:id="489715446">
              <w:marLeft w:val="0"/>
              <w:marRight w:val="0"/>
              <w:marTop w:val="0"/>
              <w:marBottom w:val="240"/>
              <w:divBdr>
                <w:top w:val="none" w:sz="0" w:space="0" w:color="auto"/>
                <w:left w:val="none" w:sz="0" w:space="0" w:color="auto"/>
                <w:bottom w:val="none" w:sz="0" w:space="0" w:color="auto"/>
                <w:right w:val="none" w:sz="0" w:space="0" w:color="auto"/>
              </w:divBdr>
            </w:div>
            <w:div w:id="1886519943">
              <w:marLeft w:val="0"/>
              <w:marRight w:val="0"/>
              <w:marTop w:val="0"/>
              <w:marBottom w:val="240"/>
              <w:divBdr>
                <w:top w:val="none" w:sz="0" w:space="0" w:color="auto"/>
                <w:left w:val="none" w:sz="0" w:space="0" w:color="auto"/>
                <w:bottom w:val="none" w:sz="0" w:space="0" w:color="auto"/>
                <w:right w:val="none" w:sz="0" w:space="0" w:color="auto"/>
              </w:divBdr>
            </w:div>
            <w:div w:id="205139012">
              <w:marLeft w:val="0"/>
              <w:marRight w:val="0"/>
              <w:marTop w:val="0"/>
              <w:marBottom w:val="240"/>
              <w:divBdr>
                <w:top w:val="none" w:sz="0" w:space="0" w:color="auto"/>
                <w:left w:val="none" w:sz="0" w:space="0" w:color="auto"/>
                <w:bottom w:val="none" w:sz="0" w:space="0" w:color="auto"/>
                <w:right w:val="none" w:sz="0" w:space="0" w:color="auto"/>
              </w:divBdr>
            </w:div>
            <w:div w:id="986131125">
              <w:marLeft w:val="0"/>
              <w:marRight w:val="0"/>
              <w:marTop w:val="0"/>
              <w:marBottom w:val="240"/>
              <w:divBdr>
                <w:top w:val="none" w:sz="0" w:space="0" w:color="auto"/>
                <w:left w:val="none" w:sz="0" w:space="0" w:color="auto"/>
                <w:bottom w:val="none" w:sz="0" w:space="0" w:color="auto"/>
                <w:right w:val="none" w:sz="0" w:space="0" w:color="auto"/>
              </w:divBdr>
            </w:div>
            <w:div w:id="2051373425">
              <w:marLeft w:val="0"/>
              <w:marRight w:val="0"/>
              <w:marTop w:val="0"/>
              <w:marBottom w:val="240"/>
              <w:divBdr>
                <w:top w:val="none" w:sz="0" w:space="0" w:color="auto"/>
                <w:left w:val="none" w:sz="0" w:space="0" w:color="auto"/>
                <w:bottom w:val="none" w:sz="0" w:space="0" w:color="auto"/>
                <w:right w:val="none" w:sz="0" w:space="0" w:color="auto"/>
              </w:divBdr>
            </w:div>
          </w:divsChild>
        </w:div>
        <w:div w:id="271979692">
          <w:marLeft w:val="0"/>
          <w:marRight w:val="0"/>
          <w:marTop w:val="0"/>
          <w:marBottom w:val="240"/>
          <w:divBdr>
            <w:top w:val="none" w:sz="0" w:space="0" w:color="auto"/>
            <w:left w:val="none" w:sz="0" w:space="0" w:color="auto"/>
            <w:bottom w:val="none" w:sz="0" w:space="0" w:color="auto"/>
            <w:right w:val="none" w:sz="0" w:space="0" w:color="auto"/>
          </w:divBdr>
        </w:div>
        <w:div w:id="453712021">
          <w:marLeft w:val="0"/>
          <w:marRight w:val="0"/>
          <w:marTop w:val="0"/>
          <w:marBottom w:val="240"/>
          <w:divBdr>
            <w:top w:val="none" w:sz="0" w:space="0" w:color="auto"/>
            <w:left w:val="none" w:sz="0" w:space="0" w:color="auto"/>
            <w:bottom w:val="none" w:sz="0" w:space="0" w:color="auto"/>
            <w:right w:val="none" w:sz="0" w:space="0" w:color="auto"/>
          </w:divBdr>
        </w:div>
        <w:div w:id="739180659">
          <w:marLeft w:val="0"/>
          <w:marRight w:val="0"/>
          <w:marTop w:val="0"/>
          <w:marBottom w:val="240"/>
          <w:divBdr>
            <w:top w:val="none" w:sz="0" w:space="0" w:color="auto"/>
            <w:left w:val="none" w:sz="0" w:space="0" w:color="auto"/>
            <w:bottom w:val="none" w:sz="0" w:space="0" w:color="auto"/>
            <w:right w:val="none" w:sz="0" w:space="0" w:color="auto"/>
          </w:divBdr>
        </w:div>
        <w:div w:id="1187980807">
          <w:marLeft w:val="0"/>
          <w:marRight w:val="0"/>
          <w:marTop w:val="0"/>
          <w:marBottom w:val="240"/>
          <w:divBdr>
            <w:top w:val="none" w:sz="0" w:space="0" w:color="auto"/>
            <w:left w:val="none" w:sz="0" w:space="0" w:color="auto"/>
            <w:bottom w:val="none" w:sz="0" w:space="0" w:color="auto"/>
            <w:right w:val="none" w:sz="0" w:space="0" w:color="auto"/>
          </w:divBdr>
        </w:div>
        <w:div w:id="2117557707">
          <w:marLeft w:val="0"/>
          <w:marRight w:val="0"/>
          <w:marTop w:val="0"/>
          <w:marBottom w:val="240"/>
          <w:divBdr>
            <w:top w:val="none" w:sz="0" w:space="0" w:color="auto"/>
            <w:left w:val="none" w:sz="0" w:space="0" w:color="auto"/>
            <w:bottom w:val="none" w:sz="0" w:space="0" w:color="auto"/>
            <w:right w:val="none" w:sz="0" w:space="0" w:color="auto"/>
          </w:divBdr>
        </w:div>
        <w:div w:id="1898975196">
          <w:marLeft w:val="0"/>
          <w:marRight w:val="0"/>
          <w:marTop w:val="0"/>
          <w:marBottom w:val="240"/>
          <w:divBdr>
            <w:top w:val="none" w:sz="0" w:space="0" w:color="auto"/>
            <w:left w:val="none" w:sz="0" w:space="0" w:color="auto"/>
            <w:bottom w:val="none" w:sz="0" w:space="0" w:color="auto"/>
            <w:right w:val="none" w:sz="0" w:space="0" w:color="auto"/>
          </w:divBdr>
          <w:divsChild>
            <w:div w:id="1671784925">
              <w:marLeft w:val="0"/>
              <w:marRight w:val="0"/>
              <w:marTop w:val="0"/>
              <w:marBottom w:val="0"/>
              <w:divBdr>
                <w:top w:val="none" w:sz="0" w:space="0" w:color="auto"/>
                <w:left w:val="none" w:sz="0" w:space="0" w:color="auto"/>
                <w:bottom w:val="none" w:sz="0" w:space="0" w:color="auto"/>
                <w:right w:val="none" w:sz="0" w:space="0" w:color="auto"/>
              </w:divBdr>
            </w:div>
            <w:div w:id="1220359008">
              <w:marLeft w:val="0"/>
              <w:marRight w:val="0"/>
              <w:marTop w:val="240"/>
              <w:marBottom w:val="240"/>
              <w:divBdr>
                <w:top w:val="single" w:sz="12" w:space="0" w:color="8E8E8E"/>
                <w:left w:val="none" w:sz="0" w:space="0" w:color="auto"/>
                <w:bottom w:val="single" w:sz="12" w:space="0" w:color="8E8E8E"/>
                <w:right w:val="none" w:sz="0" w:space="0" w:color="auto"/>
              </w:divBdr>
              <w:divsChild>
                <w:div w:id="1519926416">
                  <w:marLeft w:val="0"/>
                  <w:marRight w:val="0"/>
                  <w:marTop w:val="240"/>
                  <w:marBottom w:val="240"/>
                  <w:divBdr>
                    <w:top w:val="none" w:sz="0" w:space="0" w:color="auto"/>
                    <w:left w:val="none" w:sz="0" w:space="0" w:color="auto"/>
                    <w:bottom w:val="none" w:sz="0" w:space="0" w:color="auto"/>
                    <w:right w:val="none" w:sz="0" w:space="0" w:color="auto"/>
                  </w:divBdr>
                </w:div>
                <w:div w:id="1094402681">
                  <w:marLeft w:val="360"/>
                  <w:marRight w:val="0"/>
                  <w:marTop w:val="0"/>
                  <w:marBottom w:val="0"/>
                  <w:divBdr>
                    <w:top w:val="none" w:sz="0" w:space="0" w:color="auto"/>
                    <w:left w:val="none" w:sz="0" w:space="0" w:color="auto"/>
                    <w:bottom w:val="none" w:sz="0" w:space="0" w:color="auto"/>
                    <w:right w:val="none" w:sz="0" w:space="0" w:color="auto"/>
                  </w:divBdr>
                  <w:divsChild>
                    <w:div w:id="17898587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00267">
          <w:marLeft w:val="0"/>
          <w:marRight w:val="0"/>
          <w:marTop w:val="0"/>
          <w:marBottom w:val="240"/>
          <w:divBdr>
            <w:top w:val="none" w:sz="0" w:space="0" w:color="auto"/>
            <w:left w:val="none" w:sz="0" w:space="0" w:color="auto"/>
            <w:bottom w:val="none" w:sz="0" w:space="0" w:color="auto"/>
            <w:right w:val="none" w:sz="0" w:space="0" w:color="auto"/>
          </w:divBdr>
        </w:div>
        <w:div w:id="614363871">
          <w:marLeft w:val="0"/>
          <w:marRight w:val="0"/>
          <w:marTop w:val="0"/>
          <w:marBottom w:val="240"/>
          <w:divBdr>
            <w:top w:val="none" w:sz="0" w:space="0" w:color="auto"/>
            <w:left w:val="none" w:sz="0" w:space="0" w:color="auto"/>
            <w:bottom w:val="none" w:sz="0" w:space="0" w:color="auto"/>
            <w:right w:val="none" w:sz="0" w:space="0" w:color="auto"/>
          </w:divBdr>
        </w:div>
        <w:div w:id="247353645">
          <w:marLeft w:val="0"/>
          <w:marRight w:val="0"/>
          <w:marTop w:val="0"/>
          <w:marBottom w:val="240"/>
          <w:divBdr>
            <w:top w:val="none" w:sz="0" w:space="0" w:color="auto"/>
            <w:left w:val="none" w:sz="0" w:space="0" w:color="auto"/>
            <w:bottom w:val="none" w:sz="0" w:space="0" w:color="auto"/>
            <w:right w:val="none" w:sz="0" w:space="0" w:color="auto"/>
          </w:divBdr>
        </w:div>
        <w:div w:id="1510559053">
          <w:marLeft w:val="0"/>
          <w:marRight w:val="0"/>
          <w:marTop w:val="0"/>
          <w:marBottom w:val="240"/>
          <w:divBdr>
            <w:top w:val="none" w:sz="0" w:space="0" w:color="auto"/>
            <w:left w:val="none" w:sz="0" w:space="0" w:color="auto"/>
            <w:bottom w:val="none" w:sz="0" w:space="0" w:color="auto"/>
            <w:right w:val="none" w:sz="0" w:space="0" w:color="auto"/>
          </w:divBdr>
        </w:div>
        <w:div w:id="764762536">
          <w:marLeft w:val="0"/>
          <w:marRight w:val="0"/>
          <w:marTop w:val="0"/>
          <w:marBottom w:val="240"/>
          <w:divBdr>
            <w:top w:val="none" w:sz="0" w:space="0" w:color="auto"/>
            <w:left w:val="none" w:sz="0" w:space="0" w:color="auto"/>
            <w:bottom w:val="none" w:sz="0" w:space="0" w:color="auto"/>
            <w:right w:val="none" w:sz="0" w:space="0" w:color="auto"/>
          </w:divBdr>
        </w:div>
        <w:div w:id="527984917">
          <w:marLeft w:val="0"/>
          <w:marRight w:val="0"/>
          <w:marTop w:val="0"/>
          <w:marBottom w:val="240"/>
          <w:divBdr>
            <w:top w:val="none" w:sz="0" w:space="0" w:color="auto"/>
            <w:left w:val="none" w:sz="0" w:space="0" w:color="auto"/>
            <w:bottom w:val="none" w:sz="0" w:space="0" w:color="auto"/>
            <w:right w:val="none" w:sz="0" w:space="0" w:color="auto"/>
          </w:divBdr>
        </w:div>
        <w:div w:id="1680233127">
          <w:marLeft w:val="0"/>
          <w:marRight w:val="0"/>
          <w:marTop w:val="0"/>
          <w:marBottom w:val="240"/>
          <w:divBdr>
            <w:top w:val="none" w:sz="0" w:space="0" w:color="auto"/>
            <w:left w:val="none" w:sz="0" w:space="0" w:color="auto"/>
            <w:bottom w:val="none" w:sz="0" w:space="0" w:color="auto"/>
            <w:right w:val="none" w:sz="0" w:space="0" w:color="auto"/>
          </w:divBdr>
        </w:div>
        <w:div w:id="2024433654">
          <w:marLeft w:val="0"/>
          <w:marRight w:val="0"/>
          <w:marTop w:val="0"/>
          <w:marBottom w:val="240"/>
          <w:divBdr>
            <w:top w:val="none" w:sz="0" w:space="0" w:color="auto"/>
            <w:left w:val="none" w:sz="0" w:space="0" w:color="auto"/>
            <w:bottom w:val="none" w:sz="0" w:space="0" w:color="auto"/>
            <w:right w:val="none" w:sz="0" w:space="0" w:color="auto"/>
          </w:divBdr>
        </w:div>
        <w:div w:id="1750342632">
          <w:marLeft w:val="0"/>
          <w:marRight w:val="0"/>
          <w:marTop w:val="0"/>
          <w:marBottom w:val="240"/>
          <w:divBdr>
            <w:top w:val="none" w:sz="0" w:space="0" w:color="auto"/>
            <w:left w:val="none" w:sz="0" w:space="0" w:color="auto"/>
            <w:bottom w:val="none" w:sz="0" w:space="0" w:color="auto"/>
            <w:right w:val="none" w:sz="0" w:space="0" w:color="auto"/>
          </w:divBdr>
        </w:div>
        <w:div w:id="289366539">
          <w:marLeft w:val="0"/>
          <w:marRight w:val="0"/>
          <w:marTop w:val="0"/>
          <w:marBottom w:val="240"/>
          <w:divBdr>
            <w:top w:val="none" w:sz="0" w:space="0" w:color="auto"/>
            <w:left w:val="none" w:sz="0" w:space="0" w:color="auto"/>
            <w:bottom w:val="none" w:sz="0" w:space="0" w:color="auto"/>
            <w:right w:val="none" w:sz="0" w:space="0" w:color="auto"/>
          </w:divBdr>
        </w:div>
        <w:div w:id="628904249">
          <w:marLeft w:val="0"/>
          <w:marRight w:val="0"/>
          <w:marTop w:val="0"/>
          <w:marBottom w:val="240"/>
          <w:divBdr>
            <w:top w:val="none" w:sz="0" w:space="0" w:color="auto"/>
            <w:left w:val="none" w:sz="0" w:space="0" w:color="auto"/>
            <w:bottom w:val="none" w:sz="0" w:space="0" w:color="auto"/>
            <w:right w:val="none" w:sz="0" w:space="0" w:color="auto"/>
          </w:divBdr>
          <w:divsChild>
            <w:div w:id="1543322653">
              <w:marLeft w:val="0"/>
              <w:marRight w:val="0"/>
              <w:marTop w:val="0"/>
              <w:marBottom w:val="0"/>
              <w:divBdr>
                <w:top w:val="none" w:sz="0" w:space="0" w:color="auto"/>
                <w:left w:val="none" w:sz="0" w:space="0" w:color="auto"/>
                <w:bottom w:val="none" w:sz="0" w:space="0" w:color="auto"/>
                <w:right w:val="none" w:sz="0" w:space="0" w:color="auto"/>
              </w:divBdr>
            </w:div>
            <w:div w:id="1012492530">
              <w:marLeft w:val="0"/>
              <w:marRight w:val="0"/>
              <w:marTop w:val="0"/>
              <w:marBottom w:val="240"/>
              <w:divBdr>
                <w:top w:val="none" w:sz="0" w:space="0" w:color="auto"/>
                <w:left w:val="none" w:sz="0" w:space="0" w:color="auto"/>
                <w:bottom w:val="none" w:sz="0" w:space="0" w:color="auto"/>
                <w:right w:val="none" w:sz="0" w:space="0" w:color="auto"/>
              </w:divBdr>
            </w:div>
          </w:divsChild>
        </w:div>
        <w:div w:id="848566384">
          <w:marLeft w:val="0"/>
          <w:marRight w:val="0"/>
          <w:marTop w:val="0"/>
          <w:marBottom w:val="240"/>
          <w:divBdr>
            <w:top w:val="none" w:sz="0" w:space="0" w:color="auto"/>
            <w:left w:val="none" w:sz="0" w:space="0" w:color="auto"/>
            <w:bottom w:val="none" w:sz="0" w:space="0" w:color="auto"/>
            <w:right w:val="none" w:sz="0" w:space="0" w:color="auto"/>
          </w:divBdr>
          <w:divsChild>
            <w:div w:id="700711764">
              <w:marLeft w:val="0"/>
              <w:marRight w:val="0"/>
              <w:marTop w:val="0"/>
              <w:marBottom w:val="0"/>
              <w:divBdr>
                <w:top w:val="none" w:sz="0" w:space="0" w:color="auto"/>
                <w:left w:val="none" w:sz="0" w:space="0" w:color="auto"/>
                <w:bottom w:val="none" w:sz="0" w:space="0" w:color="auto"/>
                <w:right w:val="none" w:sz="0" w:space="0" w:color="auto"/>
              </w:divBdr>
            </w:div>
            <w:div w:id="1220942217">
              <w:marLeft w:val="0"/>
              <w:marRight w:val="0"/>
              <w:marTop w:val="0"/>
              <w:marBottom w:val="240"/>
              <w:divBdr>
                <w:top w:val="none" w:sz="0" w:space="0" w:color="auto"/>
                <w:left w:val="none" w:sz="0" w:space="0" w:color="auto"/>
                <w:bottom w:val="none" w:sz="0" w:space="0" w:color="auto"/>
                <w:right w:val="none" w:sz="0" w:space="0" w:color="auto"/>
              </w:divBdr>
            </w:div>
          </w:divsChild>
        </w:div>
        <w:div w:id="368645504">
          <w:marLeft w:val="0"/>
          <w:marRight w:val="0"/>
          <w:marTop w:val="0"/>
          <w:marBottom w:val="240"/>
          <w:divBdr>
            <w:top w:val="none" w:sz="0" w:space="0" w:color="auto"/>
            <w:left w:val="none" w:sz="0" w:space="0" w:color="auto"/>
            <w:bottom w:val="none" w:sz="0" w:space="0" w:color="auto"/>
            <w:right w:val="none" w:sz="0" w:space="0" w:color="auto"/>
          </w:divBdr>
          <w:divsChild>
            <w:div w:id="115294744">
              <w:marLeft w:val="0"/>
              <w:marRight w:val="0"/>
              <w:marTop w:val="0"/>
              <w:marBottom w:val="0"/>
              <w:divBdr>
                <w:top w:val="none" w:sz="0" w:space="0" w:color="auto"/>
                <w:left w:val="none" w:sz="0" w:space="0" w:color="auto"/>
                <w:bottom w:val="none" w:sz="0" w:space="0" w:color="auto"/>
                <w:right w:val="none" w:sz="0" w:space="0" w:color="auto"/>
              </w:divBdr>
            </w:div>
            <w:div w:id="72091806">
              <w:marLeft w:val="0"/>
              <w:marRight w:val="0"/>
              <w:marTop w:val="0"/>
              <w:marBottom w:val="240"/>
              <w:divBdr>
                <w:top w:val="none" w:sz="0" w:space="0" w:color="auto"/>
                <w:left w:val="none" w:sz="0" w:space="0" w:color="auto"/>
                <w:bottom w:val="none" w:sz="0" w:space="0" w:color="auto"/>
                <w:right w:val="none" w:sz="0" w:space="0" w:color="auto"/>
              </w:divBdr>
            </w:div>
          </w:divsChild>
        </w:div>
        <w:div w:id="1599944811">
          <w:marLeft w:val="0"/>
          <w:marRight w:val="0"/>
          <w:marTop w:val="0"/>
          <w:marBottom w:val="240"/>
          <w:divBdr>
            <w:top w:val="none" w:sz="0" w:space="0" w:color="auto"/>
            <w:left w:val="none" w:sz="0" w:space="0" w:color="auto"/>
            <w:bottom w:val="none" w:sz="0" w:space="0" w:color="auto"/>
            <w:right w:val="none" w:sz="0" w:space="0" w:color="auto"/>
          </w:divBdr>
          <w:divsChild>
            <w:div w:id="1710034110">
              <w:marLeft w:val="0"/>
              <w:marRight w:val="0"/>
              <w:marTop w:val="0"/>
              <w:marBottom w:val="0"/>
              <w:divBdr>
                <w:top w:val="none" w:sz="0" w:space="0" w:color="auto"/>
                <w:left w:val="none" w:sz="0" w:space="0" w:color="auto"/>
                <w:bottom w:val="none" w:sz="0" w:space="0" w:color="auto"/>
                <w:right w:val="none" w:sz="0" w:space="0" w:color="auto"/>
              </w:divBdr>
            </w:div>
            <w:div w:id="1325862995">
              <w:marLeft w:val="0"/>
              <w:marRight w:val="0"/>
              <w:marTop w:val="0"/>
              <w:marBottom w:val="240"/>
              <w:divBdr>
                <w:top w:val="none" w:sz="0" w:space="0" w:color="auto"/>
                <w:left w:val="none" w:sz="0" w:space="0" w:color="auto"/>
                <w:bottom w:val="none" w:sz="0" w:space="0" w:color="auto"/>
                <w:right w:val="none" w:sz="0" w:space="0" w:color="auto"/>
              </w:divBdr>
            </w:div>
          </w:divsChild>
        </w:div>
        <w:div w:id="2095197784">
          <w:marLeft w:val="0"/>
          <w:marRight w:val="0"/>
          <w:marTop w:val="0"/>
          <w:marBottom w:val="240"/>
          <w:divBdr>
            <w:top w:val="none" w:sz="0" w:space="0" w:color="auto"/>
            <w:left w:val="none" w:sz="0" w:space="0" w:color="auto"/>
            <w:bottom w:val="none" w:sz="0" w:space="0" w:color="auto"/>
            <w:right w:val="none" w:sz="0" w:space="0" w:color="auto"/>
          </w:divBdr>
          <w:divsChild>
            <w:div w:id="2006351830">
              <w:marLeft w:val="0"/>
              <w:marRight w:val="0"/>
              <w:marTop w:val="0"/>
              <w:marBottom w:val="0"/>
              <w:divBdr>
                <w:top w:val="none" w:sz="0" w:space="0" w:color="auto"/>
                <w:left w:val="none" w:sz="0" w:space="0" w:color="auto"/>
                <w:bottom w:val="none" w:sz="0" w:space="0" w:color="auto"/>
                <w:right w:val="none" w:sz="0" w:space="0" w:color="auto"/>
              </w:divBdr>
            </w:div>
            <w:div w:id="937374773">
              <w:marLeft w:val="0"/>
              <w:marRight w:val="0"/>
              <w:marTop w:val="240"/>
              <w:marBottom w:val="240"/>
              <w:divBdr>
                <w:top w:val="single" w:sz="12" w:space="0" w:color="8E8E8E"/>
                <w:left w:val="none" w:sz="0" w:space="0" w:color="auto"/>
                <w:bottom w:val="single" w:sz="12" w:space="0" w:color="8E8E8E"/>
                <w:right w:val="none" w:sz="0" w:space="0" w:color="auto"/>
              </w:divBdr>
              <w:divsChild>
                <w:div w:id="1773435179">
                  <w:marLeft w:val="0"/>
                  <w:marRight w:val="0"/>
                  <w:marTop w:val="240"/>
                  <w:marBottom w:val="240"/>
                  <w:divBdr>
                    <w:top w:val="none" w:sz="0" w:space="0" w:color="auto"/>
                    <w:left w:val="none" w:sz="0" w:space="0" w:color="auto"/>
                    <w:bottom w:val="none" w:sz="0" w:space="0" w:color="auto"/>
                    <w:right w:val="none" w:sz="0" w:space="0" w:color="auto"/>
                  </w:divBdr>
                </w:div>
                <w:div w:id="1925996322">
                  <w:marLeft w:val="360"/>
                  <w:marRight w:val="0"/>
                  <w:marTop w:val="0"/>
                  <w:marBottom w:val="0"/>
                  <w:divBdr>
                    <w:top w:val="none" w:sz="0" w:space="0" w:color="auto"/>
                    <w:left w:val="none" w:sz="0" w:space="0" w:color="auto"/>
                    <w:bottom w:val="none" w:sz="0" w:space="0" w:color="auto"/>
                    <w:right w:val="none" w:sz="0" w:space="0" w:color="auto"/>
                  </w:divBdr>
                  <w:divsChild>
                    <w:div w:id="233249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598193">
              <w:marLeft w:val="0"/>
              <w:marRight w:val="0"/>
              <w:marTop w:val="0"/>
              <w:marBottom w:val="240"/>
              <w:divBdr>
                <w:top w:val="none" w:sz="0" w:space="0" w:color="auto"/>
                <w:left w:val="none" w:sz="0" w:space="0" w:color="auto"/>
                <w:bottom w:val="none" w:sz="0" w:space="0" w:color="auto"/>
                <w:right w:val="none" w:sz="0" w:space="0" w:color="auto"/>
              </w:divBdr>
            </w:div>
          </w:divsChild>
        </w:div>
        <w:div w:id="1441535659">
          <w:marLeft w:val="0"/>
          <w:marRight w:val="0"/>
          <w:marTop w:val="0"/>
          <w:marBottom w:val="240"/>
          <w:divBdr>
            <w:top w:val="none" w:sz="0" w:space="0" w:color="auto"/>
            <w:left w:val="none" w:sz="0" w:space="0" w:color="auto"/>
            <w:bottom w:val="none" w:sz="0" w:space="0" w:color="auto"/>
            <w:right w:val="none" w:sz="0" w:space="0" w:color="auto"/>
          </w:divBdr>
          <w:divsChild>
            <w:div w:id="34429598">
              <w:marLeft w:val="0"/>
              <w:marRight w:val="0"/>
              <w:marTop w:val="0"/>
              <w:marBottom w:val="0"/>
              <w:divBdr>
                <w:top w:val="none" w:sz="0" w:space="0" w:color="auto"/>
                <w:left w:val="none" w:sz="0" w:space="0" w:color="auto"/>
                <w:bottom w:val="none" w:sz="0" w:space="0" w:color="auto"/>
                <w:right w:val="none" w:sz="0" w:space="0" w:color="auto"/>
              </w:divBdr>
            </w:div>
            <w:div w:id="1651208220">
              <w:marLeft w:val="0"/>
              <w:marRight w:val="0"/>
              <w:marTop w:val="0"/>
              <w:marBottom w:val="240"/>
              <w:divBdr>
                <w:top w:val="none" w:sz="0" w:space="0" w:color="auto"/>
                <w:left w:val="none" w:sz="0" w:space="0" w:color="auto"/>
                <w:bottom w:val="none" w:sz="0" w:space="0" w:color="auto"/>
                <w:right w:val="none" w:sz="0" w:space="0" w:color="auto"/>
              </w:divBdr>
            </w:div>
            <w:div w:id="582758903">
              <w:marLeft w:val="0"/>
              <w:marRight w:val="0"/>
              <w:marTop w:val="0"/>
              <w:marBottom w:val="240"/>
              <w:divBdr>
                <w:top w:val="none" w:sz="0" w:space="0" w:color="auto"/>
                <w:left w:val="none" w:sz="0" w:space="0" w:color="auto"/>
                <w:bottom w:val="none" w:sz="0" w:space="0" w:color="auto"/>
                <w:right w:val="none" w:sz="0" w:space="0" w:color="auto"/>
              </w:divBdr>
            </w:div>
          </w:divsChild>
        </w:div>
        <w:div w:id="987132072">
          <w:marLeft w:val="0"/>
          <w:marRight w:val="0"/>
          <w:marTop w:val="0"/>
          <w:marBottom w:val="240"/>
          <w:divBdr>
            <w:top w:val="none" w:sz="0" w:space="0" w:color="auto"/>
            <w:left w:val="none" w:sz="0" w:space="0" w:color="auto"/>
            <w:bottom w:val="none" w:sz="0" w:space="0" w:color="auto"/>
            <w:right w:val="none" w:sz="0" w:space="0" w:color="auto"/>
          </w:divBdr>
        </w:div>
        <w:div w:id="89472632">
          <w:marLeft w:val="0"/>
          <w:marRight w:val="0"/>
          <w:marTop w:val="0"/>
          <w:marBottom w:val="240"/>
          <w:divBdr>
            <w:top w:val="none" w:sz="0" w:space="0" w:color="auto"/>
            <w:left w:val="none" w:sz="0" w:space="0" w:color="auto"/>
            <w:bottom w:val="none" w:sz="0" w:space="0" w:color="auto"/>
            <w:right w:val="none" w:sz="0" w:space="0" w:color="auto"/>
          </w:divBdr>
        </w:div>
        <w:div w:id="524293681">
          <w:marLeft w:val="0"/>
          <w:marRight w:val="0"/>
          <w:marTop w:val="0"/>
          <w:marBottom w:val="240"/>
          <w:divBdr>
            <w:top w:val="none" w:sz="0" w:space="0" w:color="auto"/>
            <w:left w:val="none" w:sz="0" w:space="0" w:color="auto"/>
            <w:bottom w:val="none" w:sz="0" w:space="0" w:color="auto"/>
            <w:right w:val="none" w:sz="0" w:space="0" w:color="auto"/>
          </w:divBdr>
        </w:div>
        <w:div w:id="512961388">
          <w:marLeft w:val="0"/>
          <w:marRight w:val="0"/>
          <w:marTop w:val="0"/>
          <w:marBottom w:val="240"/>
          <w:divBdr>
            <w:top w:val="none" w:sz="0" w:space="0" w:color="auto"/>
            <w:left w:val="none" w:sz="0" w:space="0" w:color="auto"/>
            <w:bottom w:val="none" w:sz="0" w:space="0" w:color="auto"/>
            <w:right w:val="none" w:sz="0" w:space="0" w:color="auto"/>
          </w:divBdr>
          <w:divsChild>
            <w:div w:id="1905673972">
              <w:marLeft w:val="0"/>
              <w:marRight w:val="0"/>
              <w:marTop w:val="0"/>
              <w:marBottom w:val="0"/>
              <w:divBdr>
                <w:top w:val="none" w:sz="0" w:space="0" w:color="auto"/>
                <w:left w:val="none" w:sz="0" w:space="0" w:color="auto"/>
                <w:bottom w:val="none" w:sz="0" w:space="0" w:color="auto"/>
                <w:right w:val="none" w:sz="0" w:space="0" w:color="auto"/>
              </w:divBdr>
            </w:div>
          </w:divsChild>
        </w:div>
        <w:div w:id="1930847528">
          <w:marLeft w:val="0"/>
          <w:marRight w:val="0"/>
          <w:marTop w:val="0"/>
          <w:marBottom w:val="240"/>
          <w:divBdr>
            <w:top w:val="none" w:sz="0" w:space="0" w:color="auto"/>
            <w:left w:val="none" w:sz="0" w:space="0" w:color="auto"/>
            <w:bottom w:val="none" w:sz="0" w:space="0" w:color="auto"/>
            <w:right w:val="none" w:sz="0" w:space="0" w:color="auto"/>
          </w:divBdr>
        </w:div>
        <w:div w:id="1322662791">
          <w:marLeft w:val="0"/>
          <w:marRight w:val="0"/>
          <w:marTop w:val="0"/>
          <w:marBottom w:val="240"/>
          <w:divBdr>
            <w:top w:val="none" w:sz="0" w:space="0" w:color="auto"/>
            <w:left w:val="none" w:sz="0" w:space="0" w:color="auto"/>
            <w:bottom w:val="none" w:sz="0" w:space="0" w:color="auto"/>
            <w:right w:val="none" w:sz="0" w:space="0" w:color="auto"/>
          </w:divBdr>
        </w:div>
      </w:divsChild>
    </w:div>
    <w:div w:id="1553274199">
      <w:bodyDiv w:val="1"/>
      <w:marLeft w:val="0"/>
      <w:marRight w:val="0"/>
      <w:marTop w:val="0"/>
      <w:marBottom w:val="0"/>
      <w:divBdr>
        <w:top w:val="none" w:sz="0" w:space="0" w:color="auto"/>
        <w:left w:val="none" w:sz="0" w:space="0" w:color="auto"/>
        <w:bottom w:val="none" w:sz="0" w:space="0" w:color="auto"/>
        <w:right w:val="none" w:sz="0" w:space="0" w:color="auto"/>
      </w:divBdr>
      <w:divsChild>
        <w:div w:id="1321932599">
          <w:marLeft w:val="0"/>
          <w:marRight w:val="0"/>
          <w:marTop w:val="0"/>
          <w:marBottom w:val="240"/>
          <w:divBdr>
            <w:top w:val="none" w:sz="0" w:space="0" w:color="auto"/>
            <w:left w:val="none" w:sz="0" w:space="0" w:color="auto"/>
            <w:bottom w:val="none" w:sz="0" w:space="0" w:color="auto"/>
            <w:right w:val="none" w:sz="0" w:space="0" w:color="auto"/>
          </w:divBdr>
        </w:div>
        <w:div w:id="438987809">
          <w:marLeft w:val="0"/>
          <w:marRight w:val="0"/>
          <w:marTop w:val="0"/>
          <w:marBottom w:val="240"/>
          <w:divBdr>
            <w:top w:val="none" w:sz="0" w:space="0" w:color="auto"/>
            <w:left w:val="none" w:sz="0" w:space="0" w:color="auto"/>
            <w:bottom w:val="none" w:sz="0" w:space="0" w:color="auto"/>
            <w:right w:val="none" w:sz="0" w:space="0" w:color="auto"/>
          </w:divBdr>
        </w:div>
        <w:div w:id="1152716723">
          <w:marLeft w:val="0"/>
          <w:marRight w:val="0"/>
          <w:marTop w:val="0"/>
          <w:marBottom w:val="240"/>
          <w:divBdr>
            <w:top w:val="none" w:sz="0" w:space="0" w:color="auto"/>
            <w:left w:val="none" w:sz="0" w:space="0" w:color="auto"/>
            <w:bottom w:val="none" w:sz="0" w:space="0" w:color="auto"/>
            <w:right w:val="none" w:sz="0" w:space="0" w:color="auto"/>
          </w:divBdr>
        </w:div>
        <w:div w:id="1394889370">
          <w:marLeft w:val="0"/>
          <w:marRight w:val="0"/>
          <w:marTop w:val="0"/>
          <w:marBottom w:val="240"/>
          <w:divBdr>
            <w:top w:val="none" w:sz="0" w:space="0" w:color="auto"/>
            <w:left w:val="none" w:sz="0" w:space="0" w:color="auto"/>
            <w:bottom w:val="none" w:sz="0" w:space="0" w:color="auto"/>
            <w:right w:val="none" w:sz="0" w:space="0" w:color="auto"/>
          </w:divBdr>
        </w:div>
        <w:div w:id="2115703913">
          <w:marLeft w:val="0"/>
          <w:marRight w:val="0"/>
          <w:marTop w:val="0"/>
          <w:marBottom w:val="240"/>
          <w:divBdr>
            <w:top w:val="none" w:sz="0" w:space="0" w:color="auto"/>
            <w:left w:val="none" w:sz="0" w:space="0" w:color="auto"/>
            <w:bottom w:val="none" w:sz="0" w:space="0" w:color="auto"/>
            <w:right w:val="none" w:sz="0" w:space="0" w:color="auto"/>
          </w:divBdr>
        </w:div>
        <w:div w:id="1182551335">
          <w:marLeft w:val="0"/>
          <w:marRight w:val="0"/>
          <w:marTop w:val="0"/>
          <w:marBottom w:val="240"/>
          <w:divBdr>
            <w:top w:val="none" w:sz="0" w:space="0" w:color="auto"/>
            <w:left w:val="none" w:sz="0" w:space="0" w:color="auto"/>
            <w:bottom w:val="none" w:sz="0" w:space="0" w:color="auto"/>
            <w:right w:val="none" w:sz="0" w:space="0" w:color="auto"/>
          </w:divBdr>
          <w:divsChild>
            <w:div w:id="524829717">
              <w:marLeft w:val="0"/>
              <w:marRight w:val="0"/>
              <w:marTop w:val="0"/>
              <w:marBottom w:val="0"/>
              <w:divBdr>
                <w:top w:val="none" w:sz="0" w:space="0" w:color="auto"/>
                <w:left w:val="none" w:sz="0" w:space="0" w:color="auto"/>
                <w:bottom w:val="none" w:sz="0" w:space="0" w:color="auto"/>
                <w:right w:val="none" w:sz="0" w:space="0" w:color="auto"/>
              </w:divBdr>
            </w:div>
            <w:div w:id="1385644173">
              <w:marLeft w:val="0"/>
              <w:marRight w:val="0"/>
              <w:marTop w:val="0"/>
              <w:marBottom w:val="240"/>
              <w:divBdr>
                <w:top w:val="none" w:sz="0" w:space="0" w:color="auto"/>
                <w:left w:val="none" w:sz="0" w:space="0" w:color="auto"/>
                <w:bottom w:val="none" w:sz="0" w:space="0" w:color="auto"/>
                <w:right w:val="none" w:sz="0" w:space="0" w:color="auto"/>
              </w:divBdr>
            </w:div>
            <w:div w:id="2037731045">
              <w:marLeft w:val="0"/>
              <w:marRight w:val="0"/>
              <w:marTop w:val="0"/>
              <w:marBottom w:val="240"/>
              <w:divBdr>
                <w:top w:val="none" w:sz="0" w:space="0" w:color="auto"/>
                <w:left w:val="none" w:sz="0" w:space="0" w:color="auto"/>
                <w:bottom w:val="none" w:sz="0" w:space="0" w:color="auto"/>
                <w:right w:val="none" w:sz="0" w:space="0" w:color="auto"/>
              </w:divBdr>
            </w:div>
          </w:divsChild>
        </w:div>
        <w:div w:id="1857310455">
          <w:marLeft w:val="0"/>
          <w:marRight w:val="0"/>
          <w:marTop w:val="0"/>
          <w:marBottom w:val="240"/>
          <w:divBdr>
            <w:top w:val="none" w:sz="0" w:space="0" w:color="auto"/>
            <w:left w:val="none" w:sz="0" w:space="0" w:color="auto"/>
            <w:bottom w:val="none" w:sz="0" w:space="0" w:color="auto"/>
            <w:right w:val="none" w:sz="0" w:space="0" w:color="auto"/>
          </w:divBdr>
        </w:div>
        <w:div w:id="163711708">
          <w:marLeft w:val="0"/>
          <w:marRight w:val="0"/>
          <w:marTop w:val="0"/>
          <w:marBottom w:val="240"/>
          <w:divBdr>
            <w:top w:val="none" w:sz="0" w:space="0" w:color="auto"/>
            <w:left w:val="none" w:sz="0" w:space="0" w:color="auto"/>
            <w:bottom w:val="none" w:sz="0" w:space="0" w:color="auto"/>
            <w:right w:val="none" w:sz="0" w:space="0" w:color="auto"/>
          </w:divBdr>
        </w:div>
        <w:div w:id="462697223">
          <w:marLeft w:val="0"/>
          <w:marRight w:val="0"/>
          <w:marTop w:val="0"/>
          <w:marBottom w:val="240"/>
          <w:divBdr>
            <w:top w:val="none" w:sz="0" w:space="0" w:color="auto"/>
            <w:left w:val="none" w:sz="0" w:space="0" w:color="auto"/>
            <w:bottom w:val="none" w:sz="0" w:space="0" w:color="auto"/>
            <w:right w:val="none" w:sz="0" w:space="0" w:color="auto"/>
          </w:divBdr>
          <w:divsChild>
            <w:div w:id="517619646">
              <w:marLeft w:val="0"/>
              <w:marRight w:val="0"/>
              <w:marTop w:val="0"/>
              <w:marBottom w:val="0"/>
              <w:divBdr>
                <w:top w:val="none" w:sz="0" w:space="0" w:color="auto"/>
                <w:left w:val="none" w:sz="0" w:space="0" w:color="auto"/>
                <w:bottom w:val="none" w:sz="0" w:space="0" w:color="auto"/>
                <w:right w:val="none" w:sz="0" w:space="0" w:color="auto"/>
              </w:divBdr>
            </w:div>
            <w:div w:id="981471954">
              <w:marLeft w:val="0"/>
              <w:marRight w:val="0"/>
              <w:marTop w:val="0"/>
              <w:marBottom w:val="240"/>
              <w:divBdr>
                <w:top w:val="none" w:sz="0" w:space="0" w:color="auto"/>
                <w:left w:val="none" w:sz="0" w:space="0" w:color="auto"/>
                <w:bottom w:val="none" w:sz="0" w:space="0" w:color="auto"/>
                <w:right w:val="none" w:sz="0" w:space="0" w:color="auto"/>
              </w:divBdr>
            </w:div>
          </w:divsChild>
        </w:div>
        <w:div w:id="1718164951">
          <w:marLeft w:val="0"/>
          <w:marRight w:val="0"/>
          <w:marTop w:val="0"/>
          <w:marBottom w:val="240"/>
          <w:divBdr>
            <w:top w:val="none" w:sz="0" w:space="0" w:color="auto"/>
            <w:left w:val="none" w:sz="0" w:space="0" w:color="auto"/>
            <w:bottom w:val="none" w:sz="0" w:space="0" w:color="auto"/>
            <w:right w:val="none" w:sz="0" w:space="0" w:color="auto"/>
          </w:divBdr>
          <w:divsChild>
            <w:div w:id="821894920">
              <w:marLeft w:val="0"/>
              <w:marRight w:val="0"/>
              <w:marTop w:val="0"/>
              <w:marBottom w:val="0"/>
              <w:divBdr>
                <w:top w:val="none" w:sz="0" w:space="0" w:color="auto"/>
                <w:left w:val="none" w:sz="0" w:space="0" w:color="auto"/>
                <w:bottom w:val="none" w:sz="0" w:space="0" w:color="auto"/>
                <w:right w:val="none" w:sz="0" w:space="0" w:color="auto"/>
              </w:divBdr>
            </w:div>
            <w:div w:id="850334213">
              <w:marLeft w:val="0"/>
              <w:marRight w:val="0"/>
              <w:marTop w:val="0"/>
              <w:marBottom w:val="240"/>
              <w:divBdr>
                <w:top w:val="none" w:sz="0" w:space="0" w:color="auto"/>
                <w:left w:val="none" w:sz="0" w:space="0" w:color="auto"/>
                <w:bottom w:val="none" w:sz="0" w:space="0" w:color="auto"/>
                <w:right w:val="none" w:sz="0" w:space="0" w:color="auto"/>
              </w:divBdr>
            </w:div>
          </w:divsChild>
        </w:div>
        <w:div w:id="1173646045">
          <w:marLeft w:val="0"/>
          <w:marRight w:val="0"/>
          <w:marTop w:val="0"/>
          <w:marBottom w:val="240"/>
          <w:divBdr>
            <w:top w:val="none" w:sz="0" w:space="0" w:color="auto"/>
            <w:left w:val="none" w:sz="0" w:space="0" w:color="auto"/>
            <w:bottom w:val="none" w:sz="0" w:space="0" w:color="auto"/>
            <w:right w:val="none" w:sz="0" w:space="0" w:color="auto"/>
          </w:divBdr>
        </w:div>
        <w:div w:id="503908272">
          <w:marLeft w:val="0"/>
          <w:marRight w:val="0"/>
          <w:marTop w:val="0"/>
          <w:marBottom w:val="240"/>
          <w:divBdr>
            <w:top w:val="none" w:sz="0" w:space="0" w:color="auto"/>
            <w:left w:val="none" w:sz="0" w:space="0" w:color="auto"/>
            <w:bottom w:val="none" w:sz="0" w:space="0" w:color="auto"/>
            <w:right w:val="none" w:sz="0" w:space="0" w:color="auto"/>
          </w:divBdr>
          <w:divsChild>
            <w:div w:id="1472870258">
              <w:marLeft w:val="0"/>
              <w:marRight w:val="0"/>
              <w:marTop w:val="0"/>
              <w:marBottom w:val="240"/>
              <w:divBdr>
                <w:top w:val="none" w:sz="0" w:space="0" w:color="auto"/>
                <w:left w:val="none" w:sz="0" w:space="0" w:color="auto"/>
                <w:bottom w:val="none" w:sz="0" w:space="0" w:color="auto"/>
                <w:right w:val="none" w:sz="0" w:space="0" w:color="auto"/>
              </w:divBdr>
            </w:div>
            <w:div w:id="793521523">
              <w:marLeft w:val="0"/>
              <w:marRight w:val="0"/>
              <w:marTop w:val="0"/>
              <w:marBottom w:val="240"/>
              <w:divBdr>
                <w:top w:val="none" w:sz="0" w:space="0" w:color="auto"/>
                <w:left w:val="none" w:sz="0" w:space="0" w:color="auto"/>
                <w:bottom w:val="none" w:sz="0" w:space="0" w:color="auto"/>
                <w:right w:val="none" w:sz="0" w:space="0" w:color="auto"/>
              </w:divBdr>
            </w:div>
          </w:divsChild>
        </w:div>
        <w:div w:id="1993950271">
          <w:marLeft w:val="0"/>
          <w:marRight w:val="0"/>
          <w:marTop w:val="0"/>
          <w:marBottom w:val="240"/>
          <w:divBdr>
            <w:top w:val="none" w:sz="0" w:space="0" w:color="auto"/>
            <w:left w:val="none" w:sz="0" w:space="0" w:color="auto"/>
            <w:bottom w:val="none" w:sz="0" w:space="0" w:color="auto"/>
            <w:right w:val="none" w:sz="0" w:space="0" w:color="auto"/>
          </w:divBdr>
        </w:div>
        <w:div w:id="1252853678">
          <w:marLeft w:val="0"/>
          <w:marRight w:val="0"/>
          <w:marTop w:val="0"/>
          <w:marBottom w:val="240"/>
          <w:divBdr>
            <w:top w:val="none" w:sz="0" w:space="0" w:color="auto"/>
            <w:left w:val="none" w:sz="0" w:space="0" w:color="auto"/>
            <w:bottom w:val="none" w:sz="0" w:space="0" w:color="auto"/>
            <w:right w:val="none" w:sz="0" w:space="0" w:color="auto"/>
          </w:divBdr>
        </w:div>
        <w:div w:id="968317056">
          <w:marLeft w:val="0"/>
          <w:marRight w:val="0"/>
          <w:marTop w:val="0"/>
          <w:marBottom w:val="240"/>
          <w:divBdr>
            <w:top w:val="none" w:sz="0" w:space="0" w:color="auto"/>
            <w:left w:val="none" w:sz="0" w:space="0" w:color="auto"/>
            <w:bottom w:val="none" w:sz="0" w:space="0" w:color="auto"/>
            <w:right w:val="none" w:sz="0" w:space="0" w:color="auto"/>
          </w:divBdr>
        </w:div>
        <w:div w:id="1350133626">
          <w:marLeft w:val="0"/>
          <w:marRight w:val="0"/>
          <w:marTop w:val="0"/>
          <w:marBottom w:val="240"/>
          <w:divBdr>
            <w:top w:val="none" w:sz="0" w:space="0" w:color="auto"/>
            <w:left w:val="none" w:sz="0" w:space="0" w:color="auto"/>
            <w:bottom w:val="none" w:sz="0" w:space="0" w:color="auto"/>
            <w:right w:val="none" w:sz="0" w:space="0" w:color="auto"/>
          </w:divBdr>
        </w:div>
        <w:div w:id="1391995261">
          <w:marLeft w:val="0"/>
          <w:marRight w:val="0"/>
          <w:marTop w:val="0"/>
          <w:marBottom w:val="240"/>
          <w:divBdr>
            <w:top w:val="none" w:sz="0" w:space="0" w:color="auto"/>
            <w:left w:val="none" w:sz="0" w:space="0" w:color="auto"/>
            <w:bottom w:val="none" w:sz="0" w:space="0" w:color="auto"/>
            <w:right w:val="none" w:sz="0" w:space="0" w:color="auto"/>
          </w:divBdr>
        </w:div>
        <w:div w:id="792401361">
          <w:marLeft w:val="0"/>
          <w:marRight w:val="0"/>
          <w:marTop w:val="0"/>
          <w:marBottom w:val="240"/>
          <w:divBdr>
            <w:top w:val="none" w:sz="0" w:space="0" w:color="auto"/>
            <w:left w:val="none" w:sz="0" w:space="0" w:color="auto"/>
            <w:bottom w:val="none" w:sz="0" w:space="0" w:color="auto"/>
            <w:right w:val="none" w:sz="0" w:space="0" w:color="auto"/>
          </w:divBdr>
        </w:div>
        <w:div w:id="2040468588">
          <w:marLeft w:val="0"/>
          <w:marRight w:val="0"/>
          <w:marTop w:val="0"/>
          <w:marBottom w:val="240"/>
          <w:divBdr>
            <w:top w:val="none" w:sz="0" w:space="0" w:color="auto"/>
            <w:left w:val="none" w:sz="0" w:space="0" w:color="auto"/>
            <w:bottom w:val="none" w:sz="0" w:space="0" w:color="auto"/>
            <w:right w:val="none" w:sz="0" w:space="0" w:color="auto"/>
          </w:divBdr>
        </w:div>
        <w:div w:id="135071818">
          <w:marLeft w:val="0"/>
          <w:marRight w:val="0"/>
          <w:marTop w:val="0"/>
          <w:marBottom w:val="240"/>
          <w:divBdr>
            <w:top w:val="none" w:sz="0" w:space="0" w:color="auto"/>
            <w:left w:val="none" w:sz="0" w:space="0" w:color="auto"/>
            <w:bottom w:val="none" w:sz="0" w:space="0" w:color="auto"/>
            <w:right w:val="none" w:sz="0" w:space="0" w:color="auto"/>
          </w:divBdr>
        </w:div>
        <w:div w:id="92945958">
          <w:marLeft w:val="0"/>
          <w:marRight w:val="0"/>
          <w:marTop w:val="0"/>
          <w:marBottom w:val="240"/>
          <w:divBdr>
            <w:top w:val="none" w:sz="0" w:space="0" w:color="auto"/>
            <w:left w:val="none" w:sz="0" w:space="0" w:color="auto"/>
            <w:bottom w:val="none" w:sz="0" w:space="0" w:color="auto"/>
            <w:right w:val="none" w:sz="0" w:space="0" w:color="auto"/>
          </w:divBdr>
        </w:div>
        <w:div w:id="1497071505">
          <w:marLeft w:val="0"/>
          <w:marRight w:val="0"/>
          <w:marTop w:val="0"/>
          <w:marBottom w:val="240"/>
          <w:divBdr>
            <w:top w:val="none" w:sz="0" w:space="0" w:color="auto"/>
            <w:left w:val="none" w:sz="0" w:space="0" w:color="auto"/>
            <w:bottom w:val="none" w:sz="0" w:space="0" w:color="auto"/>
            <w:right w:val="none" w:sz="0" w:space="0" w:color="auto"/>
          </w:divBdr>
        </w:div>
        <w:div w:id="370494023">
          <w:marLeft w:val="0"/>
          <w:marRight w:val="0"/>
          <w:marTop w:val="0"/>
          <w:marBottom w:val="240"/>
          <w:divBdr>
            <w:top w:val="none" w:sz="0" w:space="0" w:color="auto"/>
            <w:left w:val="none" w:sz="0" w:space="0" w:color="auto"/>
            <w:bottom w:val="none" w:sz="0" w:space="0" w:color="auto"/>
            <w:right w:val="none" w:sz="0" w:space="0" w:color="auto"/>
          </w:divBdr>
        </w:div>
        <w:div w:id="684554845">
          <w:marLeft w:val="0"/>
          <w:marRight w:val="0"/>
          <w:marTop w:val="0"/>
          <w:marBottom w:val="240"/>
          <w:divBdr>
            <w:top w:val="none" w:sz="0" w:space="0" w:color="auto"/>
            <w:left w:val="none" w:sz="0" w:space="0" w:color="auto"/>
            <w:bottom w:val="none" w:sz="0" w:space="0" w:color="auto"/>
            <w:right w:val="none" w:sz="0" w:space="0" w:color="auto"/>
          </w:divBdr>
          <w:divsChild>
            <w:div w:id="1071535623">
              <w:marLeft w:val="0"/>
              <w:marRight w:val="0"/>
              <w:marTop w:val="0"/>
              <w:marBottom w:val="240"/>
              <w:divBdr>
                <w:top w:val="none" w:sz="0" w:space="0" w:color="auto"/>
                <w:left w:val="none" w:sz="0" w:space="0" w:color="auto"/>
                <w:bottom w:val="none" w:sz="0" w:space="0" w:color="auto"/>
                <w:right w:val="none" w:sz="0" w:space="0" w:color="auto"/>
              </w:divBdr>
            </w:div>
            <w:div w:id="2022776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9986017">
      <w:bodyDiv w:val="1"/>
      <w:marLeft w:val="0"/>
      <w:marRight w:val="0"/>
      <w:marTop w:val="0"/>
      <w:marBottom w:val="0"/>
      <w:divBdr>
        <w:top w:val="none" w:sz="0" w:space="0" w:color="auto"/>
        <w:left w:val="none" w:sz="0" w:space="0" w:color="auto"/>
        <w:bottom w:val="none" w:sz="0" w:space="0" w:color="auto"/>
        <w:right w:val="none" w:sz="0" w:space="0" w:color="auto"/>
      </w:divBdr>
      <w:divsChild>
        <w:div w:id="1630433616">
          <w:marLeft w:val="0"/>
          <w:marRight w:val="0"/>
          <w:marTop w:val="0"/>
          <w:marBottom w:val="240"/>
          <w:divBdr>
            <w:top w:val="none" w:sz="0" w:space="0" w:color="auto"/>
            <w:left w:val="none" w:sz="0" w:space="0" w:color="auto"/>
            <w:bottom w:val="none" w:sz="0" w:space="0" w:color="auto"/>
            <w:right w:val="none" w:sz="0" w:space="0" w:color="auto"/>
          </w:divBdr>
        </w:div>
        <w:div w:id="935941380">
          <w:marLeft w:val="0"/>
          <w:marRight w:val="0"/>
          <w:marTop w:val="0"/>
          <w:marBottom w:val="240"/>
          <w:divBdr>
            <w:top w:val="none" w:sz="0" w:space="0" w:color="auto"/>
            <w:left w:val="none" w:sz="0" w:space="0" w:color="auto"/>
            <w:bottom w:val="none" w:sz="0" w:space="0" w:color="auto"/>
            <w:right w:val="none" w:sz="0" w:space="0" w:color="auto"/>
          </w:divBdr>
        </w:div>
        <w:div w:id="308175878">
          <w:marLeft w:val="0"/>
          <w:marRight w:val="0"/>
          <w:marTop w:val="0"/>
          <w:marBottom w:val="240"/>
          <w:divBdr>
            <w:top w:val="none" w:sz="0" w:space="0" w:color="auto"/>
            <w:left w:val="none" w:sz="0" w:space="0" w:color="auto"/>
            <w:bottom w:val="none" w:sz="0" w:space="0" w:color="auto"/>
            <w:right w:val="none" w:sz="0" w:space="0" w:color="auto"/>
          </w:divBdr>
        </w:div>
        <w:div w:id="1349714359">
          <w:marLeft w:val="0"/>
          <w:marRight w:val="0"/>
          <w:marTop w:val="0"/>
          <w:marBottom w:val="240"/>
          <w:divBdr>
            <w:top w:val="none" w:sz="0" w:space="0" w:color="auto"/>
            <w:left w:val="none" w:sz="0" w:space="0" w:color="auto"/>
            <w:bottom w:val="none" w:sz="0" w:space="0" w:color="auto"/>
            <w:right w:val="none" w:sz="0" w:space="0" w:color="auto"/>
          </w:divBdr>
        </w:div>
      </w:divsChild>
    </w:div>
    <w:div w:id="1625387118">
      <w:bodyDiv w:val="1"/>
      <w:marLeft w:val="0"/>
      <w:marRight w:val="0"/>
      <w:marTop w:val="0"/>
      <w:marBottom w:val="0"/>
      <w:divBdr>
        <w:top w:val="none" w:sz="0" w:space="0" w:color="auto"/>
        <w:left w:val="none" w:sz="0" w:space="0" w:color="auto"/>
        <w:bottom w:val="none" w:sz="0" w:space="0" w:color="auto"/>
        <w:right w:val="none" w:sz="0" w:space="0" w:color="auto"/>
      </w:divBdr>
      <w:divsChild>
        <w:div w:id="402148772">
          <w:marLeft w:val="0"/>
          <w:marRight w:val="0"/>
          <w:marTop w:val="0"/>
          <w:marBottom w:val="240"/>
          <w:divBdr>
            <w:top w:val="none" w:sz="0" w:space="0" w:color="auto"/>
            <w:left w:val="none" w:sz="0" w:space="0" w:color="auto"/>
            <w:bottom w:val="none" w:sz="0" w:space="0" w:color="auto"/>
            <w:right w:val="none" w:sz="0" w:space="0" w:color="auto"/>
          </w:divBdr>
        </w:div>
        <w:div w:id="529072149">
          <w:marLeft w:val="0"/>
          <w:marRight w:val="0"/>
          <w:marTop w:val="0"/>
          <w:marBottom w:val="240"/>
          <w:divBdr>
            <w:top w:val="none" w:sz="0" w:space="0" w:color="auto"/>
            <w:left w:val="none" w:sz="0" w:space="0" w:color="auto"/>
            <w:bottom w:val="none" w:sz="0" w:space="0" w:color="auto"/>
            <w:right w:val="none" w:sz="0" w:space="0" w:color="auto"/>
          </w:divBdr>
        </w:div>
        <w:div w:id="566192099">
          <w:marLeft w:val="0"/>
          <w:marRight w:val="0"/>
          <w:marTop w:val="0"/>
          <w:marBottom w:val="240"/>
          <w:divBdr>
            <w:top w:val="none" w:sz="0" w:space="0" w:color="auto"/>
            <w:left w:val="none" w:sz="0" w:space="0" w:color="auto"/>
            <w:bottom w:val="none" w:sz="0" w:space="0" w:color="auto"/>
            <w:right w:val="none" w:sz="0" w:space="0" w:color="auto"/>
          </w:divBdr>
        </w:div>
        <w:div w:id="73474994">
          <w:marLeft w:val="0"/>
          <w:marRight w:val="0"/>
          <w:marTop w:val="0"/>
          <w:marBottom w:val="240"/>
          <w:divBdr>
            <w:top w:val="none" w:sz="0" w:space="0" w:color="auto"/>
            <w:left w:val="none" w:sz="0" w:space="0" w:color="auto"/>
            <w:bottom w:val="none" w:sz="0" w:space="0" w:color="auto"/>
            <w:right w:val="none" w:sz="0" w:space="0" w:color="auto"/>
          </w:divBdr>
        </w:div>
        <w:div w:id="2053965495">
          <w:marLeft w:val="0"/>
          <w:marRight w:val="0"/>
          <w:marTop w:val="0"/>
          <w:marBottom w:val="240"/>
          <w:divBdr>
            <w:top w:val="none" w:sz="0" w:space="0" w:color="auto"/>
            <w:left w:val="none" w:sz="0" w:space="0" w:color="auto"/>
            <w:bottom w:val="none" w:sz="0" w:space="0" w:color="auto"/>
            <w:right w:val="none" w:sz="0" w:space="0" w:color="auto"/>
          </w:divBdr>
        </w:div>
        <w:div w:id="700715289">
          <w:marLeft w:val="0"/>
          <w:marRight w:val="0"/>
          <w:marTop w:val="0"/>
          <w:marBottom w:val="240"/>
          <w:divBdr>
            <w:top w:val="none" w:sz="0" w:space="0" w:color="auto"/>
            <w:left w:val="none" w:sz="0" w:space="0" w:color="auto"/>
            <w:bottom w:val="none" w:sz="0" w:space="0" w:color="auto"/>
            <w:right w:val="none" w:sz="0" w:space="0" w:color="auto"/>
          </w:divBdr>
        </w:div>
        <w:div w:id="1989244957">
          <w:marLeft w:val="0"/>
          <w:marRight w:val="0"/>
          <w:marTop w:val="0"/>
          <w:marBottom w:val="240"/>
          <w:divBdr>
            <w:top w:val="none" w:sz="0" w:space="0" w:color="auto"/>
            <w:left w:val="none" w:sz="0" w:space="0" w:color="auto"/>
            <w:bottom w:val="none" w:sz="0" w:space="0" w:color="auto"/>
            <w:right w:val="none" w:sz="0" w:space="0" w:color="auto"/>
          </w:divBdr>
        </w:div>
        <w:div w:id="665523492">
          <w:marLeft w:val="0"/>
          <w:marRight w:val="0"/>
          <w:marTop w:val="0"/>
          <w:marBottom w:val="240"/>
          <w:divBdr>
            <w:top w:val="none" w:sz="0" w:space="0" w:color="auto"/>
            <w:left w:val="none" w:sz="0" w:space="0" w:color="auto"/>
            <w:bottom w:val="none" w:sz="0" w:space="0" w:color="auto"/>
            <w:right w:val="none" w:sz="0" w:space="0" w:color="auto"/>
          </w:divBdr>
        </w:div>
        <w:div w:id="117996600">
          <w:marLeft w:val="0"/>
          <w:marRight w:val="0"/>
          <w:marTop w:val="0"/>
          <w:marBottom w:val="240"/>
          <w:divBdr>
            <w:top w:val="none" w:sz="0" w:space="0" w:color="auto"/>
            <w:left w:val="none" w:sz="0" w:space="0" w:color="auto"/>
            <w:bottom w:val="none" w:sz="0" w:space="0" w:color="auto"/>
            <w:right w:val="none" w:sz="0" w:space="0" w:color="auto"/>
          </w:divBdr>
        </w:div>
        <w:div w:id="529757341">
          <w:marLeft w:val="0"/>
          <w:marRight w:val="0"/>
          <w:marTop w:val="0"/>
          <w:marBottom w:val="240"/>
          <w:divBdr>
            <w:top w:val="none" w:sz="0" w:space="0" w:color="auto"/>
            <w:left w:val="none" w:sz="0" w:space="0" w:color="auto"/>
            <w:bottom w:val="none" w:sz="0" w:space="0" w:color="auto"/>
            <w:right w:val="none" w:sz="0" w:space="0" w:color="auto"/>
          </w:divBdr>
        </w:div>
        <w:div w:id="843131244">
          <w:marLeft w:val="0"/>
          <w:marRight w:val="0"/>
          <w:marTop w:val="0"/>
          <w:marBottom w:val="240"/>
          <w:divBdr>
            <w:top w:val="none" w:sz="0" w:space="0" w:color="auto"/>
            <w:left w:val="none" w:sz="0" w:space="0" w:color="auto"/>
            <w:bottom w:val="none" w:sz="0" w:space="0" w:color="auto"/>
            <w:right w:val="none" w:sz="0" w:space="0" w:color="auto"/>
          </w:divBdr>
          <w:divsChild>
            <w:div w:id="1377855891">
              <w:marLeft w:val="0"/>
              <w:marRight w:val="0"/>
              <w:marTop w:val="0"/>
              <w:marBottom w:val="0"/>
              <w:divBdr>
                <w:top w:val="none" w:sz="0" w:space="0" w:color="auto"/>
                <w:left w:val="none" w:sz="0" w:space="0" w:color="auto"/>
                <w:bottom w:val="none" w:sz="0" w:space="0" w:color="auto"/>
                <w:right w:val="none" w:sz="0" w:space="0" w:color="auto"/>
              </w:divBdr>
            </w:div>
          </w:divsChild>
        </w:div>
        <w:div w:id="862786432">
          <w:marLeft w:val="0"/>
          <w:marRight w:val="0"/>
          <w:marTop w:val="0"/>
          <w:marBottom w:val="240"/>
          <w:divBdr>
            <w:top w:val="none" w:sz="0" w:space="0" w:color="auto"/>
            <w:left w:val="none" w:sz="0" w:space="0" w:color="auto"/>
            <w:bottom w:val="none" w:sz="0" w:space="0" w:color="auto"/>
            <w:right w:val="none" w:sz="0" w:space="0" w:color="auto"/>
          </w:divBdr>
        </w:div>
        <w:div w:id="528027577">
          <w:marLeft w:val="0"/>
          <w:marRight w:val="0"/>
          <w:marTop w:val="0"/>
          <w:marBottom w:val="240"/>
          <w:divBdr>
            <w:top w:val="none" w:sz="0" w:space="0" w:color="auto"/>
            <w:left w:val="none" w:sz="0" w:space="0" w:color="auto"/>
            <w:bottom w:val="none" w:sz="0" w:space="0" w:color="auto"/>
            <w:right w:val="none" w:sz="0" w:space="0" w:color="auto"/>
          </w:divBdr>
        </w:div>
        <w:div w:id="846289479">
          <w:marLeft w:val="0"/>
          <w:marRight w:val="0"/>
          <w:marTop w:val="0"/>
          <w:marBottom w:val="240"/>
          <w:divBdr>
            <w:top w:val="none" w:sz="0" w:space="0" w:color="auto"/>
            <w:left w:val="none" w:sz="0" w:space="0" w:color="auto"/>
            <w:bottom w:val="none" w:sz="0" w:space="0" w:color="auto"/>
            <w:right w:val="none" w:sz="0" w:space="0" w:color="auto"/>
          </w:divBdr>
        </w:div>
        <w:div w:id="1876653195">
          <w:marLeft w:val="0"/>
          <w:marRight w:val="0"/>
          <w:marTop w:val="0"/>
          <w:marBottom w:val="240"/>
          <w:divBdr>
            <w:top w:val="none" w:sz="0" w:space="0" w:color="auto"/>
            <w:left w:val="none" w:sz="0" w:space="0" w:color="auto"/>
            <w:bottom w:val="none" w:sz="0" w:space="0" w:color="auto"/>
            <w:right w:val="none" w:sz="0" w:space="0" w:color="auto"/>
          </w:divBdr>
        </w:div>
        <w:div w:id="912350586">
          <w:marLeft w:val="0"/>
          <w:marRight w:val="0"/>
          <w:marTop w:val="0"/>
          <w:marBottom w:val="240"/>
          <w:divBdr>
            <w:top w:val="none" w:sz="0" w:space="0" w:color="auto"/>
            <w:left w:val="none" w:sz="0" w:space="0" w:color="auto"/>
            <w:bottom w:val="none" w:sz="0" w:space="0" w:color="auto"/>
            <w:right w:val="none" w:sz="0" w:space="0" w:color="auto"/>
          </w:divBdr>
        </w:div>
        <w:div w:id="866455575">
          <w:marLeft w:val="0"/>
          <w:marRight w:val="0"/>
          <w:marTop w:val="0"/>
          <w:marBottom w:val="240"/>
          <w:divBdr>
            <w:top w:val="none" w:sz="0" w:space="0" w:color="auto"/>
            <w:left w:val="none" w:sz="0" w:space="0" w:color="auto"/>
            <w:bottom w:val="none" w:sz="0" w:space="0" w:color="auto"/>
            <w:right w:val="none" w:sz="0" w:space="0" w:color="auto"/>
          </w:divBdr>
        </w:div>
      </w:divsChild>
    </w:div>
    <w:div w:id="1723553929">
      <w:bodyDiv w:val="1"/>
      <w:marLeft w:val="0"/>
      <w:marRight w:val="0"/>
      <w:marTop w:val="0"/>
      <w:marBottom w:val="0"/>
      <w:divBdr>
        <w:top w:val="none" w:sz="0" w:space="0" w:color="auto"/>
        <w:left w:val="none" w:sz="0" w:space="0" w:color="auto"/>
        <w:bottom w:val="none" w:sz="0" w:space="0" w:color="auto"/>
        <w:right w:val="none" w:sz="0" w:space="0" w:color="auto"/>
      </w:divBdr>
      <w:divsChild>
        <w:div w:id="2060351469">
          <w:marLeft w:val="0"/>
          <w:marRight w:val="0"/>
          <w:marTop w:val="0"/>
          <w:marBottom w:val="240"/>
          <w:divBdr>
            <w:top w:val="none" w:sz="0" w:space="0" w:color="auto"/>
            <w:left w:val="none" w:sz="0" w:space="0" w:color="auto"/>
            <w:bottom w:val="none" w:sz="0" w:space="0" w:color="auto"/>
            <w:right w:val="none" w:sz="0" w:space="0" w:color="auto"/>
          </w:divBdr>
        </w:div>
        <w:div w:id="2027560676">
          <w:marLeft w:val="0"/>
          <w:marRight w:val="0"/>
          <w:marTop w:val="0"/>
          <w:marBottom w:val="240"/>
          <w:divBdr>
            <w:top w:val="none" w:sz="0" w:space="0" w:color="auto"/>
            <w:left w:val="none" w:sz="0" w:space="0" w:color="auto"/>
            <w:bottom w:val="none" w:sz="0" w:space="0" w:color="auto"/>
            <w:right w:val="none" w:sz="0" w:space="0" w:color="auto"/>
          </w:divBdr>
          <w:divsChild>
            <w:div w:id="2034260685">
              <w:marLeft w:val="0"/>
              <w:marRight w:val="0"/>
              <w:marTop w:val="0"/>
              <w:marBottom w:val="0"/>
              <w:divBdr>
                <w:top w:val="none" w:sz="0" w:space="0" w:color="auto"/>
                <w:left w:val="none" w:sz="0" w:space="0" w:color="auto"/>
                <w:bottom w:val="none" w:sz="0" w:space="0" w:color="auto"/>
                <w:right w:val="none" w:sz="0" w:space="0" w:color="auto"/>
              </w:divBdr>
            </w:div>
          </w:divsChild>
        </w:div>
        <w:div w:id="414669693">
          <w:marLeft w:val="0"/>
          <w:marRight w:val="0"/>
          <w:marTop w:val="0"/>
          <w:marBottom w:val="240"/>
          <w:divBdr>
            <w:top w:val="none" w:sz="0" w:space="0" w:color="auto"/>
            <w:left w:val="none" w:sz="0" w:space="0" w:color="auto"/>
            <w:bottom w:val="none" w:sz="0" w:space="0" w:color="auto"/>
            <w:right w:val="none" w:sz="0" w:space="0" w:color="auto"/>
          </w:divBdr>
        </w:div>
        <w:div w:id="1919778642">
          <w:marLeft w:val="0"/>
          <w:marRight w:val="0"/>
          <w:marTop w:val="0"/>
          <w:marBottom w:val="240"/>
          <w:divBdr>
            <w:top w:val="none" w:sz="0" w:space="0" w:color="auto"/>
            <w:left w:val="none" w:sz="0" w:space="0" w:color="auto"/>
            <w:bottom w:val="none" w:sz="0" w:space="0" w:color="auto"/>
            <w:right w:val="none" w:sz="0" w:space="0" w:color="auto"/>
          </w:divBdr>
        </w:div>
        <w:div w:id="378943297">
          <w:marLeft w:val="0"/>
          <w:marRight w:val="0"/>
          <w:marTop w:val="0"/>
          <w:marBottom w:val="240"/>
          <w:divBdr>
            <w:top w:val="none" w:sz="0" w:space="0" w:color="auto"/>
            <w:left w:val="none" w:sz="0" w:space="0" w:color="auto"/>
            <w:bottom w:val="none" w:sz="0" w:space="0" w:color="auto"/>
            <w:right w:val="none" w:sz="0" w:space="0" w:color="auto"/>
          </w:divBdr>
        </w:div>
        <w:div w:id="1322655935">
          <w:marLeft w:val="0"/>
          <w:marRight w:val="0"/>
          <w:marTop w:val="0"/>
          <w:marBottom w:val="240"/>
          <w:divBdr>
            <w:top w:val="none" w:sz="0" w:space="0" w:color="auto"/>
            <w:left w:val="none" w:sz="0" w:space="0" w:color="auto"/>
            <w:bottom w:val="none" w:sz="0" w:space="0" w:color="auto"/>
            <w:right w:val="none" w:sz="0" w:space="0" w:color="auto"/>
          </w:divBdr>
        </w:div>
        <w:div w:id="1659111469">
          <w:marLeft w:val="0"/>
          <w:marRight w:val="0"/>
          <w:marTop w:val="0"/>
          <w:marBottom w:val="240"/>
          <w:divBdr>
            <w:top w:val="none" w:sz="0" w:space="0" w:color="auto"/>
            <w:left w:val="none" w:sz="0" w:space="0" w:color="auto"/>
            <w:bottom w:val="none" w:sz="0" w:space="0" w:color="auto"/>
            <w:right w:val="none" w:sz="0" w:space="0" w:color="auto"/>
          </w:divBdr>
        </w:div>
        <w:div w:id="531571118">
          <w:marLeft w:val="0"/>
          <w:marRight w:val="0"/>
          <w:marTop w:val="0"/>
          <w:marBottom w:val="240"/>
          <w:divBdr>
            <w:top w:val="none" w:sz="0" w:space="0" w:color="auto"/>
            <w:left w:val="none" w:sz="0" w:space="0" w:color="auto"/>
            <w:bottom w:val="none" w:sz="0" w:space="0" w:color="auto"/>
            <w:right w:val="none" w:sz="0" w:space="0" w:color="auto"/>
          </w:divBdr>
        </w:div>
        <w:div w:id="308243443">
          <w:marLeft w:val="0"/>
          <w:marRight w:val="0"/>
          <w:marTop w:val="0"/>
          <w:marBottom w:val="240"/>
          <w:divBdr>
            <w:top w:val="none" w:sz="0" w:space="0" w:color="auto"/>
            <w:left w:val="none" w:sz="0" w:space="0" w:color="auto"/>
            <w:bottom w:val="none" w:sz="0" w:space="0" w:color="auto"/>
            <w:right w:val="none" w:sz="0" w:space="0" w:color="auto"/>
          </w:divBdr>
        </w:div>
      </w:divsChild>
    </w:div>
    <w:div w:id="1756824317">
      <w:bodyDiv w:val="1"/>
      <w:marLeft w:val="0"/>
      <w:marRight w:val="0"/>
      <w:marTop w:val="0"/>
      <w:marBottom w:val="0"/>
      <w:divBdr>
        <w:top w:val="none" w:sz="0" w:space="0" w:color="auto"/>
        <w:left w:val="none" w:sz="0" w:space="0" w:color="auto"/>
        <w:bottom w:val="none" w:sz="0" w:space="0" w:color="auto"/>
        <w:right w:val="none" w:sz="0" w:space="0" w:color="auto"/>
      </w:divBdr>
      <w:divsChild>
        <w:div w:id="171652838">
          <w:marLeft w:val="0"/>
          <w:marRight w:val="0"/>
          <w:marTop w:val="0"/>
          <w:marBottom w:val="0"/>
          <w:divBdr>
            <w:top w:val="none" w:sz="0" w:space="0" w:color="auto"/>
            <w:left w:val="none" w:sz="0" w:space="0" w:color="auto"/>
            <w:bottom w:val="none" w:sz="0" w:space="0" w:color="auto"/>
            <w:right w:val="none" w:sz="0" w:space="0" w:color="auto"/>
          </w:divBdr>
          <w:divsChild>
            <w:div w:id="310601805">
              <w:marLeft w:val="0"/>
              <w:marRight w:val="0"/>
              <w:marTop w:val="0"/>
              <w:marBottom w:val="120"/>
              <w:divBdr>
                <w:top w:val="none" w:sz="0" w:space="0" w:color="auto"/>
                <w:left w:val="none" w:sz="0" w:space="0" w:color="auto"/>
                <w:bottom w:val="none" w:sz="0" w:space="0" w:color="auto"/>
                <w:right w:val="none" w:sz="0" w:space="0" w:color="auto"/>
              </w:divBdr>
              <w:divsChild>
                <w:div w:id="33776142">
                  <w:marLeft w:val="0"/>
                  <w:marRight w:val="0"/>
                  <w:marTop w:val="0"/>
                  <w:marBottom w:val="0"/>
                  <w:divBdr>
                    <w:top w:val="none" w:sz="0" w:space="0" w:color="auto"/>
                    <w:left w:val="none" w:sz="0" w:space="0" w:color="auto"/>
                    <w:bottom w:val="none" w:sz="0" w:space="0" w:color="auto"/>
                    <w:right w:val="none" w:sz="0" w:space="0" w:color="auto"/>
                  </w:divBdr>
                  <w:divsChild>
                    <w:div w:id="1301617139">
                      <w:marLeft w:val="0"/>
                      <w:marRight w:val="0"/>
                      <w:marTop w:val="0"/>
                      <w:marBottom w:val="240"/>
                      <w:divBdr>
                        <w:top w:val="none" w:sz="0" w:space="0" w:color="auto"/>
                        <w:left w:val="none" w:sz="0" w:space="0" w:color="auto"/>
                        <w:bottom w:val="none" w:sz="0" w:space="0" w:color="auto"/>
                        <w:right w:val="none" w:sz="0" w:space="0" w:color="auto"/>
                      </w:divBdr>
                    </w:div>
                  </w:divsChild>
                </w:div>
                <w:div w:id="1258443700">
                  <w:marLeft w:val="0"/>
                  <w:marRight w:val="0"/>
                  <w:marTop w:val="0"/>
                  <w:marBottom w:val="0"/>
                  <w:divBdr>
                    <w:top w:val="none" w:sz="0" w:space="0" w:color="auto"/>
                    <w:left w:val="none" w:sz="0" w:space="0" w:color="auto"/>
                    <w:bottom w:val="none" w:sz="0" w:space="0" w:color="auto"/>
                    <w:right w:val="none" w:sz="0" w:space="0" w:color="auto"/>
                  </w:divBdr>
                  <w:divsChild>
                    <w:div w:id="1161433671">
                      <w:marLeft w:val="0"/>
                      <w:marRight w:val="0"/>
                      <w:marTop w:val="0"/>
                      <w:marBottom w:val="240"/>
                      <w:divBdr>
                        <w:top w:val="none" w:sz="0" w:space="0" w:color="auto"/>
                        <w:left w:val="none" w:sz="0" w:space="0" w:color="auto"/>
                        <w:bottom w:val="none" w:sz="0" w:space="0" w:color="auto"/>
                        <w:right w:val="none" w:sz="0" w:space="0" w:color="auto"/>
                      </w:divBdr>
                    </w:div>
                  </w:divsChild>
                </w:div>
                <w:div w:id="1434589066">
                  <w:marLeft w:val="0"/>
                  <w:marRight w:val="0"/>
                  <w:marTop w:val="0"/>
                  <w:marBottom w:val="0"/>
                  <w:divBdr>
                    <w:top w:val="none" w:sz="0" w:space="0" w:color="auto"/>
                    <w:left w:val="none" w:sz="0" w:space="0" w:color="auto"/>
                    <w:bottom w:val="none" w:sz="0" w:space="0" w:color="auto"/>
                    <w:right w:val="none" w:sz="0" w:space="0" w:color="auto"/>
                  </w:divBdr>
                  <w:divsChild>
                    <w:div w:id="1007052472">
                      <w:marLeft w:val="0"/>
                      <w:marRight w:val="0"/>
                      <w:marTop w:val="0"/>
                      <w:marBottom w:val="240"/>
                      <w:divBdr>
                        <w:top w:val="none" w:sz="0" w:space="0" w:color="auto"/>
                        <w:left w:val="none" w:sz="0" w:space="0" w:color="auto"/>
                        <w:bottom w:val="none" w:sz="0" w:space="0" w:color="auto"/>
                        <w:right w:val="none" w:sz="0" w:space="0" w:color="auto"/>
                      </w:divBdr>
                    </w:div>
                  </w:divsChild>
                </w:div>
                <w:div w:id="466896097">
                  <w:marLeft w:val="0"/>
                  <w:marRight w:val="0"/>
                  <w:marTop w:val="0"/>
                  <w:marBottom w:val="0"/>
                  <w:divBdr>
                    <w:top w:val="none" w:sz="0" w:space="0" w:color="auto"/>
                    <w:left w:val="none" w:sz="0" w:space="0" w:color="auto"/>
                    <w:bottom w:val="none" w:sz="0" w:space="0" w:color="auto"/>
                    <w:right w:val="none" w:sz="0" w:space="0" w:color="auto"/>
                  </w:divBdr>
                  <w:divsChild>
                    <w:div w:id="5652653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99109643">
      <w:bodyDiv w:val="1"/>
      <w:marLeft w:val="0"/>
      <w:marRight w:val="0"/>
      <w:marTop w:val="0"/>
      <w:marBottom w:val="0"/>
      <w:divBdr>
        <w:top w:val="none" w:sz="0" w:space="0" w:color="auto"/>
        <w:left w:val="none" w:sz="0" w:space="0" w:color="auto"/>
        <w:bottom w:val="none" w:sz="0" w:space="0" w:color="auto"/>
        <w:right w:val="none" w:sz="0" w:space="0" w:color="auto"/>
      </w:divBdr>
      <w:divsChild>
        <w:div w:id="1688361706">
          <w:marLeft w:val="0"/>
          <w:marRight w:val="0"/>
          <w:marTop w:val="0"/>
          <w:marBottom w:val="240"/>
          <w:divBdr>
            <w:top w:val="none" w:sz="0" w:space="0" w:color="auto"/>
            <w:left w:val="none" w:sz="0" w:space="0" w:color="auto"/>
            <w:bottom w:val="none" w:sz="0" w:space="0" w:color="auto"/>
            <w:right w:val="none" w:sz="0" w:space="0" w:color="auto"/>
          </w:divBdr>
        </w:div>
        <w:div w:id="1576163917">
          <w:marLeft w:val="0"/>
          <w:marRight w:val="0"/>
          <w:marTop w:val="0"/>
          <w:marBottom w:val="240"/>
          <w:divBdr>
            <w:top w:val="none" w:sz="0" w:space="0" w:color="auto"/>
            <w:left w:val="none" w:sz="0" w:space="0" w:color="auto"/>
            <w:bottom w:val="none" w:sz="0" w:space="0" w:color="auto"/>
            <w:right w:val="none" w:sz="0" w:space="0" w:color="auto"/>
          </w:divBdr>
        </w:div>
      </w:divsChild>
    </w:div>
    <w:div w:id="1804421633">
      <w:bodyDiv w:val="1"/>
      <w:marLeft w:val="0"/>
      <w:marRight w:val="0"/>
      <w:marTop w:val="0"/>
      <w:marBottom w:val="0"/>
      <w:divBdr>
        <w:top w:val="none" w:sz="0" w:space="0" w:color="auto"/>
        <w:left w:val="none" w:sz="0" w:space="0" w:color="auto"/>
        <w:bottom w:val="none" w:sz="0" w:space="0" w:color="auto"/>
        <w:right w:val="none" w:sz="0" w:space="0" w:color="auto"/>
      </w:divBdr>
      <w:divsChild>
        <w:div w:id="14162077">
          <w:marLeft w:val="0"/>
          <w:marRight w:val="0"/>
          <w:marTop w:val="0"/>
          <w:marBottom w:val="480"/>
          <w:divBdr>
            <w:top w:val="none" w:sz="0" w:space="0" w:color="auto"/>
            <w:left w:val="none" w:sz="0" w:space="0" w:color="auto"/>
            <w:bottom w:val="single" w:sz="12" w:space="24" w:color="F0F0F0"/>
            <w:right w:val="none" w:sz="0" w:space="0" w:color="auto"/>
          </w:divBdr>
          <w:divsChild>
            <w:div w:id="19472786">
              <w:marLeft w:val="0"/>
              <w:marRight w:val="0"/>
              <w:marTop w:val="0"/>
              <w:marBottom w:val="0"/>
              <w:divBdr>
                <w:top w:val="none" w:sz="0" w:space="0" w:color="auto"/>
                <w:left w:val="none" w:sz="0" w:space="0" w:color="auto"/>
                <w:bottom w:val="none" w:sz="0" w:space="0" w:color="auto"/>
                <w:right w:val="none" w:sz="0" w:space="0" w:color="auto"/>
              </w:divBdr>
              <w:divsChild>
                <w:div w:id="997459836">
                  <w:marLeft w:val="0"/>
                  <w:marRight w:val="0"/>
                  <w:marTop w:val="0"/>
                  <w:marBottom w:val="0"/>
                  <w:divBdr>
                    <w:top w:val="none" w:sz="0" w:space="0" w:color="auto"/>
                    <w:left w:val="none" w:sz="0" w:space="0" w:color="auto"/>
                    <w:bottom w:val="none" w:sz="0" w:space="0" w:color="auto"/>
                    <w:right w:val="none" w:sz="0" w:space="0" w:color="auto"/>
                  </w:divBdr>
                </w:div>
                <w:div w:id="715087574">
                  <w:marLeft w:val="0"/>
                  <w:marRight w:val="0"/>
                  <w:marTop w:val="0"/>
                  <w:marBottom w:val="0"/>
                  <w:divBdr>
                    <w:top w:val="none" w:sz="0" w:space="0" w:color="auto"/>
                    <w:left w:val="none" w:sz="0" w:space="0" w:color="auto"/>
                    <w:bottom w:val="none" w:sz="0" w:space="0" w:color="auto"/>
                    <w:right w:val="none" w:sz="0" w:space="0" w:color="auto"/>
                  </w:divBdr>
                </w:div>
                <w:div w:id="1575897689">
                  <w:marLeft w:val="0"/>
                  <w:marRight w:val="0"/>
                  <w:marTop w:val="0"/>
                  <w:marBottom w:val="0"/>
                  <w:divBdr>
                    <w:top w:val="none" w:sz="0" w:space="0" w:color="auto"/>
                    <w:left w:val="none" w:sz="0" w:space="0" w:color="auto"/>
                    <w:bottom w:val="none" w:sz="0" w:space="0" w:color="auto"/>
                    <w:right w:val="none" w:sz="0" w:space="0" w:color="auto"/>
                  </w:divBdr>
                </w:div>
                <w:div w:id="1629356067">
                  <w:marLeft w:val="0"/>
                  <w:marRight w:val="0"/>
                  <w:marTop w:val="0"/>
                  <w:marBottom w:val="0"/>
                  <w:divBdr>
                    <w:top w:val="none" w:sz="0" w:space="0" w:color="auto"/>
                    <w:left w:val="none" w:sz="0" w:space="0" w:color="auto"/>
                    <w:bottom w:val="none" w:sz="0" w:space="0" w:color="auto"/>
                    <w:right w:val="none" w:sz="0" w:space="0" w:color="auto"/>
                  </w:divBdr>
                </w:div>
                <w:div w:id="9656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8385">
          <w:marLeft w:val="0"/>
          <w:marRight w:val="0"/>
          <w:marTop w:val="0"/>
          <w:marBottom w:val="0"/>
          <w:divBdr>
            <w:top w:val="none" w:sz="0" w:space="0" w:color="auto"/>
            <w:left w:val="none" w:sz="0" w:space="0" w:color="auto"/>
            <w:bottom w:val="none" w:sz="0" w:space="0" w:color="auto"/>
            <w:right w:val="none" w:sz="0" w:space="0" w:color="auto"/>
          </w:divBdr>
          <w:divsChild>
            <w:div w:id="1840929363">
              <w:marLeft w:val="0"/>
              <w:marRight w:val="0"/>
              <w:marTop w:val="0"/>
              <w:marBottom w:val="0"/>
              <w:divBdr>
                <w:top w:val="none" w:sz="0" w:space="0" w:color="auto"/>
                <w:left w:val="none" w:sz="0" w:space="0" w:color="auto"/>
                <w:bottom w:val="none" w:sz="0" w:space="0" w:color="auto"/>
                <w:right w:val="none" w:sz="0" w:space="0" w:color="auto"/>
              </w:divBdr>
              <w:divsChild>
                <w:div w:id="1130513444">
                  <w:marLeft w:val="0"/>
                  <w:marRight w:val="0"/>
                  <w:marTop w:val="0"/>
                  <w:marBottom w:val="240"/>
                  <w:divBdr>
                    <w:top w:val="none" w:sz="0" w:space="0" w:color="auto"/>
                    <w:left w:val="none" w:sz="0" w:space="0" w:color="auto"/>
                    <w:bottom w:val="none" w:sz="0" w:space="0" w:color="auto"/>
                    <w:right w:val="none" w:sz="0" w:space="0" w:color="auto"/>
                  </w:divBdr>
                </w:div>
                <w:div w:id="651493500">
                  <w:marLeft w:val="0"/>
                  <w:marRight w:val="0"/>
                  <w:marTop w:val="0"/>
                  <w:marBottom w:val="240"/>
                  <w:divBdr>
                    <w:top w:val="none" w:sz="0" w:space="0" w:color="auto"/>
                    <w:left w:val="none" w:sz="0" w:space="0" w:color="auto"/>
                    <w:bottom w:val="none" w:sz="0" w:space="0" w:color="auto"/>
                    <w:right w:val="none" w:sz="0" w:space="0" w:color="auto"/>
                  </w:divBdr>
                </w:div>
                <w:div w:id="352535675">
                  <w:marLeft w:val="0"/>
                  <w:marRight w:val="0"/>
                  <w:marTop w:val="0"/>
                  <w:marBottom w:val="240"/>
                  <w:divBdr>
                    <w:top w:val="none" w:sz="0" w:space="0" w:color="auto"/>
                    <w:left w:val="none" w:sz="0" w:space="0" w:color="auto"/>
                    <w:bottom w:val="none" w:sz="0" w:space="0" w:color="auto"/>
                    <w:right w:val="none" w:sz="0" w:space="0" w:color="auto"/>
                  </w:divBdr>
                </w:div>
                <w:div w:id="40444719">
                  <w:marLeft w:val="0"/>
                  <w:marRight w:val="0"/>
                  <w:marTop w:val="0"/>
                  <w:marBottom w:val="240"/>
                  <w:divBdr>
                    <w:top w:val="none" w:sz="0" w:space="0" w:color="auto"/>
                    <w:left w:val="none" w:sz="0" w:space="0" w:color="auto"/>
                    <w:bottom w:val="none" w:sz="0" w:space="0" w:color="auto"/>
                    <w:right w:val="none" w:sz="0" w:space="0" w:color="auto"/>
                  </w:divBdr>
                  <w:divsChild>
                    <w:div w:id="925846256">
                      <w:marLeft w:val="0"/>
                      <w:marRight w:val="0"/>
                      <w:marTop w:val="0"/>
                      <w:marBottom w:val="0"/>
                      <w:divBdr>
                        <w:top w:val="none" w:sz="0" w:space="0" w:color="auto"/>
                        <w:left w:val="none" w:sz="0" w:space="0" w:color="auto"/>
                        <w:bottom w:val="none" w:sz="0" w:space="0" w:color="auto"/>
                        <w:right w:val="none" w:sz="0" w:space="0" w:color="auto"/>
                      </w:divBdr>
                    </w:div>
                  </w:divsChild>
                </w:div>
                <w:div w:id="1465343475">
                  <w:marLeft w:val="0"/>
                  <w:marRight w:val="0"/>
                  <w:marTop w:val="0"/>
                  <w:marBottom w:val="240"/>
                  <w:divBdr>
                    <w:top w:val="none" w:sz="0" w:space="0" w:color="auto"/>
                    <w:left w:val="none" w:sz="0" w:space="0" w:color="auto"/>
                    <w:bottom w:val="none" w:sz="0" w:space="0" w:color="auto"/>
                    <w:right w:val="none" w:sz="0" w:space="0" w:color="auto"/>
                  </w:divBdr>
                </w:div>
                <w:div w:id="1178234674">
                  <w:marLeft w:val="0"/>
                  <w:marRight w:val="0"/>
                  <w:marTop w:val="0"/>
                  <w:marBottom w:val="240"/>
                  <w:divBdr>
                    <w:top w:val="none" w:sz="0" w:space="0" w:color="auto"/>
                    <w:left w:val="none" w:sz="0" w:space="0" w:color="auto"/>
                    <w:bottom w:val="none" w:sz="0" w:space="0" w:color="auto"/>
                    <w:right w:val="none" w:sz="0" w:space="0" w:color="auto"/>
                  </w:divBdr>
                </w:div>
                <w:div w:id="1856847189">
                  <w:marLeft w:val="0"/>
                  <w:marRight w:val="0"/>
                  <w:marTop w:val="0"/>
                  <w:marBottom w:val="240"/>
                  <w:divBdr>
                    <w:top w:val="none" w:sz="0" w:space="0" w:color="auto"/>
                    <w:left w:val="none" w:sz="0" w:space="0" w:color="auto"/>
                    <w:bottom w:val="none" w:sz="0" w:space="0" w:color="auto"/>
                    <w:right w:val="none" w:sz="0" w:space="0" w:color="auto"/>
                  </w:divBdr>
                </w:div>
                <w:div w:id="180900297">
                  <w:marLeft w:val="0"/>
                  <w:marRight w:val="0"/>
                  <w:marTop w:val="0"/>
                  <w:marBottom w:val="240"/>
                  <w:divBdr>
                    <w:top w:val="none" w:sz="0" w:space="0" w:color="auto"/>
                    <w:left w:val="none" w:sz="0" w:space="0" w:color="auto"/>
                    <w:bottom w:val="none" w:sz="0" w:space="0" w:color="auto"/>
                    <w:right w:val="none" w:sz="0" w:space="0" w:color="auto"/>
                  </w:divBdr>
                </w:div>
                <w:div w:id="584338499">
                  <w:marLeft w:val="0"/>
                  <w:marRight w:val="0"/>
                  <w:marTop w:val="0"/>
                  <w:marBottom w:val="240"/>
                  <w:divBdr>
                    <w:top w:val="none" w:sz="0" w:space="0" w:color="auto"/>
                    <w:left w:val="none" w:sz="0" w:space="0" w:color="auto"/>
                    <w:bottom w:val="none" w:sz="0" w:space="0" w:color="auto"/>
                    <w:right w:val="none" w:sz="0" w:space="0" w:color="auto"/>
                  </w:divBdr>
                </w:div>
                <w:div w:id="1213274873">
                  <w:marLeft w:val="0"/>
                  <w:marRight w:val="0"/>
                  <w:marTop w:val="0"/>
                  <w:marBottom w:val="240"/>
                  <w:divBdr>
                    <w:top w:val="none" w:sz="0" w:space="0" w:color="auto"/>
                    <w:left w:val="none" w:sz="0" w:space="0" w:color="auto"/>
                    <w:bottom w:val="none" w:sz="0" w:space="0" w:color="auto"/>
                    <w:right w:val="none" w:sz="0" w:space="0" w:color="auto"/>
                  </w:divBdr>
                  <w:divsChild>
                    <w:div w:id="1402826431">
                      <w:marLeft w:val="0"/>
                      <w:marRight w:val="0"/>
                      <w:marTop w:val="0"/>
                      <w:marBottom w:val="0"/>
                      <w:divBdr>
                        <w:top w:val="none" w:sz="0" w:space="0" w:color="auto"/>
                        <w:left w:val="none" w:sz="0" w:space="0" w:color="auto"/>
                        <w:bottom w:val="none" w:sz="0" w:space="0" w:color="auto"/>
                        <w:right w:val="none" w:sz="0" w:space="0" w:color="auto"/>
                      </w:divBdr>
                    </w:div>
                    <w:div w:id="932586043">
                      <w:marLeft w:val="0"/>
                      <w:marRight w:val="0"/>
                      <w:marTop w:val="240"/>
                      <w:marBottom w:val="240"/>
                      <w:divBdr>
                        <w:top w:val="single" w:sz="12" w:space="0" w:color="8E8E8E"/>
                        <w:left w:val="none" w:sz="0" w:space="0" w:color="auto"/>
                        <w:bottom w:val="single" w:sz="12" w:space="0" w:color="8E8E8E"/>
                        <w:right w:val="none" w:sz="0" w:space="0" w:color="auto"/>
                      </w:divBdr>
                      <w:divsChild>
                        <w:div w:id="2111311666">
                          <w:marLeft w:val="0"/>
                          <w:marRight w:val="0"/>
                          <w:marTop w:val="240"/>
                          <w:marBottom w:val="240"/>
                          <w:divBdr>
                            <w:top w:val="none" w:sz="0" w:space="0" w:color="auto"/>
                            <w:left w:val="none" w:sz="0" w:space="0" w:color="auto"/>
                            <w:bottom w:val="none" w:sz="0" w:space="0" w:color="auto"/>
                            <w:right w:val="none" w:sz="0" w:space="0" w:color="auto"/>
                          </w:divBdr>
                        </w:div>
                        <w:div w:id="941181748">
                          <w:marLeft w:val="360"/>
                          <w:marRight w:val="0"/>
                          <w:marTop w:val="0"/>
                          <w:marBottom w:val="0"/>
                          <w:divBdr>
                            <w:top w:val="none" w:sz="0" w:space="0" w:color="auto"/>
                            <w:left w:val="none" w:sz="0" w:space="0" w:color="auto"/>
                            <w:bottom w:val="none" w:sz="0" w:space="0" w:color="auto"/>
                            <w:right w:val="none" w:sz="0" w:space="0" w:color="auto"/>
                          </w:divBdr>
                          <w:divsChild>
                            <w:div w:id="18784662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96720792">
                  <w:marLeft w:val="0"/>
                  <w:marRight w:val="0"/>
                  <w:marTop w:val="0"/>
                  <w:marBottom w:val="240"/>
                  <w:divBdr>
                    <w:top w:val="none" w:sz="0" w:space="0" w:color="auto"/>
                    <w:left w:val="none" w:sz="0" w:space="0" w:color="auto"/>
                    <w:bottom w:val="none" w:sz="0" w:space="0" w:color="auto"/>
                    <w:right w:val="none" w:sz="0" w:space="0" w:color="auto"/>
                  </w:divBdr>
                </w:div>
                <w:div w:id="2106874727">
                  <w:marLeft w:val="0"/>
                  <w:marRight w:val="0"/>
                  <w:marTop w:val="0"/>
                  <w:marBottom w:val="240"/>
                  <w:divBdr>
                    <w:top w:val="none" w:sz="0" w:space="0" w:color="auto"/>
                    <w:left w:val="none" w:sz="0" w:space="0" w:color="auto"/>
                    <w:bottom w:val="none" w:sz="0" w:space="0" w:color="auto"/>
                    <w:right w:val="none" w:sz="0" w:space="0" w:color="auto"/>
                  </w:divBdr>
                  <w:divsChild>
                    <w:div w:id="1146894205">
                      <w:marLeft w:val="0"/>
                      <w:marRight w:val="0"/>
                      <w:marTop w:val="0"/>
                      <w:marBottom w:val="0"/>
                      <w:divBdr>
                        <w:top w:val="none" w:sz="0" w:space="0" w:color="auto"/>
                        <w:left w:val="none" w:sz="0" w:space="0" w:color="auto"/>
                        <w:bottom w:val="none" w:sz="0" w:space="0" w:color="auto"/>
                        <w:right w:val="none" w:sz="0" w:space="0" w:color="auto"/>
                      </w:divBdr>
                    </w:div>
                    <w:div w:id="1922330338">
                      <w:marLeft w:val="0"/>
                      <w:marRight w:val="0"/>
                      <w:marTop w:val="240"/>
                      <w:marBottom w:val="240"/>
                      <w:divBdr>
                        <w:top w:val="single" w:sz="12" w:space="0" w:color="8E8E8E"/>
                        <w:left w:val="none" w:sz="0" w:space="0" w:color="auto"/>
                        <w:bottom w:val="single" w:sz="12" w:space="0" w:color="8E8E8E"/>
                        <w:right w:val="none" w:sz="0" w:space="0" w:color="auto"/>
                      </w:divBdr>
                      <w:divsChild>
                        <w:div w:id="1780175867">
                          <w:marLeft w:val="0"/>
                          <w:marRight w:val="0"/>
                          <w:marTop w:val="240"/>
                          <w:marBottom w:val="240"/>
                          <w:divBdr>
                            <w:top w:val="none" w:sz="0" w:space="0" w:color="auto"/>
                            <w:left w:val="none" w:sz="0" w:space="0" w:color="auto"/>
                            <w:bottom w:val="none" w:sz="0" w:space="0" w:color="auto"/>
                            <w:right w:val="none" w:sz="0" w:space="0" w:color="auto"/>
                          </w:divBdr>
                        </w:div>
                        <w:div w:id="447747603">
                          <w:marLeft w:val="360"/>
                          <w:marRight w:val="0"/>
                          <w:marTop w:val="0"/>
                          <w:marBottom w:val="0"/>
                          <w:divBdr>
                            <w:top w:val="none" w:sz="0" w:space="0" w:color="auto"/>
                            <w:left w:val="none" w:sz="0" w:space="0" w:color="auto"/>
                            <w:bottom w:val="none" w:sz="0" w:space="0" w:color="auto"/>
                            <w:right w:val="none" w:sz="0" w:space="0" w:color="auto"/>
                          </w:divBdr>
                          <w:divsChild>
                            <w:div w:id="16887546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98991859">
                  <w:marLeft w:val="0"/>
                  <w:marRight w:val="0"/>
                  <w:marTop w:val="0"/>
                  <w:marBottom w:val="240"/>
                  <w:divBdr>
                    <w:top w:val="none" w:sz="0" w:space="0" w:color="auto"/>
                    <w:left w:val="none" w:sz="0" w:space="0" w:color="auto"/>
                    <w:bottom w:val="none" w:sz="0" w:space="0" w:color="auto"/>
                    <w:right w:val="none" w:sz="0" w:space="0" w:color="auto"/>
                  </w:divBdr>
                  <w:divsChild>
                    <w:div w:id="357434258">
                      <w:marLeft w:val="0"/>
                      <w:marRight w:val="0"/>
                      <w:marTop w:val="0"/>
                      <w:marBottom w:val="0"/>
                      <w:divBdr>
                        <w:top w:val="none" w:sz="0" w:space="0" w:color="auto"/>
                        <w:left w:val="none" w:sz="0" w:space="0" w:color="auto"/>
                        <w:bottom w:val="none" w:sz="0" w:space="0" w:color="auto"/>
                        <w:right w:val="none" w:sz="0" w:space="0" w:color="auto"/>
                      </w:divBdr>
                    </w:div>
                    <w:div w:id="65038218">
                      <w:marLeft w:val="0"/>
                      <w:marRight w:val="0"/>
                      <w:marTop w:val="240"/>
                      <w:marBottom w:val="240"/>
                      <w:divBdr>
                        <w:top w:val="single" w:sz="12" w:space="0" w:color="8E8E8E"/>
                        <w:left w:val="none" w:sz="0" w:space="0" w:color="auto"/>
                        <w:bottom w:val="single" w:sz="12" w:space="0" w:color="8E8E8E"/>
                        <w:right w:val="none" w:sz="0" w:space="0" w:color="auto"/>
                      </w:divBdr>
                      <w:divsChild>
                        <w:div w:id="1427531581">
                          <w:marLeft w:val="0"/>
                          <w:marRight w:val="0"/>
                          <w:marTop w:val="240"/>
                          <w:marBottom w:val="240"/>
                          <w:divBdr>
                            <w:top w:val="none" w:sz="0" w:space="0" w:color="auto"/>
                            <w:left w:val="none" w:sz="0" w:space="0" w:color="auto"/>
                            <w:bottom w:val="none" w:sz="0" w:space="0" w:color="auto"/>
                            <w:right w:val="none" w:sz="0" w:space="0" w:color="auto"/>
                          </w:divBdr>
                        </w:div>
                        <w:div w:id="1704402049">
                          <w:marLeft w:val="360"/>
                          <w:marRight w:val="0"/>
                          <w:marTop w:val="0"/>
                          <w:marBottom w:val="0"/>
                          <w:divBdr>
                            <w:top w:val="none" w:sz="0" w:space="0" w:color="auto"/>
                            <w:left w:val="none" w:sz="0" w:space="0" w:color="auto"/>
                            <w:bottom w:val="none" w:sz="0" w:space="0" w:color="auto"/>
                            <w:right w:val="none" w:sz="0" w:space="0" w:color="auto"/>
                          </w:divBdr>
                          <w:divsChild>
                            <w:div w:id="11000258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8983961">
                      <w:marLeft w:val="0"/>
                      <w:marRight w:val="0"/>
                      <w:marTop w:val="240"/>
                      <w:marBottom w:val="240"/>
                      <w:divBdr>
                        <w:top w:val="single" w:sz="12" w:space="0" w:color="8E8E8E"/>
                        <w:left w:val="none" w:sz="0" w:space="0" w:color="auto"/>
                        <w:bottom w:val="single" w:sz="12" w:space="0" w:color="8E8E8E"/>
                        <w:right w:val="none" w:sz="0" w:space="0" w:color="auto"/>
                      </w:divBdr>
                      <w:divsChild>
                        <w:div w:id="159350152">
                          <w:marLeft w:val="0"/>
                          <w:marRight w:val="0"/>
                          <w:marTop w:val="240"/>
                          <w:marBottom w:val="240"/>
                          <w:divBdr>
                            <w:top w:val="none" w:sz="0" w:space="0" w:color="auto"/>
                            <w:left w:val="none" w:sz="0" w:space="0" w:color="auto"/>
                            <w:bottom w:val="none" w:sz="0" w:space="0" w:color="auto"/>
                            <w:right w:val="none" w:sz="0" w:space="0" w:color="auto"/>
                          </w:divBdr>
                        </w:div>
                        <w:div w:id="448474784">
                          <w:marLeft w:val="360"/>
                          <w:marRight w:val="0"/>
                          <w:marTop w:val="0"/>
                          <w:marBottom w:val="0"/>
                          <w:divBdr>
                            <w:top w:val="none" w:sz="0" w:space="0" w:color="auto"/>
                            <w:left w:val="none" w:sz="0" w:space="0" w:color="auto"/>
                            <w:bottom w:val="none" w:sz="0" w:space="0" w:color="auto"/>
                            <w:right w:val="none" w:sz="0" w:space="0" w:color="auto"/>
                          </w:divBdr>
                          <w:divsChild>
                            <w:div w:id="1690327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99979985">
                  <w:marLeft w:val="0"/>
                  <w:marRight w:val="0"/>
                  <w:marTop w:val="0"/>
                  <w:marBottom w:val="240"/>
                  <w:divBdr>
                    <w:top w:val="none" w:sz="0" w:space="0" w:color="auto"/>
                    <w:left w:val="none" w:sz="0" w:space="0" w:color="auto"/>
                    <w:bottom w:val="none" w:sz="0" w:space="0" w:color="auto"/>
                    <w:right w:val="none" w:sz="0" w:space="0" w:color="auto"/>
                  </w:divBdr>
                </w:div>
                <w:div w:id="1670251954">
                  <w:marLeft w:val="0"/>
                  <w:marRight w:val="0"/>
                  <w:marTop w:val="0"/>
                  <w:marBottom w:val="240"/>
                  <w:divBdr>
                    <w:top w:val="none" w:sz="0" w:space="0" w:color="auto"/>
                    <w:left w:val="none" w:sz="0" w:space="0" w:color="auto"/>
                    <w:bottom w:val="none" w:sz="0" w:space="0" w:color="auto"/>
                    <w:right w:val="none" w:sz="0" w:space="0" w:color="auto"/>
                  </w:divBdr>
                  <w:divsChild>
                    <w:div w:id="426849920">
                      <w:marLeft w:val="0"/>
                      <w:marRight w:val="0"/>
                      <w:marTop w:val="0"/>
                      <w:marBottom w:val="0"/>
                      <w:divBdr>
                        <w:top w:val="none" w:sz="0" w:space="0" w:color="auto"/>
                        <w:left w:val="none" w:sz="0" w:space="0" w:color="auto"/>
                        <w:bottom w:val="none" w:sz="0" w:space="0" w:color="auto"/>
                        <w:right w:val="none" w:sz="0" w:space="0" w:color="auto"/>
                      </w:divBdr>
                    </w:div>
                  </w:divsChild>
                </w:div>
                <w:div w:id="322584801">
                  <w:marLeft w:val="0"/>
                  <w:marRight w:val="0"/>
                  <w:marTop w:val="0"/>
                  <w:marBottom w:val="240"/>
                  <w:divBdr>
                    <w:top w:val="none" w:sz="0" w:space="0" w:color="auto"/>
                    <w:left w:val="none" w:sz="0" w:space="0" w:color="auto"/>
                    <w:bottom w:val="none" w:sz="0" w:space="0" w:color="auto"/>
                    <w:right w:val="none" w:sz="0" w:space="0" w:color="auto"/>
                  </w:divBdr>
                </w:div>
                <w:div w:id="85008265">
                  <w:marLeft w:val="0"/>
                  <w:marRight w:val="0"/>
                  <w:marTop w:val="0"/>
                  <w:marBottom w:val="240"/>
                  <w:divBdr>
                    <w:top w:val="none" w:sz="0" w:space="0" w:color="auto"/>
                    <w:left w:val="none" w:sz="0" w:space="0" w:color="auto"/>
                    <w:bottom w:val="none" w:sz="0" w:space="0" w:color="auto"/>
                    <w:right w:val="none" w:sz="0" w:space="0" w:color="auto"/>
                  </w:divBdr>
                </w:div>
                <w:div w:id="1477140738">
                  <w:marLeft w:val="0"/>
                  <w:marRight w:val="0"/>
                  <w:marTop w:val="0"/>
                  <w:marBottom w:val="240"/>
                  <w:divBdr>
                    <w:top w:val="none" w:sz="0" w:space="0" w:color="auto"/>
                    <w:left w:val="none" w:sz="0" w:space="0" w:color="auto"/>
                    <w:bottom w:val="none" w:sz="0" w:space="0" w:color="auto"/>
                    <w:right w:val="none" w:sz="0" w:space="0" w:color="auto"/>
                  </w:divBdr>
                </w:div>
                <w:div w:id="955139275">
                  <w:marLeft w:val="0"/>
                  <w:marRight w:val="0"/>
                  <w:marTop w:val="0"/>
                  <w:marBottom w:val="240"/>
                  <w:divBdr>
                    <w:top w:val="none" w:sz="0" w:space="0" w:color="auto"/>
                    <w:left w:val="none" w:sz="0" w:space="0" w:color="auto"/>
                    <w:bottom w:val="none" w:sz="0" w:space="0" w:color="auto"/>
                    <w:right w:val="none" w:sz="0" w:space="0" w:color="auto"/>
                  </w:divBdr>
                </w:div>
                <w:div w:id="1186334586">
                  <w:marLeft w:val="0"/>
                  <w:marRight w:val="0"/>
                  <w:marTop w:val="0"/>
                  <w:marBottom w:val="240"/>
                  <w:divBdr>
                    <w:top w:val="none" w:sz="0" w:space="0" w:color="auto"/>
                    <w:left w:val="none" w:sz="0" w:space="0" w:color="auto"/>
                    <w:bottom w:val="none" w:sz="0" w:space="0" w:color="auto"/>
                    <w:right w:val="none" w:sz="0" w:space="0" w:color="auto"/>
                  </w:divBdr>
                </w:div>
                <w:div w:id="1477646289">
                  <w:marLeft w:val="0"/>
                  <w:marRight w:val="0"/>
                  <w:marTop w:val="0"/>
                  <w:marBottom w:val="240"/>
                  <w:divBdr>
                    <w:top w:val="none" w:sz="0" w:space="0" w:color="auto"/>
                    <w:left w:val="none" w:sz="0" w:space="0" w:color="auto"/>
                    <w:bottom w:val="none" w:sz="0" w:space="0" w:color="auto"/>
                    <w:right w:val="none" w:sz="0" w:space="0" w:color="auto"/>
                  </w:divBdr>
                </w:div>
                <w:div w:id="1204752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21195243">
      <w:bodyDiv w:val="1"/>
      <w:marLeft w:val="0"/>
      <w:marRight w:val="0"/>
      <w:marTop w:val="0"/>
      <w:marBottom w:val="0"/>
      <w:divBdr>
        <w:top w:val="none" w:sz="0" w:space="0" w:color="auto"/>
        <w:left w:val="none" w:sz="0" w:space="0" w:color="auto"/>
        <w:bottom w:val="none" w:sz="0" w:space="0" w:color="auto"/>
        <w:right w:val="none" w:sz="0" w:space="0" w:color="auto"/>
      </w:divBdr>
      <w:divsChild>
        <w:div w:id="1626811188">
          <w:marLeft w:val="0"/>
          <w:marRight w:val="0"/>
          <w:marTop w:val="0"/>
          <w:marBottom w:val="0"/>
          <w:divBdr>
            <w:top w:val="none" w:sz="0" w:space="0" w:color="auto"/>
            <w:left w:val="none" w:sz="0" w:space="0" w:color="auto"/>
            <w:bottom w:val="none" w:sz="0" w:space="0" w:color="auto"/>
            <w:right w:val="none" w:sz="0" w:space="0" w:color="auto"/>
          </w:divBdr>
          <w:divsChild>
            <w:div w:id="1008947605">
              <w:marLeft w:val="0"/>
              <w:marRight w:val="0"/>
              <w:marTop w:val="0"/>
              <w:marBottom w:val="0"/>
              <w:divBdr>
                <w:top w:val="none" w:sz="0" w:space="0" w:color="auto"/>
                <w:left w:val="none" w:sz="0" w:space="0" w:color="auto"/>
                <w:bottom w:val="none" w:sz="0" w:space="0" w:color="auto"/>
                <w:right w:val="none" w:sz="0" w:space="0" w:color="auto"/>
              </w:divBdr>
              <w:divsChild>
                <w:div w:id="1305311462">
                  <w:marLeft w:val="0"/>
                  <w:marRight w:val="0"/>
                  <w:marTop w:val="0"/>
                  <w:marBottom w:val="120"/>
                  <w:divBdr>
                    <w:top w:val="none" w:sz="0" w:space="0" w:color="auto"/>
                    <w:left w:val="none" w:sz="0" w:space="0" w:color="auto"/>
                    <w:bottom w:val="none" w:sz="0" w:space="0" w:color="auto"/>
                    <w:right w:val="none" w:sz="0" w:space="0" w:color="auto"/>
                  </w:divBdr>
                  <w:divsChild>
                    <w:div w:id="1897206544">
                      <w:marLeft w:val="0"/>
                      <w:marRight w:val="0"/>
                      <w:marTop w:val="0"/>
                      <w:marBottom w:val="0"/>
                      <w:divBdr>
                        <w:top w:val="none" w:sz="0" w:space="0" w:color="auto"/>
                        <w:left w:val="none" w:sz="0" w:space="0" w:color="auto"/>
                        <w:bottom w:val="none" w:sz="0" w:space="0" w:color="auto"/>
                        <w:right w:val="none" w:sz="0" w:space="0" w:color="auto"/>
                      </w:divBdr>
                      <w:divsChild>
                        <w:div w:id="17736255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71153018">
          <w:marLeft w:val="0"/>
          <w:marRight w:val="0"/>
          <w:marTop w:val="0"/>
          <w:marBottom w:val="0"/>
          <w:divBdr>
            <w:top w:val="none" w:sz="0" w:space="0" w:color="auto"/>
            <w:left w:val="none" w:sz="0" w:space="0" w:color="auto"/>
            <w:bottom w:val="none" w:sz="0" w:space="0" w:color="auto"/>
            <w:right w:val="none" w:sz="0" w:space="0" w:color="auto"/>
          </w:divBdr>
          <w:divsChild>
            <w:div w:id="1010256848">
              <w:marLeft w:val="0"/>
              <w:marRight w:val="0"/>
              <w:marTop w:val="480"/>
              <w:marBottom w:val="480"/>
              <w:divBdr>
                <w:top w:val="none" w:sz="0" w:space="0" w:color="auto"/>
                <w:left w:val="none" w:sz="0" w:space="0" w:color="auto"/>
                <w:bottom w:val="none" w:sz="0" w:space="0" w:color="auto"/>
                <w:right w:val="none" w:sz="0" w:space="0" w:color="auto"/>
              </w:divBdr>
              <w:divsChild>
                <w:div w:id="176234267">
                  <w:marLeft w:val="0"/>
                  <w:marRight w:val="0"/>
                  <w:marTop w:val="0"/>
                  <w:marBottom w:val="240"/>
                  <w:divBdr>
                    <w:top w:val="none" w:sz="0" w:space="0" w:color="auto"/>
                    <w:left w:val="none" w:sz="0" w:space="0" w:color="auto"/>
                    <w:bottom w:val="none" w:sz="0" w:space="0" w:color="auto"/>
                    <w:right w:val="none" w:sz="0" w:space="0" w:color="auto"/>
                  </w:divBdr>
                </w:div>
                <w:div w:id="1664696875">
                  <w:marLeft w:val="0"/>
                  <w:marRight w:val="0"/>
                  <w:marTop w:val="0"/>
                  <w:marBottom w:val="240"/>
                  <w:divBdr>
                    <w:top w:val="none" w:sz="0" w:space="0" w:color="auto"/>
                    <w:left w:val="none" w:sz="0" w:space="0" w:color="auto"/>
                    <w:bottom w:val="none" w:sz="0" w:space="0" w:color="auto"/>
                    <w:right w:val="none" w:sz="0" w:space="0" w:color="auto"/>
                  </w:divBdr>
                </w:div>
                <w:div w:id="2111853766">
                  <w:marLeft w:val="0"/>
                  <w:marRight w:val="0"/>
                  <w:marTop w:val="0"/>
                  <w:marBottom w:val="240"/>
                  <w:divBdr>
                    <w:top w:val="none" w:sz="0" w:space="0" w:color="auto"/>
                    <w:left w:val="none" w:sz="0" w:space="0" w:color="auto"/>
                    <w:bottom w:val="none" w:sz="0" w:space="0" w:color="auto"/>
                    <w:right w:val="none" w:sz="0" w:space="0" w:color="auto"/>
                  </w:divBdr>
                </w:div>
                <w:div w:id="1148085644">
                  <w:marLeft w:val="0"/>
                  <w:marRight w:val="0"/>
                  <w:marTop w:val="0"/>
                  <w:marBottom w:val="240"/>
                  <w:divBdr>
                    <w:top w:val="none" w:sz="0" w:space="0" w:color="auto"/>
                    <w:left w:val="none" w:sz="0" w:space="0" w:color="auto"/>
                    <w:bottom w:val="none" w:sz="0" w:space="0" w:color="auto"/>
                    <w:right w:val="none" w:sz="0" w:space="0" w:color="auto"/>
                  </w:divBdr>
                </w:div>
                <w:div w:id="1616402282">
                  <w:marLeft w:val="0"/>
                  <w:marRight w:val="0"/>
                  <w:marTop w:val="0"/>
                  <w:marBottom w:val="240"/>
                  <w:divBdr>
                    <w:top w:val="none" w:sz="0" w:space="0" w:color="auto"/>
                    <w:left w:val="none" w:sz="0" w:space="0" w:color="auto"/>
                    <w:bottom w:val="none" w:sz="0" w:space="0" w:color="auto"/>
                    <w:right w:val="none" w:sz="0" w:space="0" w:color="auto"/>
                  </w:divBdr>
                </w:div>
                <w:div w:id="514998746">
                  <w:marLeft w:val="0"/>
                  <w:marRight w:val="0"/>
                  <w:marTop w:val="0"/>
                  <w:marBottom w:val="240"/>
                  <w:divBdr>
                    <w:top w:val="none" w:sz="0" w:space="0" w:color="auto"/>
                    <w:left w:val="none" w:sz="0" w:space="0" w:color="auto"/>
                    <w:bottom w:val="none" w:sz="0" w:space="0" w:color="auto"/>
                    <w:right w:val="none" w:sz="0" w:space="0" w:color="auto"/>
                  </w:divBdr>
                </w:div>
                <w:div w:id="1934164715">
                  <w:marLeft w:val="0"/>
                  <w:marRight w:val="0"/>
                  <w:marTop w:val="0"/>
                  <w:marBottom w:val="240"/>
                  <w:divBdr>
                    <w:top w:val="none" w:sz="0" w:space="0" w:color="auto"/>
                    <w:left w:val="none" w:sz="0" w:space="0" w:color="auto"/>
                    <w:bottom w:val="none" w:sz="0" w:space="0" w:color="auto"/>
                    <w:right w:val="none" w:sz="0" w:space="0" w:color="auto"/>
                  </w:divBdr>
                </w:div>
                <w:div w:id="2034648403">
                  <w:marLeft w:val="0"/>
                  <w:marRight w:val="0"/>
                  <w:marTop w:val="0"/>
                  <w:marBottom w:val="240"/>
                  <w:divBdr>
                    <w:top w:val="none" w:sz="0" w:space="0" w:color="auto"/>
                    <w:left w:val="none" w:sz="0" w:space="0" w:color="auto"/>
                    <w:bottom w:val="none" w:sz="0" w:space="0" w:color="auto"/>
                    <w:right w:val="none" w:sz="0" w:space="0" w:color="auto"/>
                  </w:divBdr>
                </w:div>
                <w:div w:id="749473227">
                  <w:marLeft w:val="0"/>
                  <w:marRight w:val="0"/>
                  <w:marTop w:val="0"/>
                  <w:marBottom w:val="240"/>
                  <w:divBdr>
                    <w:top w:val="none" w:sz="0" w:space="0" w:color="auto"/>
                    <w:left w:val="none" w:sz="0" w:space="0" w:color="auto"/>
                    <w:bottom w:val="none" w:sz="0" w:space="0" w:color="auto"/>
                    <w:right w:val="none" w:sz="0" w:space="0" w:color="auto"/>
                  </w:divBdr>
                </w:div>
                <w:div w:id="681248508">
                  <w:marLeft w:val="0"/>
                  <w:marRight w:val="0"/>
                  <w:marTop w:val="0"/>
                  <w:marBottom w:val="240"/>
                  <w:divBdr>
                    <w:top w:val="none" w:sz="0" w:space="0" w:color="auto"/>
                    <w:left w:val="none" w:sz="0" w:space="0" w:color="auto"/>
                    <w:bottom w:val="none" w:sz="0" w:space="0" w:color="auto"/>
                    <w:right w:val="none" w:sz="0" w:space="0" w:color="auto"/>
                  </w:divBdr>
                </w:div>
                <w:div w:id="2020501046">
                  <w:marLeft w:val="0"/>
                  <w:marRight w:val="0"/>
                  <w:marTop w:val="0"/>
                  <w:marBottom w:val="240"/>
                  <w:divBdr>
                    <w:top w:val="none" w:sz="0" w:space="0" w:color="auto"/>
                    <w:left w:val="none" w:sz="0" w:space="0" w:color="auto"/>
                    <w:bottom w:val="none" w:sz="0" w:space="0" w:color="auto"/>
                    <w:right w:val="none" w:sz="0" w:space="0" w:color="auto"/>
                  </w:divBdr>
                </w:div>
                <w:div w:id="15309925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41315031">
      <w:bodyDiv w:val="1"/>
      <w:marLeft w:val="0"/>
      <w:marRight w:val="0"/>
      <w:marTop w:val="0"/>
      <w:marBottom w:val="0"/>
      <w:divBdr>
        <w:top w:val="none" w:sz="0" w:space="0" w:color="auto"/>
        <w:left w:val="none" w:sz="0" w:space="0" w:color="auto"/>
        <w:bottom w:val="none" w:sz="0" w:space="0" w:color="auto"/>
        <w:right w:val="none" w:sz="0" w:space="0" w:color="auto"/>
      </w:divBdr>
      <w:divsChild>
        <w:div w:id="1978492">
          <w:marLeft w:val="0"/>
          <w:marRight w:val="0"/>
          <w:marTop w:val="0"/>
          <w:marBottom w:val="120"/>
          <w:divBdr>
            <w:top w:val="none" w:sz="0" w:space="0" w:color="auto"/>
            <w:left w:val="none" w:sz="0" w:space="0" w:color="auto"/>
            <w:bottom w:val="none" w:sz="0" w:space="0" w:color="auto"/>
            <w:right w:val="none" w:sz="0" w:space="0" w:color="auto"/>
          </w:divBdr>
          <w:divsChild>
            <w:div w:id="991716899">
              <w:marLeft w:val="0"/>
              <w:marRight w:val="0"/>
              <w:marTop w:val="0"/>
              <w:marBottom w:val="0"/>
              <w:divBdr>
                <w:top w:val="none" w:sz="0" w:space="0" w:color="auto"/>
                <w:left w:val="none" w:sz="0" w:space="0" w:color="auto"/>
                <w:bottom w:val="none" w:sz="0" w:space="0" w:color="auto"/>
                <w:right w:val="none" w:sz="0" w:space="0" w:color="auto"/>
              </w:divBdr>
              <w:divsChild>
                <w:div w:id="11510994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6119810">
          <w:marLeft w:val="0"/>
          <w:marRight w:val="0"/>
          <w:marTop w:val="0"/>
          <w:marBottom w:val="120"/>
          <w:divBdr>
            <w:top w:val="none" w:sz="0" w:space="0" w:color="auto"/>
            <w:left w:val="none" w:sz="0" w:space="0" w:color="auto"/>
            <w:bottom w:val="none" w:sz="0" w:space="0" w:color="auto"/>
            <w:right w:val="none" w:sz="0" w:space="0" w:color="auto"/>
          </w:divBdr>
          <w:divsChild>
            <w:div w:id="387458582">
              <w:marLeft w:val="0"/>
              <w:marRight w:val="0"/>
              <w:marTop w:val="0"/>
              <w:marBottom w:val="0"/>
              <w:divBdr>
                <w:top w:val="none" w:sz="0" w:space="0" w:color="auto"/>
                <w:left w:val="none" w:sz="0" w:space="0" w:color="auto"/>
                <w:bottom w:val="none" w:sz="0" w:space="0" w:color="auto"/>
                <w:right w:val="none" w:sz="0" w:space="0" w:color="auto"/>
              </w:divBdr>
              <w:divsChild>
                <w:div w:id="7760953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76578799">
      <w:bodyDiv w:val="1"/>
      <w:marLeft w:val="0"/>
      <w:marRight w:val="0"/>
      <w:marTop w:val="0"/>
      <w:marBottom w:val="0"/>
      <w:divBdr>
        <w:top w:val="none" w:sz="0" w:space="0" w:color="auto"/>
        <w:left w:val="none" w:sz="0" w:space="0" w:color="auto"/>
        <w:bottom w:val="none" w:sz="0" w:space="0" w:color="auto"/>
        <w:right w:val="none" w:sz="0" w:space="0" w:color="auto"/>
      </w:divBdr>
      <w:divsChild>
        <w:div w:id="498739177">
          <w:marLeft w:val="0"/>
          <w:marRight w:val="0"/>
          <w:marTop w:val="0"/>
          <w:marBottom w:val="240"/>
          <w:divBdr>
            <w:top w:val="none" w:sz="0" w:space="0" w:color="auto"/>
            <w:left w:val="none" w:sz="0" w:space="0" w:color="auto"/>
            <w:bottom w:val="none" w:sz="0" w:space="0" w:color="auto"/>
            <w:right w:val="none" w:sz="0" w:space="0" w:color="auto"/>
          </w:divBdr>
        </w:div>
        <w:div w:id="415176357">
          <w:marLeft w:val="0"/>
          <w:marRight w:val="0"/>
          <w:marTop w:val="0"/>
          <w:marBottom w:val="240"/>
          <w:divBdr>
            <w:top w:val="none" w:sz="0" w:space="0" w:color="auto"/>
            <w:left w:val="none" w:sz="0" w:space="0" w:color="auto"/>
            <w:bottom w:val="none" w:sz="0" w:space="0" w:color="auto"/>
            <w:right w:val="none" w:sz="0" w:space="0" w:color="auto"/>
          </w:divBdr>
        </w:div>
        <w:div w:id="1029526497">
          <w:marLeft w:val="0"/>
          <w:marRight w:val="0"/>
          <w:marTop w:val="0"/>
          <w:marBottom w:val="240"/>
          <w:divBdr>
            <w:top w:val="none" w:sz="0" w:space="0" w:color="auto"/>
            <w:left w:val="none" w:sz="0" w:space="0" w:color="auto"/>
            <w:bottom w:val="none" w:sz="0" w:space="0" w:color="auto"/>
            <w:right w:val="none" w:sz="0" w:space="0" w:color="auto"/>
          </w:divBdr>
        </w:div>
        <w:div w:id="2128349863">
          <w:marLeft w:val="0"/>
          <w:marRight w:val="0"/>
          <w:marTop w:val="0"/>
          <w:marBottom w:val="240"/>
          <w:divBdr>
            <w:top w:val="none" w:sz="0" w:space="0" w:color="auto"/>
            <w:left w:val="none" w:sz="0" w:space="0" w:color="auto"/>
            <w:bottom w:val="none" w:sz="0" w:space="0" w:color="auto"/>
            <w:right w:val="none" w:sz="0" w:space="0" w:color="auto"/>
          </w:divBdr>
        </w:div>
        <w:div w:id="2011638709">
          <w:marLeft w:val="0"/>
          <w:marRight w:val="0"/>
          <w:marTop w:val="0"/>
          <w:marBottom w:val="240"/>
          <w:divBdr>
            <w:top w:val="none" w:sz="0" w:space="0" w:color="auto"/>
            <w:left w:val="none" w:sz="0" w:space="0" w:color="auto"/>
            <w:bottom w:val="none" w:sz="0" w:space="0" w:color="auto"/>
            <w:right w:val="none" w:sz="0" w:space="0" w:color="auto"/>
          </w:divBdr>
          <w:divsChild>
            <w:div w:id="1078744087">
              <w:marLeft w:val="0"/>
              <w:marRight w:val="0"/>
              <w:marTop w:val="0"/>
              <w:marBottom w:val="0"/>
              <w:divBdr>
                <w:top w:val="none" w:sz="0" w:space="0" w:color="auto"/>
                <w:left w:val="none" w:sz="0" w:space="0" w:color="auto"/>
                <w:bottom w:val="none" w:sz="0" w:space="0" w:color="auto"/>
                <w:right w:val="none" w:sz="0" w:space="0" w:color="auto"/>
              </w:divBdr>
            </w:div>
          </w:divsChild>
        </w:div>
        <w:div w:id="1280575183">
          <w:marLeft w:val="0"/>
          <w:marRight w:val="0"/>
          <w:marTop w:val="0"/>
          <w:marBottom w:val="240"/>
          <w:divBdr>
            <w:top w:val="none" w:sz="0" w:space="0" w:color="auto"/>
            <w:left w:val="none" w:sz="0" w:space="0" w:color="auto"/>
            <w:bottom w:val="none" w:sz="0" w:space="0" w:color="auto"/>
            <w:right w:val="none" w:sz="0" w:space="0" w:color="auto"/>
          </w:divBdr>
        </w:div>
        <w:div w:id="1133446586">
          <w:marLeft w:val="0"/>
          <w:marRight w:val="0"/>
          <w:marTop w:val="0"/>
          <w:marBottom w:val="240"/>
          <w:divBdr>
            <w:top w:val="none" w:sz="0" w:space="0" w:color="auto"/>
            <w:left w:val="none" w:sz="0" w:space="0" w:color="auto"/>
            <w:bottom w:val="none" w:sz="0" w:space="0" w:color="auto"/>
            <w:right w:val="none" w:sz="0" w:space="0" w:color="auto"/>
          </w:divBdr>
        </w:div>
        <w:div w:id="1085105986">
          <w:marLeft w:val="0"/>
          <w:marRight w:val="0"/>
          <w:marTop w:val="0"/>
          <w:marBottom w:val="240"/>
          <w:divBdr>
            <w:top w:val="none" w:sz="0" w:space="0" w:color="auto"/>
            <w:left w:val="none" w:sz="0" w:space="0" w:color="auto"/>
            <w:bottom w:val="none" w:sz="0" w:space="0" w:color="auto"/>
            <w:right w:val="none" w:sz="0" w:space="0" w:color="auto"/>
          </w:divBdr>
        </w:div>
        <w:div w:id="1740713372">
          <w:marLeft w:val="0"/>
          <w:marRight w:val="0"/>
          <w:marTop w:val="0"/>
          <w:marBottom w:val="240"/>
          <w:divBdr>
            <w:top w:val="none" w:sz="0" w:space="0" w:color="auto"/>
            <w:left w:val="none" w:sz="0" w:space="0" w:color="auto"/>
            <w:bottom w:val="none" w:sz="0" w:space="0" w:color="auto"/>
            <w:right w:val="none" w:sz="0" w:space="0" w:color="auto"/>
          </w:divBdr>
        </w:div>
        <w:div w:id="1239705789">
          <w:marLeft w:val="0"/>
          <w:marRight w:val="0"/>
          <w:marTop w:val="0"/>
          <w:marBottom w:val="240"/>
          <w:divBdr>
            <w:top w:val="none" w:sz="0" w:space="0" w:color="auto"/>
            <w:left w:val="none" w:sz="0" w:space="0" w:color="auto"/>
            <w:bottom w:val="none" w:sz="0" w:space="0" w:color="auto"/>
            <w:right w:val="none" w:sz="0" w:space="0" w:color="auto"/>
          </w:divBdr>
        </w:div>
        <w:div w:id="1193570149">
          <w:marLeft w:val="0"/>
          <w:marRight w:val="0"/>
          <w:marTop w:val="0"/>
          <w:marBottom w:val="240"/>
          <w:divBdr>
            <w:top w:val="none" w:sz="0" w:space="0" w:color="auto"/>
            <w:left w:val="none" w:sz="0" w:space="0" w:color="auto"/>
            <w:bottom w:val="none" w:sz="0" w:space="0" w:color="auto"/>
            <w:right w:val="none" w:sz="0" w:space="0" w:color="auto"/>
          </w:divBdr>
        </w:div>
        <w:div w:id="499807083">
          <w:marLeft w:val="0"/>
          <w:marRight w:val="0"/>
          <w:marTop w:val="0"/>
          <w:marBottom w:val="240"/>
          <w:divBdr>
            <w:top w:val="none" w:sz="0" w:space="0" w:color="auto"/>
            <w:left w:val="none" w:sz="0" w:space="0" w:color="auto"/>
            <w:bottom w:val="none" w:sz="0" w:space="0" w:color="auto"/>
            <w:right w:val="none" w:sz="0" w:space="0" w:color="auto"/>
          </w:divBdr>
        </w:div>
        <w:div w:id="186677663">
          <w:marLeft w:val="0"/>
          <w:marRight w:val="0"/>
          <w:marTop w:val="0"/>
          <w:marBottom w:val="240"/>
          <w:divBdr>
            <w:top w:val="none" w:sz="0" w:space="0" w:color="auto"/>
            <w:left w:val="none" w:sz="0" w:space="0" w:color="auto"/>
            <w:bottom w:val="none" w:sz="0" w:space="0" w:color="auto"/>
            <w:right w:val="none" w:sz="0" w:space="0" w:color="auto"/>
          </w:divBdr>
        </w:div>
        <w:div w:id="1826168817">
          <w:marLeft w:val="0"/>
          <w:marRight w:val="0"/>
          <w:marTop w:val="0"/>
          <w:marBottom w:val="240"/>
          <w:divBdr>
            <w:top w:val="none" w:sz="0" w:space="0" w:color="auto"/>
            <w:left w:val="none" w:sz="0" w:space="0" w:color="auto"/>
            <w:bottom w:val="none" w:sz="0" w:space="0" w:color="auto"/>
            <w:right w:val="none" w:sz="0" w:space="0" w:color="auto"/>
          </w:divBdr>
        </w:div>
        <w:div w:id="1719207517">
          <w:marLeft w:val="0"/>
          <w:marRight w:val="0"/>
          <w:marTop w:val="0"/>
          <w:marBottom w:val="240"/>
          <w:divBdr>
            <w:top w:val="none" w:sz="0" w:space="0" w:color="auto"/>
            <w:left w:val="none" w:sz="0" w:space="0" w:color="auto"/>
            <w:bottom w:val="none" w:sz="0" w:space="0" w:color="auto"/>
            <w:right w:val="none" w:sz="0" w:space="0" w:color="auto"/>
          </w:divBdr>
        </w:div>
        <w:div w:id="535965627">
          <w:marLeft w:val="0"/>
          <w:marRight w:val="0"/>
          <w:marTop w:val="0"/>
          <w:marBottom w:val="240"/>
          <w:divBdr>
            <w:top w:val="none" w:sz="0" w:space="0" w:color="auto"/>
            <w:left w:val="none" w:sz="0" w:space="0" w:color="auto"/>
            <w:bottom w:val="none" w:sz="0" w:space="0" w:color="auto"/>
            <w:right w:val="none" w:sz="0" w:space="0" w:color="auto"/>
          </w:divBdr>
        </w:div>
        <w:div w:id="1633364267">
          <w:marLeft w:val="0"/>
          <w:marRight w:val="0"/>
          <w:marTop w:val="0"/>
          <w:marBottom w:val="240"/>
          <w:divBdr>
            <w:top w:val="none" w:sz="0" w:space="0" w:color="auto"/>
            <w:left w:val="none" w:sz="0" w:space="0" w:color="auto"/>
            <w:bottom w:val="none" w:sz="0" w:space="0" w:color="auto"/>
            <w:right w:val="none" w:sz="0" w:space="0" w:color="auto"/>
          </w:divBdr>
          <w:divsChild>
            <w:div w:id="1056003362">
              <w:marLeft w:val="0"/>
              <w:marRight w:val="0"/>
              <w:marTop w:val="0"/>
              <w:marBottom w:val="0"/>
              <w:divBdr>
                <w:top w:val="none" w:sz="0" w:space="0" w:color="auto"/>
                <w:left w:val="none" w:sz="0" w:space="0" w:color="auto"/>
                <w:bottom w:val="none" w:sz="0" w:space="0" w:color="auto"/>
                <w:right w:val="none" w:sz="0" w:space="0" w:color="auto"/>
              </w:divBdr>
            </w:div>
            <w:div w:id="913734353">
              <w:marLeft w:val="0"/>
              <w:marRight w:val="0"/>
              <w:marTop w:val="240"/>
              <w:marBottom w:val="240"/>
              <w:divBdr>
                <w:top w:val="single" w:sz="12" w:space="0" w:color="8E8E8E"/>
                <w:left w:val="none" w:sz="0" w:space="0" w:color="auto"/>
                <w:bottom w:val="single" w:sz="12" w:space="0" w:color="8E8E8E"/>
                <w:right w:val="none" w:sz="0" w:space="0" w:color="auto"/>
              </w:divBdr>
              <w:divsChild>
                <w:div w:id="20874164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29341738">
          <w:marLeft w:val="0"/>
          <w:marRight w:val="0"/>
          <w:marTop w:val="0"/>
          <w:marBottom w:val="240"/>
          <w:divBdr>
            <w:top w:val="none" w:sz="0" w:space="0" w:color="auto"/>
            <w:left w:val="none" w:sz="0" w:space="0" w:color="auto"/>
            <w:bottom w:val="none" w:sz="0" w:space="0" w:color="auto"/>
            <w:right w:val="none" w:sz="0" w:space="0" w:color="auto"/>
          </w:divBdr>
          <w:divsChild>
            <w:div w:id="2023849296">
              <w:marLeft w:val="0"/>
              <w:marRight w:val="0"/>
              <w:marTop w:val="0"/>
              <w:marBottom w:val="0"/>
              <w:divBdr>
                <w:top w:val="none" w:sz="0" w:space="0" w:color="auto"/>
                <w:left w:val="none" w:sz="0" w:space="0" w:color="auto"/>
                <w:bottom w:val="none" w:sz="0" w:space="0" w:color="auto"/>
                <w:right w:val="none" w:sz="0" w:space="0" w:color="auto"/>
              </w:divBdr>
            </w:div>
          </w:divsChild>
        </w:div>
        <w:div w:id="1128889777">
          <w:marLeft w:val="0"/>
          <w:marRight w:val="0"/>
          <w:marTop w:val="0"/>
          <w:marBottom w:val="240"/>
          <w:divBdr>
            <w:top w:val="none" w:sz="0" w:space="0" w:color="auto"/>
            <w:left w:val="none" w:sz="0" w:space="0" w:color="auto"/>
            <w:bottom w:val="none" w:sz="0" w:space="0" w:color="auto"/>
            <w:right w:val="none" w:sz="0" w:space="0" w:color="auto"/>
          </w:divBdr>
        </w:div>
        <w:div w:id="629627999">
          <w:marLeft w:val="0"/>
          <w:marRight w:val="0"/>
          <w:marTop w:val="0"/>
          <w:marBottom w:val="240"/>
          <w:divBdr>
            <w:top w:val="none" w:sz="0" w:space="0" w:color="auto"/>
            <w:left w:val="none" w:sz="0" w:space="0" w:color="auto"/>
            <w:bottom w:val="none" w:sz="0" w:space="0" w:color="auto"/>
            <w:right w:val="none" w:sz="0" w:space="0" w:color="auto"/>
          </w:divBdr>
        </w:div>
        <w:div w:id="2094430436">
          <w:marLeft w:val="0"/>
          <w:marRight w:val="0"/>
          <w:marTop w:val="0"/>
          <w:marBottom w:val="240"/>
          <w:divBdr>
            <w:top w:val="none" w:sz="0" w:space="0" w:color="auto"/>
            <w:left w:val="none" w:sz="0" w:space="0" w:color="auto"/>
            <w:bottom w:val="none" w:sz="0" w:space="0" w:color="auto"/>
            <w:right w:val="none" w:sz="0" w:space="0" w:color="auto"/>
          </w:divBdr>
          <w:divsChild>
            <w:div w:id="1314409578">
              <w:marLeft w:val="0"/>
              <w:marRight w:val="0"/>
              <w:marTop w:val="0"/>
              <w:marBottom w:val="0"/>
              <w:divBdr>
                <w:top w:val="none" w:sz="0" w:space="0" w:color="auto"/>
                <w:left w:val="none" w:sz="0" w:space="0" w:color="auto"/>
                <w:bottom w:val="none" w:sz="0" w:space="0" w:color="auto"/>
                <w:right w:val="none" w:sz="0" w:space="0" w:color="auto"/>
              </w:divBdr>
            </w:div>
          </w:divsChild>
        </w:div>
        <w:div w:id="1755322260">
          <w:marLeft w:val="0"/>
          <w:marRight w:val="0"/>
          <w:marTop w:val="0"/>
          <w:marBottom w:val="240"/>
          <w:divBdr>
            <w:top w:val="none" w:sz="0" w:space="0" w:color="auto"/>
            <w:left w:val="none" w:sz="0" w:space="0" w:color="auto"/>
            <w:bottom w:val="none" w:sz="0" w:space="0" w:color="auto"/>
            <w:right w:val="none" w:sz="0" w:space="0" w:color="auto"/>
          </w:divBdr>
        </w:div>
        <w:div w:id="293602112">
          <w:marLeft w:val="0"/>
          <w:marRight w:val="0"/>
          <w:marTop w:val="0"/>
          <w:marBottom w:val="240"/>
          <w:divBdr>
            <w:top w:val="none" w:sz="0" w:space="0" w:color="auto"/>
            <w:left w:val="none" w:sz="0" w:space="0" w:color="auto"/>
            <w:bottom w:val="none" w:sz="0" w:space="0" w:color="auto"/>
            <w:right w:val="none" w:sz="0" w:space="0" w:color="auto"/>
          </w:divBdr>
        </w:div>
        <w:div w:id="656111088">
          <w:marLeft w:val="0"/>
          <w:marRight w:val="0"/>
          <w:marTop w:val="0"/>
          <w:marBottom w:val="240"/>
          <w:divBdr>
            <w:top w:val="none" w:sz="0" w:space="0" w:color="auto"/>
            <w:left w:val="none" w:sz="0" w:space="0" w:color="auto"/>
            <w:bottom w:val="none" w:sz="0" w:space="0" w:color="auto"/>
            <w:right w:val="none" w:sz="0" w:space="0" w:color="auto"/>
          </w:divBdr>
        </w:div>
        <w:div w:id="308436036">
          <w:marLeft w:val="0"/>
          <w:marRight w:val="0"/>
          <w:marTop w:val="0"/>
          <w:marBottom w:val="240"/>
          <w:divBdr>
            <w:top w:val="none" w:sz="0" w:space="0" w:color="auto"/>
            <w:left w:val="none" w:sz="0" w:space="0" w:color="auto"/>
            <w:bottom w:val="none" w:sz="0" w:space="0" w:color="auto"/>
            <w:right w:val="none" w:sz="0" w:space="0" w:color="auto"/>
          </w:divBdr>
        </w:div>
        <w:div w:id="1196768643">
          <w:marLeft w:val="0"/>
          <w:marRight w:val="0"/>
          <w:marTop w:val="0"/>
          <w:marBottom w:val="240"/>
          <w:divBdr>
            <w:top w:val="none" w:sz="0" w:space="0" w:color="auto"/>
            <w:left w:val="none" w:sz="0" w:space="0" w:color="auto"/>
            <w:bottom w:val="none" w:sz="0" w:space="0" w:color="auto"/>
            <w:right w:val="none" w:sz="0" w:space="0" w:color="auto"/>
          </w:divBdr>
          <w:divsChild>
            <w:div w:id="1105031404">
              <w:marLeft w:val="0"/>
              <w:marRight w:val="0"/>
              <w:marTop w:val="0"/>
              <w:marBottom w:val="0"/>
              <w:divBdr>
                <w:top w:val="none" w:sz="0" w:space="0" w:color="auto"/>
                <w:left w:val="none" w:sz="0" w:space="0" w:color="auto"/>
                <w:bottom w:val="none" w:sz="0" w:space="0" w:color="auto"/>
                <w:right w:val="none" w:sz="0" w:space="0" w:color="auto"/>
              </w:divBdr>
            </w:div>
          </w:divsChild>
        </w:div>
        <w:div w:id="1501264884">
          <w:marLeft w:val="0"/>
          <w:marRight w:val="0"/>
          <w:marTop w:val="0"/>
          <w:marBottom w:val="240"/>
          <w:divBdr>
            <w:top w:val="none" w:sz="0" w:space="0" w:color="auto"/>
            <w:left w:val="none" w:sz="0" w:space="0" w:color="auto"/>
            <w:bottom w:val="none" w:sz="0" w:space="0" w:color="auto"/>
            <w:right w:val="none" w:sz="0" w:space="0" w:color="auto"/>
          </w:divBdr>
        </w:div>
        <w:div w:id="2090543454">
          <w:marLeft w:val="0"/>
          <w:marRight w:val="0"/>
          <w:marTop w:val="0"/>
          <w:marBottom w:val="240"/>
          <w:divBdr>
            <w:top w:val="none" w:sz="0" w:space="0" w:color="auto"/>
            <w:left w:val="none" w:sz="0" w:space="0" w:color="auto"/>
            <w:bottom w:val="none" w:sz="0" w:space="0" w:color="auto"/>
            <w:right w:val="none" w:sz="0" w:space="0" w:color="auto"/>
          </w:divBdr>
          <w:divsChild>
            <w:div w:id="2130734928">
              <w:marLeft w:val="0"/>
              <w:marRight w:val="0"/>
              <w:marTop w:val="0"/>
              <w:marBottom w:val="0"/>
              <w:divBdr>
                <w:top w:val="none" w:sz="0" w:space="0" w:color="auto"/>
                <w:left w:val="none" w:sz="0" w:space="0" w:color="auto"/>
                <w:bottom w:val="none" w:sz="0" w:space="0" w:color="auto"/>
                <w:right w:val="none" w:sz="0" w:space="0" w:color="auto"/>
              </w:divBdr>
            </w:div>
          </w:divsChild>
        </w:div>
        <w:div w:id="2116320682">
          <w:marLeft w:val="0"/>
          <w:marRight w:val="0"/>
          <w:marTop w:val="0"/>
          <w:marBottom w:val="240"/>
          <w:divBdr>
            <w:top w:val="none" w:sz="0" w:space="0" w:color="auto"/>
            <w:left w:val="none" w:sz="0" w:space="0" w:color="auto"/>
            <w:bottom w:val="none" w:sz="0" w:space="0" w:color="auto"/>
            <w:right w:val="none" w:sz="0" w:space="0" w:color="auto"/>
          </w:divBdr>
        </w:div>
        <w:div w:id="458378778">
          <w:marLeft w:val="0"/>
          <w:marRight w:val="0"/>
          <w:marTop w:val="0"/>
          <w:marBottom w:val="240"/>
          <w:divBdr>
            <w:top w:val="none" w:sz="0" w:space="0" w:color="auto"/>
            <w:left w:val="none" w:sz="0" w:space="0" w:color="auto"/>
            <w:bottom w:val="none" w:sz="0" w:space="0" w:color="auto"/>
            <w:right w:val="none" w:sz="0" w:space="0" w:color="auto"/>
          </w:divBdr>
        </w:div>
        <w:div w:id="1796677384">
          <w:marLeft w:val="0"/>
          <w:marRight w:val="0"/>
          <w:marTop w:val="0"/>
          <w:marBottom w:val="240"/>
          <w:divBdr>
            <w:top w:val="none" w:sz="0" w:space="0" w:color="auto"/>
            <w:left w:val="none" w:sz="0" w:space="0" w:color="auto"/>
            <w:bottom w:val="none" w:sz="0" w:space="0" w:color="auto"/>
            <w:right w:val="none" w:sz="0" w:space="0" w:color="auto"/>
          </w:divBdr>
        </w:div>
        <w:div w:id="292759539">
          <w:marLeft w:val="0"/>
          <w:marRight w:val="0"/>
          <w:marTop w:val="0"/>
          <w:marBottom w:val="240"/>
          <w:divBdr>
            <w:top w:val="none" w:sz="0" w:space="0" w:color="auto"/>
            <w:left w:val="none" w:sz="0" w:space="0" w:color="auto"/>
            <w:bottom w:val="none" w:sz="0" w:space="0" w:color="auto"/>
            <w:right w:val="none" w:sz="0" w:space="0" w:color="auto"/>
          </w:divBdr>
        </w:div>
        <w:div w:id="979579704">
          <w:marLeft w:val="0"/>
          <w:marRight w:val="0"/>
          <w:marTop w:val="0"/>
          <w:marBottom w:val="240"/>
          <w:divBdr>
            <w:top w:val="none" w:sz="0" w:space="0" w:color="auto"/>
            <w:left w:val="none" w:sz="0" w:space="0" w:color="auto"/>
            <w:bottom w:val="none" w:sz="0" w:space="0" w:color="auto"/>
            <w:right w:val="none" w:sz="0" w:space="0" w:color="auto"/>
          </w:divBdr>
        </w:div>
        <w:div w:id="1936941870">
          <w:marLeft w:val="0"/>
          <w:marRight w:val="0"/>
          <w:marTop w:val="0"/>
          <w:marBottom w:val="240"/>
          <w:divBdr>
            <w:top w:val="none" w:sz="0" w:space="0" w:color="auto"/>
            <w:left w:val="none" w:sz="0" w:space="0" w:color="auto"/>
            <w:bottom w:val="none" w:sz="0" w:space="0" w:color="auto"/>
            <w:right w:val="none" w:sz="0" w:space="0" w:color="auto"/>
          </w:divBdr>
        </w:div>
      </w:divsChild>
    </w:div>
    <w:div w:id="1895002150">
      <w:bodyDiv w:val="1"/>
      <w:marLeft w:val="0"/>
      <w:marRight w:val="0"/>
      <w:marTop w:val="0"/>
      <w:marBottom w:val="0"/>
      <w:divBdr>
        <w:top w:val="none" w:sz="0" w:space="0" w:color="auto"/>
        <w:left w:val="none" w:sz="0" w:space="0" w:color="auto"/>
        <w:bottom w:val="none" w:sz="0" w:space="0" w:color="auto"/>
        <w:right w:val="none" w:sz="0" w:space="0" w:color="auto"/>
      </w:divBdr>
      <w:divsChild>
        <w:div w:id="448815374">
          <w:marLeft w:val="0"/>
          <w:marRight w:val="0"/>
          <w:marTop w:val="0"/>
          <w:marBottom w:val="0"/>
          <w:divBdr>
            <w:top w:val="none" w:sz="0" w:space="0" w:color="auto"/>
            <w:left w:val="none" w:sz="0" w:space="0" w:color="auto"/>
            <w:bottom w:val="none" w:sz="0" w:space="0" w:color="auto"/>
            <w:right w:val="none" w:sz="0" w:space="0" w:color="auto"/>
          </w:divBdr>
          <w:divsChild>
            <w:div w:id="583422183">
              <w:marLeft w:val="0"/>
              <w:marRight w:val="0"/>
              <w:marTop w:val="0"/>
              <w:marBottom w:val="240"/>
              <w:divBdr>
                <w:top w:val="none" w:sz="0" w:space="0" w:color="auto"/>
                <w:left w:val="none" w:sz="0" w:space="0" w:color="auto"/>
                <w:bottom w:val="none" w:sz="0" w:space="0" w:color="auto"/>
                <w:right w:val="none" w:sz="0" w:space="0" w:color="auto"/>
              </w:divBdr>
            </w:div>
            <w:div w:id="1393651884">
              <w:marLeft w:val="0"/>
              <w:marRight w:val="0"/>
              <w:marTop w:val="0"/>
              <w:marBottom w:val="240"/>
              <w:divBdr>
                <w:top w:val="none" w:sz="0" w:space="0" w:color="auto"/>
                <w:left w:val="none" w:sz="0" w:space="0" w:color="auto"/>
                <w:bottom w:val="none" w:sz="0" w:space="0" w:color="auto"/>
                <w:right w:val="none" w:sz="0" w:space="0" w:color="auto"/>
              </w:divBdr>
            </w:div>
          </w:divsChild>
        </w:div>
        <w:div w:id="569392894">
          <w:marLeft w:val="0"/>
          <w:marRight w:val="0"/>
          <w:marTop w:val="0"/>
          <w:marBottom w:val="0"/>
          <w:divBdr>
            <w:top w:val="none" w:sz="0" w:space="0" w:color="auto"/>
            <w:left w:val="none" w:sz="0" w:space="0" w:color="auto"/>
            <w:bottom w:val="none" w:sz="0" w:space="0" w:color="auto"/>
            <w:right w:val="none" w:sz="0" w:space="0" w:color="auto"/>
          </w:divBdr>
          <w:divsChild>
            <w:div w:id="1881504991">
              <w:marLeft w:val="0"/>
              <w:marRight w:val="0"/>
              <w:marTop w:val="0"/>
              <w:marBottom w:val="240"/>
              <w:divBdr>
                <w:top w:val="none" w:sz="0" w:space="0" w:color="auto"/>
                <w:left w:val="none" w:sz="0" w:space="0" w:color="auto"/>
                <w:bottom w:val="none" w:sz="0" w:space="0" w:color="auto"/>
                <w:right w:val="none" w:sz="0" w:space="0" w:color="auto"/>
              </w:divBdr>
            </w:div>
          </w:divsChild>
        </w:div>
        <w:div w:id="1538543537">
          <w:marLeft w:val="0"/>
          <w:marRight w:val="0"/>
          <w:marTop w:val="0"/>
          <w:marBottom w:val="0"/>
          <w:divBdr>
            <w:top w:val="none" w:sz="0" w:space="0" w:color="auto"/>
            <w:left w:val="none" w:sz="0" w:space="0" w:color="auto"/>
            <w:bottom w:val="none" w:sz="0" w:space="0" w:color="auto"/>
            <w:right w:val="none" w:sz="0" w:space="0" w:color="auto"/>
          </w:divBdr>
          <w:divsChild>
            <w:div w:id="679281556">
              <w:marLeft w:val="0"/>
              <w:marRight w:val="0"/>
              <w:marTop w:val="0"/>
              <w:marBottom w:val="240"/>
              <w:divBdr>
                <w:top w:val="none" w:sz="0" w:space="0" w:color="auto"/>
                <w:left w:val="none" w:sz="0" w:space="0" w:color="auto"/>
                <w:bottom w:val="none" w:sz="0" w:space="0" w:color="auto"/>
                <w:right w:val="none" w:sz="0" w:space="0" w:color="auto"/>
              </w:divBdr>
            </w:div>
            <w:div w:id="1619947417">
              <w:marLeft w:val="0"/>
              <w:marRight w:val="0"/>
              <w:marTop w:val="0"/>
              <w:marBottom w:val="240"/>
              <w:divBdr>
                <w:top w:val="none" w:sz="0" w:space="0" w:color="auto"/>
                <w:left w:val="none" w:sz="0" w:space="0" w:color="auto"/>
                <w:bottom w:val="none" w:sz="0" w:space="0" w:color="auto"/>
                <w:right w:val="none" w:sz="0" w:space="0" w:color="auto"/>
              </w:divBdr>
            </w:div>
          </w:divsChild>
        </w:div>
        <w:div w:id="1700087088">
          <w:marLeft w:val="0"/>
          <w:marRight w:val="0"/>
          <w:marTop w:val="0"/>
          <w:marBottom w:val="0"/>
          <w:divBdr>
            <w:top w:val="none" w:sz="0" w:space="0" w:color="auto"/>
            <w:left w:val="none" w:sz="0" w:space="0" w:color="auto"/>
            <w:bottom w:val="none" w:sz="0" w:space="0" w:color="auto"/>
            <w:right w:val="none" w:sz="0" w:space="0" w:color="auto"/>
          </w:divBdr>
          <w:divsChild>
            <w:div w:id="13695275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9832010">
      <w:bodyDiv w:val="1"/>
      <w:marLeft w:val="0"/>
      <w:marRight w:val="0"/>
      <w:marTop w:val="0"/>
      <w:marBottom w:val="0"/>
      <w:divBdr>
        <w:top w:val="none" w:sz="0" w:space="0" w:color="auto"/>
        <w:left w:val="none" w:sz="0" w:space="0" w:color="auto"/>
        <w:bottom w:val="none" w:sz="0" w:space="0" w:color="auto"/>
        <w:right w:val="none" w:sz="0" w:space="0" w:color="auto"/>
      </w:divBdr>
      <w:divsChild>
        <w:div w:id="699010898">
          <w:marLeft w:val="0"/>
          <w:marRight w:val="0"/>
          <w:marTop w:val="0"/>
          <w:marBottom w:val="240"/>
          <w:divBdr>
            <w:top w:val="none" w:sz="0" w:space="0" w:color="auto"/>
            <w:left w:val="none" w:sz="0" w:space="0" w:color="auto"/>
            <w:bottom w:val="none" w:sz="0" w:space="0" w:color="auto"/>
            <w:right w:val="none" w:sz="0" w:space="0" w:color="auto"/>
          </w:divBdr>
        </w:div>
        <w:div w:id="1301958404">
          <w:marLeft w:val="0"/>
          <w:marRight w:val="0"/>
          <w:marTop w:val="0"/>
          <w:marBottom w:val="240"/>
          <w:divBdr>
            <w:top w:val="none" w:sz="0" w:space="0" w:color="auto"/>
            <w:left w:val="none" w:sz="0" w:space="0" w:color="auto"/>
            <w:bottom w:val="none" w:sz="0" w:space="0" w:color="auto"/>
            <w:right w:val="none" w:sz="0" w:space="0" w:color="auto"/>
          </w:divBdr>
        </w:div>
      </w:divsChild>
    </w:div>
    <w:div w:id="1964997048">
      <w:bodyDiv w:val="1"/>
      <w:marLeft w:val="0"/>
      <w:marRight w:val="0"/>
      <w:marTop w:val="0"/>
      <w:marBottom w:val="0"/>
      <w:divBdr>
        <w:top w:val="none" w:sz="0" w:space="0" w:color="auto"/>
        <w:left w:val="none" w:sz="0" w:space="0" w:color="auto"/>
        <w:bottom w:val="none" w:sz="0" w:space="0" w:color="auto"/>
        <w:right w:val="none" w:sz="0" w:space="0" w:color="auto"/>
      </w:divBdr>
      <w:divsChild>
        <w:div w:id="1337733670">
          <w:marLeft w:val="0"/>
          <w:marRight w:val="0"/>
          <w:marTop w:val="0"/>
          <w:marBottom w:val="240"/>
          <w:divBdr>
            <w:top w:val="none" w:sz="0" w:space="0" w:color="auto"/>
            <w:left w:val="none" w:sz="0" w:space="0" w:color="auto"/>
            <w:bottom w:val="none" w:sz="0" w:space="0" w:color="auto"/>
            <w:right w:val="none" w:sz="0" w:space="0" w:color="auto"/>
          </w:divBdr>
        </w:div>
        <w:div w:id="1771658558">
          <w:marLeft w:val="0"/>
          <w:marRight w:val="0"/>
          <w:marTop w:val="0"/>
          <w:marBottom w:val="240"/>
          <w:divBdr>
            <w:top w:val="none" w:sz="0" w:space="0" w:color="auto"/>
            <w:left w:val="none" w:sz="0" w:space="0" w:color="auto"/>
            <w:bottom w:val="none" w:sz="0" w:space="0" w:color="auto"/>
            <w:right w:val="none" w:sz="0" w:space="0" w:color="auto"/>
          </w:divBdr>
        </w:div>
        <w:div w:id="1102455412">
          <w:marLeft w:val="0"/>
          <w:marRight w:val="0"/>
          <w:marTop w:val="0"/>
          <w:marBottom w:val="240"/>
          <w:divBdr>
            <w:top w:val="none" w:sz="0" w:space="0" w:color="auto"/>
            <w:left w:val="none" w:sz="0" w:space="0" w:color="auto"/>
            <w:bottom w:val="none" w:sz="0" w:space="0" w:color="auto"/>
            <w:right w:val="none" w:sz="0" w:space="0" w:color="auto"/>
          </w:divBdr>
        </w:div>
        <w:div w:id="1513836015">
          <w:marLeft w:val="0"/>
          <w:marRight w:val="0"/>
          <w:marTop w:val="0"/>
          <w:marBottom w:val="240"/>
          <w:divBdr>
            <w:top w:val="none" w:sz="0" w:space="0" w:color="auto"/>
            <w:left w:val="none" w:sz="0" w:space="0" w:color="auto"/>
            <w:bottom w:val="none" w:sz="0" w:space="0" w:color="auto"/>
            <w:right w:val="none" w:sz="0" w:space="0" w:color="auto"/>
          </w:divBdr>
        </w:div>
      </w:divsChild>
    </w:div>
    <w:div w:id="2026711743">
      <w:bodyDiv w:val="1"/>
      <w:marLeft w:val="0"/>
      <w:marRight w:val="0"/>
      <w:marTop w:val="0"/>
      <w:marBottom w:val="0"/>
      <w:divBdr>
        <w:top w:val="none" w:sz="0" w:space="0" w:color="auto"/>
        <w:left w:val="none" w:sz="0" w:space="0" w:color="auto"/>
        <w:bottom w:val="none" w:sz="0" w:space="0" w:color="auto"/>
        <w:right w:val="none" w:sz="0" w:space="0" w:color="auto"/>
      </w:divBdr>
      <w:divsChild>
        <w:div w:id="51928696">
          <w:marLeft w:val="0"/>
          <w:marRight w:val="0"/>
          <w:marTop w:val="0"/>
          <w:marBottom w:val="120"/>
          <w:divBdr>
            <w:top w:val="none" w:sz="0" w:space="0" w:color="auto"/>
            <w:left w:val="none" w:sz="0" w:space="0" w:color="auto"/>
            <w:bottom w:val="none" w:sz="0" w:space="0" w:color="auto"/>
            <w:right w:val="none" w:sz="0" w:space="0" w:color="auto"/>
          </w:divBdr>
          <w:divsChild>
            <w:div w:id="1378778561">
              <w:marLeft w:val="0"/>
              <w:marRight w:val="0"/>
              <w:marTop w:val="0"/>
              <w:marBottom w:val="0"/>
              <w:divBdr>
                <w:top w:val="none" w:sz="0" w:space="0" w:color="auto"/>
                <w:left w:val="none" w:sz="0" w:space="0" w:color="auto"/>
                <w:bottom w:val="none" w:sz="0" w:space="0" w:color="auto"/>
                <w:right w:val="none" w:sz="0" w:space="0" w:color="auto"/>
              </w:divBdr>
              <w:divsChild>
                <w:div w:id="655576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61594135">
          <w:marLeft w:val="0"/>
          <w:marRight w:val="0"/>
          <w:marTop w:val="0"/>
          <w:marBottom w:val="120"/>
          <w:divBdr>
            <w:top w:val="none" w:sz="0" w:space="0" w:color="auto"/>
            <w:left w:val="none" w:sz="0" w:space="0" w:color="auto"/>
            <w:bottom w:val="none" w:sz="0" w:space="0" w:color="auto"/>
            <w:right w:val="none" w:sz="0" w:space="0" w:color="auto"/>
          </w:divBdr>
          <w:divsChild>
            <w:div w:id="231428359">
              <w:marLeft w:val="0"/>
              <w:marRight w:val="0"/>
              <w:marTop w:val="0"/>
              <w:marBottom w:val="0"/>
              <w:divBdr>
                <w:top w:val="none" w:sz="0" w:space="0" w:color="auto"/>
                <w:left w:val="none" w:sz="0" w:space="0" w:color="auto"/>
                <w:bottom w:val="none" w:sz="0" w:space="0" w:color="auto"/>
                <w:right w:val="none" w:sz="0" w:space="0" w:color="auto"/>
              </w:divBdr>
              <w:divsChild>
                <w:div w:id="9712524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70807962">
      <w:bodyDiv w:val="1"/>
      <w:marLeft w:val="0"/>
      <w:marRight w:val="0"/>
      <w:marTop w:val="0"/>
      <w:marBottom w:val="0"/>
      <w:divBdr>
        <w:top w:val="none" w:sz="0" w:space="0" w:color="auto"/>
        <w:left w:val="none" w:sz="0" w:space="0" w:color="auto"/>
        <w:bottom w:val="none" w:sz="0" w:space="0" w:color="auto"/>
        <w:right w:val="none" w:sz="0" w:space="0" w:color="auto"/>
      </w:divBdr>
      <w:divsChild>
        <w:div w:id="532154928">
          <w:marLeft w:val="0"/>
          <w:marRight w:val="0"/>
          <w:marTop w:val="0"/>
          <w:marBottom w:val="240"/>
          <w:divBdr>
            <w:top w:val="none" w:sz="0" w:space="0" w:color="auto"/>
            <w:left w:val="none" w:sz="0" w:space="0" w:color="auto"/>
            <w:bottom w:val="none" w:sz="0" w:space="0" w:color="auto"/>
            <w:right w:val="none" w:sz="0" w:space="0" w:color="auto"/>
          </w:divBdr>
        </w:div>
        <w:div w:id="1589002450">
          <w:marLeft w:val="0"/>
          <w:marRight w:val="0"/>
          <w:marTop w:val="0"/>
          <w:marBottom w:val="240"/>
          <w:divBdr>
            <w:top w:val="none" w:sz="0" w:space="0" w:color="auto"/>
            <w:left w:val="none" w:sz="0" w:space="0" w:color="auto"/>
            <w:bottom w:val="none" w:sz="0" w:space="0" w:color="auto"/>
            <w:right w:val="none" w:sz="0" w:space="0" w:color="auto"/>
          </w:divBdr>
        </w:div>
        <w:div w:id="1358971318">
          <w:marLeft w:val="0"/>
          <w:marRight w:val="0"/>
          <w:marTop w:val="0"/>
          <w:marBottom w:val="240"/>
          <w:divBdr>
            <w:top w:val="none" w:sz="0" w:space="0" w:color="auto"/>
            <w:left w:val="none" w:sz="0" w:space="0" w:color="auto"/>
            <w:bottom w:val="none" w:sz="0" w:space="0" w:color="auto"/>
            <w:right w:val="none" w:sz="0" w:space="0" w:color="auto"/>
          </w:divBdr>
        </w:div>
        <w:div w:id="139731643">
          <w:marLeft w:val="0"/>
          <w:marRight w:val="0"/>
          <w:marTop w:val="0"/>
          <w:marBottom w:val="240"/>
          <w:divBdr>
            <w:top w:val="none" w:sz="0" w:space="0" w:color="auto"/>
            <w:left w:val="none" w:sz="0" w:space="0" w:color="auto"/>
            <w:bottom w:val="none" w:sz="0" w:space="0" w:color="auto"/>
            <w:right w:val="none" w:sz="0" w:space="0" w:color="auto"/>
          </w:divBdr>
        </w:div>
      </w:divsChild>
    </w:div>
    <w:div w:id="2125222826">
      <w:bodyDiv w:val="1"/>
      <w:marLeft w:val="0"/>
      <w:marRight w:val="0"/>
      <w:marTop w:val="0"/>
      <w:marBottom w:val="0"/>
      <w:divBdr>
        <w:top w:val="none" w:sz="0" w:space="0" w:color="auto"/>
        <w:left w:val="none" w:sz="0" w:space="0" w:color="auto"/>
        <w:bottom w:val="none" w:sz="0" w:space="0" w:color="auto"/>
        <w:right w:val="none" w:sz="0" w:space="0" w:color="auto"/>
      </w:divBdr>
      <w:divsChild>
        <w:div w:id="275644623">
          <w:marLeft w:val="0"/>
          <w:marRight w:val="0"/>
          <w:marTop w:val="0"/>
          <w:marBottom w:val="0"/>
          <w:divBdr>
            <w:top w:val="none" w:sz="0" w:space="0" w:color="auto"/>
            <w:left w:val="none" w:sz="0" w:space="0" w:color="auto"/>
            <w:bottom w:val="none" w:sz="0" w:space="0" w:color="auto"/>
            <w:right w:val="none" w:sz="0" w:space="0" w:color="auto"/>
          </w:divBdr>
          <w:divsChild>
            <w:div w:id="2794127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3594737">
      <w:bodyDiv w:val="1"/>
      <w:marLeft w:val="0"/>
      <w:marRight w:val="0"/>
      <w:marTop w:val="0"/>
      <w:marBottom w:val="0"/>
      <w:divBdr>
        <w:top w:val="none" w:sz="0" w:space="0" w:color="auto"/>
        <w:left w:val="none" w:sz="0" w:space="0" w:color="auto"/>
        <w:bottom w:val="none" w:sz="0" w:space="0" w:color="auto"/>
        <w:right w:val="none" w:sz="0" w:space="0" w:color="auto"/>
      </w:divBdr>
      <w:divsChild>
        <w:div w:id="1479567586">
          <w:marLeft w:val="0"/>
          <w:marRight w:val="0"/>
          <w:marTop w:val="0"/>
          <w:marBottom w:val="0"/>
          <w:divBdr>
            <w:top w:val="none" w:sz="0" w:space="0" w:color="auto"/>
            <w:left w:val="none" w:sz="0" w:space="0" w:color="auto"/>
            <w:bottom w:val="none" w:sz="0" w:space="0" w:color="auto"/>
            <w:right w:val="none" w:sz="0" w:space="0" w:color="auto"/>
          </w:divBdr>
          <w:divsChild>
            <w:div w:id="1599363187">
              <w:marLeft w:val="0"/>
              <w:marRight w:val="0"/>
              <w:marTop w:val="0"/>
              <w:marBottom w:val="0"/>
              <w:divBdr>
                <w:top w:val="none" w:sz="0" w:space="0" w:color="auto"/>
                <w:left w:val="none" w:sz="0" w:space="0" w:color="auto"/>
                <w:bottom w:val="none" w:sz="0" w:space="0" w:color="auto"/>
                <w:right w:val="none" w:sz="0" w:space="0" w:color="auto"/>
              </w:divBdr>
              <w:divsChild>
                <w:div w:id="94986427">
                  <w:marLeft w:val="0"/>
                  <w:marRight w:val="0"/>
                  <w:marTop w:val="0"/>
                  <w:marBottom w:val="120"/>
                  <w:divBdr>
                    <w:top w:val="none" w:sz="0" w:space="0" w:color="auto"/>
                    <w:left w:val="none" w:sz="0" w:space="0" w:color="auto"/>
                    <w:bottom w:val="none" w:sz="0" w:space="0" w:color="auto"/>
                    <w:right w:val="none" w:sz="0" w:space="0" w:color="auto"/>
                  </w:divBdr>
                  <w:divsChild>
                    <w:div w:id="40597691">
                      <w:marLeft w:val="0"/>
                      <w:marRight w:val="0"/>
                      <w:marTop w:val="0"/>
                      <w:marBottom w:val="0"/>
                      <w:divBdr>
                        <w:top w:val="none" w:sz="0" w:space="0" w:color="auto"/>
                        <w:left w:val="none" w:sz="0" w:space="0" w:color="auto"/>
                        <w:bottom w:val="none" w:sz="0" w:space="0" w:color="auto"/>
                        <w:right w:val="none" w:sz="0" w:space="0" w:color="auto"/>
                      </w:divBdr>
                      <w:divsChild>
                        <w:div w:id="830216894">
                          <w:marLeft w:val="0"/>
                          <w:marRight w:val="0"/>
                          <w:marTop w:val="0"/>
                          <w:marBottom w:val="240"/>
                          <w:divBdr>
                            <w:top w:val="none" w:sz="0" w:space="0" w:color="auto"/>
                            <w:left w:val="none" w:sz="0" w:space="0" w:color="auto"/>
                            <w:bottom w:val="none" w:sz="0" w:space="0" w:color="auto"/>
                            <w:right w:val="none" w:sz="0" w:space="0" w:color="auto"/>
                          </w:divBdr>
                        </w:div>
                      </w:divsChild>
                    </w:div>
                    <w:div w:id="1322082978">
                      <w:marLeft w:val="0"/>
                      <w:marRight w:val="0"/>
                      <w:marTop w:val="0"/>
                      <w:marBottom w:val="0"/>
                      <w:divBdr>
                        <w:top w:val="none" w:sz="0" w:space="0" w:color="auto"/>
                        <w:left w:val="none" w:sz="0" w:space="0" w:color="auto"/>
                        <w:bottom w:val="none" w:sz="0" w:space="0" w:color="auto"/>
                        <w:right w:val="none" w:sz="0" w:space="0" w:color="auto"/>
                      </w:divBdr>
                      <w:divsChild>
                        <w:div w:id="996767247">
                          <w:marLeft w:val="0"/>
                          <w:marRight w:val="0"/>
                          <w:marTop w:val="0"/>
                          <w:marBottom w:val="240"/>
                          <w:divBdr>
                            <w:top w:val="none" w:sz="0" w:space="0" w:color="auto"/>
                            <w:left w:val="none" w:sz="0" w:space="0" w:color="auto"/>
                            <w:bottom w:val="none" w:sz="0" w:space="0" w:color="auto"/>
                            <w:right w:val="none" w:sz="0" w:space="0" w:color="auto"/>
                          </w:divBdr>
                        </w:div>
                      </w:divsChild>
                    </w:div>
                    <w:div w:id="2030065655">
                      <w:marLeft w:val="0"/>
                      <w:marRight w:val="0"/>
                      <w:marTop w:val="0"/>
                      <w:marBottom w:val="0"/>
                      <w:divBdr>
                        <w:top w:val="none" w:sz="0" w:space="0" w:color="auto"/>
                        <w:left w:val="none" w:sz="0" w:space="0" w:color="auto"/>
                        <w:bottom w:val="none" w:sz="0" w:space="0" w:color="auto"/>
                        <w:right w:val="none" w:sz="0" w:space="0" w:color="auto"/>
                      </w:divBdr>
                      <w:divsChild>
                        <w:div w:id="228423785">
                          <w:marLeft w:val="0"/>
                          <w:marRight w:val="0"/>
                          <w:marTop w:val="0"/>
                          <w:marBottom w:val="240"/>
                          <w:divBdr>
                            <w:top w:val="none" w:sz="0" w:space="0" w:color="auto"/>
                            <w:left w:val="none" w:sz="0" w:space="0" w:color="auto"/>
                            <w:bottom w:val="none" w:sz="0" w:space="0" w:color="auto"/>
                            <w:right w:val="none" w:sz="0" w:space="0" w:color="auto"/>
                          </w:divBdr>
                        </w:div>
                      </w:divsChild>
                    </w:div>
                    <w:div w:id="790633751">
                      <w:marLeft w:val="0"/>
                      <w:marRight w:val="0"/>
                      <w:marTop w:val="0"/>
                      <w:marBottom w:val="0"/>
                      <w:divBdr>
                        <w:top w:val="none" w:sz="0" w:space="0" w:color="auto"/>
                        <w:left w:val="none" w:sz="0" w:space="0" w:color="auto"/>
                        <w:bottom w:val="none" w:sz="0" w:space="0" w:color="auto"/>
                        <w:right w:val="none" w:sz="0" w:space="0" w:color="auto"/>
                      </w:divBdr>
                      <w:divsChild>
                        <w:div w:id="1293823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8873309">
                  <w:marLeft w:val="0"/>
                  <w:marRight w:val="0"/>
                  <w:marTop w:val="0"/>
                  <w:marBottom w:val="120"/>
                  <w:divBdr>
                    <w:top w:val="none" w:sz="0" w:space="0" w:color="auto"/>
                    <w:left w:val="none" w:sz="0" w:space="0" w:color="auto"/>
                    <w:bottom w:val="none" w:sz="0" w:space="0" w:color="auto"/>
                    <w:right w:val="none" w:sz="0" w:space="0" w:color="auto"/>
                  </w:divBdr>
                  <w:divsChild>
                    <w:div w:id="73209718">
                      <w:marLeft w:val="0"/>
                      <w:marRight w:val="0"/>
                      <w:marTop w:val="0"/>
                      <w:marBottom w:val="0"/>
                      <w:divBdr>
                        <w:top w:val="none" w:sz="0" w:space="0" w:color="auto"/>
                        <w:left w:val="none" w:sz="0" w:space="0" w:color="auto"/>
                        <w:bottom w:val="none" w:sz="0" w:space="0" w:color="auto"/>
                        <w:right w:val="none" w:sz="0" w:space="0" w:color="auto"/>
                      </w:divBdr>
                      <w:divsChild>
                        <w:div w:id="7222178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87901259">
          <w:marLeft w:val="0"/>
          <w:marRight w:val="0"/>
          <w:marTop w:val="0"/>
          <w:marBottom w:val="0"/>
          <w:divBdr>
            <w:top w:val="none" w:sz="0" w:space="0" w:color="auto"/>
            <w:left w:val="none" w:sz="0" w:space="0" w:color="auto"/>
            <w:bottom w:val="none" w:sz="0" w:space="0" w:color="auto"/>
            <w:right w:val="none" w:sz="0" w:space="0" w:color="auto"/>
          </w:divBdr>
          <w:divsChild>
            <w:div w:id="802768267">
              <w:marLeft w:val="0"/>
              <w:marRight w:val="0"/>
              <w:marTop w:val="480"/>
              <w:marBottom w:val="480"/>
              <w:divBdr>
                <w:top w:val="none" w:sz="0" w:space="0" w:color="auto"/>
                <w:left w:val="none" w:sz="0" w:space="0" w:color="auto"/>
                <w:bottom w:val="none" w:sz="0" w:space="0" w:color="auto"/>
                <w:right w:val="none" w:sz="0" w:space="0" w:color="auto"/>
              </w:divBdr>
              <w:divsChild>
                <w:div w:id="1006596224">
                  <w:marLeft w:val="0"/>
                  <w:marRight w:val="0"/>
                  <w:marTop w:val="0"/>
                  <w:marBottom w:val="240"/>
                  <w:divBdr>
                    <w:top w:val="none" w:sz="0" w:space="0" w:color="auto"/>
                    <w:left w:val="none" w:sz="0" w:space="0" w:color="auto"/>
                    <w:bottom w:val="none" w:sz="0" w:space="0" w:color="auto"/>
                    <w:right w:val="none" w:sz="0" w:space="0" w:color="auto"/>
                  </w:divBdr>
                </w:div>
                <w:div w:id="1975216390">
                  <w:marLeft w:val="0"/>
                  <w:marRight w:val="0"/>
                  <w:marTop w:val="0"/>
                  <w:marBottom w:val="240"/>
                  <w:divBdr>
                    <w:top w:val="none" w:sz="0" w:space="0" w:color="auto"/>
                    <w:left w:val="none" w:sz="0" w:space="0" w:color="auto"/>
                    <w:bottom w:val="none" w:sz="0" w:space="0" w:color="auto"/>
                    <w:right w:val="none" w:sz="0" w:space="0" w:color="auto"/>
                  </w:divBdr>
                </w:div>
                <w:div w:id="8441741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radiopaedia.org/articles/emphysematous-hepatitis?lang=us" TargetMode="External"/><Relationship Id="rId170" Type="http://schemas.openxmlformats.org/officeDocument/2006/relationships/hyperlink" Target="https://www.sciencedirect.com/science/article/pii/S2949789224000291" TargetMode="External"/><Relationship Id="rId268" Type="http://schemas.openxmlformats.org/officeDocument/2006/relationships/hyperlink" Target="https://www.sciencedirect.com/science/article/pii/S0160412024004185" TargetMode="External"/><Relationship Id="rId475" Type="http://schemas.openxmlformats.org/officeDocument/2006/relationships/hyperlink" Target="https://www.sciencedirect.com/topics/medicine-and-dentistry/cohort-effect" TargetMode="External"/><Relationship Id="rId682" Type="http://schemas.openxmlformats.org/officeDocument/2006/relationships/hyperlink" Target="https://www.sciencedirect.com/science/article/pii/S1015958424015732" TargetMode="External"/><Relationship Id="rId128" Type="http://schemas.openxmlformats.org/officeDocument/2006/relationships/hyperlink" Target="https://www.sciencedirect.com/science/article/pii/S2210261224006473" TargetMode="External"/><Relationship Id="rId335" Type="http://schemas.openxmlformats.org/officeDocument/2006/relationships/hyperlink" Target="https://www.sciencedirect.com/science/article/pii/S0160412024004185" TargetMode="External"/><Relationship Id="rId542" Type="http://schemas.openxmlformats.org/officeDocument/2006/relationships/hyperlink" Target="https://www.sciencedirect.com/science/article/pii/S0720048X24002195" TargetMode="External"/><Relationship Id="rId987" Type="http://schemas.openxmlformats.org/officeDocument/2006/relationships/hyperlink" Target="https://www.sciencedirect.com/science/article/pii/S2590098624000198" TargetMode="External"/><Relationship Id="rId1172" Type="http://schemas.openxmlformats.org/officeDocument/2006/relationships/hyperlink" Target="https://www.sciencedirect.com/topics/pharmacology-toxicology-and-pharmaceutical-science/emphysema" TargetMode="External"/><Relationship Id="rId402" Type="http://schemas.openxmlformats.org/officeDocument/2006/relationships/hyperlink" Target="https://www.sciencedirect.com/topics/biochemistry-genetics-and-molecular-biology/oligonucleotide" TargetMode="External"/><Relationship Id="rId847" Type="http://schemas.openxmlformats.org/officeDocument/2006/relationships/hyperlink" Target="https://www.sciencedirect.com/topics/medicine-and-dentistry/lung-fibroblast" TargetMode="External"/><Relationship Id="rId1032" Type="http://schemas.openxmlformats.org/officeDocument/2006/relationships/hyperlink" Target="https://www.sciencedirect.com/science/article/pii/S2590098624000198" TargetMode="External"/><Relationship Id="rId707" Type="http://schemas.openxmlformats.org/officeDocument/2006/relationships/hyperlink" Target="https://www.sciencedirect.com/science/article/pii/S1015958424015732" TargetMode="External"/><Relationship Id="rId914" Type="http://schemas.openxmlformats.org/officeDocument/2006/relationships/hyperlink" Target="https://www.sciencedirect.com/topics/pharmacology-toxicology-and-pharmaceutical-science/enzyme-linked-immunosorbent-assay" TargetMode="External"/><Relationship Id="rId1337" Type="http://schemas.openxmlformats.org/officeDocument/2006/relationships/hyperlink" Target="https://ars.els-cdn.com/content/image/1-s2.0-S2214027124000800-gr1.jpg" TargetMode="External"/><Relationship Id="rId43" Type="http://schemas.openxmlformats.org/officeDocument/2006/relationships/hyperlink" Target="https://radiopaedia.org/articles/idiopathic-giant-bullous-emphysema?lang=us" TargetMode="External"/><Relationship Id="rId192" Type="http://schemas.openxmlformats.org/officeDocument/2006/relationships/hyperlink" Target="https://www.sciencedirect.com/science/article/pii/S2949789224000291" TargetMode="External"/><Relationship Id="rId497" Type="http://schemas.openxmlformats.org/officeDocument/2006/relationships/hyperlink" Target="https://www.sciencedirect.com/science/article/pii/S0720048X24002195" TargetMode="External"/><Relationship Id="rId357" Type="http://schemas.openxmlformats.org/officeDocument/2006/relationships/hyperlink" Target="https://www.sciencedirect.com/topics/biochemistry-genetics-and-molecular-biology/metalloprotease-inhibitor" TargetMode="External"/><Relationship Id="rId1194" Type="http://schemas.openxmlformats.org/officeDocument/2006/relationships/hyperlink" Target="https://www.sciencedirect.com/science/article/pii/S0954611124000337" TargetMode="External"/><Relationship Id="rId217" Type="http://schemas.openxmlformats.org/officeDocument/2006/relationships/hyperlink" Target="https://www.sciencedirect.com/science/article/pii/S2949789224000291" TargetMode="External"/><Relationship Id="rId564" Type="http://schemas.openxmlformats.org/officeDocument/2006/relationships/hyperlink" Target="https://www.sciencedirect.com/science/article/pii/S0720048X24002195" TargetMode="External"/><Relationship Id="rId771" Type="http://schemas.openxmlformats.org/officeDocument/2006/relationships/hyperlink" Target="https://www.sciencedirect.com/science/article/pii/S1015958424015732" TargetMode="External"/><Relationship Id="rId869" Type="http://schemas.openxmlformats.org/officeDocument/2006/relationships/hyperlink" Target="https://www.sciencedirect.com/topics/medicine-and-dentistry/cell-viability" TargetMode="External"/><Relationship Id="rId424" Type="http://schemas.openxmlformats.org/officeDocument/2006/relationships/hyperlink" Target="https://www.sciencedirect.com/science/article/pii/S0160412024004185" TargetMode="External"/><Relationship Id="rId631" Type="http://schemas.openxmlformats.org/officeDocument/2006/relationships/hyperlink" Target="https://www.sciencedirect.com/science/article/pii/S1090023324000972" TargetMode="External"/><Relationship Id="rId729" Type="http://schemas.openxmlformats.org/officeDocument/2006/relationships/hyperlink" Target="https://www.sciencedirect.com/science/article/pii/S1015958424015732" TargetMode="External"/><Relationship Id="rId1054" Type="http://schemas.openxmlformats.org/officeDocument/2006/relationships/hyperlink" Target="https://www.sciencedirect.com/science/article/pii/S2405844024120361" TargetMode="External"/><Relationship Id="rId1261" Type="http://schemas.openxmlformats.org/officeDocument/2006/relationships/hyperlink" Target="https://www.sciencedirect.com/topics/medicine-and-dentistry/osteoporosis" TargetMode="External"/><Relationship Id="rId1359" Type="http://schemas.openxmlformats.org/officeDocument/2006/relationships/hyperlink" Target="https://www.sciencedirect.com/science/article/pii/S2214027124000800" TargetMode="External"/><Relationship Id="rId936" Type="http://schemas.openxmlformats.org/officeDocument/2006/relationships/hyperlink" Target="https://www.sciencedirect.com/topics/pharmacology-toxicology-and-pharmaceutical-science/wound-healing" TargetMode="External"/><Relationship Id="rId1121" Type="http://schemas.openxmlformats.org/officeDocument/2006/relationships/hyperlink" Target="https://www.sciencedirect.com/science/article/pii/S2950133424000739" TargetMode="External"/><Relationship Id="rId1219" Type="http://schemas.openxmlformats.org/officeDocument/2006/relationships/hyperlink" Target="https://www.sciencedirect.com/topics/biochemistry-genetics-and-molecular-biology/x-ray-computed-tomography" TargetMode="External"/><Relationship Id="rId65" Type="http://schemas.openxmlformats.org/officeDocument/2006/relationships/hyperlink" Target="https://radiopaedia.org/articles/secondary-pulmonary-lobule?lang=us" TargetMode="External"/><Relationship Id="rId281" Type="http://schemas.openxmlformats.org/officeDocument/2006/relationships/hyperlink" Target="https://www.sciencedirect.com/science/article/pii/S0160412024004185" TargetMode="External"/><Relationship Id="rId141" Type="http://schemas.openxmlformats.org/officeDocument/2006/relationships/hyperlink" Target="https://www.sciencedirect.com/topics/medicine-and-dentistry/hammans-sign" TargetMode="External"/><Relationship Id="rId379" Type="http://schemas.openxmlformats.org/officeDocument/2006/relationships/hyperlink" Target="https://www.sciencedirect.com/science/article/pii/S0160412024004185" TargetMode="External"/><Relationship Id="rId586" Type="http://schemas.openxmlformats.org/officeDocument/2006/relationships/hyperlink" Target="https://www.sciencedirect.com/science/article/pii/S1090023324000972" TargetMode="External"/><Relationship Id="rId793" Type="http://schemas.openxmlformats.org/officeDocument/2006/relationships/hyperlink" Target="https://ars.els-cdn.com/content/image/1-s2.0-S2210261224008551-gr3_lrg.jpg" TargetMode="External"/><Relationship Id="rId7" Type="http://schemas.openxmlformats.org/officeDocument/2006/relationships/hyperlink" Target="https://radiopaedia.org/articles/gastric-emphysema-1?lang=us" TargetMode="External"/><Relationship Id="rId239" Type="http://schemas.openxmlformats.org/officeDocument/2006/relationships/hyperlink" Target="https://www.sciencedirect.com/topics/biochemistry-genetics-and-molecular-biology/histone-modification" TargetMode="External"/><Relationship Id="rId446" Type="http://schemas.openxmlformats.org/officeDocument/2006/relationships/hyperlink" Target="https://www.sciencedirect.com/topics/pharmacology-toxicology-and-pharmaceutical-science/clinical-research" TargetMode="External"/><Relationship Id="rId653" Type="http://schemas.openxmlformats.org/officeDocument/2006/relationships/hyperlink" Target="https://ars.els-cdn.com/content/image/1-s2.0-S0167494324002735-gr2.jpg" TargetMode="External"/><Relationship Id="rId1076" Type="http://schemas.openxmlformats.org/officeDocument/2006/relationships/hyperlink" Target="https://www.sciencedirect.com/science/article/pii/S2405844024120361" TargetMode="External"/><Relationship Id="rId1283" Type="http://schemas.openxmlformats.org/officeDocument/2006/relationships/hyperlink" Target="https://www.sciencedirect.com/science/article/pii/S0954611124000337" TargetMode="External"/><Relationship Id="rId306" Type="http://schemas.openxmlformats.org/officeDocument/2006/relationships/hyperlink" Target="https://www.sciencedirect.com/topics/biochemistry-genetics-and-molecular-biology/arg1" TargetMode="External"/><Relationship Id="rId860" Type="http://schemas.openxmlformats.org/officeDocument/2006/relationships/hyperlink" Target="https://www.sciencedirect.com/topics/medicine-and-dentistry/lung-transplantation" TargetMode="External"/><Relationship Id="rId958" Type="http://schemas.openxmlformats.org/officeDocument/2006/relationships/hyperlink" Target="https://ars.els-cdn.com/content/image/1-s2.0-S2590098624000198-gr4_lrg.jpg" TargetMode="External"/><Relationship Id="rId1143" Type="http://schemas.openxmlformats.org/officeDocument/2006/relationships/hyperlink" Target="https://www.sciencedirect.com/science/article/pii/S2950133424000739" TargetMode="External"/><Relationship Id="rId87" Type="http://schemas.openxmlformats.org/officeDocument/2006/relationships/hyperlink" Target="https://www.sciencedirect.com/topics/medicine-and-dentistry/intubation" TargetMode="External"/><Relationship Id="rId513" Type="http://schemas.openxmlformats.org/officeDocument/2006/relationships/hyperlink" Target="https://www.sciencedirect.com/topics/medicine-and-dentistry/logistic-regression-analysis" TargetMode="External"/><Relationship Id="rId720" Type="http://schemas.openxmlformats.org/officeDocument/2006/relationships/hyperlink" Target="https://www.sciencedirect.com/science/article/pii/S1015958424015732" TargetMode="External"/><Relationship Id="rId818" Type="http://schemas.openxmlformats.org/officeDocument/2006/relationships/hyperlink" Target="https://www.sciencedirect.com/topics/pharmacology-toxicology-and-pharmaceutical-science/emphysema" TargetMode="External"/><Relationship Id="rId1350" Type="http://schemas.openxmlformats.org/officeDocument/2006/relationships/hyperlink" Target="https://www.sciencedirect.com/topics/medicine-and-dentistry/vein-occlusion" TargetMode="External"/><Relationship Id="rId1003" Type="http://schemas.openxmlformats.org/officeDocument/2006/relationships/hyperlink" Target="https://ars.els-cdn.com/content/image/1-s2.0-S2590098624000198-gr7.jpg" TargetMode="External"/><Relationship Id="rId1210" Type="http://schemas.openxmlformats.org/officeDocument/2006/relationships/hyperlink" Target="https://www.sciencedirect.com/topics/medicine-and-dentistry/osteoporosis" TargetMode="External"/><Relationship Id="rId1308" Type="http://schemas.openxmlformats.org/officeDocument/2006/relationships/hyperlink" Target="https://www.sciencedirect.com/topics/medicine-and-dentistry/implantable-automatic-defibrillator" TargetMode="External"/><Relationship Id="rId14" Type="http://schemas.openxmlformats.org/officeDocument/2006/relationships/hyperlink" Target="https://radiopaedia.org/articles/parotid-gland?lang=us" TargetMode="External"/><Relationship Id="rId163" Type="http://schemas.openxmlformats.org/officeDocument/2006/relationships/hyperlink" Target="https://www.sciencedirect.com/science/article/pii/S2949789224000291" TargetMode="External"/><Relationship Id="rId370" Type="http://schemas.openxmlformats.org/officeDocument/2006/relationships/hyperlink" Target="https://www.sciencedirect.com/science/article/pii/S0160412024004185" TargetMode="External"/><Relationship Id="rId230" Type="http://schemas.openxmlformats.org/officeDocument/2006/relationships/hyperlink" Target="https://www.sciencedirect.com/topics/biochemistry-genetics-and-molecular-biology/protein-kinases" TargetMode="External"/><Relationship Id="rId468" Type="http://schemas.openxmlformats.org/officeDocument/2006/relationships/hyperlink" Target="https://www.sciencedirect.com/topics/biochemistry-genetics-and-molecular-biology/microglia" TargetMode="External"/><Relationship Id="rId675" Type="http://schemas.openxmlformats.org/officeDocument/2006/relationships/hyperlink" Target="https://www.sciencedirect.com/science/article/pii/S0167494324002735" TargetMode="External"/><Relationship Id="rId882" Type="http://schemas.openxmlformats.org/officeDocument/2006/relationships/hyperlink" Target="https://www.sciencedirect.com/topics/medicine-and-dentistry/pyruvate-sodium" TargetMode="External"/><Relationship Id="rId1098" Type="http://schemas.openxmlformats.org/officeDocument/2006/relationships/hyperlink" Target="https://ars.els-cdn.com/content/image/1-s2.0-S2950133424000739-gr3.jpg" TargetMode="External"/><Relationship Id="rId328" Type="http://schemas.openxmlformats.org/officeDocument/2006/relationships/hyperlink" Target="https://www.sciencedirect.com/science/article/pii/S0160412024004185" TargetMode="External"/><Relationship Id="rId535" Type="http://schemas.openxmlformats.org/officeDocument/2006/relationships/hyperlink" Target="https://www.sciencedirect.com/topics/medicine-and-dentistry/body-mass-index" TargetMode="External"/><Relationship Id="rId742" Type="http://schemas.openxmlformats.org/officeDocument/2006/relationships/hyperlink" Target="https://www.sciencedirect.com/science/article/pii/S1015958424015732" TargetMode="External"/><Relationship Id="rId1165" Type="http://schemas.openxmlformats.org/officeDocument/2006/relationships/hyperlink" Target="https://www.sciencedirect.com/science/article/pii/S0954611124000374" TargetMode="External"/><Relationship Id="rId1372" Type="http://schemas.openxmlformats.org/officeDocument/2006/relationships/hyperlink" Target="https://www.sciencedirect.com/topics/medicine-and-dentistry/quantitative-computed-tomography" TargetMode="External"/><Relationship Id="rId602" Type="http://schemas.openxmlformats.org/officeDocument/2006/relationships/hyperlink" Target="https://www.sciencedirect.com/topics/pharmacology-toxicology-and-pharmaceutical-science/respiratory-tract-disease" TargetMode="External"/><Relationship Id="rId1025" Type="http://schemas.openxmlformats.org/officeDocument/2006/relationships/hyperlink" Target="https://www.sciencedirect.com/science/article/pii/S2590098624000198" TargetMode="External"/><Relationship Id="rId1232" Type="http://schemas.openxmlformats.org/officeDocument/2006/relationships/hyperlink" Target="https://www.sciencedirect.com/science/article/pii/S0954611124000337" TargetMode="External"/><Relationship Id="rId907" Type="http://schemas.openxmlformats.org/officeDocument/2006/relationships/hyperlink" Target="https://www.sciencedirect.com/topics/medicine-and-dentistry/cell-motility" TargetMode="External"/><Relationship Id="rId36" Type="http://schemas.openxmlformats.org/officeDocument/2006/relationships/hyperlink" Target="https://radiopaedia.org/articles/cor-pulmonale-2?lang=us" TargetMode="External"/><Relationship Id="rId185" Type="http://schemas.openxmlformats.org/officeDocument/2006/relationships/hyperlink" Target="https://www.sciencedirect.com/science/article/pii/S2949789224000291" TargetMode="External"/><Relationship Id="rId392" Type="http://schemas.openxmlformats.org/officeDocument/2006/relationships/hyperlink" Target="https://ars.els-cdn.com/content/image/1-s2.0-S0160412024004185-gr5.jpg" TargetMode="External"/><Relationship Id="rId697" Type="http://schemas.openxmlformats.org/officeDocument/2006/relationships/hyperlink" Target="https://www.sciencedirect.com/science/article/pii/S1015958424015732" TargetMode="External"/><Relationship Id="rId252" Type="http://schemas.openxmlformats.org/officeDocument/2006/relationships/hyperlink" Target="https://www.sciencedirect.com/topics/biochemistry-genetics-and-molecular-biology/cell-proliferation" TargetMode="External"/><Relationship Id="rId1187" Type="http://schemas.openxmlformats.org/officeDocument/2006/relationships/hyperlink" Target="https://www.sciencedirect.com/topics/medicine-and-dentistry/nutritional-assessment" TargetMode="External"/><Relationship Id="rId112" Type="http://schemas.openxmlformats.org/officeDocument/2006/relationships/hyperlink" Target="https://www.sciencedirect.com/topics/medicine-and-dentistry/emphysema" TargetMode="External"/><Relationship Id="rId557" Type="http://schemas.openxmlformats.org/officeDocument/2006/relationships/hyperlink" Target="https://www.sciencedirect.com/topics/medicine-and-dentistry/genetic-risk-factor" TargetMode="External"/><Relationship Id="rId764" Type="http://schemas.openxmlformats.org/officeDocument/2006/relationships/hyperlink" Target="https://www.sciencedirect.com/science/article/pii/S1015958424015732" TargetMode="External"/><Relationship Id="rId971" Type="http://schemas.openxmlformats.org/officeDocument/2006/relationships/hyperlink" Target="https://www.sciencedirect.com/science/article/pii/S2590098624000198" TargetMode="External"/><Relationship Id="rId417" Type="http://schemas.openxmlformats.org/officeDocument/2006/relationships/hyperlink" Target="https://www.sciencedirect.com/science/article/pii/S0160412024004185" TargetMode="External"/><Relationship Id="rId624" Type="http://schemas.openxmlformats.org/officeDocument/2006/relationships/hyperlink" Target="https://www.sciencedirect.com/topics/agricultural-and-biological-sciences/risk-factor" TargetMode="External"/><Relationship Id="rId831" Type="http://schemas.openxmlformats.org/officeDocument/2006/relationships/hyperlink" Target="https://www.sciencedirect.com/topics/medicine-and-dentistry/irritant-agent" TargetMode="External"/><Relationship Id="rId1047" Type="http://schemas.openxmlformats.org/officeDocument/2006/relationships/hyperlink" Target="https://www.sciencedirect.com/science/article/pii/S2405844024120361" TargetMode="External"/><Relationship Id="rId1254" Type="http://schemas.openxmlformats.org/officeDocument/2006/relationships/hyperlink" Target="https://www.sciencedirect.com/topics/medicine-and-dentistry/muscarinic-antagonist" TargetMode="External"/><Relationship Id="rId929" Type="http://schemas.openxmlformats.org/officeDocument/2006/relationships/hyperlink" Target="https://www.sciencedirect.com/topics/medicine-and-dentistry/pharmaceutical-formulation" TargetMode="External"/><Relationship Id="rId1114" Type="http://schemas.openxmlformats.org/officeDocument/2006/relationships/hyperlink" Target="https://www.sciencedirect.com/science/article/pii/S2950133424000739" TargetMode="External"/><Relationship Id="rId1321" Type="http://schemas.openxmlformats.org/officeDocument/2006/relationships/hyperlink" Target="https://www.sciencedirect.com/topics/medicine-and-dentistry/ventricular-tachycardia" TargetMode="External"/><Relationship Id="rId58" Type="http://schemas.openxmlformats.org/officeDocument/2006/relationships/hyperlink" Target="https://radiopaedia.org/articles/tenting-of-the-diaphragm?lang=us" TargetMode="External"/><Relationship Id="rId274" Type="http://schemas.openxmlformats.org/officeDocument/2006/relationships/hyperlink" Target="https://www.sciencedirect.com/topics/biochemistry-genetics-and-molecular-biology/cell-lineage" TargetMode="External"/><Relationship Id="rId481" Type="http://schemas.openxmlformats.org/officeDocument/2006/relationships/hyperlink" Target="https://www.sciencedirect.com/topics/pharmacology-toxicology-and-pharmaceutical-science/chronic-obstructive-lung-disease" TargetMode="External"/><Relationship Id="rId134" Type="http://schemas.openxmlformats.org/officeDocument/2006/relationships/hyperlink" Target="https://www.sciencedirect.com/topics/medicine-and-dentistry/pleural-cavity" TargetMode="External"/><Relationship Id="rId579" Type="http://schemas.openxmlformats.org/officeDocument/2006/relationships/hyperlink" Target="https://www.sciencedirect.com/topics/pharmacology-toxicology-and-pharmaceutical-science/pneumomediastinum" TargetMode="External"/><Relationship Id="rId786" Type="http://schemas.openxmlformats.org/officeDocument/2006/relationships/hyperlink" Target="https://ars.els-cdn.com/content/image/1-s2.0-S2210261224008551-gr1.jpg" TargetMode="External"/><Relationship Id="rId993" Type="http://schemas.openxmlformats.org/officeDocument/2006/relationships/hyperlink" Target="https://www.sciencedirect.com/science/article/pii/S2590098624000198" TargetMode="External"/><Relationship Id="rId341" Type="http://schemas.openxmlformats.org/officeDocument/2006/relationships/hyperlink" Target="https://www.sciencedirect.com/science/article/pii/S0160412024004185" TargetMode="External"/><Relationship Id="rId439" Type="http://schemas.openxmlformats.org/officeDocument/2006/relationships/hyperlink" Target="https://www.sciencedirect.com/science/article/pii/S0160412024004185" TargetMode="External"/><Relationship Id="rId646" Type="http://schemas.openxmlformats.org/officeDocument/2006/relationships/hyperlink" Target="https://www.sciencedirect.com/science/article/pii/S0167494324002735" TargetMode="External"/><Relationship Id="rId1069" Type="http://schemas.openxmlformats.org/officeDocument/2006/relationships/hyperlink" Target="https://www.sciencedirect.com/science/article/pii/S2405844024120361" TargetMode="External"/><Relationship Id="rId1276" Type="http://schemas.openxmlformats.org/officeDocument/2006/relationships/hyperlink" Target="https://www.sciencedirect.com/topics/medicine-and-dentistry/lipid-metabolism" TargetMode="External"/><Relationship Id="rId201" Type="http://schemas.openxmlformats.org/officeDocument/2006/relationships/hyperlink" Target="https://www.sciencedirect.com/science/article/pii/S2949789224000291" TargetMode="External"/><Relationship Id="rId506" Type="http://schemas.openxmlformats.org/officeDocument/2006/relationships/hyperlink" Target="https://www.sciencedirect.com/science/article/pii/S0720048X24002195" TargetMode="External"/><Relationship Id="rId853" Type="http://schemas.openxmlformats.org/officeDocument/2006/relationships/hyperlink" Target="https://www.sciencedirect.com/science/article/pii/S2590098624000198" TargetMode="External"/><Relationship Id="rId1136" Type="http://schemas.openxmlformats.org/officeDocument/2006/relationships/hyperlink" Target="https://www.sciencedirect.com/science/article/pii/S2950133424000739" TargetMode="External"/><Relationship Id="rId713" Type="http://schemas.openxmlformats.org/officeDocument/2006/relationships/hyperlink" Target="https://www.sciencedirect.com/science/article/pii/S1015958424015732" TargetMode="External"/><Relationship Id="rId920" Type="http://schemas.openxmlformats.org/officeDocument/2006/relationships/hyperlink" Target="https://www.sciencedirect.com/science/article/pii/S2590098624000198" TargetMode="External"/><Relationship Id="rId1343" Type="http://schemas.openxmlformats.org/officeDocument/2006/relationships/hyperlink" Target="https://ars.els-cdn.com/content/image/1-s2.0-S2214027124000800-gr3.jpg" TargetMode="External"/><Relationship Id="rId1203" Type="http://schemas.openxmlformats.org/officeDocument/2006/relationships/hyperlink" Target="https://www.sciencedirect.com/topics/medicine-and-dentistry/informed-consent" TargetMode="External"/><Relationship Id="rId296" Type="http://schemas.openxmlformats.org/officeDocument/2006/relationships/hyperlink" Target="https://www.sciencedirect.com/topics/pharmacology-toxicology-and-pharmaceutical-science/chronic-obstructive-lung-disease" TargetMode="External"/><Relationship Id="rId156" Type="http://schemas.openxmlformats.org/officeDocument/2006/relationships/hyperlink" Target="https://www.sciencedirect.com/science/article/pii/S2210261224006473" TargetMode="External"/><Relationship Id="rId363" Type="http://schemas.openxmlformats.org/officeDocument/2006/relationships/hyperlink" Target="https://www.sciencedirect.com/science/article/pii/S0160412024004185" TargetMode="External"/><Relationship Id="rId570" Type="http://schemas.openxmlformats.org/officeDocument/2006/relationships/hyperlink" Target="https://www.sciencedirect.com/topics/medicine-and-dentistry/primary-health-care" TargetMode="External"/><Relationship Id="rId223" Type="http://schemas.openxmlformats.org/officeDocument/2006/relationships/hyperlink" Target="https://www.sciencedirect.com/science/article/pii/S2949789224000291" TargetMode="External"/><Relationship Id="rId430" Type="http://schemas.openxmlformats.org/officeDocument/2006/relationships/hyperlink" Target="https://www.sciencedirect.com/science/article/pii/S0160412024004185" TargetMode="External"/><Relationship Id="rId668" Type="http://schemas.openxmlformats.org/officeDocument/2006/relationships/hyperlink" Target="https://ars.els-cdn.com/content/image/1-s2.0-S0167494324002735-gr6.jpg" TargetMode="External"/><Relationship Id="rId875" Type="http://schemas.openxmlformats.org/officeDocument/2006/relationships/hyperlink" Target="https://ars.els-cdn.com/content/image/1-s2.0-S2590098624000198-gr2.jpg" TargetMode="External"/><Relationship Id="rId1060" Type="http://schemas.openxmlformats.org/officeDocument/2006/relationships/hyperlink" Target="https://www.sciencedirect.com/science/article/pii/S2405844024120361" TargetMode="External"/><Relationship Id="rId1298" Type="http://schemas.openxmlformats.org/officeDocument/2006/relationships/hyperlink" Target="https://www.sciencedirect.com/topics/medicine-and-dentistry/emphysema" TargetMode="External"/><Relationship Id="rId528" Type="http://schemas.openxmlformats.org/officeDocument/2006/relationships/hyperlink" Target="https://www.sciencedirect.com/science/article/pii/S0720048X24002195" TargetMode="External"/><Relationship Id="rId735" Type="http://schemas.openxmlformats.org/officeDocument/2006/relationships/hyperlink" Target="https://www.sciencedirect.com/science/article/pii/S1015958424015732" TargetMode="External"/><Relationship Id="rId942" Type="http://schemas.openxmlformats.org/officeDocument/2006/relationships/hyperlink" Target="https://www.sciencedirect.com/topics/medicine-and-dentistry/neutrophil-chemotaxis" TargetMode="External"/><Relationship Id="rId1158" Type="http://schemas.openxmlformats.org/officeDocument/2006/relationships/hyperlink" Target="https://www.sciencedirect.com/topics/medicine-and-dentistry/lung-emphysema" TargetMode="External"/><Relationship Id="rId1365" Type="http://schemas.openxmlformats.org/officeDocument/2006/relationships/hyperlink" Target="https://www.sciencedirect.com/topics/medicine-and-dentistry/subcutaneous-fat" TargetMode="External"/><Relationship Id="rId1018" Type="http://schemas.openxmlformats.org/officeDocument/2006/relationships/hyperlink" Target="https://www.sciencedirect.com/science/article/pii/S2590098624000198" TargetMode="External"/><Relationship Id="rId1225" Type="http://schemas.openxmlformats.org/officeDocument/2006/relationships/hyperlink" Target="https://www.sciencedirect.com/topics/medicine-and-dentistry/linear-regression-analysis" TargetMode="External"/><Relationship Id="rId71" Type="http://schemas.openxmlformats.org/officeDocument/2006/relationships/hyperlink" Target="https://radiopaedia.org/articles/alpha-1-antitrypsin-deficiency-4?lang=us" TargetMode="External"/><Relationship Id="rId802" Type="http://schemas.openxmlformats.org/officeDocument/2006/relationships/hyperlink" Target="https://www.sciencedirect.com/topics/pharmacology-toxicology-and-pharmaceutical-science/emphysema" TargetMode="External"/><Relationship Id="rId29" Type="http://schemas.openxmlformats.org/officeDocument/2006/relationships/hyperlink" Target="https://radiopaedia.org/articles/chronic-obstructive-pulmonary-disease-1?lang=us" TargetMode="External"/><Relationship Id="rId178" Type="http://schemas.openxmlformats.org/officeDocument/2006/relationships/hyperlink" Target="https://www.sciencedirect.com/science/article/pii/S2949789224000291" TargetMode="External"/><Relationship Id="rId385" Type="http://schemas.openxmlformats.org/officeDocument/2006/relationships/hyperlink" Target="https://www.sciencedirect.com/topics/pharmacology-toxicology-and-pharmaceutical-science/luciferase" TargetMode="External"/><Relationship Id="rId592" Type="http://schemas.openxmlformats.org/officeDocument/2006/relationships/hyperlink" Target="https://www.sciencedirect.com/science/article/pii/S1090023324000972" TargetMode="External"/><Relationship Id="rId245" Type="http://schemas.openxmlformats.org/officeDocument/2006/relationships/hyperlink" Target="https://www.sciencedirect.com/topics/pharmacology-toxicology-and-pharmaceutical-science/disease-exacerbation" TargetMode="External"/><Relationship Id="rId452" Type="http://schemas.openxmlformats.org/officeDocument/2006/relationships/hyperlink" Target="https://www.sciencedirect.com/topics/biochemistry-genetics-and-molecular-biology/blood-level" TargetMode="External"/><Relationship Id="rId897" Type="http://schemas.openxmlformats.org/officeDocument/2006/relationships/hyperlink" Target="https://www.sciencedirect.com/topics/pharmacology-toxicology-and-pharmaceutical-science/bovine-serum-albumin" TargetMode="External"/><Relationship Id="rId1082" Type="http://schemas.openxmlformats.org/officeDocument/2006/relationships/hyperlink" Target="https://www.sciencedirect.com/science/article/pii/S2950133424000739" TargetMode="External"/><Relationship Id="rId105" Type="http://schemas.openxmlformats.org/officeDocument/2006/relationships/hyperlink" Target="https://www.sciencedirect.com/topics/medicine-and-dentistry/oxygen-saturation" TargetMode="External"/><Relationship Id="rId312" Type="http://schemas.openxmlformats.org/officeDocument/2006/relationships/hyperlink" Target="https://www.sciencedirect.com/science/article/pii/S0160412024004185" TargetMode="External"/><Relationship Id="rId757" Type="http://schemas.openxmlformats.org/officeDocument/2006/relationships/hyperlink" Target="https://www.sciencedirect.com/science/article/pii/S1015958424015732" TargetMode="External"/><Relationship Id="rId964" Type="http://schemas.openxmlformats.org/officeDocument/2006/relationships/hyperlink" Target="https://www.sciencedirect.com/science/article/pii/S2590098624000198" TargetMode="External"/><Relationship Id="rId93" Type="http://schemas.openxmlformats.org/officeDocument/2006/relationships/hyperlink" Target="https://www.sciencedirect.com/topics/medicine-and-dentistry/soft-palate" TargetMode="External"/><Relationship Id="rId617" Type="http://schemas.openxmlformats.org/officeDocument/2006/relationships/hyperlink" Target="https://www.sciencedirect.com/topics/pharmacology-toxicology-and-pharmaceutical-science/fever" TargetMode="External"/><Relationship Id="rId824" Type="http://schemas.openxmlformats.org/officeDocument/2006/relationships/hyperlink" Target="https://www.sciencedirect.com/topics/pharmacology-toxicology-and-pharmaceutical-science/proteoglycan" TargetMode="External"/><Relationship Id="rId1247" Type="http://schemas.openxmlformats.org/officeDocument/2006/relationships/hyperlink" Target="https://www.sciencedirect.com/topics/pharmacology-toxicology-and-pharmaceutical-science/cortisone" TargetMode="External"/><Relationship Id="rId1107" Type="http://schemas.openxmlformats.org/officeDocument/2006/relationships/hyperlink" Target="https://www.sciencedirect.com/science/article/pii/S2950133424000739" TargetMode="External"/><Relationship Id="rId1314" Type="http://schemas.openxmlformats.org/officeDocument/2006/relationships/hyperlink" Target="https://www.sciencedirect.com/science/article/pii/S2214027124000800" TargetMode="External"/><Relationship Id="rId20" Type="http://schemas.openxmlformats.org/officeDocument/2006/relationships/hyperlink" Target="https://radiopaedia.org/articles/emphysematous-epididymo-orchitis?lang=us" TargetMode="External"/><Relationship Id="rId267" Type="http://schemas.openxmlformats.org/officeDocument/2006/relationships/hyperlink" Target="https://www.sciencedirect.com/science/article/pii/S0160412024004185" TargetMode="External"/><Relationship Id="rId474" Type="http://schemas.openxmlformats.org/officeDocument/2006/relationships/hyperlink" Target="https://www.sciencedirect.com/science/article/pii/S0720048X24002195" TargetMode="External"/><Relationship Id="rId127" Type="http://schemas.openxmlformats.org/officeDocument/2006/relationships/hyperlink" Target="https://www.sciencedirect.com/topics/medicine-and-dentistry/manual-ventilation" TargetMode="External"/><Relationship Id="rId681" Type="http://schemas.openxmlformats.org/officeDocument/2006/relationships/hyperlink" Target="https://www.sciencedirect.com/science/article/pii/S1015958424015732" TargetMode="External"/><Relationship Id="rId779" Type="http://schemas.openxmlformats.org/officeDocument/2006/relationships/hyperlink" Target="https://www.sciencedirect.com/science/article/pii/S2210261224008551" TargetMode="External"/><Relationship Id="rId986" Type="http://schemas.openxmlformats.org/officeDocument/2006/relationships/hyperlink" Target="https://www.sciencedirect.com/science/article/pii/S2590098624000198" TargetMode="External"/><Relationship Id="rId334" Type="http://schemas.openxmlformats.org/officeDocument/2006/relationships/hyperlink" Target="https://www.sciencedirect.com/science/article/pii/S0160412024004185" TargetMode="External"/><Relationship Id="rId541" Type="http://schemas.openxmlformats.org/officeDocument/2006/relationships/hyperlink" Target="https://www.sciencedirect.com/topics/pharmacology-toxicology-and-pharmaceutical-science/emphysema" TargetMode="External"/><Relationship Id="rId639" Type="http://schemas.openxmlformats.org/officeDocument/2006/relationships/hyperlink" Target="https://www.sciencedirect.com/topics/pharmacology-toxicology-and-pharmaceutical-science/epileptic-absence" TargetMode="External"/><Relationship Id="rId1171" Type="http://schemas.openxmlformats.org/officeDocument/2006/relationships/hyperlink" Target="https://www.sciencedirect.com/topics/pharmacology-toxicology-and-pharmaceutical-science/airway-obstruction" TargetMode="External"/><Relationship Id="rId1269" Type="http://schemas.openxmlformats.org/officeDocument/2006/relationships/hyperlink" Target="https://www.sciencedirect.com/science/article/pii/S0954611124000337" TargetMode="External"/><Relationship Id="rId401" Type="http://schemas.openxmlformats.org/officeDocument/2006/relationships/hyperlink" Target="https://www.sciencedirect.com/topics/pharmacology-toxicology-and-pharmaceutical-science/immunoprecipitation" TargetMode="External"/><Relationship Id="rId846" Type="http://schemas.openxmlformats.org/officeDocument/2006/relationships/hyperlink" Target="https://www.sciencedirect.com/science/article/pii/S2590098624000198" TargetMode="External"/><Relationship Id="rId1031" Type="http://schemas.openxmlformats.org/officeDocument/2006/relationships/hyperlink" Target="https://www.sciencedirect.com/science/article/pii/S2590098624000198" TargetMode="External"/><Relationship Id="rId1129" Type="http://schemas.openxmlformats.org/officeDocument/2006/relationships/hyperlink" Target="https://www.sciencedirect.com/science/article/pii/S2950133424000739" TargetMode="External"/><Relationship Id="rId706" Type="http://schemas.openxmlformats.org/officeDocument/2006/relationships/hyperlink" Target="https://www.sciencedirect.com/science/article/pii/S1015958424015732" TargetMode="External"/><Relationship Id="rId913" Type="http://schemas.openxmlformats.org/officeDocument/2006/relationships/hyperlink" Target="https://www.sciencedirect.com/science/article/pii/S2590098624000198" TargetMode="External"/><Relationship Id="rId1336" Type="http://schemas.openxmlformats.org/officeDocument/2006/relationships/hyperlink" Target="https://ars.els-cdn.com/content/image/1-s2.0-S2214027124000800-gr1_lrg.jpg" TargetMode="External"/><Relationship Id="rId42" Type="http://schemas.openxmlformats.org/officeDocument/2006/relationships/hyperlink" Target="https://radiopaedia.org/articles/localised-emphysema?lang=us" TargetMode="External"/><Relationship Id="rId191" Type="http://schemas.openxmlformats.org/officeDocument/2006/relationships/hyperlink" Target="https://www.sciencedirect.com/science/article/pii/S2949789224000291" TargetMode="External"/><Relationship Id="rId289" Type="http://schemas.openxmlformats.org/officeDocument/2006/relationships/hyperlink" Target="https://www.sciencedirect.com/science/article/pii/S0160412024004185" TargetMode="External"/><Relationship Id="rId496" Type="http://schemas.openxmlformats.org/officeDocument/2006/relationships/hyperlink" Target="https://ars.els-cdn.com/content/image/1-s2.0-S0720048X24002195-gr1.jpg" TargetMode="External"/><Relationship Id="rId149" Type="http://schemas.openxmlformats.org/officeDocument/2006/relationships/hyperlink" Target="https://www.sciencedirect.com/science/article/pii/S2210261224006473" TargetMode="External"/><Relationship Id="rId356" Type="http://schemas.openxmlformats.org/officeDocument/2006/relationships/hyperlink" Target="https://www.sciencedirect.com/topics/pharmacology-toxicology-and-pharmaceutical-science/matrix-metalloproteinase" TargetMode="External"/><Relationship Id="rId563" Type="http://schemas.openxmlformats.org/officeDocument/2006/relationships/hyperlink" Target="https://www.sciencedirect.com/science/article/pii/S0720048X24002195" TargetMode="External"/><Relationship Id="rId770" Type="http://schemas.openxmlformats.org/officeDocument/2006/relationships/hyperlink" Target="https://www.sciencedirect.com/science/article/pii/S1015958424015732" TargetMode="External"/><Relationship Id="rId1193" Type="http://schemas.openxmlformats.org/officeDocument/2006/relationships/hyperlink" Target="https://www.sciencedirect.com/science/article/pii/S0954611124000337" TargetMode="External"/><Relationship Id="rId216" Type="http://schemas.openxmlformats.org/officeDocument/2006/relationships/hyperlink" Target="https://www.sciencedirect.com/science/article/pii/S2949789224000291" TargetMode="External"/><Relationship Id="rId423" Type="http://schemas.openxmlformats.org/officeDocument/2006/relationships/hyperlink" Target="https://www.sciencedirect.com/science/article/pii/S0160412024004185" TargetMode="External"/><Relationship Id="rId868" Type="http://schemas.openxmlformats.org/officeDocument/2006/relationships/hyperlink" Target="https://www.sciencedirect.com/science/article/pii/S2590098624000198" TargetMode="External"/><Relationship Id="rId1053" Type="http://schemas.openxmlformats.org/officeDocument/2006/relationships/hyperlink" Target="https://www.sciencedirect.com/science/article/pii/S2405844024120361" TargetMode="External"/><Relationship Id="rId1260" Type="http://schemas.openxmlformats.org/officeDocument/2006/relationships/hyperlink" Target="https://www.sciencedirect.com/topics/medicine-and-dentistry/respiratory-muscle" TargetMode="External"/><Relationship Id="rId630" Type="http://schemas.openxmlformats.org/officeDocument/2006/relationships/hyperlink" Target="https://www.sciencedirect.com/science/article/pii/S1090023324000972" TargetMode="External"/><Relationship Id="rId728" Type="http://schemas.openxmlformats.org/officeDocument/2006/relationships/hyperlink" Target="https://www.sciencedirect.com/science/article/pii/S1015958424015732" TargetMode="External"/><Relationship Id="rId935" Type="http://schemas.openxmlformats.org/officeDocument/2006/relationships/hyperlink" Target="https://www.sciencedirect.com/topics/pharmacology-toxicology-and-pharmaceutical-science/chronic-inflammation" TargetMode="External"/><Relationship Id="rId1358" Type="http://schemas.openxmlformats.org/officeDocument/2006/relationships/hyperlink" Target="https://www.sciencedirect.com/topics/medicine-and-dentistry/sternum" TargetMode="External"/><Relationship Id="rId64" Type="http://schemas.openxmlformats.org/officeDocument/2006/relationships/hyperlink" Target="https://radiopaedia.org/articles/secondary-pulmonary-lobule?lang=us" TargetMode="External"/><Relationship Id="rId1120" Type="http://schemas.openxmlformats.org/officeDocument/2006/relationships/hyperlink" Target="https://www.sciencedirect.com/science/article/pii/S2950133424000739" TargetMode="External"/><Relationship Id="rId1218" Type="http://schemas.openxmlformats.org/officeDocument/2006/relationships/hyperlink" Target="https://www.sciencedirect.com/topics/biochemistry-genetics-and-molecular-biology/computer-assisted-tomography" TargetMode="External"/><Relationship Id="rId280" Type="http://schemas.openxmlformats.org/officeDocument/2006/relationships/hyperlink" Target="https://www.sciencedirect.com/science/article/pii/S0160412024004185" TargetMode="External"/><Relationship Id="rId140" Type="http://schemas.openxmlformats.org/officeDocument/2006/relationships/hyperlink" Target="https://www.sciencedirect.com/topics/medicine-and-dentistry/cyanosis" TargetMode="External"/><Relationship Id="rId378" Type="http://schemas.openxmlformats.org/officeDocument/2006/relationships/hyperlink" Target="https://www.sciencedirect.com/science/article/pii/S0160412024004185" TargetMode="External"/><Relationship Id="rId585" Type="http://schemas.openxmlformats.org/officeDocument/2006/relationships/hyperlink" Target="https://www.sciencedirect.com/science/article/pii/S1090023324000972" TargetMode="External"/><Relationship Id="rId792" Type="http://schemas.openxmlformats.org/officeDocument/2006/relationships/hyperlink" Target="https://www.sciencedirect.com/science/article/pii/S2210261224008551" TargetMode="External"/><Relationship Id="rId6" Type="http://schemas.openxmlformats.org/officeDocument/2006/relationships/hyperlink" Target="https://radiopaedia.org/articles/chronic-obstructive-pulmonary-disease-1?lang=us" TargetMode="External"/><Relationship Id="rId238" Type="http://schemas.openxmlformats.org/officeDocument/2006/relationships/hyperlink" Target="https://www.sciencedirect.com/topics/biochemistry-genetics-and-molecular-biology/dna-modification" TargetMode="External"/><Relationship Id="rId445" Type="http://schemas.openxmlformats.org/officeDocument/2006/relationships/hyperlink" Target="https://www.sciencedirect.com/topics/biochemistry-genetics-and-molecular-biology/particulate-matter" TargetMode="External"/><Relationship Id="rId652" Type="http://schemas.openxmlformats.org/officeDocument/2006/relationships/hyperlink" Target="https://ars.els-cdn.com/content/image/1-s2.0-S0167494324002735-gr2_lrg.jpg" TargetMode="External"/><Relationship Id="rId1075" Type="http://schemas.openxmlformats.org/officeDocument/2006/relationships/hyperlink" Target="https://www.sciencedirect.com/science/article/pii/S2405844024120361" TargetMode="External"/><Relationship Id="rId1282" Type="http://schemas.openxmlformats.org/officeDocument/2006/relationships/hyperlink" Target="https://www.sciencedirect.com/science/article/pii/S0954611124000337" TargetMode="External"/><Relationship Id="rId305" Type="http://schemas.openxmlformats.org/officeDocument/2006/relationships/hyperlink" Target="https://www.sciencedirect.com/topics/pharmacology-toxicology-and-pharmaceutical-science/western-blot" TargetMode="External"/><Relationship Id="rId512" Type="http://schemas.openxmlformats.org/officeDocument/2006/relationships/hyperlink" Target="https://www.sciencedirect.com/topics/medicine-and-dentistry/kappa-statistics" TargetMode="External"/><Relationship Id="rId957" Type="http://schemas.openxmlformats.org/officeDocument/2006/relationships/hyperlink" Target="https://www.sciencedirect.com/science/article/pii/S2590098624000198" TargetMode="External"/><Relationship Id="rId1142" Type="http://schemas.openxmlformats.org/officeDocument/2006/relationships/hyperlink" Target="https://www.sciencedirect.com/science/article/pii/S2950133424000739" TargetMode="External"/><Relationship Id="rId86" Type="http://schemas.openxmlformats.org/officeDocument/2006/relationships/hyperlink" Target="https://www.sciencedirect.com/topics/medicine-and-dentistry/crepitus" TargetMode="External"/><Relationship Id="rId817" Type="http://schemas.openxmlformats.org/officeDocument/2006/relationships/hyperlink" Target="https://ars.els-cdn.com/content/image/1-s2.0-S0300289624001704-fx1.jpg" TargetMode="External"/><Relationship Id="rId1002" Type="http://schemas.openxmlformats.org/officeDocument/2006/relationships/hyperlink" Target="https://ars.els-cdn.com/content/image/1-s2.0-S2590098624000198-gr7_lrg.jpg" TargetMode="External"/><Relationship Id="rId1307" Type="http://schemas.openxmlformats.org/officeDocument/2006/relationships/hyperlink" Target="https://www.sciencedirect.com/topics/medicine-and-dentistry/ventricular-fibrillation" TargetMode="External"/><Relationship Id="rId13" Type="http://schemas.openxmlformats.org/officeDocument/2006/relationships/hyperlink" Target="https://radiopaedia.org/articles/pneumoparotid?lang=us" TargetMode="External"/><Relationship Id="rId162" Type="http://schemas.openxmlformats.org/officeDocument/2006/relationships/hyperlink" Target="https://ars.els-cdn.com/content/image/1-s2.0-S2949789224000291-gr1.jpg" TargetMode="External"/><Relationship Id="rId467" Type="http://schemas.openxmlformats.org/officeDocument/2006/relationships/hyperlink" Target="https://www.sciencedirect.com/topics/pharmacology-toxicology-and-pharmaceutical-science/ovary-cancer" TargetMode="External"/><Relationship Id="rId1097" Type="http://schemas.openxmlformats.org/officeDocument/2006/relationships/hyperlink" Target="https://ars.els-cdn.com/content/image/1-s2.0-S2950133424000739-gr3_lrg.jpg" TargetMode="External"/><Relationship Id="rId674" Type="http://schemas.openxmlformats.org/officeDocument/2006/relationships/hyperlink" Target="https://www.sciencedirect.com/science/article/pii/S0167494324002735" TargetMode="External"/><Relationship Id="rId881" Type="http://schemas.openxmlformats.org/officeDocument/2006/relationships/hyperlink" Target="https://www.sciencedirect.com/topics/medicine-and-dentistry/fibroblast-cell-line" TargetMode="External"/><Relationship Id="rId979" Type="http://schemas.openxmlformats.org/officeDocument/2006/relationships/hyperlink" Target="https://www.sciencedirect.com/science/article/pii/S2590098624000198" TargetMode="External"/><Relationship Id="rId327" Type="http://schemas.openxmlformats.org/officeDocument/2006/relationships/hyperlink" Target="https://www.sciencedirect.com/topics/biochemistry-genetics-and-molecular-biology/rna" TargetMode="External"/><Relationship Id="rId534" Type="http://schemas.openxmlformats.org/officeDocument/2006/relationships/hyperlink" Target="https://www.sciencedirect.com/topics/medicine-and-dentistry/emphysema" TargetMode="External"/><Relationship Id="rId741" Type="http://schemas.openxmlformats.org/officeDocument/2006/relationships/hyperlink" Target="https://www.sciencedirect.com/science/article/pii/S1015958424015732" TargetMode="External"/><Relationship Id="rId839" Type="http://schemas.openxmlformats.org/officeDocument/2006/relationships/hyperlink" Target="https://www.sciencedirect.com/science/article/pii/S2590098624000198" TargetMode="External"/><Relationship Id="rId1164" Type="http://schemas.openxmlformats.org/officeDocument/2006/relationships/hyperlink" Target="https://www.sciencedirect.com/topics/biochemistry-genetics-and-molecular-biology/glucose-metabolism" TargetMode="External"/><Relationship Id="rId1371" Type="http://schemas.openxmlformats.org/officeDocument/2006/relationships/hyperlink" Target="https://www.sciencedirect.com/science/article/pii/S2214027124000800" TargetMode="External"/><Relationship Id="rId601" Type="http://schemas.openxmlformats.org/officeDocument/2006/relationships/hyperlink" Target="https://www.sciencedirect.com/topics/pharmacology-toxicology-and-pharmaceutical-science/emphysema" TargetMode="External"/><Relationship Id="rId1024" Type="http://schemas.openxmlformats.org/officeDocument/2006/relationships/hyperlink" Target="https://www.sciencedirect.com/science/article/pii/S2590098624000198" TargetMode="External"/><Relationship Id="rId1231" Type="http://schemas.openxmlformats.org/officeDocument/2006/relationships/hyperlink" Target="https://www.sciencedirect.com/topics/medicine-and-dentistry/respiratory-care" TargetMode="External"/><Relationship Id="rId906" Type="http://schemas.openxmlformats.org/officeDocument/2006/relationships/hyperlink" Target="https://www.sciencedirect.com/topics/pharmacology-toxicology-and-pharmaceutical-science/cellular-processes" TargetMode="External"/><Relationship Id="rId1329" Type="http://schemas.openxmlformats.org/officeDocument/2006/relationships/hyperlink" Target="https://www.sciencedirect.com/topics/medicine-and-dentistry/electrophysiology" TargetMode="External"/><Relationship Id="rId35" Type="http://schemas.openxmlformats.org/officeDocument/2006/relationships/hyperlink" Target="https://radiopaedia.org/articles/chronic-obstructive-pulmonary-disease-1?lang=us" TargetMode="External"/><Relationship Id="rId184" Type="http://schemas.openxmlformats.org/officeDocument/2006/relationships/hyperlink" Target="https://www.sciencedirect.com/science/article/pii/S2949789224000291" TargetMode="External"/><Relationship Id="rId391" Type="http://schemas.openxmlformats.org/officeDocument/2006/relationships/hyperlink" Target="https://ars.els-cdn.com/content/image/1-s2.0-S0160412024004185-gr5_lrg.jpg" TargetMode="External"/><Relationship Id="rId251" Type="http://schemas.openxmlformats.org/officeDocument/2006/relationships/hyperlink" Target="https://www.sciencedirect.com/topics/biochemistry-genetics-and-molecular-biology/slc7a5" TargetMode="External"/><Relationship Id="rId489" Type="http://schemas.openxmlformats.org/officeDocument/2006/relationships/hyperlink" Target="https://www.sciencedirect.com/science/article/pii/S0720048X24002195" TargetMode="External"/><Relationship Id="rId696" Type="http://schemas.openxmlformats.org/officeDocument/2006/relationships/hyperlink" Target="https://www.sciencedirect.com/science/article/pii/S1015958424015732" TargetMode="External"/><Relationship Id="rId917" Type="http://schemas.openxmlformats.org/officeDocument/2006/relationships/hyperlink" Target="https://www.sciencedirect.com/science/article/pii/S2590098624000198" TargetMode="External"/><Relationship Id="rId1102" Type="http://schemas.openxmlformats.org/officeDocument/2006/relationships/hyperlink" Target="https://www.sciencedirect.com/science/article/pii/S2950133424000739" TargetMode="External"/><Relationship Id="rId46" Type="http://schemas.openxmlformats.org/officeDocument/2006/relationships/hyperlink" Target="https://radiopaedia.org/articles/pulmonary-interstitial-emphysema?lang=us" TargetMode="External"/><Relationship Id="rId349" Type="http://schemas.openxmlformats.org/officeDocument/2006/relationships/hyperlink" Target="https://www.sciencedirect.com/science/article/pii/S0160412024004185" TargetMode="External"/><Relationship Id="rId556" Type="http://schemas.openxmlformats.org/officeDocument/2006/relationships/hyperlink" Target="https://www.sciencedirect.com/science/article/pii/S0720048X24002195" TargetMode="External"/><Relationship Id="rId763" Type="http://schemas.openxmlformats.org/officeDocument/2006/relationships/hyperlink" Target="https://www.sciencedirect.com/science/article/pii/S1015958424015732" TargetMode="External"/><Relationship Id="rId1186" Type="http://schemas.openxmlformats.org/officeDocument/2006/relationships/hyperlink" Target="https://www.sciencedirect.com/science/article/pii/S0954611124000337" TargetMode="External"/><Relationship Id="rId111" Type="http://schemas.openxmlformats.org/officeDocument/2006/relationships/hyperlink" Target="https://ars.els-cdn.com/content/image/1-s2.0-S2210261224006473-gr1.jpg" TargetMode="External"/><Relationship Id="rId195" Type="http://schemas.openxmlformats.org/officeDocument/2006/relationships/hyperlink" Target="https://www.sciencedirect.com/science/article/pii/S2949789224000291" TargetMode="External"/><Relationship Id="rId209" Type="http://schemas.openxmlformats.org/officeDocument/2006/relationships/hyperlink" Target="https://www.sciencedirect.com/science/article/pii/S2949789224000291" TargetMode="External"/><Relationship Id="rId416" Type="http://schemas.openxmlformats.org/officeDocument/2006/relationships/hyperlink" Target="https://www.sciencedirect.com/science/article/pii/S0160412024004185" TargetMode="External"/><Relationship Id="rId970" Type="http://schemas.openxmlformats.org/officeDocument/2006/relationships/hyperlink" Target="https://www.sciencedirect.com/science/article/pii/S2590098624000198" TargetMode="External"/><Relationship Id="rId1046" Type="http://schemas.openxmlformats.org/officeDocument/2006/relationships/hyperlink" Target="https://www.sciencedirect.com/science/article/pii/S2405844024120361" TargetMode="External"/><Relationship Id="rId1253" Type="http://schemas.openxmlformats.org/officeDocument/2006/relationships/hyperlink" Target="https://www.sciencedirect.com/topics/medicine-and-dentistry/hemoglobin-a1c" TargetMode="External"/><Relationship Id="rId623" Type="http://schemas.openxmlformats.org/officeDocument/2006/relationships/hyperlink" Target="https://www.sciencedirect.com/science/article/pii/S1090023324000972" TargetMode="External"/><Relationship Id="rId830" Type="http://schemas.openxmlformats.org/officeDocument/2006/relationships/hyperlink" Target="https://www.sciencedirect.com/science/article/pii/S2590098624000198" TargetMode="External"/><Relationship Id="rId928" Type="http://schemas.openxmlformats.org/officeDocument/2006/relationships/hyperlink" Target="https://www.sciencedirect.com/science/article/pii/S2590098624000198" TargetMode="External"/><Relationship Id="rId57" Type="http://schemas.openxmlformats.org/officeDocument/2006/relationships/hyperlink" Target="https://radiopaedia.org/articles/increased-retrosternal-airspace?lang=us" TargetMode="External"/><Relationship Id="rId262" Type="http://schemas.openxmlformats.org/officeDocument/2006/relationships/hyperlink" Target="https://www.sciencedirect.com/topics/biochemistry-genetics-and-molecular-biology/monocyte" TargetMode="External"/><Relationship Id="rId567" Type="http://schemas.openxmlformats.org/officeDocument/2006/relationships/hyperlink" Target="https://www.sciencedirect.com/science/article/pii/S0720048X24002195" TargetMode="External"/><Relationship Id="rId1113" Type="http://schemas.openxmlformats.org/officeDocument/2006/relationships/hyperlink" Target="https://www.sciencedirect.com/science/article/pii/S2950133424000739" TargetMode="External"/><Relationship Id="rId1197" Type="http://schemas.openxmlformats.org/officeDocument/2006/relationships/hyperlink" Target="https://www.sciencedirect.com/science/article/pii/S0954611124000337" TargetMode="External"/><Relationship Id="rId1320" Type="http://schemas.openxmlformats.org/officeDocument/2006/relationships/hyperlink" Target="https://www.sciencedirect.com/topics/medicine-and-dentistry/pneumonectomy" TargetMode="External"/><Relationship Id="rId122" Type="http://schemas.openxmlformats.org/officeDocument/2006/relationships/hyperlink" Target="https://www.sciencedirect.com/topics/medicine-and-dentistry/subcutaneous-emphysema" TargetMode="External"/><Relationship Id="rId774" Type="http://schemas.openxmlformats.org/officeDocument/2006/relationships/hyperlink" Target="https://www.sciencedirect.com/science/article/pii/S1015958424015732" TargetMode="External"/><Relationship Id="rId981" Type="http://schemas.openxmlformats.org/officeDocument/2006/relationships/hyperlink" Target="https://ars.els-cdn.com/content/image/1-s2.0-S2590098624000198-gr5_lrg.jpg" TargetMode="External"/><Relationship Id="rId1057" Type="http://schemas.openxmlformats.org/officeDocument/2006/relationships/hyperlink" Target="https://www.sciencedirect.com/science/article/pii/S2405844024120361" TargetMode="External"/><Relationship Id="rId427" Type="http://schemas.openxmlformats.org/officeDocument/2006/relationships/hyperlink" Target="https://ars.els-cdn.com/content/image/1-s2.0-S0160412024004185-gr6.jpg" TargetMode="External"/><Relationship Id="rId634" Type="http://schemas.openxmlformats.org/officeDocument/2006/relationships/hyperlink" Target="https://www.sciencedirect.com/topics/veterinary-science-and-veterinary-medicine/alveolar-pressure" TargetMode="External"/><Relationship Id="rId841" Type="http://schemas.openxmlformats.org/officeDocument/2006/relationships/hyperlink" Target="https://www.sciencedirect.com/science/article/pii/S2590098624000198" TargetMode="External"/><Relationship Id="rId1264" Type="http://schemas.openxmlformats.org/officeDocument/2006/relationships/hyperlink" Target="https://www.sciencedirect.com/science/article/pii/S0954611124000337" TargetMode="External"/><Relationship Id="rId273" Type="http://schemas.openxmlformats.org/officeDocument/2006/relationships/hyperlink" Target="https://www.sciencedirect.com/science/article/pii/S0160412024004185" TargetMode="External"/><Relationship Id="rId480" Type="http://schemas.openxmlformats.org/officeDocument/2006/relationships/hyperlink" Target="https://www.sciencedirect.com/science/article/pii/S0720048X24002195" TargetMode="External"/><Relationship Id="rId701" Type="http://schemas.openxmlformats.org/officeDocument/2006/relationships/hyperlink" Target="https://www.sciencedirect.com/science/article/pii/S1015958424015732" TargetMode="External"/><Relationship Id="rId939" Type="http://schemas.openxmlformats.org/officeDocument/2006/relationships/hyperlink" Target="https://www.sciencedirect.com/science/article/pii/S2590098624000198" TargetMode="External"/><Relationship Id="rId1124" Type="http://schemas.openxmlformats.org/officeDocument/2006/relationships/hyperlink" Target="https://www.sciencedirect.com/science/article/pii/S2950133424000739" TargetMode="External"/><Relationship Id="rId1331" Type="http://schemas.openxmlformats.org/officeDocument/2006/relationships/hyperlink" Target="https://www.sciencedirect.com/topics/medicine-and-dentistry/surgical-drape" TargetMode="External"/><Relationship Id="rId68" Type="http://schemas.openxmlformats.org/officeDocument/2006/relationships/hyperlink" Target="https://radiopaedia.org/articles/subpleural-bullae?lang=us" TargetMode="External"/><Relationship Id="rId133" Type="http://schemas.openxmlformats.org/officeDocument/2006/relationships/hyperlink" Target="https://www.sciencedirect.com/topics/medicine-and-dentistry/pneumomediastinum" TargetMode="External"/><Relationship Id="rId340" Type="http://schemas.openxmlformats.org/officeDocument/2006/relationships/hyperlink" Target="https://www.sciencedirect.com/science/article/pii/S0160412024004185" TargetMode="External"/><Relationship Id="rId578" Type="http://schemas.openxmlformats.org/officeDocument/2006/relationships/hyperlink" Target="https://www.sciencedirect.com/science/article/pii/S0720048X24002195" TargetMode="External"/><Relationship Id="rId785" Type="http://schemas.openxmlformats.org/officeDocument/2006/relationships/hyperlink" Target="https://ars.els-cdn.com/content/image/1-s2.0-S2210261224008551-gr1_lrg.jpg" TargetMode="External"/><Relationship Id="rId992" Type="http://schemas.openxmlformats.org/officeDocument/2006/relationships/hyperlink" Target="https://www.sciencedirect.com/topics/medicine-and-dentistry/cell-size" TargetMode="External"/><Relationship Id="rId200" Type="http://schemas.openxmlformats.org/officeDocument/2006/relationships/hyperlink" Target="https://www.sciencedirect.com/science/article/pii/S2949789224000291" TargetMode="External"/><Relationship Id="rId438" Type="http://schemas.openxmlformats.org/officeDocument/2006/relationships/hyperlink" Target="https://www.sciencedirect.com/science/article/pii/S0160412024004185" TargetMode="External"/><Relationship Id="rId645" Type="http://schemas.openxmlformats.org/officeDocument/2006/relationships/hyperlink" Target="https://www.sciencedirect.com/science/article/pii/S0167494324002735" TargetMode="External"/><Relationship Id="rId852" Type="http://schemas.openxmlformats.org/officeDocument/2006/relationships/hyperlink" Target="https://www.sciencedirect.com/topics/pharmacology-toxicology-and-pharmaceutical-science/lung-fibrosis" TargetMode="External"/><Relationship Id="rId1068" Type="http://schemas.openxmlformats.org/officeDocument/2006/relationships/hyperlink" Target="https://www.sciencedirect.com/science/article/pii/S2405844024120361" TargetMode="External"/><Relationship Id="rId1275" Type="http://schemas.openxmlformats.org/officeDocument/2006/relationships/hyperlink" Target="https://www.sciencedirect.com/topics/medicine-and-dentistry/body-fat-mass" TargetMode="External"/><Relationship Id="rId284" Type="http://schemas.openxmlformats.org/officeDocument/2006/relationships/hyperlink" Target="https://www.sciencedirect.com/topics/pharmacology-toxicology-and-pharmaceutical-science/chlordane" TargetMode="External"/><Relationship Id="rId491" Type="http://schemas.openxmlformats.org/officeDocument/2006/relationships/hyperlink" Target="https://www.sciencedirect.com/topics/medicine-and-dentistry/pneumothorax" TargetMode="External"/><Relationship Id="rId505" Type="http://schemas.openxmlformats.org/officeDocument/2006/relationships/hyperlink" Target="https://www.sciencedirect.com/science/article/pii/S0720048X24002195" TargetMode="External"/><Relationship Id="rId712" Type="http://schemas.openxmlformats.org/officeDocument/2006/relationships/hyperlink" Target="https://www.sciencedirect.com/science/article/pii/S1015958424015732" TargetMode="External"/><Relationship Id="rId1135" Type="http://schemas.openxmlformats.org/officeDocument/2006/relationships/hyperlink" Target="https://www.sciencedirect.com/science/article/pii/S2950133424000739" TargetMode="External"/><Relationship Id="rId1342" Type="http://schemas.openxmlformats.org/officeDocument/2006/relationships/hyperlink" Target="https://ars.els-cdn.com/content/image/1-s2.0-S2214027124000800-gr3_lrg.jpg" TargetMode="External"/><Relationship Id="rId79" Type="http://schemas.openxmlformats.org/officeDocument/2006/relationships/hyperlink" Target="https://www.sciencedirect.com/topics/medicine-and-dentistry/tonsillectomy" TargetMode="External"/><Relationship Id="rId144" Type="http://schemas.openxmlformats.org/officeDocument/2006/relationships/hyperlink" Target="https://www.sciencedirect.com/topics/medicine-and-dentistry/airway-pressure" TargetMode="External"/><Relationship Id="rId589" Type="http://schemas.openxmlformats.org/officeDocument/2006/relationships/hyperlink" Target="https://www.sciencedirect.com/science/article/pii/S1090023324000972" TargetMode="External"/><Relationship Id="rId796" Type="http://schemas.openxmlformats.org/officeDocument/2006/relationships/hyperlink" Target="https://www.sciencedirect.com/science/article/pii/S2210261224008551" TargetMode="External"/><Relationship Id="rId1202" Type="http://schemas.openxmlformats.org/officeDocument/2006/relationships/hyperlink" Target="https://ars.els-cdn.com/content/image/1-s2.0-S0954611124000337-gr1.jpg" TargetMode="External"/><Relationship Id="rId351" Type="http://schemas.openxmlformats.org/officeDocument/2006/relationships/hyperlink" Target="https://ars.els-cdn.com/content/image/1-s2.0-S0160412024004185-gr4.jpg" TargetMode="External"/><Relationship Id="rId449" Type="http://schemas.openxmlformats.org/officeDocument/2006/relationships/hyperlink" Target="https://www.sciencedirect.com/science/article/pii/S0160412024004185" TargetMode="External"/><Relationship Id="rId656" Type="http://schemas.openxmlformats.org/officeDocument/2006/relationships/hyperlink" Target="https://ars.els-cdn.com/content/image/1-s2.0-S0167494324002735-gr3_lrg.jpg" TargetMode="External"/><Relationship Id="rId863" Type="http://schemas.openxmlformats.org/officeDocument/2006/relationships/hyperlink" Target="https://www.sciencedirect.com/topics/medicine-and-dentistry/antifungal-agent" TargetMode="External"/><Relationship Id="rId1079" Type="http://schemas.openxmlformats.org/officeDocument/2006/relationships/hyperlink" Target="https://www.sciencedirect.com/science/article/pii/S2405844024120361" TargetMode="External"/><Relationship Id="rId1286" Type="http://schemas.openxmlformats.org/officeDocument/2006/relationships/hyperlink" Target="https://www.sciencedirect.com/topics/biochemistry-genetics-and-molecular-biology/fat-mass" TargetMode="External"/><Relationship Id="rId211" Type="http://schemas.openxmlformats.org/officeDocument/2006/relationships/hyperlink" Target="https://www.sciencedirect.com/science/article/pii/S2949789224000291" TargetMode="External"/><Relationship Id="rId295" Type="http://schemas.openxmlformats.org/officeDocument/2006/relationships/hyperlink" Target="https://www.sciencedirect.com/topics/biochemistry-genetics-and-molecular-biology/cell-lineage" TargetMode="External"/><Relationship Id="rId309" Type="http://schemas.openxmlformats.org/officeDocument/2006/relationships/hyperlink" Target="https://www.sciencedirect.com/topics/pharmacology-toxicology-and-pharmaceutical-science/elastin" TargetMode="External"/><Relationship Id="rId516" Type="http://schemas.openxmlformats.org/officeDocument/2006/relationships/hyperlink" Target="https://www.sciencedirect.com/science/article/pii/S0720048X24002195" TargetMode="External"/><Relationship Id="rId1146" Type="http://schemas.openxmlformats.org/officeDocument/2006/relationships/hyperlink" Target="https://www.sciencedirect.com/science/article/pii/S2950133424000739" TargetMode="External"/><Relationship Id="rId723" Type="http://schemas.openxmlformats.org/officeDocument/2006/relationships/hyperlink" Target="https://www.sciencedirect.com/science/article/pii/S1015958424015732" TargetMode="External"/><Relationship Id="rId930" Type="http://schemas.openxmlformats.org/officeDocument/2006/relationships/hyperlink" Target="https://www.sciencedirect.com/science/article/pii/S2590098624000198" TargetMode="External"/><Relationship Id="rId1006" Type="http://schemas.openxmlformats.org/officeDocument/2006/relationships/hyperlink" Target="https://www.sciencedirect.com/topics/pharmacology-toxicology-and-pharmaceutical-science/fibronectin" TargetMode="External"/><Relationship Id="rId1353" Type="http://schemas.openxmlformats.org/officeDocument/2006/relationships/hyperlink" Target="https://www.sciencedirect.com/topics/medicine-and-dentistry/ventricular-tachycardia" TargetMode="External"/><Relationship Id="rId155" Type="http://schemas.openxmlformats.org/officeDocument/2006/relationships/hyperlink" Target="https://www.sciencedirect.com/science/article/pii/S2210261224006473" TargetMode="External"/><Relationship Id="rId362" Type="http://schemas.openxmlformats.org/officeDocument/2006/relationships/hyperlink" Target="https://www.sciencedirect.com/topics/biochemistry-genetics-and-molecular-biology/protein-kinases" TargetMode="External"/><Relationship Id="rId1213" Type="http://schemas.openxmlformats.org/officeDocument/2006/relationships/hyperlink" Target="https://www.sciencedirect.com/topics/medicine-and-dentistry/thyroid-gland" TargetMode="External"/><Relationship Id="rId1297" Type="http://schemas.openxmlformats.org/officeDocument/2006/relationships/hyperlink" Target="https://www.sciencedirect.com/topics/medicine-and-dentistry/pulse-generator" TargetMode="External"/><Relationship Id="rId222" Type="http://schemas.openxmlformats.org/officeDocument/2006/relationships/hyperlink" Target="https://www.sciencedirect.com/science/article/pii/S2949789224000291" TargetMode="External"/><Relationship Id="rId667" Type="http://schemas.openxmlformats.org/officeDocument/2006/relationships/hyperlink" Target="https://ars.els-cdn.com/content/image/1-s2.0-S0167494324002735-gr6_lrg.jpg" TargetMode="External"/><Relationship Id="rId874" Type="http://schemas.openxmlformats.org/officeDocument/2006/relationships/hyperlink" Target="https://ars.els-cdn.com/content/image/1-s2.0-S2590098624000198-gr2_lrg.jpg" TargetMode="External"/><Relationship Id="rId17" Type="http://schemas.openxmlformats.org/officeDocument/2006/relationships/hyperlink" Target="https://radiopaedia.org/articles/missing?article%5Btitle%5D=emphysematous+aortitis&amp;lang=us" TargetMode="External"/><Relationship Id="rId527" Type="http://schemas.openxmlformats.org/officeDocument/2006/relationships/hyperlink" Target="https://www.sciencedirect.com/science/article/pii/S0720048X24002195" TargetMode="External"/><Relationship Id="rId734" Type="http://schemas.openxmlformats.org/officeDocument/2006/relationships/hyperlink" Target="https://www.sciencedirect.com/science/article/pii/S1015958424015732" TargetMode="External"/><Relationship Id="rId941" Type="http://schemas.openxmlformats.org/officeDocument/2006/relationships/hyperlink" Target="https://www.sciencedirect.com/topics/medicine-and-dentistry/neutrophil" TargetMode="External"/><Relationship Id="rId1157" Type="http://schemas.openxmlformats.org/officeDocument/2006/relationships/hyperlink" Target="https://www.sciencedirect.com/topics/medicine-and-dentistry/cachexia" TargetMode="External"/><Relationship Id="rId1364" Type="http://schemas.openxmlformats.org/officeDocument/2006/relationships/hyperlink" Target="https://www.sciencedirect.com/topics/medicine-and-dentistry/axillary-lines" TargetMode="External"/><Relationship Id="rId70" Type="http://schemas.openxmlformats.org/officeDocument/2006/relationships/hyperlink" Target="https://radiopaedia.org/articles/missing?article%5Btitle%5D=lung-transplant-surgery&amp;lang=us" TargetMode="External"/><Relationship Id="rId166" Type="http://schemas.openxmlformats.org/officeDocument/2006/relationships/hyperlink" Target="https://www.sciencedirect.com/science/article/pii/S2949789224000291" TargetMode="External"/><Relationship Id="rId373" Type="http://schemas.openxmlformats.org/officeDocument/2006/relationships/hyperlink" Target="https://www.sciencedirect.com/topics/biochemistry-genetics-and-molecular-biology/atp1a2" TargetMode="External"/><Relationship Id="rId580" Type="http://schemas.openxmlformats.org/officeDocument/2006/relationships/hyperlink" Target="https://www.sciencedirect.com/topics/pharmacology-toxicology-and-pharmaceutical-science/emphysema" TargetMode="External"/><Relationship Id="rId801" Type="http://schemas.openxmlformats.org/officeDocument/2006/relationships/hyperlink" Target="https://www.sciencedirect.com/topics/medicine-and-dentistry/obstructive-lung-disease" TargetMode="External"/><Relationship Id="rId1017" Type="http://schemas.openxmlformats.org/officeDocument/2006/relationships/hyperlink" Target="https://www.sciencedirect.com/science/article/pii/S2590098624000198" TargetMode="External"/><Relationship Id="rId1224" Type="http://schemas.openxmlformats.org/officeDocument/2006/relationships/hyperlink" Target="https://www.sciencedirect.com/science/article/pii/S0954611124000337" TargetMode="External"/><Relationship Id="rId1" Type="http://schemas.openxmlformats.org/officeDocument/2006/relationships/numbering" Target="numbering.xml"/><Relationship Id="rId233" Type="http://schemas.openxmlformats.org/officeDocument/2006/relationships/hyperlink" Target="https://www.sciencedirect.com/topics/pharmacology-toxicology-and-pharmaceutical-science/tissue-inhibitor-of-metalloproteinase" TargetMode="External"/><Relationship Id="rId440" Type="http://schemas.openxmlformats.org/officeDocument/2006/relationships/hyperlink" Target="https://ars.els-cdn.com/content/image/1-s2.0-S0160412024004185-gr7_lrg.jpg" TargetMode="External"/><Relationship Id="rId678" Type="http://schemas.openxmlformats.org/officeDocument/2006/relationships/hyperlink" Target="https://www.sciencedirect.com/science/article/pii/S0167494324002735" TargetMode="External"/><Relationship Id="rId885" Type="http://schemas.openxmlformats.org/officeDocument/2006/relationships/hyperlink" Target="https://www.sciencedirect.com/topics/pharmacology-toxicology-and-pharmaceutical-science/calorimetry" TargetMode="External"/><Relationship Id="rId1070" Type="http://schemas.openxmlformats.org/officeDocument/2006/relationships/hyperlink" Target="https://www.sciencedirect.com/science/article/pii/S2405844024120361" TargetMode="External"/><Relationship Id="rId28" Type="http://schemas.openxmlformats.org/officeDocument/2006/relationships/hyperlink" Target="https://radiopaedia.org/articles/emphysematous-pyelonephritis?lang=us" TargetMode="External"/><Relationship Id="rId300" Type="http://schemas.openxmlformats.org/officeDocument/2006/relationships/hyperlink" Target="https://www.sciencedirect.com/topics/pharmacology-toxicology-and-pharmaceutical-science/chronic-obstructive-lung-disease" TargetMode="External"/><Relationship Id="rId538" Type="http://schemas.openxmlformats.org/officeDocument/2006/relationships/hyperlink" Target="https://www.sciencedirect.com/topics/medicine-and-dentistry/emphysema" TargetMode="External"/><Relationship Id="rId745" Type="http://schemas.openxmlformats.org/officeDocument/2006/relationships/hyperlink" Target="https://www.sciencedirect.com/science/article/pii/S1015958424015732" TargetMode="External"/><Relationship Id="rId952" Type="http://schemas.openxmlformats.org/officeDocument/2006/relationships/hyperlink" Target="https://www.sciencedirect.com/science/article/pii/S2590098624000198" TargetMode="External"/><Relationship Id="rId1168" Type="http://schemas.openxmlformats.org/officeDocument/2006/relationships/hyperlink" Target="https://www.sciencedirect.com/science/article/pii/S0954611124000337" TargetMode="External"/><Relationship Id="rId1375" Type="http://schemas.openxmlformats.org/officeDocument/2006/relationships/hyperlink" Target="https://www.sciencedirect.com/topics/medicine-and-dentistry/coronary-sinus" TargetMode="External"/><Relationship Id="rId81" Type="http://schemas.openxmlformats.org/officeDocument/2006/relationships/hyperlink" Target="https://www.sciencedirect.com/topics/medicine-and-dentistry/emphysema" TargetMode="External"/><Relationship Id="rId177" Type="http://schemas.openxmlformats.org/officeDocument/2006/relationships/hyperlink" Target="https://www.sciencedirect.com/science/article/pii/S2949789224000291" TargetMode="External"/><Relationship Id="rId384" Type="http://schemas.openxmlformats.org/officeDocument/2006/relationships/hyperlink" Target="https://www.sciencedirect.com/topics/biochemistry-genetics-and-molecular-biology/luciferase" TargetMode="External"/><Relationship Id="rId591" Type="http://schemas.openxmlformats.org/officeDocument/2006/relationships/hyperlink" Target="https://www.sciencedirect.com/science/article/pii/S1090023324000972" TargetMode="External"/><Relationship Id="rId605" Type="http://schemas.openxmlformats.org/officeDocument/2006/relationships/hyperlink" Target="https://www.sciencedirect.com/science/article/pii/S1090023324000972" TargetMode="External"/><Relationship Id="rId812" Type="http://schemas.openxmlformats.org/officeDocument/2006/relationships/hyperlink" Target="https://www.sciencedirect.com/topics/medicine-and-dentistry/emphysema" TargetMode="External"/><Relationship Id="rId1028" Type="http://schemas.openxmlformats.org/officeDocument/2006/relationships/hyperlink" Target="https://www.sciencedirect.com/science/article/pii/S2590098624000198" TargetMode="External"/><Relationship Id="rId1235" Type="http://schemas.openxmlformats.org/officeDocument/2006/relationships/hyperlink" Target="https://www.sciencedirect.com/topics/medicine-and-dentistry/basal-metabolic-rate" TargetMode="External"/><Relationship Id="rId244" Type="http://schemas.openxmlformats.org/officeDocument/2006/relationships/hyperlink" Target="https://www.sciencedirect.com/topics/biochemistry-genetics-and-molecular-biology/immunocompetent-cell" TargetMode="External"/><Relationship Id="rId689" Type="http://schemas.openxmlformats.org/officeDocument/2006/relationships/hyperlink" Target="https://www.sciencedirect.com/science/article/pii/S1015958424015732" TargetMode="External"/><Relationship Id="rId896" Type="http://schemas.openxmlformats.org/officeDocument/2006/relationships/hyperlink" Target="https://www.sciencedirect.com/topics/medicine-and-dentistry/phosphate-buffered-saline" TargetMode="External"/><Relationship Id="rId1081" Type="http://schemas.openxmlformats.org/officeDocument/2006/relationships/hyperlink" Target="https://www.sciencedirect.com/science/article/pii/S2950133424000739" TargetMode="External"/><Relationship Id="rId1302" Type="http://schemas.openxmlformats.org/officeDocument/2006/relationships/hyperlink" Target="https://www.sciencedirect.com/topics/medicine-and-dentistry/ventricular-fibrillation" TargetMode="External"/><Relationship Id="rId39" Type="http://schemas.openxmlformats.org/officeDocument/2006/relationships/hyperlink" Target="https://radiopaedia.org/articles/panlobular-emphysema?lang=us" TargetMode="External"/><Relationship Id="rId451" Type="http://schemas.openxmlformats.org/officeDocument/2006/relationships/hyperlink" Target="https://www.sciencedirect.com/science/article/pii/S0160412024004185" TargetMode="External"/><Relationship Id="rId549" Type="http://schemas.openxmlformats.org/officeDocument/2006/relationships/hyperlink" Target="https://www.sciencedirect.com/topics/pharmacology-toxicology-and-pharmaceutical-science/chronic-obstructive-lung-disease" TargetMode="External"/><Relationship Id="rId756" Type="http://schemas.openxmlformats.org/officeDocument/2006/relationships/hyperlink" Target="https://www.sciencedirect.com/science/article/pii/S1015958424015732" TargetMode="External"/><Relationship Id="rId1179" Type="http://schemas.openxmlformats.org/officeDocument/2006/relationships/hyperlink" Target="https://www.sciencedirect.com/science/article/pii/S0954611124000337" TargetMode="External"/><Relationship Id="rId104" Type="http://schemas.openxmlformats.org/officeDocument/2006/relationships/hyperlink" Target="https://www.sciencedirect.com/topics/medicine-and-dentistry/auscultation" TargetMode="External"/><Relationship Id="rId188" Type="http://schemas.openxmlformats.org/officeDocument/2006/relationships/hyperlink" Target="https://www.sciencedirect.com/science/article/pii/S2949789224000291" TargetMode="External"/><Relationship Id="rId311" Type="http://schemas.openxmlformats.org/officeDocument/2006/relationships/hyperlink" Target="https://www.sciencedirect.com/science/article/pii/S0160412024004185" TargetMode="External"/><Relationship Id="rId395" Type="http://schemas.openxmlformats.org/officeDocument/2006/relationships/hyperlink" Target="https://www.sciencedirect.com/topics/biochemistry-genetics-and-molecular-biology/binding-site" TargetMode="External"/><Relationship Id="rId409" Type="http://schemas.openxmlformats.org/officeDocument/2006/relationships/hyperlink" Target="https://www.sciencedirect.com/science/article/pii/S0160412024004185" TargetMode="External"/><Relationship Id="rId963" Type="http://schemas.openxmlformats.org/officeDocument/2006/relationships/hyperlink" Target="https://www.sciencedirect.com/science/article/pii/S2590098624000198" TargetMode="External"/><Relationship Id="rId1039" Type="http://schemas.openxmlformats.org/officeDocument/2006/relationships/hyperlink" Target="https://www.sciencedirect.com/science/article/pii/S2590098624000198" TargetMode="External"/><Relationship Id="rId1246" Type="http://schemas.openxmlformats.org/officeDocument/2006/relationships/hyperlink" Target="https://www.sciencedirect.com/topics/medicine-and-dentistry/linear-regression-analysis" TargetMode="External"/><Relationship Id="rId92" Type="http://schemas.openxmlformats.org/officeDocument/2006/relationships/hyperlink" Target="https://www.sciencedirect.com/topics/medicine-and-dentistry/palatine-tonsil" TargetMode="External"/><Relationship Id="rId616" Type="http://schemas.openxmlformats.org/officeDocument/2006/relationships/hyperlink" Target="https://www.sciencedirect.com/topics/pharmacology-toxicology-and-pharmaceutical-science/greyhound" TargetMode="External"/><Relationship Id="rId823" Type="http://schemas.openxmlformats.org/officeDocument/2006/relationships/hyperlink" Target="https://www.sciencedirect.com/topics/medicine-and-dentistry/fibrous-protein" TargetMode="External"/><Relationship Id="rId255" Type="http://schemas.openxmlformats.org/officeDocument/2006/relationships/hyperlink" Target="https://www.sciencedirect.com/topics/biochemistry-genetics-and-molecular-biology/ternary-complex" TargetMode="External"/><Relationship Id="rId462" Type="http://schemas.openxmlformats.org/officeDocument/2006/relationships/hyperlink" Target="https://www.sciencedirect.com/topics/pharmacology-toxicology-and-pharmaceutical-science/cellular-processes" TargetMode="External"/><Relationship Id="rId1092" Type="http://schemas.openxmlformats.org/officeDocument/2006/relationships/hyperlink" Target="https://ars.els-cdn.com/content/image/1-s2.0-S2950133424000739-gr2.jpg" TargetMode="External"/><Relationship Id="rId1106" Type="http://schemas.openxmlformats.org/officeDocument/2006/relationships/hyperlink" Target="https://www.sciencedirect.com/science/article/pii/S2950133424000739" TargetMode="External"/><Relationship Id="rId1313" Type="http://schemas.openxmlformats.org/officeDocument/2006/relationships/hyperlink" Target="https://www.sciencedirect.com/topics/medicine-and-dentistry/lung-parenchyma" TargetMode="External"/><Relationship Id="rId115" Type="http://schemas.openxmlformats.org/officeDocument/2006/relationships/hyperlink" Target="https://www.sciencedirect.com/topics/medicine-and-dentistry/emphysema" TargetMode="External"/><Relationship Id="rId322" Type="http://schemas.openxmlformats.org/officeDocument/2006/relationships/hyperlink" Target="https://ars.els-cdn.com/content/image/1-s2.0-S0160412024004185-gr3_lrg.jpg" TargetMode="External"/><Relationship Id="rId767" Type="http://schemas.openxmlformats.org/officeDocument/2006/relationships/hyperlink" Target="https://www.sciencedirect.com/science/article/pii/S1015958424015732" TargetMode="External"/><Relationship Id="rId974" Type="http://schemas.openxmlformats.org/officeDocument/2006/relationships/hyperlink" Target="https://www.sciencedirect.com/science/article/pii/S2590098624000198" TargetMode="External"/><Relationship Id="rId199" Type="http://schemas.openxmlformats.org/officeDocument/2006/relationships/hyperlink" Target="https://www.sciencedirect.com/science/article/pii/S2949789224000291" TargetMode="External"/><Relationship Id="rId627" Type="http://schemas.openxmlformats.org/officeDocument/2006/relationships/hyperlink" Target="https://www.sciencedirect.com/topics/agricultural-and-biological-sciences/physical-activity" TargetMode="External"/><Relationship Id="rId834" Type="http://schemas.openxmlformats.org/officeDocument/2006/relationships/hyperlink" Target="https://www.sciencedirect.com/science/article/pii/S2590098624000198" TargetMode="External"/><Relationship Id="rId1257" Type="http://schemas.openxmlformats.org/officeDocument/2006/relationships/hyperlink" Target="https://www.sciencedirect.com/science/article/pii/S0954611124000337" TargetMode="External"/><Relationship Id="rId266" Type="http://schemas.openxmlformats.org/officeDocument/2006/relationships/hyperlink" Target="https://www.sciencedirect.com/topics/biochemistry-genetics-and-molecular-biology/macrophage-culture" TargetMode="External"/><Relationship Id="rId473" Type="http://schemas.openxmlformats.org/officeDocument/2006/relationships/hyperlink" Target="https://www.sciencedirect.com/science/article/pii/S0720048X24002195" TargetMode="External"/><Relationship Id="rId680" Type="http://schemas.openxmlformats.org/officeDocument/2006/relationships/hyperlink" Target="https://ars.els-cdn.com/content/image/1-s2.0-S0167494324002735-gr8.jpg" TargetMode="External"/><Relationship Id="rId901" Type="http://schemas.openxmlformats.org/officeDocument/2006/relationships/hyperlink" Target="https://www.sciencedirect.com/topics/pharmacology-toxicology-and-pharmaceutical-science/perlecan" TargetMode="External"/><Relationship Id="rId1117" Type="http://schemas.openxmlformats.org/officeDocument/2006/relationships/hyperlink" Target="https://www.sciencedirect.com/science/article/pii/S2950133424000739" TargetMode="External"/><Relationship Id="rId1324" Type="http://schemas.openxmlformats.org/officeDocument/2006/relationships/hyperlink" Target="https://www.sciencedirect.com/science/article/pii/S2214027124000800" TargetMode="External"/><Relationship Id="rId30" Type="http://schemas.openxmlformats.org/officeDocument/2006/relationships/hyperlink" Target="https://radiopaedia.org/articles/tobacco-use-1?lang=us" TargetMode="External"/><Relationship Id="rId126" Type="http://schemas.openxmlformats.org/officeDocument/2006/relationships/hyperlink" Target="https://www.sciencedirect.com/topics/medicine-and-dentistry/intubation" TargetMode="External"/><Relationship Id="rId333" Type="http://schemas.openxmlformats.org/officeDocument/2006/relationships/hyperlink" Target="https://www.sciencedirect.com/science/article/pii/S0160412024004185" TargetMode="External"/><Relationship Id="rId540" Type="http://schemas.openxmlformats.org/officeDocument/2006/relationships/hyperlink" Target="https://www.sciencedirect.com/science/article/pii/S0720048X24002195" TargetMode="External"/><Relationship Id="rId778" Type="http://schemas.openxmlformats.org/officeDocument/2006/relationships/hyperlink" Target="https://www.sciencedirect.com/science/article/pii/S1015958424015732" TargetMode="External"/><Relationship Id="rId985" Type="http://schemas.openxmlformats.org/officeDocument/2006/relationships/hyperlink" Target="https://www.sciencedirect.com/science/article/pii/S2590098624000198" TargetMode="External"/><Relationship Id="rId1170" Type="http://schemas.openxmlformats.org/officeDocument/2006/relationships/hyperlink" Target="https://www.sciencedirect.com/topics/medicine-and-dentistry/elastic-recoil" TargetMode="External"/><Relationship Id="rId638" Type="http://schemas.openxmlformats.org/officeDocument/2006/relationships/hyperlink" Target="https://www.sciencedirect.com/topics/pharmacology-toxicology-and-pharmaceutical-science/pneumothorax" TargetMode="External"/><Relationship Id="rId845" Type="http://schemas.openxmlformats.org/officeDocument/2006/relationships/hyperlink" Target="https://www.sciencedirect.com/science/article/pii/S2590098624000198" TargetMode="External"/><Relationship Id="rId1030" Type="http://schemas.openxmlformats.org/officeDocument/2006/relationships/hyperlink" Target="https://www.sciencedirect.com/topics/pharmacology-toxicology-and-pharmaceutical-science/scleroprotein" TargetMode="External"/><Relationship Id="rId1268" Type="http://schemas.openxmlformats.org/officeDocument/2006/relationships/hyperlink" Target="https://www.sciencedirect.com/topics/biochemistry-genetics-and-molecular-biology/lung-function" TargetMode="External"/><Relationship Id="rId277" Type="http://schemas.openxmlformats.org/officeDocument/2006/relationships/hyperlink" Target="https://www.sciencedirect.com/science/article/pii/S0160412024004185" TargetMode="External"/><Relationship Id="rId400" Type="http://schemas.openxmlformats.org/officeDocument/2006/relationships/hyperlink" Target="https://www.sciencedirect.com/topics/pharmacology-toxicology-and-pharmaceutical-science/small-interfering-rna" TargetMode="External"/><Relationship Id="rId484" Type="http://schemas.openxmlformats.org/officeDocument/2006/relationships/hyperlink" Target="https://www.sciencedirect.com/science/article/pii/S0720048X24002195" TargetMode="External"/><Relationship Id="rId705" Type="http://schemas.openxmlformats.org/officeDocument/2006/relationships/hyperlink" Target="https://www.sciencedirect.com/science/article/pii/S1015958424015732" TargetMode="External"/><Relationship Id="rId1128" Type="http://schemas.openxmlformats.org/officeDocument/2006/relationships/hyperlink" Target="https://www.sciencedirect.com/science/article/pii/S2950133424000739" TargetMode="External"/><Relationship Id="rId1335" Type="http://schemas.openxmlformats.org/officeDocument/2006/relationships/hyperlink" Target="https://www.sciencedirect.com/science/article/pii/S2214027124000800" TargetMode="External"/><Relationship Id="rId137" Type="http://schemas.openxmlformats.org/officeDocument/2006/relationships/hyperlink" Target="https://www.sciencedirect.com/topics/medicine-and-dentistry/crepitus" TargetMode="External"/><Relationship Id="rId344" Type="http://schemas.openxmlformats.org/officeDocument/2006/relationships/hyperlink" Target="https://www.sciencedirect.com/science/article/pii/S0160412024004185" TargetMode="External"/><Relationship Id="rId691" Type="http://schemas.openxmlformats.org/officeDocument/2006/relationships/hyperlink" Target="https://www.sciencedirect.com/science/article/pii/S1015958424015732" TargetMode="External"/><Relationship Id="rId789" Type="http://schemas.openxmlformats.org/officeDocument/2006/relationships/hyperlink" Target="https://www.sciencedirect.com/science/article/pii/S2210261224008551" TargetMode="External"/><Relationship Id="rId912" Type="http://schemas.openxmlformats.org/officeDocument/2006/relationships/hyperlink" Target="https://www.sciencedirect.com/science/article/pii/S2590098624000198" TargetMode="External"/><Relationship Id="rId996" Type="http://schemas.openxmlformats.org/officeDocument/2006/relationships/hyperlink" Target="https://www.sciencedirect.com/science/article/pii/S2590098624000198" TargetMode="External"/><Relationship Id="rId41" Type="http://schemas.openxmlformats.org/officeDocument/2006/relationships/hyperlink" Target="https://radiopaedia.org/articles/paracicatricial-emphysema?lang=us" TargetMode="External"/><Relationship Id="rId551" Type="http://schemas.openxmlformats.org/officeDocument/2006/relationships/hyperlink" Target="https://www.sciencedirect.com/science/article/pii/S0720048X24002195" TargetMode="External"/><Relationship Id="rId649" Type="http://schemas.openxmlformats.org/officeDocument/2006/relationships/hyperlink" Target="https://ars.els-cdn.com/content/image/1-s2.0-S0167494324002735-gr1_lrg.jpg" TargetMode="External"/><Relationship Id="rId856" Type="http://schemas.openxmlformats.org/officeDocument/2006/relationships/hyperlink" Target="https://www.sciencedirect.com/science/article/pii/S2590098624000198" TargetMode="External"/><Relationship Id="rId1181" Type="http://schemas.openxmlformats.org/officeDocument/2006/relationships/hyperlink" Target="https://www.sciencedirect.com/topics/medicine-and-dentistry/sarcopenia" TargetMode="External"/><Relationship Id="rId1279" Type="http://schemas.openxmlformats.org/officeDocument/2006/relationships/hyperlink" Target="https://www.sciencedirect.com/topics/pharmacology-toxicology-and-pharmaceutical-science/metabolic-syndrome-x" TargetMode="External"/><Relationship Id="rId190" Type="http://schemas.openxmlformats.org/officeDocument/2006/relationships/hyperlink" Target="https://www.sciencedirect.com/science/article/pii/S2949789224000291" TargetMode="External"/><Relationship Id="rId204" Type="http://schemas.openxmlformats.org/officeDocument/2006/relationships/hyperlink" Target="https://www.sciencedirect.com/science/article/pii/S2949789224000291" TargetMode="External"/><Relationship Id="rId288" Type="http://schemas.openxmlformats.org/officeDocument/2006/relationships/hyperlink" Target="https://www.sciencedirect.com/science/article/pii/S0160412024004185" TargetMode="External"/><Relationship Id="rId411" Type="http://schemas.openxmlformats.org/officeDocument/2006/relationships/hyperlink" Target="https://www.sciencedirect.com/science/article/pii/S0160412024004185" TargetMode="External"/><Relationship Id="rId509" Type="http://schemas.openxmlformats.org/officeDocument/2006/relationships/hyperlink" Target="https://www.sciencedirect.com/science/article/pii/S0720048X24002195" TargetMode="External"/><Relationship Id="rId1041" Type="http://schemas.openxmlformats.org/officeDocument/2006/relationships/hyperlink" Target="https://www.sciencedirect.com/science/article/pii/S2590098624000198" TargetMode="External"/><Relationship Id="rId1139" Type="http://schemas.openxmlformats.org/officeDocument/2006/relationships/hyperlink" Target="https://www.sciencedirect.com/science/article/pii/S2950133424000739" TargetMode="External"/><Relationship Id="rId1346" Type="http://schemas.openxmlformats.org/officeDocument/2006/relationships/hyperlink" Target="https://www.sciencedirect.com/topics/medicine-and-dentistry/heart-ventricle-arrhythmia" TargetMode="External"/><Relationship Id="rId495" Type="http://schemas.openxmlformats.org/officeDocument/2006/relationships/hyperlink" Target="https://ars.els-cdn.com/content/image/1-s2.0-S0720048X24002195-gr1_lrg.jpg" TargetMode="External"/><Relationship Id="rId716" Type="http://schemas.openxmlformats.org/officeDocument/2006/relationships/hyperlink" Target="https://www.sciencedirect.com/science/article/pii/S1015958424015732" TargetMode="External"/><Relationship Id="rId923" Type="http://schemas.openxmlformats.org/officeDocument/2006/relationships/hyperlink" Target="https://www.sciencedirect.com/topics/pharmacology-toxicology-and-pharmaceutical-science/incubation-time" TargetMode="External"/><Relationship Id="rId52" Type="http://schemas.openxmlformats.org/officeDocument/2006/relationships/hyperlink" Target="https://radiopaedia.org/articles/secondary-pulmonary-lobule?lang=us" TargetMode="External"/><Relationship Id="rId148" Type="http://schemas.openxmlformats.org/officeDocument/2006/relationships/hyperlink" Target="https://www.sciencedirect.com/topics/medicine-and-dentistry/oral-cavity" TargetMode="External"/><Relationship Id="rId355" Type="http://schemas.openxmlformats.org/officeDocument/2006/relationships/hyperlink" Target="https://www.sciencedirect.com/topics/biochemistry-genetics-and-molecular-biology/arg1" TargetMode="External"/><Relationship Id="rId562" Type="http://schemas.openxmlformats.org/officeDocument/2006/relationships/hyperlink" Target="https://www.sciencedirect.com/science/article/pii/S0720048X24002195" TargetMode="External"/><Relationship Id="rId1192" Type="http://schemas.openxmlformats.org/officeDocument/2006/relationships/hyperlink" Target="https://www.sciencedirect.com/science/article/pii/S0954611124000337" TargetMode="External"/><Relationship Id="rId1206" Type="http://schemas.openxmlformats.org/officeDocument/2006/relationships/hyperlink" Target="https://www.sciencedirect.com/topics/medicine-and-dentistry/respiratory-care" TargetMode="External"/><Relationship Id="rId215" Type="http://schemas.openxmlformats.org/officeDocument/2006/relationships/hyperlink" Target="https://www.sciencedirect.com/science/article/pii/S2949789224000291" TargetMode="External"/><Relationship Id="rId422" Type="http://schemas.openxmlformats.org/officeDocument/2006/relationships/hyperlink" Target="https://www.sciencedirect.com/science/article/pii/S0160412024004185" TargetMode="External"/><Relationship Id="rId867" Type="http://schemas.openxmlformats.org/officeDocument/2006/relationships/hyperlink" Target="https://www.sciencedirect.com/topics/pharmacology-toxicology-and-pharmaceutical-science/adverse-event" TargetMode="External"/><Relationship Id="rId1052" Type="http://schemas.openxmlformats.org/officeDocument/2006/relationships/hyperlink" Target="https://ars.els-cdn.com/content/image/1-s2.0-S2405844024120361-gr1.jpg" TargetMode="External"/><Relationship Id="rId299" Type="http://schemas.openxmlformats.org/officeDocument/2006/relationships/hyperlink" Target="https://www.sciencedirect.com/topics/biochemistry-genetics-and-molecular-biology/elastin" TargetMode="External"/><Relationship Id="rId727" Type="http://schemas.openxmlformats.org/officeDocument/2006/relationships/hyperlink" Target="https://www.sciencedirect.com/science/article/pii/S1015958424015732" TargetMode="External"/><Relationship Id="rId934" Type="http://schemas.openxmlformats.org/officeDocument/2006/relationships/hyperlink" Target="https://www.sciencedirect.com/topics/medicine-and-dentistry/biological-phenomena-and-functions-concerning-the-entire-organism" TargetMode="External"/><Relationship Id="rId1357" Type="http://schemas.openxmlformats.org/officeDocument/2006/relationships/hyperlink" Target="https://www.sciencedirect.com/science/article/pii/S2214027124000800" TargetMode="External"/><Relationship Id="rId63" Type="http://schemas.openxmlformats.org/officeDocument/2006/relationships/hyperlink" Target="https://radiopaedia.org/articles/missing?article%5Btitle%5D=pulmonary-function-test&amp;lang=us" TargetMode="External"/><Relationship Id="rId159" Type="http://schemas.openxmlformats.org/officeDocument/2006/relationships/hyperlink" Target="https://www.sciencedirect.com/science/article/pii/S2949789224000291" TargetMode="External"/><Relationship Id="rId366" Type="http://schemas.openxmlformats.org/officeDocument/2006/relationships/hyperlink" Target="https://www.sciencedirect.com/science/article/pii/S0160412024004185" TargetMode="External"/><Relationship Id="rId573" Type="http://schemas.openxmlformats.org/officeDocument/2006/relationships/hyperlink" Target="https://www.sciencedirect.com/science/article/pii/S0720048X24002195" TargetMode="External"/><Relationship Id="rId780" Type="http://schemas.openxmlformats.org/officeDocument/2006/relationships/hyperlink" Target="https://www.sciencedirect.com/science/article/pii/S2210261224008551" TargetMode="External"/><Relationship Id="rId1217" Type="http://schemas.openxmlformats.org/officeDocument/2006/relationships/hyperlink" Target="https://www.sciencedirect.com/topics/pharmacology-toxicology-and-pharmaceutical-science/emphysema" TargetMode="External"/><Relationship Id="rId226" Type="http://schemas.openxmlformats.org/officeDocument/2006/relationships/hyperlink" Target="https://www.sciencedirect.com/topics/biochemistry-genetics-and-molecular-biology/rna" TargetMode="External"/><Relationship Id="rId433" Type="http://schemas.openxmlformats.org/officeDocument/2006/relationships/hyperlink" Target="https://www.sciencedirect.com/science/article/pii/S0160412024004185" TargetMode="External"/><Relationship Id="rId878" Type="http://schemas.openxmlformats.org/officeDocument/2006/relationships/hyperlink" Target="https://www.sciencedirect.com/topics/medicine-and-dentistry/cell-viability" TargetMode="External"/><Relationship Id="rId1063" Type="http://schemas.openxmlformats.org/officeDocument/2006/relationships/hyperlink" Target="https://www.sciencedirect.com/science/article/pii/S2405844024120361" TargetMode="External"/><Relationship Id="rId1270" Type="http://schemas.openxmlformats.org/officeDocument/2006/relationships/hyperlink" Target="https://www.sciencedirect.com/science/article/pii/S0954611124000337" TargetMode="External"/><Relationship Id="rId640" Type="http://schemas.openxmlformats.org/officeDocument/2006/relationships/hyperlink" Target="https://www.sciencedirect.com/topics/pharmacology-toxicology-and-pharmaceutical-science/subcutaneous-emphysema" TargetMode="External"/><Relationship Id="rId738" Type="http://schemas.openxmlformats.org/officeDocument/2006/relationships/hyperlink" Target="https://www.sciencedirect.com/science/article/pii/S1015958424015732" TargetMode="External"/><Relationship Id="rId945" Type="http://schemas.openxmlformats.org/officeDocument/2006/relationships/hyperlink" Target="https://www.sciencedirect.com/science/article/pii/S2590098624000198" TargetMode="External"/><Relationship Id="rId1368" Type="http://schemas.openxmlformats.org/officeDocument/2006/relationships/hyperlink" Target="https://www.sciencedirect.com/topics/medicine-and-dentistry/elastic-tissue" TargetMode="External"/><Relationship Id="rId74" Type="http://schemas.openxmlformats.org/officeDocument/2006/relationships/hyperlink" Target="https://radiopaedia.org/articles/respiratory-failure?lang=us" TargetMode="External"/><Relationship Id="rId377" Type="http://schemas.openxmlformats.org/officeDocument/2006/relationships/hyperlink" Target="https://www.sciencedirect.com/science/article/pii/S0160412024004185" TargetMode="External"/><Relationship Id="rId500" Type="http://schemas.openxmlformats.org/officeDocument/2006/relationships/hyperlink" Target="https://www.sciencedirect.com/science/article/pii/S0720048X24002195" TargetMode="External"/><Relationship Id="rId584" Type="http://schemas.openxmlformats.org/officeDocument/2006/relationships/hyperlink" Target="https://www.sciencedirect.com/science/article/pii/S1090023324000972" TargetMode="External"/><Relationship Id="rId805" Type="http://schemas.openxmlformats.org/officeDocument/2006/relationships/hyperlink" Target="https://www.sciencedirect.com/topics/medicine-and-dentistry/emphysema" TargetMode="External"/><Relationship Id="rId1130" Type="http://schemas.openxmlformats.org/officeDocument/2006/relationships/hyperlink" Target="https://www.sciencedirect.com/science/article/pii/S2950133424000739" TargetMode="External"/><Relationship Id="rId1228" Type="http://schemas.openxmlformats.org/officeDocument/2006/relationships/hyperlink" Target="https://www.sciencedirect.com/science/article/pii/S0954611124000337" TargetMode="External"/><Relationship Id="rId5" Type="http://schemas.openxmlformats.org/officeDocument/2006/relationships/hyperlink" Target="https://radiopaedia.org/articles/pulmonary-emphysema?lang=us" TargetMode="External"/><Relationship Id="rId237" Type="http://schemas.openxmlformats.org/officeDocument/2006/relationships/hyperlink" Target="https://www.sciencedirect.com/topics/biochemistry-genetics-and-molecular-biology/epigenetic-mechanism" TargetMode="External"/><Relationship Id="rId791" Type="http://schemas.openxmlformats.org/officeDocument/2006/relationships/hyperlink" Target="https://ars.els-cdn.com/content/image/1-s2.0-S2210261224008551-gr2.jpg" TargetMode="External"/><Relationship Id="rId889" Type="http://schemas.openxmlformats.org/officeDocument/2006/relationships/hyperlink" Target="https://www.sciencedirect.com/topics/pharmacology-toxicology-and-pharmaceutical-science/cell-viability" TargetMode="External"/><Relationship Id="rId1074" Type="http://schemas.openxmlformats.org/officeDocument/2006/relationships/hyperlink" Target="https://www.sciencedirect.com/science/article/pii/S2405844024120361" TargetMode="External"/><Relationship Id="rId444" Type="http://schemas.openxmlformats.org/officeDocument/2006/relationships/hyperlink" Target="https://www.sciencedirect.com/topics/biochemistry-genetics-and-molecular-biology/immunostaining" TargetMode="External"/><Relationship Id="rId651" Type="http://schemas.openxmlformats.org/officeDocument/2006/relationships/hyperlink" Target="https://www.sciencedirect.com/science/article/pii/S0167494324002735" TargetMode="External"/><Relationship Id="rId749" Type="http://schemas.openxmlformats.org/officeDocument/2006/relationships/hyperlink" Target="https://www.sciencedirect.com/science/article/pii/S1015958424015732" TargetMode="External"/><Relationship Id="rId1281" Type="http://schemas.openxmlformats.org/officeDocument/2006/relationships/hyperlink" Target="https://www.sciencedirect.com/science/article/pii/S0954611124000337" TargetMode="External"/><Relationship Id="rId1379" Type="http://schemas.openxmlformats.org/officeDocument/2006/relationships/fontTable" Target="fontTable.xml"/><Relationship Id="rId290" Type="http://schemas.openxmlformats.org/officeDocument/2006/relationships/hyperlink" Target="https://ars.els-cdn.com/content/image/1-s2.0-S0160412024004185-gr1_lrg.jpg" TargetMode="External"/><Relationship Id="rId304" Type="http://schemas.openxmlformats.org/officeDocument/2006/relationships/hyperlink" Target="https://www.sciencedirect.com/topics/pharmacology-toxicology-and-pharmaceutical-science/chlordane" TargetMode="External"/><Relationship Id="rId388" Type="http://schemas.openxmlformats.org/officeDocument/2006/relationships/hyperlink" Target="https://www.sciencedirect.com/topics/biochemistry-genetics-and-molecular-biology/protein-catabolism" TargetMode="External"/><Relationship Id="rId511" Type="http://schemas.openxmlformats.org/officeDocument/2006/relationships/hyperlink" Target="https://www.sciencedirect.com/science/article/pii/S0720048X24002195" TargetMode="External"/><Relationship Id="rId609" Type="http://schemas.openxmlformats.org/officeDocument/2006/relationships/hyperlink" Target="https://www.sciencedirect.com/topics/pharmacology-toxicology-and-pharmaceutical-science/epileptic-absence" TargetMode="External"/><Relationship Id="rId956" Type="http://schemas.openxmlformats.org/officeDocument/2006/relationships/hyperlink" Target="https://www.sciencedirect.com/science/article/pii/S2590098624000198" TargetMode="External"/><Relationship Id="rId1141" Type="http://schemas.openxmlformats.org/officeDocument/2006/relationships/hyperlink" Target="https://www.sciencedirect.com/science/article/pii/S2950133424000739" TargetMode="External"/><Relationship Id="rId1239" Type="http://schemas.openxmlformats.org/officeDocument/2006/relationships/hyperlink" Target="https://www.sciencedirect.com/science/article/pii/S0954611124000337" TargetMode="External"/><Relationship Id="rId85" Type="http://schemas.openxmlformats.org/officeDocument/2006/relationships/hyperlink" Target="https://www.sciencedirect.com/topics/medicine-and-dentistry/acute-respiratory-failure" TargetMode="External"/><Relationship Id="rId150" Type="http://schemas.openxmlformats.org/officeDocument/2006/relationships/hyperlink" Target="https://www.sciencedirect.com/science/article/pii/S2210261224006473" TargetMode="External"/><Relationship Id="rId595" Type="http://schemas.openxmlformats.org/officeDocument/2006/relationships/hyperlink" Target="https://www.sciencedirect.com/science/article/pii/S1090023324000972" TargetMode="External"/><Relationship Id="rId816" Type="http://schemas.openxmlformats.org/officeDocument/2006/relationships/hyperlink" Target="https://ars.els-cdn.com/content/image/1-s2.0-S0300289624001704-fx1_lrg.jpg" TargetMode="External"/><Relationship Id="rId1001" Type="http://schemas.openxmlformats.org/officeDocument/2006/relationships/hyperlink" Target="https://ars.els-cdn.com/content/image/1-s2.0-S2590098624000198-gr6.jpg" TargetMode="External"/><Relationship Id="rId248" Type="http://schemas.openxmlformats.org/officeDocument/2006/relationships/hyperlink" Target="https://www.sciencedirect.com/topics/biochemistry-genetics-and-molecular-biology/immunoregulation" TargetMode="External"/><Relationship Id="rId455" Type="http://schemas.openxmlformats.org/officeDocument/2006/relationships/hyperlink" Target="https://ars.els-cdn.com/content/image/1-s2.0-S0160412024004185-gr8_lrg.jpg" TargetMode="External"/><Relationship Id="rId662" Type="http://schemas.openxmlformats.org/officeDocument/2006/relationships/hyperlink" Target="https://www.sciencedirect.com/science/article/pii/S0167494324002735" TargetMode="External"/><Relationship Id="rId1085" Type="http://schemas.openxmlformats.org/officeDocument/2006/relationships/hyperlink" Target="https://ars.els-cdn.com/content/image/1-s2.0-S2950133424000739-gr1.jpg" TargetMode="External"/><Relationship Id="rId1292" Type="http://schemas.openxmlformats.org/officeDocument/2006/relationships/hyperlink" Target="https://www.sciencedirect.com/topics/medicine-and-dentistry/sudden-cardiac-death" TargetMode="External"/><Relationship Id="rId1306" Type="http://schemas.openxmlformats.org/officeDocument/2006/relationships/hyperlink" Target="https://www.sciencedirect.com/topics/medicine-and-dentistry/sudden-cardiac-death" TargetMode="External"/><Relationship Id="rId12" Type="http://schemas.openxmlformats.org/officeDocument/2006/relationships/hyperlink" Target="https://radiopaedia.org/articles/orbit?lang=us" TargetMode="External"/><Relationship Id="rId108" Type="http://schemas.openxmlformats.org/officeDocument/2006/relationships/hyperlink" Target="https://www.sciencedirect.com/topics/medicine-and-dentistry/metronidazole" TargetMode="External"/><Relationship Id="rId315" Type="http://schemas.openxmlformats.org/officeDocument/2006/relationships/hyperlink" Target="https://www.sciencedirect.com/science/article/pii/S0160412024004185" TargetMode="External"/><Relationship Id="rId522" Type="http://schemas.openxmlformats.org/officeDocument/2006/relationships/hyperlink" Target="https://www.sciencedirect.com/science/article/pii/S0720048X24002195" TargetMode="External"/><Relationship Id="rId967" Type="http://schemas.openxmlformats.org/officeDocument/2006/relationships/hyperlink" Target="https://www.sciencedirect.com/science/article/pii/S2590098624000198" TargetMode="External"/><Relationship Id="rId1152" Type="http://schemas.openxmlformats.org/officeDocument/2006/relationships/hyperlink" Target="https://www.sciencedirect.com/science/article/pii/S2950133424000739" TargetMode="External"/><Relationship Id="rId96" Type="http://schemas.openxmlformats.org/officeDocument/2006/relationships/hyperlink" Target="https://www.sciencedirect.com/topics/medicine-and-dentistry/intubation" TargetMode="External"/><Relationship Id="rId161" Type="http://schemas.openxmlformats.org/officeDocument/2006/relationships/hyperlink" Target="https://ars.els-cdn.com/content/image/1-s2.0-S2949789224000291-gr1_lrg.jpg" TargetMode="External"/><Relationship Id="rId399" Type="http://schemas.openxmlformats.org/officeDocument/2006/relationships/hyperlink" Target="https://www.sciencedirect.com/topics/biochemistry-genetics-and-molecular-biology/small-interfering-rna" TargetMode="External"/><Relationship Id="rId827" Type="http://schemas.openxmlformats.org/officeDocument/2006/relationships/hyperlink" Target="https://www.sciencedirect.com/science/article/pii/S2590098624000198" TargetMode="External"/><Relationship Id="rId1012" Type="http://schemas.openxmlformats.org/officeDocument/2006/relationships/hyperlink" Target="https://www.sciencedirect.com/topics/medicine-and-dentistry/protein-expression" TargetMode="External"/><Relationship Id="rId259" Type="http://schemas.openxmlformats.org/officeDocument/2006/relationships/hyperlink" Target="https://www.sciencedirect.com/science/article/pii/S0160412024004185" TargetMode="External"/><Relationship Id="rId466" Type="http://schemas.openxmlformats.org/officeDocument/2006/relationships/hyperlink" Target="https://www.sciencedirect.com/topics/biochemistry-genetics-and-molecular-biology/fgf9" TargetMode="External"/><Relationship Id="rId673" Type="http://schemas.openxmlformats.org/officeDocument/2006/relationships/hyperlink" Target="https://www.sciencedirect.com/science/article/pii/S0167494324002735" TargetMode="External"/><Relationship Id="rId880" Type="http://schemas.openxmlformats.org/officeDocument/2006/relationships/hyperlink" Target="https://www.sciencedirect.com/topics/pharmacology-toxicology-and-pharmaceutical-science/nitrofurantoin" TargetMode="External"/><Relationship Id="rId1096" Type="http://schemas.openxmlformats.org/officeDocument/2006/relationships/hyperlink" Target="https://www.sciencedirect.com/science/article/pii/S2950133424000739" TargetMode="External"/><Relationship Id="rId1317" Type="http://schemas.openxmlformats.org/officeDocument/2006/relationships/hyperlink" Target="https://www.sciencedirect.com/topics/medicine-and-dentistry/coronary-artery" TargetMode="External"/><Relationship Id="rId23" Type="http://schemas.openxmlformats.org/officeDocument/2006/relationships/hyperlink" Target="https://radiopaedia.org/articles/missing?article%5Btitle%5D=emphysematous-oesophagitis&amp;lang=us" TargetMode="External"/><Relationship Id="rId119" Type="http://schemas.openxmlformats.org/officeDocument/2006/relationships/hyperlink" Target="https://www.sciencedirect.com/topics/medicine-and-dentistry/blood-vessel-injury" TargetMode="External"/><Relationship Id="rId326" Type="http://schemas.openxmlformats.org/officeDocument/2006/relationships/hyperlink" Target="https://www.sciencedirect.com/topics/biochemistry-genetics-and-molecular-biology/ribonuclease" TargetMode="External"/><Relationship Id="rId533" Type="http://schemas.openxmlformats.org/officeDocument/2006/relationships/hyperlink" Target="https://www.sciencedirect.com/topics/medicine-and-dentistry/logistic-regression-analysis" TargetMode="External"/><Relationship Id="rId978" Type="http://schemas.openxmlformats.org/officeDocument/2006/relationships/hyperlink" Target="https://www.sciencedirect.com/topics/medicine-and-dentistry/fibroblast-cell-line" TargetMode="External"/><Relationship Id="rId1163" Type="http://schemas.openxmlformats.org/officeDocument/2006/relationships/hyperlink" Target="https://www.sciencedirect.com/topics/biochemistry-genetics-and-molecular-biology/body-weight" TargetMode="External"/><Relationship Id="rId1370" Type="http://schemas.openxmlformats.org/officeDocument/2006/relationships/hyperlink" Target="https://www.sciencedirect.com/topics/medicine-and-dentistry/spirometry" TargetMode="External"/><Relationship Id="rId740" Type="http://schemas.openxmlformats.org/officeDocument/2006/relationships/hyperlink" Target="https://www.sciencedirect.com/science/article/pii/S1015958424015732" TargetMode="External"/><Relationship Id="rId838" Type="http://schemas.openxmlformats.org/officeDocument/2006/relationships/hyperlink" Target="https://www.sciencedirect.com/science/article/pii/S2590098624000198" TargetMode="External"/><Relationship Id="rId1023" Type="http://schemas.openxmlformats.org/officeDocument/2006/relationships/hyperlink" Target="https://www.sciencedirect.com/science/article/pii/S2590098624000198" TargetMode="External"/><Relationship Id="rId172" Type="http://schemas.openxmlformats.org/officeDocument/2006/relationships/hyperlink" Target="https://www.sciencedirect.com/science/article/pii/S2949789224000291" TargetMode="External"/><Relationship Id="rId477" Type="http://schemas.openxmlformats.org/officeDocument/2006/relationships/hyperlink" Target="https://www.sciencedirect.com/science/article/pii/S0720048X24002195" TargetMode="External"/><Relationship Id="rId600" Type="http://schemas.openxmlformats.org/officeDocument/2006/relationships/hyperlink" Target="https://www.sciencedirect.com/science/article/pii/S1090023324000972" TargetMode="External"/><Relationship Id="rId684" Type="http://schemas.openxmlformats.org/officeDocument/2006/relationships/hyperlink" Target="https://www.sciencedirect.com/science/article/pii/S1015958424015732" TargetMode="External"/><Relationship Id="rId1230" Type="http://schemas.openxmlformats.org/officeDocument/2006/relationships/hyperlink" Target="https://www.sciencedirect.com/topics/medicine-and-dentistry/cortisone" TargetMode="External"/><Relationship Id="rId1328" Type="http://schemas.openxmlformats.org/officeDocument/2006/relationships/hyperlink" Target="https://www.sciencedirect.com/topics/medicine-and-dentistry/defibrillator" TargetMode="External"/><Relationship Id="rId337" Type="http://schemas.openxmlformats.org/officeDocument/2006/relationships/hyperlink" Target="https://www.sciencedirect.com/science/article/pii/S0160412024004185" TargetMode="External"/><Relationship Id="rId891" Type="http://schemas.openxmlformats.org/officeDocument/2006/relationships/hyperlink" Target="https://www.sciencedirect.com/topics/medicine-and-dentistry/phase-contrast-microscopy" TargetMode="External"/><Relationship Id="rId905" Type="http://schemas.openxmlformats.org/officeDocument/2006/relationships/hyperlink" Target="https://www.sciencedirect.com/science/article/pii/S2590098624000198" TargetMode="External"/><Relationship Id="rId989" Type="http://schemas.openxmlformats.org/officeDocument/2006/relationships/hyperlink" Target="https://www.sciencedirect.com/science/article/pii/S2590098624000198" TargetMode="External"/><Relationship Id="rId34" Type="http://schemas.openxmlformats.org/officeDocument/2006/relationships/hyperlink" Target="https://radiopaedia.org/articles/chronic-bronchitis?lang=us" TargetMode="External"/><Relationship Id="rId544" Type="http://schemas.openxmlformats.org/officeDocument/2006/relationships/hyperlink" Target="https://www.sciencedirect.com/science/article/pii/S0720048X24002195" TargetMode="External"/><Relationship Id="rId751" Type="http://schemas.openxmlformats.org/officeDocument/2006/relationships/hyperlink" Target="https://www.sciencedirect.com/science/article/pii/S1015958424015732" TargetMode="External"/><Relationship Id="rId849" Type="http://schemas.openxmlformats.org/officeDocument/2006/relationships/hyperlink" Target="https://www.sciencedirect.com/topics/pharmacology-toxicology-and-pharmaceutical-science/urinary-tract-infection" TargetMode="External"/><Relationship Id="rId1174" Type="http://schemas.openxmlformats.org/officeDocument/2006/relationships/hyperlink" Target="https://www.sciencedirect.com/science/article/pii/S0954611124000337" TargetMode="External"/><Relationship Id="rId183" Type="http://schemas.openxmlformats.org/officeDocument/2006/relationships/hyperlink" Target="https://www.sciencedirect.com/science/article/pii/S2949789224000291" TargetMode="External"/><Relationship Id="rId390" Type="http://schemas.openxmlformats.org/officeDocument/2006/relationships/hyperlink" Target="https://www.sciencedirect.com/topics/biochemistry-genetics-and-molecular-biology/mrna-stability" TargetMode="External"/><Relationship Id="rId404" Type="http://schemas.openxmlformats.org/officeDocument/2006/relationships/hyperlink" Target="https://www.sciencedirect.com/topics/biochemistry-genetics-and-molecular-biology/hmga2" TargetMode="External"/><Relationship Id="rId611" Type="http://schemas.openxmlformats.org/officeDocument/2006/relationships/hyperlink" Target="https://www.sciencedirect.com/science/article/pii/S1090023324000972" TargetMode="External"/><Relationship Id="rId1034" Type="http://schemas.openxmlformats.org/officeDocument/2006/relationships/hyperlink" Target="https://www.sciencedirect.com/science/article/pii/S2590098624000198" TargetMode="External"/><Relationship Id="rId1241" Type="http://schemas.openxmlformats.org/officeDocument/2006/relationships/hyperlink" Target="https://www.sciencedirect.com/science/article/pii/S0954611124000337" TargetMode="External"/><Relationship Id="rId1339" Type="http://schemas.openxmlformats.org/officeDocument/2006/relationships/hyperlink" Target="https://www.sciencedirect.com/topics/medicine-and-dentistry/bronchiectasis" TargetMode="External"/><Relationship Id="rId250" Type="http://schemas.openxmlformats.org/officeDocument/2006/relationships/hyperlink" Target="https://www.sciencedirect.com/topics/pharmacology-toxicology-and-pharmaceutical-science/microrna" TargetMode="External"/><Relationship Id="rId488" Type="http://schemas.openxmlformats.org/officeDocument/2006/relationships/hyperlink" Target="https://www.sciencedirect.com/science/article/pii/S0720048X24002195" TargetMode="External"/><Relationship Id="rId695" Type="http://schemas.openxmlformats.org/officeDocument/2006/relationships/hyperlink" Target="https://www.sciencedirect.com/science/article/pii/S1015958424015732" TargetMode="External"/><Relationship Id="rId709" Type="http://schemas.openxmlformats.org/officeDocument/2006/relationships/hyperlink" Target="https://www.sciencedirect.com/science/article/pii/S1015958424015732" TargetMode="External"/><Relationship Id="rId916" Type="http://schemas.openxmlformats.org/officeDocument/2006/relationships/hyperlink" Target="https://www.sciencedirect.com/topics/pharmacology-toxicology-and-pharmaceutical-science/pharmacotherapy" TargetMode="External"/><Relationship Id="rId1101" Type="http://schemas.openxmlformats.org/officeDocument/2006/relationships/hyperlink" Target="https://www.sciencedirect.com/science/article/pii/S2950133424000739" TargetMode="External"/><Relationship Id="rId45" Type="http://schemas.openxmlformats.org/officeDocument/2006/relationships/hyperlink" Target="https://radiopaedia.org/articles/congenital-lobar-overinflation?lang=us" TargetMode="External"/><Relationship Id="rId110" Type="http://schemas.openxmlformats.org/officeDocument/2006/relationships/hyperlink" Target="https://ars.els-cdn.com/content/image/1-s2.0-S2210261224006473-gr1_lrg.jpg" TargetMode="External"/><Relationship Id="rId348" Type="http://schemas.openxmlformats.org/officeDocument/2006/relationships/hyperlink" Target="https://www.sciencedirect.com/science/article/pii/S0160412024004185" TargetMode="External"/><Relationship Id="rId555" Type="http://schemas.openxmlformats.org/officeDocument/2006/relationships/hyperlink" Target="https://www.sciencedirect.com/science/article/pii/S0720048X24002195" TargetMode="External"/><Relationship Id="rId762" Type="http://schemas.openxmlformats.org/officeDocument/2006/relationships/hyperlink" Target="https://www.sciencedirect.com/science/article/pii/S1015958424015732" TargetMode="External"/><Relationship Id="rId1185" Type="http://schemas.openxmlformats.org/officeDocument/2006/relationships/hyperlink" Target="https://www.sciencedirect.com/topics/medicine-and-dentistry/disease-exacerbation" TargetMode="External"/><Relationship Id="rId194" Type="http://schemas.openxmlformats.org/officeDocument/2006/relationships/hyperlink" Target="https://www.sciencedirect.com/science/article/pii/S2949789224000291" TargetMode="External"/><Relationship Id="rId208" Type="http://schemas.openxmlformats.org/officeDocument/2006/relationships/hyperlink" Target="https://www.sciencedirect.com/science/article/pii/S2949789224000291" TargetMode="External"/><Relationship Id="rId415" Type="http://schemas.openxmlformats.org/officeDocument/2006/relationships/hyperlink" Target="https://www.sciencedirect.com/science/article/pii/S0160412024004185" TargetMode="External"/><Relationship Id="rId622" Type="http://schemas.openxmlformats.org/officeDocument/2006/relationships/hyperlink" Target="https://www.sciencedirect.com/topics/pharmacology-toxicology-and-pharmaceutical-science/esophagus-injury" TargetMode="External"/><Relationship Id="rId1045" Type="http://schemas.openxmlformats.org/officeDocument/2006/relationships/hyperlink" Target="https://www.sciencedirect.com/science/article/pii/S2405844024120361" TargetMode="External"/><Relationship Id="rId1252" Type="http://schemas.openxmlformats.org/officeDocument/2006/relationships/hyperlink" Target="https://www.sciencedirect.com/topics/biochemistry-genetics-and-molecular-biology/cortisone" TargetMode="External"/><Relationship Id="rId261" Type="http://schemas.openxmlformats.org/officeDocument/2006/relationships/hyperlink" Target="https://www.sciencedirect.com/science/article/pii/S0160412024004185" TargetMode="External"/><Relationship Id="rId499" Type="http://schemas.openxmlformats.org/officeDocument/2006/relationships/hyperlink" Target="https://www.sciencedirect.com/science/article/pii/S0720048X24002195" TargetMode="External"/><Relationship Id="rId927" Type="http://schemas.openxmlformats.org/officeDocument/2006/relationships/hyperlink" Target="https://www.sciencedirect.com/science/article/pii/S2590098624000198" TargetMode="External"/><Relationship Id="rId1112" Type="http://schemas.openxmlformats.org/officeDocument/2006/relationships/hyperlink" Target="https://www.sciencedirect.com/science/article/pii/S2950133424000739" TargetMode="External"/><Relationship Id="rId56" Type="http://schemas.openxmlformats.org/officeDocument/2006/relationships/hyperlink" Target="https://radiopaedia.org/articles/flattening-of-the-diaphragm?lang=us" TargetMode="External"/><Relationship Id="rId359" Type="http://schemas.openxmlformats.org/officeDocument/2006/relationships/hyperlink" Target="https://www.sciencedirect.com/topics/biochemistry-genetics-and-molecular-biology/rna" TargetMode="External"/><Relationship Id="rId566" Type="http://schemas.openxmlformats.org/officeDocument/2006/relationships/hyperlink" Target="https://www.sciencedirect.com/science/article/pii/S0720048X24002195" TargetMode="External"/><Relationship Id="rId773" Type="http://schemas.openxmlformats.org/officeDocument/2006/relationships/hyperlink" Target="https://www.sciencedirect.com/science/article/pii/S1015958424015732" TargetMode="External"/><Relationship Id="rId1196" Type="http://schemas.openxmlformats.org/officeDocument/2006/relationships/hyperlink" Target="https://www.sciencedirect.com/science/article/pii/S0954611124000337" TargetMode="External"/><Relationship Id="rId121" Type="http://schemas.openxmlformats.org/officeDocument/2006/relationships/hyperlink" Target="https://www.sciencedirect.com/topics/medicine-and-dentistry/osteomyelitis" TargetMode="External"/><Relationship Id="rId219" Type="http://schemas.openxmlformats.org/officeDocument/2006/relationships/hyperlink" Target="https://www.sciencedirect.com/science/article/pii/S2949789224000291" TargetMode="External"/><Relationship Id="rId426" Type="http://schemas.openxmlformats.org/officeDocument/2006/relationships/hyperlink" Target="https://ars.els-cdn.com/content/image/1-s2.0-S0160412024004185-gr6_lrg.jpg" TargetMode="External"/><Relationship Id="rId633" Type="http://schemas.openxmlformats.org/officeDocument/2006/relationships/hyperlink" Target="https://www.sciencedirect.com/topics/agricultural-and-biological-sciences/pulmonary-vasculature" TargetMode="External"/><Relationship Id="rId980" Type="http://schemas.openxmlformats.org/officeDocument/2006/relationships/hyperlink" Target="https://www.sciencedirect.com/science/article/pii/S2590098624000198" TargetMode="External"/><Relationship Id="rId1056" Type="http://schemas.openxmlformats.org/officeDocument/2006/relationships/hyperlink" Target="https://www.sciencedirect.com/science/article/pii/S2405844024120361" TargetMode="External"/><Relationship Id="rId1263" Type="http://schemas.openxmlformats.org/officeDocument/2006/relationships/hyperlink" Target="https://www.sciencedirect.com/topics/medicine-and-dentistry/multidetector-computed-tomography" TargetMode="External"/><Relationship Id="rId840" Type="http://schemas.openxmlformats.org/officeDocument/2006/relationships/hyperlink" Target="https://www.sciencedirect.com/science/article/pii/S2590098624000198" TargetMode="External"/><Relationship Id="rId938" Type="http://schemas.openxmlformats.org/officeDocument/2006/relationships/hyperlink" Target="https://www.sciencedirect.com/science/article/pii/S2590098624000198" TargetMode="External"/><Relationship Id="rId67" Type="http://schemas.openxmlformats.org/officeDocument/2006/relationships/hyperlink" Target="https://radiopaedia.org/articles/pulmonary-bleb?lang=us" TargetMode="External"/><Relationship Id="rId272" Type="http://schemas.openxmlformats.org/officeDocument/2006/relationships/hyperlink" Target="https://www.sciencedirect.com/topics/biochemistry-genetics-and-molecular-biology/western-blot" TargetMode="External"/><Relationship Id="rId577" Type="http://schemas.openxmlformats.org/officeDocument/2006/relationships/hyperlink" Target="https://www.sciencedirect.com/science/article/pii/S0720048X24002195" TargetMode="External"/><Relationship Id="rId700" Type="http://schemas.openxmlformats.org/officeDocument/2006/relationships/hyperlink" Target="https://www.sciencedirect.com/science/article/pii/S1015958424015732" TargetMode="External"/><Relationship Id="rId1123" Type="http://schemas.openxmlformats.org/officeDocument/2006/relationships/hyperlink" Target="https://www.sciencedirect.com/science/article/pii/S2950133424000739" TargetMode="External"/><Relationship Id="rId1330" Type="http://schemas.openxmlformats.org/officeDocument/2006/relationships/hyperlink" Target="https://www.sciencedirect.com/topics/medicine-and-dentistry/general-anesthesia" TargetMode="External"/><Relationship Id="rId132" Type="http://schemas.openxmlformats.org/officeDocument/2006/relationships/hyperlink" Target="https://www.sciencedirect.com/topics/medicine-and-dentistry/prevertebral-space" TargetMode="External"/><Relationship Id="rId784" Type="http://schemas.openxmlformats.org/officeDocument/2006/relationships/hyperlink" Target="https://www.sciencedirect.com/science/article/pii/S2210261224008551" TargetMode="External"/><Relationship Id="rId991" Type="http://schemas.openxmlformats.org/officeDocument/2006/relationships/hyperlink" Target="https://www.sciencedirect.com/science/article/pii/S2590098624000198" TargetMode="External"/><Relationship Id="rId1067" Type="http://schemas.openxmlformats.org/officeDocument/2006/relationships/hyperlink" Target="https://www.sciencedirect.com/science/article/pii/S2405844024120361" TargetMode="External"/><Relationship Id="rId437" Type="http://schemas.openxmlformats.org/officeDocument/2006/relationships/hyperlink" Target="https://www.sciencedirect.com/science/article/pii/S0160412024004185" TargetMode="External"/><Relationship Id="rId644" Type="http://schemas.openxmlformats.org/officeDocument/2006/relationships/hyperlink" Target="https://www.sciencedirect.com/science/article/pii/S0167494324002735" TargetMode="External"/><Relationship Id="rId851" Type="http://schemas.openxmlformats.org/officeDocument/2006/relationships/hyperlink" Target="https://www.sciencedirect.com/topics/pharmacology-toxicology-and-pharmaceutical-science/adverse-event" TargetMode="External"/><Relationship Id="rId1274" Type="http://schemas.openxmlformats.org/officeDocument/2006/relationships/hyperlink" Target="https://www.sciencedirect.com/science/article/pii/S0954611124000337" TargetMode="External"/><Relationship Id="rId283" Type="http://schemas.openxmlformats.org/officeDocument/2006/relationships/hyperlink" Target="https://www.sciencedirect.com/science/article/pii/S0160412024004185" TargetMode="External"/><Relationship Id="rId490" Type="http://schemas.openxmlformats.org/officeDocument/2006/relationships/hyperlink" Target="https://www.sciencedirect.com/topics/medicine-and-dentistry/idiopathic-pulmonary-fibrosis" TargetMode="External"/><Relationship Id="rId504" Type="http://schemas.openxmlformats.org/officeDocument/2006/relationships/hyperlink" Target="https://www.sciencedirect.com/science/article/pii/S0720048X24002195" TargetMode="External"/><Relationship Id="rId711" Type="http://schemas.openxmlformats.org/officeDocument/2006/relationships/hyperlink" Target="https://www.sciencedirect.com/science/article/pii/S1015958424015732" TargetMode="External"/><Relationship Id="rId949" Type="http://schemas.openxmlformats.org/officeDocument/2006/relationships/hyperlink" Target="https://ars.els-cdn.com/content/image/1-s2.0-S2590098624000198-gr3_lrg.jpg" TargetMode="External"/><Relationship Id="rId1134" Type="http://schemas.openxmlformats.org/officeDocument/2006/relationships/hyperlink" Target="https://www.sciencedirect.com/science/article/pii/S2950133424000739" TargetMode="External"/><Relationship Id="rId1341" Type="http://schemas.openxmlformats.org/officeDocument/2006/relationships/hyperlink" Target="https://ars.els-cdn.com/content/image/1-s2.0-S2214027124000800-gr2.jpg" TargetMode="External"/><Relationship Id="rId78" Type="http://schemas.openxmlformats.org/officeDocument/2006/relationships/hyperlink" Target="https://radiopaedia.org/articles/honeycombing-lungs?lang=us" TargetMode="External"/><Relationship Id="rId143" Type="http://schemas.openxmlformats.org/officeDocument/2006/relationships/hyperlink" Target="https://www.sciencedirect.com/science/article/pii/S2210261224006473" TargetMode="External"/><Relationship Id="rId350" Type="http://schemas.openxmlformats.org/officeDocument/2006/relationships/hyperlink" Target="https://ars.els-cdn.com/content/image/1-s2.0-S0160412024004185-gr4_lrg.jpg" TargetMode="External"/><Relationship Id="rId588" Type="http://schemas.openxmlformats.org/officeDocument/2006/relationships/hyperlink" Target="https://www.sciencedirect.com/science/article/pii/S1090023324000972" TargetMode="External"/><Relationship Id="rId795" Type="http://schemas.openxmlformats.org/officeDocument/2006/relationships/hyperlink" Target="https://www.sciencedirect.com/science/article/pii/S2210261224008551" TargetMode="External"/><Relationship Id="rId809" Type="http://schemas.openxmlformats.org/officeDocument/2006/relationships/hyperlink" Target="https://www.sciencedirect.com/topics/medicine-and-dentistry/proportional-hazards-model" TargetMode="External"/><Relationship Id="rId1201" Type="http://schemas.openxmlformats.org/officeDocument/2006/relationships/hyperlink" Target="https://ars.els-cdn.com/content/image/1-s2.0-S0954611124000337-gr1_lrg.jpg" TargetMode="External"/><Relationship Id="rId9" Type="http://schemas.openxmlformats.org/officeDocument/2006/relationships/hyperlink" Target="https://radiopaedia.org/articles/pneumatosis-cystoides-intestinalis?lang=us" TargetMode="External"/><Relationship Id="rId210" Type="http://schemas.openxmlformats.org/officeDocument/2006/relationships/hyperlink" Target="https://www.sciencedirect.com/science/article/pii/S2949789224000291" TargetMode="External"/><Relationship Id="rId448" Type="http://schemas.openxmlformats.org/officeDocument/2006/relationships/hyperlink" Target="https://www.sciencedirect.com/science/article/pii/S0160412024004185" TargetMode="External"/><Relationship Id="rId655" Type="http://schemas.openxmlformats.org/officeDocument/2006/relationships/hyperlink" Target="https://www.sciencedirect.com/science/article/pii/S0167494324002735" TargetMode="External"/><Relationship Id="rId862" Type="http://schemas.openxmlformats.org/officeDocument/2006/relationships/hyperlink" Target="https://www.sciencedirect.com/topics/pharmacology-toxicology-and-pharmaceutical-science/antibiotics" TargetMode="External"/><Relationship Id="rId1078" Type="http://schemas.openxmlformats.org/officeDocument/2006/relationships/hyperlink" Target="https://www.sciencedirect.com/science/article/pii/S2405844024120361" TargetMode="External"/><Relationship Id="rId1285" Type="http://schemas.openxmlformats.org/officeDocument/2006/relationships/hyperlink" Target="https://www.sciencedirect.com/science/article/pii/S0954611124000337" TargetMode="External"/><Relationship Id="rId294" Type="http://schemas.openxmlformats.org/officeDocument/2006/relationships/hyperlink" Target="https://www.sciencedirect.com/topics/biochemistry-genetics-and-molecular-biology/western-blot" TargetMode="External"/><Relationship Id="rId308" Type="http://schemas.openxmlformats.org/officeDocument/2006/relationships/hyperlink" Target="https://www.sciencedirect.com/topics/biochemistry-genetics-and-molecular-biology/metalloprotease-inhibitor" TargetMode="External"/><Relationship Id="rId515" Type="http://schemas.openxmlformats.org/officeDocument/2006/relationships/hyperlink" Target="https://www.sciencedirect.com/science/article/pii/S0720048X24002195" TargetMode="External"/><Relationship Id="rId722" Type="http://schemas.openxmlformats.org/officeDocument/2006/relationships/hyperlink" Target="https://www.sciencedirect.com/science/article/pii/S1015958424015732" TargetMode="External"/><Relationship Id="rId1145" Type="http://schemas.openxmlformats.org/officeDocument/2006/relationships/hyperlink" Target="https://www.sciencedirect.com/science/article/pii/S2950133424000739" TargetMode="External"/><Relationship Id="rId1352" Type="http://schemas.openxmlformats.org/officeDocument/2006/relationships/hyperlink" Target="https://www.sciencedirect.com/topics/medicine-and-dentistry/bradycardia" TargetMode="External"/><Relationship Id="rId89" Type="http://schemas.openxmlformats.org/officeDocument/2006/relationships/hyperlink" Target="https://www.sciencedirect.com/topics/medicine-and-dentistry/thoracotomy" TargetMode="External"/><Relationship Id="rId154" Type="http://schemas.openxmlformats.org/officeDocument/2006/relationships/hyperlink" Target="https://www.sciencedirect.com/topics/medicine-and-dentistry/thoracotomy" TargetMode="External"/><Relationship Id="rId361" Type="http://schemas.openxmlformats.org/officeDocument/2006/relationships/hyperlink" Target="https://www.sciencedirect.com/topics/biochemistry-genetics-and-molecular-biology/rna-sequence" TargetMode="External"/><Relationship Id="rId599" Type="http://schemas.openxmlformats.org/officeDocument/2006/relationships/hyperlink" Target="https://www.sciencedirect.com/science/article/pii/S1090023324000972" TargetMode="External"/><Relationship Id="rId1005" Type="http://schemas.openxmlformats.org/officeDocument/2006/relationships/hyperlink" Target="https://www.sciencedirect.com/topics/pharmacology-toxicology-and-pharmaceutical-science/perlecan" TargetMode="External"/><Relationship Id="rId1212" Type="http://schemas.openxmlformats.org/officeDocument/2006/relationships/hyperlink" Target="https://www.sciencedirect.com/topics/biochemistry-genetics-and-molecular-biology/triglyceride" TargetMode="External"/><Relationship Id="rId459" Type="http://schemas.openxmlformats.org/officeDocument/2006/relationships/hyperlink" Target="https://www.sciencedirect.com/science/article/pii/S0160412024004185" TargetMode="External"/><Relationship Id="rId666" Type="http://schemas.openxmlformats.org/officeDocument/2006/relationships/hyperlink" Target="https://www.sciencedirect.com/science/article/pii/S0167494324002735" TargetMode="External"/><Relationship Id="rId873" Type="http://schemas.openxmlformats.org/officeDocument/2006/relationships/hyperlink" Target="https://ars.els-cdn.com/content/image/1-s2.0-S2590098624000198-gr1.jpg" TargetMode="External"/><Relationship Id="rId1089" Type="http://schemas.openxmlformats.org/officeDocument/2006/relationships/hyperlink" Target="https://ars.els-cdn.com/content/image/1-s2.0-S2950133424000739-mmc2.mp4" TargetMode="External"/><Relationship Id="rId1296" Type="http://schemas.openxmlformats.org/officeDocument/2006/relationships/hyperlink" Target="https://www.sciencedirect.com/topics/medicine-and-dentistry/pleura-effusion" TargetMode="External"/><Relationship Id="rId16" Type="http://schemas.openxmlformats.org/officeDocument/2006/relationships/hyperlink" Target="https://radiopaedia.org/articles/missing?article%5Btitle%5D=itis-disambiguation&amp;lang=us" TargetMode="External"/><Relationship Id="rId221" Type="http://schemas.openxmlformats.org/officeDocument/2006/relationships/hyperlink" Target="https://www.sciencedirect.com/science/article/pii/S2949789224000291" TargetMode="External"/><Relationship Id="rId319" Type="http://schemas.openxmlformats.org/officeDocument/2006/relationships/hyperlink" Target="https://www.sciencedirect.com/science/article/pii/S0160412024004185" TargetMode="External"/><Relationship Id="rId526" Type="http://schemas.openxmlformats.org/officeDocument/2006/relationships/hyperlink" Target="https://www.sciencedirect.com/science/article/pii/S0720048X24002195" TargetMode="External"/><Relationship Id="rId1156" Type="http://schemas.openxmlformats.org/officeDocument/2006/relationships/hyperlink" Target="https://www.sciencedirect.com/topics/pharmacology-toxicology-and-pharmaceutical-science/chronic-obstructive-lung-disease" TargetMode="External"/><Relationship Id="rId1363" Type="http://schemas.openxmlformats.org/officeDocument/2006/relationships/hyperlink" Target="https://www.sciencedirect.com/science/article/pii/S2214027124000800" TargetMode="External"/><Relationship Id="rId733" Type="http://schemas.openxmlformats.org/officeDocument/2006/relationships/hyperlink" Target="https://www.sciencedirect.com/science/article/pii/S1015958424015732" TargetMode="External"/><Relationship Id="rId940" Type="http://schemas.openxmlformats.org/officeDocument/2006/relationships/hyperlink" Target="https://www.sciencedirect.com/science/article/pii/S2590098624000198" TargetMode="External"/><Relationship Id="rId1016" Type="http://schemas.openxmlformats.org/officeDocument/2006/relationships/hyperlink" Target="https://www.sciencedirect.com/science/article/pii/S2590098624000198" TargetMode="External"/><Relationship Id="rId165" Type="http://schemas.openxmlformats.org/officeDocument/2006/relationships/hyperlink" Target="https://www.sciencedirect.com/science/article/pii/S2949789224000291" TargetMode="External"/><Relationship Id="rId372" Type="http://schemas.openxmlformats.org/officeDocument/2006/relationships/hyperlink" Target="https://www.sciencedirect.com/science/article/pii/S0160412024004185" TargetMode="External"/><Relationship Id="rId677" Type="http://schemas.openxmlformats.org/officeDocument/2006/relationships/hyperlink" Target="https://www.sciencedirect.com/science/article/pii/S0167494324002735" TargetMode="External"/><Relationship Id="rId800" Type="http://schemas.openxmlformats.org/officeDocument/2006/relationships/hyperlink" Target="https://www.sciencedirect.com/science/article/pii/S2210261224008551" TargetMode="External"/><Relationship Id="rId1223" Type="http://schemas.openxmlformats.org/officeDocument/2006/relationships/hyperlink" Target="https://www.sciencedirect.com/topics/biochemistry-genetics-and-molecular-biology/lean-body-weight" TargetMode="External"/><Relationship Id="rId232" Type="http://schemas.openxmlformats.org/officeDocument/2006/relationships/hyperlink" Target="https://www.sciencedirect.com/topics/pharmacology-toxicology-and-pharmaceutical-science/matrix-metalloproteinase" TargetMode="External"/><Relationship Id="rId884" Type="http://schemas.openxmlformats.org/officeDocument/2006/relationships/hyperlink" Target="https://www.sciencedirect.com/topics/medicine-and-dentistry/cell-proliferation-assay" TargetMode="External"/><Relationship Id="rId27" Type="http://schemas.openxmlformats.org/officeDocument/2006/relationships/hyperlink" Target="https://radiopaedia.org/articles/emphysematous-pyelitis?lang=us" TargetMode="External"/><Relationship Id="rId537" Type="http://schemas.openxmlformats.org/officeDocument/2006/relationships/hyperlink" Target="https://ars.els-cdn.com/content/image/1-s2.0-S0720048X24002195-gr3.jpg" TargetMode="External"/><Relationship Id="rId744" Type="http://schemas.openxmlformats.org/officeDocument/2006/relationships/hyperlink" Target="https://www.sciencedirect.com/science/article/pii/S1015958424015732" TargetMode="External"/><Relationship Id="rId951" Type="http://schemas.openxmlformats.org/officeDocument/2006/relationships/hyperlink" Target="https://www.sciencedirect.com/topics/medicine-and-dentistry/nitrofurantoin" TargetMode="External"/><Relationship Id="rId1167" Type="http://schemas.openxmlformats.org/officeDocument/2006/relationships/hyperlink" Target="https://www.sciencedirect.com/topics/medicine-and-dentistry/silo-fillers-disease" TargetMode="External"/><Relationship Id="rId1374" Type="http://schemas.openxmlformats.org/officeDocument/2006/relationships/hyperlink" Target="https://www.sciencedirect.com/topics/medicine-and-dentistry/pneumothorax" TargetMode="External"/><Relationship Id="rId80" Type="http://schemas.openxmlformats.org/officeDocument/2006/relationships/hyperlink" Target="https://www.sciencedirect.com/topics/medicine-and-dentistry/otorhinolaryngology" TargetMode="External"/><Relationship Id="rId176" Type="http://schemas.openxmlformats.org/officeDocument/2006/relationships/hyperlink" Target="https://www.sciencedirect.com/science/article/pii/S2949789224000291" TargetMode="External"/><Relationship Id="rId383" Type="http://schemas.openxmlformats.org/officeDocument/2006/relationships/hyperlink" Target="https://www.sciencedirect.com/science/article/pii/S0160412024004185" TargetMode="External"/><Relationship Id="rId590" Type="http://schemas.openxmlformats.org/officeDocument/2006/relationships/hyperlink" Target="https://www.sciencedirect.com/science/article/pii/S1090023324000972" TargetMode="External"/><Relationship Id="rId604" Type="http://schemas.openxmlformats.org/officeDocument/2006/relationships/hyperlink" Target="https://www.sciencedirect.com/topics/pharmacology-toxicology-and-pharmaceutical-science/thorax-injury" TargetMode="External"/><Relationship Id="rId811" Type="http://schemas.openxmlformats.org/officeDocument/2006/relationships/hyperlink" Target="https://www.sciencedirect.com/topics/pharmacology-toxicology-and-pharmaceutical-science/chronic-obstructive-lung-disease" TargetMode="External"/><Relationship Id="rId1027" Type="http://schemas.openxmlformats.org/officeDocument/2006/relationships/hyperlink" Target="https://www.sciencedirect.com/topics/medicine-and-dentistry/protein-expression" TargetMode="External"/><Relationship Id="rId1234" Type="http://schemas.openxmlformats.org/officeDocument/2006/relationships/hyperlink" Target="https://www.sciencedirect.com/topics/medicine-and-dentistry/cell-body" TargetMode="External"/><Relationship Id="rId243" Type="http://schemas.openxmlformats.org/officeDocument/2006/relationships/hyperlink" Target="https://www.sciencedirect.com/topics/biochemistry-genetics-and-molecular-biology/monocyte" TargetMode="External"/><Relationship Id="rId450" Type="http://schemas.openxmlformats.org/officeDocument/2006/relationships/hyperlink" Target="https://www.sciencedirect.com/science/article/pii/S0160412024004185" TargetMode="External"/><Relationship Id="rId688" Type="http://schemas.openxmlformats.org/officeDocument/2006/relationships/hyperlink" Target="https://www.sciencedirect.com/science/article/pii/S1015958424015732" TargetMode="External"/><Relationship Id="rId895" Type="http://schemas.openxmlformats.org/officeDocument/2006/relationships/hyperlink" Target="https://www.sciencedirect.com/science/article/pii/S2590098624000198" TargetMode="External"/><Relationship Id="rId909" Type="http://schemas.openxmlformats.org/officeDocument/2006/relationships/hyperlink" Target="https://www.sciencedirect.com/science/article/pii/S2590098624000198" TargetMode="External"/><Relationship Id="rId1080" Type="http://schemas.openxmlformats.org/officeDocument/2006/relationships/hyperlink" Target="https://www.sciencedirect.com/science/article/pii/S2950133424000739" TargetMode="External"/><Relationship Id="rId1301" Type="http://schemas.openxmlformats.org/officeDocument/2006/relationships/hyperlink" Target="https://www.sciencedirect.com/science/article/pii/S2214027124000800" TargetMode="External"/><Relationship Id="rId38" Type="http://schemas.openxmlformats.org/officeDocument/2006/relationships/hyperlink" Target="https://radiopaedia.org/articles/centrilobular-pulmonary-emphysema?lang=us" TargetMode="External"/><Relationship Id="rId103" Type="http://schemas.openxmlformats.org/officeDocument/2006/relationships/hyperlink" Target="https://www.sciencedirect.com/topics/medicine-and-dentistry/subcutaneous-emphysema" TargetMode="External"/><Relationship Id="rId310" Type="http://schemas.openxmlformats.org/officeDocument/2006/relationships/hyperlink" Target="https://www.sciencedirect.com/topics/pharmacology-toxicology-and-pharmaceutical-science/tissue-inhibitor-of-metalloproteinase" TargetMode="External"/><Relationship Id="rId548" Type="http://schemas.openxmlformats.org/officeDocument/2006/relationships/hyperlink" Target="https://www.sciencedirect.com/science/article/pii/S0720048X24002195" TargetMode="External"/><Relationship Id="rId755" Type="http://schemas.openxmlformats.org/officeDocument/2006/relationships/hyperlink" Target="https://www.sciencedirect.com/science/article/pii/S1015958424015732" TargetMode="External"/><Relationship Id="rId962" Type="http://schemas.openxmlformats.org/officeDocument/2006/relationships/hyperlink" Target="https://www.sciencedirect.com/topics/medicine-and-dentistry/signal-transduction" TargetMode="External"/><Relationship Id="rId1178" Type="http://schemas.openxmlformats.org/officeDocument/2006/relationships/hyperlink" Target="https://www.sciencedirect.com/topics/biochemistry-genetics-and-molecular-biology/computer-assisted-tomography" TargetMode="External"/><Relationship Id="rId91" Type="http://schemas.openxmlformats.org/officeDocument/2006/relationships/hyperlink" Target="https://www.sciencedirect.com/topics/medicine-and-dentistry/tonsillitis" TargetMode="External"/><Relationship Id="rId187" Type="http://schemas.openxmlformats.org/officeDocument/2006/relationships/hyperlink" Target="https://www.sciencedirect.com/science/article/pii/S2949789224000291" TargetMode="External"/><Relationship Id="rId394" Type="http://schemas.openxmlformats.org/officeDocument/2006/relationships/hyperlink" Target="https://www.sciencedirect.com/topics/pharmacology-toxicology-and-pharmaceutical-science/calcium-calmodulin-dependent-protein-kinase-ii" TargetMode="External"/><Relationship Id="rId408" Type="http://schemas.openxmlformats.org/officeDocument/2006/relationships/hyperlink" Target="https://www.sciencedirect.com/science/article/pii/S0160412024004185" TargetMode="External"/><Relationship Id="rId615" Type="http://schemas.openxmlformats.org/officeDocument/2006/relationships/hyperlink" Target="https://www.sciencedirect.com/topics/pharmacology-toxicology-and-pharmaceutical-science/emphysema" TargetMode="External"/><Relationship Id="rId822" Type="http://schemas.openxmlformats.org/officeDocument/2006/relationships/hyperlink" Target="https://www.sciencedirect.com/topics/medicine-and-dentistry/extracellular-matrix" TargetMode="External"/><Relationship Id="rId1038" Type="http://schemas.openxmlformats.org/officeDocument/2006/relationships/hyperlink" Target="https://www.sciencedirect.com/science/article/pii/S2590098624000198" TargetMode="External"/><Relationship Id="rId1245" Type="http://schemas.openxmlformats.org/officeDocument/2006/relationships/hyperlink" Target="https://www.sciencedirect.com/science/article/pii/S0954611124000337" TargetMode="External"/><Relationship Id="rId254" Type="http://schemas.openxmlformats.org/officeDocument/2006/relationships/hyperlink" Target="https://www.sciencedirect.com/topics/biochemistry-genetics-and-molecular-biology/cellular-differentiation" TargetMode="External"/><Relationship Id="rId699" Type="http://schemas.openxmlformats.org/officeDocument/2006/relationships/hyperlink" Target="https://www.sciencedirect.com/science/article/pii/S1015958424015732" TargetMode="External"/><Relationship Id="rId1091" Type="http://schemas.openxmlformats.org/officeDocument/2006/relationships/hyperlink" Target="https://ars.els-cdn.com/content/image/1-s2.0-S2950133424000739-gr2_lrg.jpg" TargetMode="External"/><Relationship Id="rId1105" Type="http://schemas.openxmlformats.org/officeDocument/2006/relationships/hyperlink" Target="https://www.sciencedirect.com/science/article/pii/S2950133424000739" TargetMode="External"/><Relationship Id="rId1312" Type="http://schemas.openxmlformats.org/officeDocument/2006/relationships/hyperlink" Target="https://www.sciencedirect.com/topics/medicine-and-dentistry/pulse-generator" TargetMode="External"/><Relationship Id="rId49" Type="http://schemas.openxmlformats.org/officeDocument/2006/relationships/hyperlink" Target="https://radiopaedia.org/articles/alpha-1-antitrypsin-deficiency-4?lang=us" TargetMode="External"/><Relationship Id="rId114" Type="http://schemas.openxmlformats.org/officeDocument/2006/relationships/hyperlink" Target="https://ars.els-cdn.com/content/image/1-s2.0-S2210261224006473-gr2.jpg" TargetMode="External"/><Relationship Id="rId461" Type="http://schemas.openxmlformats.org/officeDocument/2006/relationships/hyperlink" Target="https://www.sciencedirect.com/science/article/pii/S0160412024004185" TargetMode="External"/><Relationship Id="rId559" Type="http://schemas.openxmlformats.org/officeDocument/2006/relationships/hyperlink" Target="https://www.sciencedirect.com/topics/medicine-and-dentistry/chronic-obstructive-pulmonary-disease" TargetMode="External"/><Relationship Id="rId766" Type="http://schemas.openxmlformats.org/officeDocument/2006/relationships/hyperlink" Target="https://www.sciencedirect.com/science/article/pii/S1015958424015732" TargetMode="External"/><Relationship Id="rId1189" Type="http://schemas.openxmlformats.org/officeDocument/2006/relationships/hyperlink" Target="https://www.sciencedirect.com/topics/biochemistry-genetics-and-molecular-biology/bioelectrical-impedance-analysis" TargetMode="External"/><Relationship Id="rId198" Type="http://schemas.openxmlformats.org/officeDocument/2006/relationships/hyperlink" Target="https://www.sciencedirect.com/science/article/pii/S2949789224000291" TargetMode="External"/><Relationship Id="rId321" Type="http://schemas.openxmlformats.org/officeDocument/2006/relationships/hyperlink" Target="https://www.sciencedirect.com/science/article/pii/S0160412024004185" TargetMode="External"/><Relationship Id="rId419" Type="http://schemas.openxmlformats.org/officeDocument/2006/relationships/hyperlink" Target="https://www.sciencedirect.com/science/article/pii/S0160412024004185" TargetMode="External"/><Relationship Id="rId626" Type="http://schemas.openxmlformats.org/officeDocument/2006/relationships/hyperlink" Target="https://www.sciencedirect.com/topics/agricultural-and-biological-sciences/childbirth" TargetMode="External"/><Relationship Id="rId973" Type="http://schemas.openxmlformats.org/officeDocument/2006/relationships/hyperlink" Target="https://www.sciencedirect.com/topics/medicine-and-dentistry/drug-toxicity" TargetMode="External"/><Relationship Id="rId1049" Type="http://schemas.openxmlformats.org/officeDocument/2006/relationships/hyperlink" Target="https://www.sciencedirect.com/science/article/pii/S2405844024120361" TargetMode="External"/><Relationship Id="rId1256" Type="http://schemas.openxmlformats.org/officeDocument/2006/relationships/hyperlink" Target="https://www.sciencedirect.com/topics/medicine-and-dentistry/quality-of-life" TargetMode="External"/><Relationship Id="rId833" Type="http://schemas.openxmlformats.org/officeDocument/2006/relationships/hyperlink" Target="https://www.sciencedirect.com/science/article/pii/S2590098624000198" TargetMode="External"/><Relationship Id="rId1116" Type="http://schemas.openxmlformats.org/officeDocument/2006/relationships/hyperlink" Target="https://www.sciencedirect.com/science/article/pii/S2950133424000739" TargetMode="External"/><Relationship Id="rId265" Type="http://schemas.openxmlformats.org/officeDocument/2006/relationships/hyperlink" Target="https://www.sciencedirect.com/topics/biochemistry-genetics-and-molecular-biology/cytolysis" TargetMode="External"/><Relationship Id="rId472" Type="http://schemas.openxmlformats.org/officeDocument/2006/relationships/hyperlink" Target="https://www.sciencedirect.com/topics/medicine-and-dentistry/quality-of-life" TargetMode="External"/><Relationship Id="rId900" Type="http://schemas.openxmlformats.org/officeDocument/2006/relationships/hyperlink" Target="https://www.sciencedirect.com/topics/medicine-and-dentistry/transcription-factor-runx2" TargetMode="External"/><Relationship Id="rId1323" Type="http://schemas.openxmlformats.org/officeDocument/2006/relationships/hyperlink" Target="https://www.sciencedirect.com/topics/medicine-and-dentistry/r-wave" TargetMode="External"/><Relationship Id="rId125" Type="http://schemas.openxmlformats.org/officeDocument/2006/relationships/hyperlink" Target="https://www.sciencedirect.com/topics/medicine-and-dentistry/iatrogenesis" TargetMode="External"/><Relationship Id="rId332" Type="http://schemas.openxmlformats.org/officeDocument/2006/relationships/hyperlink" Target="https://www.sciencedirect.com/science/article/pii/S0160412024004185" TargetMode="External"/><Relationship Id="rId777" Type="http://schemas.openxmlformats.org/officeDocument/2006/relationships/hyperlink" Target="https://www.sciencedirect.com/science/article/pii/S1015958424015732" TargetMode="External"/><Relationship Id="rId984" Type="http://schemas.openxmlformats.org/officeDocument/2006/relationships/hyperlink" Target="https://www.sciencedirect.com/science/article/pii/S2590098624000198" TargetMode="External"/><Relationship Id="rId637" Type="http://schemas.openxmlformats.org/officeDocument/2006/relationships/hyperlink" Target="https://www.sciencedirect.com/topics/veterinary-science-and-veterinary-medicine/pneumothorax" TargetMode="External"/><Relationship Id="rId844" Type="http://schemas.openxmlformats.org/officeDocument/2006/relationships/hyperlink" Target="https://www.sciencedirect.com/science/article/pii/S2590098624000198" TargetMode="External"/><Relationship Id="rId1267" Type="http://schemas.openxmlformats.org/officeDocument/2006/relationships/hyperlink" Target="https://www.sciencedirect.com/science/article/pii/S0954611124000337" TargetMode="External"/><Relationship Id="rId276" Type="http://schemas.openxmlformats.org/officeDocument/2006/relationships/hyperlink" Target="https://www.sciencedirect.com/science/article/pii/S0160412024004185" TargetMode="External"/><Relationship Id="rId483" Type="http://schemas.openxmlformats.org/officeDocument/2006/relationships/hyperlink" Target="https://www.sciencedirect.com/science/article/pii/S0720048X24002195" TargetMode="External"/><Relationship Id="rId690" Type="http://schemas.openxmlformats.org/officeDocument/2006/relationships/hyperlink" Target="https://www.sciencedirect.com/science/article/pii/S1015958424015732" TargetMode="External"/><Relationship Id="rId704" Type="http://schemas.openxmlformats.org/officeDocument/2006/relationships/hyperlink" Target="https://www.sciencedirect.com/science/article/pii/S1015958424015732" TargetMode="External"/><Relationship Id="rId911" Type="http://schemas.openxmlformats.org/officeDocument/2006/relationships/hyperlink" Target="https://www.sciencedirect.com/science/article/pii/S2590098624000198" TargetMode="External"/><Relationship Id="rId1127" Type="http://schemas.openxmlformats.org/officeDocument/2006/relationships/hyperlink" Target="https://www.sciencedirect.com/science/article/pii/S2950133424000739" TargetMode="External"/><Relationship Id="rId1334" Type="http://schemas.openxmlformats.org/officeDocument/2006/relationships/hyperlink" Target="https://www.sciencedirect.com/science/article/pii/S2214027124000800" TargetMode="External"/><Relationship Id="rId40" Type="http://schemas.openxmlformats.org/officeDocument/2006/relationships/hyperlink" Target="https://radiopaedia.org/articles/paraseptal-emphysema?lang=us" TargetMode="External"/><Relationship Id="rId136" Type="http://schemas.openxmlformats.org/officeDocument/2006/relationships/hyperlink" Target="https://www.sciencedirect.com/science/article/pii/S2210261224006473" TargetMode="External"/><Relationship Id="rId343" Type="http://schemas.openxmlformats.org/officeDocument/2006/relationships/hyperlink" Target="https://www.sciencedirect.com/science/article/pii/S0160412024004185" TargetMode="External"/><Relationship Id="rId550" Type="http://schemas.openxmlformats.org/officeDocument/2006/relationships/hyperlink" Target="https://www.sciencedirect.com/science/article/pii/S0720048X24002195" TargetMode="External"/><Relationship Id="rId788" Type="http://schemas.openxmlformats.org/officeDocument/2006/relationships/hyperlink" Target="https://www.sciencedirect.com/science/article/pii/S2210261224008551" TargetMode="External"/><Relationship Id="rId995" Type="http://schemas.openxmlformats.org/officeDocument/2006/relationships/hyperlink" Target="https://www.sciencedirect.com/topics/medicine-and-dentistry/myofibroblast" TargetMode="External"/><Relationship Id="rId1180" Type="http://schemas.openxmlformats.org/officeDocument/2006/relationships/hyperlink" Target="https://www.sciencedirect.com/topics/pharmacology-toxicology-and-pharmaceutical-science/cachexia" TargetMode="External"/><Relationship Id="rId203" Type="http://schemas.openxmlformats.org/officeDocument/2006/relationships/hyperlink" Target="https://www.sciencedirect.com/science/article/pii/S2949789224000291" TargetMode="External"/><Relationship Id="rId648" Type="http://schemas.openxmlformats.org/officeDocument/2006/relationships/hyperlink" Target="https://www.sciencedirect.com/science/article/pii/S0167494324002735" TargetMode="External"/><Relationship Id="rId855" Type="http://schemas.openxmlformats.org/officeDocument/2006/relationships/hyperlink" Target="https://www.sciencedirect.com/topics/pharmacology-toxicology-and-pharmaceutical-science/fibrosis" TargetMode="External"/><Relationship Id="rId1040" Type="http://schemas.openxmlformats.org/officeDocument/2006/relationships/hyperlink" Target="https://www.sciencedirect.com/topics/medicine-and-dentistry/protein-cross-linking" TargetMode="External"/><Relationship Id="rId1278" Type="http://schemas.openxmlformats.org/officeDocument/2006/relationships/hyperlink" Target="https://www.sciencedirect.com/science/article/pii/S0954611124000337" TargetMode="External"/><Relationship Id="rId287" Type="http://schemas.openxmlformats.org/officeDocument/2006/relationships/hyperlink" Target="https://www.sciencedirect.com/science/article/pii/S0160412024004185" TargetMode="External"/><Relationship Id="rId410" Type="http://schemas.openxmlformats.org/officeDocument/2006/relationships/hyperlink" Target="https://www.sciencedirect.com/topics/pharmacology-toxicology-and-pharmaceutical-science/tamsulosin" TargetMode="External"/><Relationship Id="rId494" Type="http://schemas.openxmlformats.org/officeDocument/2006/relationships/hyperlink" Target="https://www.sciencedirect.com/topics/medicine-and-dentistry/informed-consent" TargetMode="External"/><Relationship Id="rId508" Type="http://schemas.openxmlformats.org/officeDocument/2006/relationships/hyperlink" Target="https://www.sciencedirect.com/science/article/pii/S0720048X24002195" TargetMode="External"/><Relationship Id="rId715" Type="http://schemas.openxmlformats.org/officeDocument/2006/relationships/hyperlink" Target="https://www.sciencedirect.com/science/article/pii/S1015958424015732" TargetMode="External"/><Relationship Id="rId922" Type="http://schemas.openxmlformats.org/officeDocument/2006/relationships/hyperlink" Target="https://www.sciencedirect.com/science/article/pii/S2590098624000198" TargetMode="External"/><Relationship Id="rId1138" Type="http://schemas.openxmlformats.org/officeDocument/2006/relationships/hyperlink" Target="https://www.sciencedirect.com/science/article/pii/S2950133424000739" TargetMode="External"/><Relationship Id="rId1345" Type="http://schemas.openxmlformats.org/officeDocument/2006/relationships/hyperlink" Target="https://www.sciencedirect.com/topics/medicine-and-dentistry/silo-fillers-disease" TargetMode="External"/><Relationship Id="rId147" Type="http://schemas.openxmlformats.org/officeDocument/2006/relationships/hyperlink" Target="https://www.sciencedirect.com/topics/medicine-and-dentistry/histamine-antagonist" TargetMode="External"/><Relationship Id="rId354" Type="http://schemas.openxmlformats.org/officeDocument/2006/relationships/hyperlink" Target="https://www.sciencedirect.com/topics/pharmacology-toxicology-and-pharmaceutical-science/small-interfering-rna" TargetMode="External"/><Relationship Id="rId799" Type="http://schemas.openxmlformats.org/officeDocument/2006/relationships/hyperlink" Target="https://www.sciencedirect.com/science/article/pii/S2210261224008551" TargetMode="External"/><Relationship Id="rId1191" Type="http://schemas.openxmlformats.org/officeDocument/2006/relationships/hyperlink" Target="https://www.sciencedirect.com/science/article/pii/S0954611124000337" TargetMode="External"/><Relationship Id="rId1205" Type="http://schemas.openxmlformats.org/officeDocument/2006/relationships/hyperlink" Target="https://www.sciencedirect.com/topics/medicine-and-dentistry/muscular-dystrophy" TargetMode="External"/><Relationship Id="rId51" Type="http://schemas.openxmlformats.org/officeDocument/2006/relationships/hyperlink" Target="https://radiopaedia.org/articles/swyer-james-syndrome?lang=us" TargetMode="External"/><Relationship Id="rId561" Type="http://schemas.openxmlformats.org/officeDocument/2006/relationships/hyperlink" Target="https://www.sciencedirect.com/science/article/pii/S0720048X24002195" TargetMode="External"/><Relationship Id="rId659" Type="http://schemas.openxmlformats.org/officeDocument/2006/relationships/hyperlink" Target="https://ars.els-cdn.com/content/image/1-s2.0-S0167494324002735-gr4.jpg" TargetMode="External"/><Relationship Id="rId866" Type="http://schemas.openxmlformats.org/officeDocument/2006/relationships/hyperlink" Target="https://www.sciencedirect.com/topics/pharmacology-toxicology-and-pharmaceutical-science/antifungal-agent" TargetMode="External"/><Relationship Id="rId1289" Type="http://schemas.openxmlformats.org/officeDocument/2006/relationships/hyperlink" Target="https://www.sciencedirect.com/topics/pharmacology-toxicology-and-pharmaceutical-science/chronic-bronchitis" TargetMode="External"/><Relationship Id="rId214" Type="http://schemas.openxmlformats.org/officeDocument/2006/relationships/hyperlink" Target="https://www.sciencedirect.com/science/article/pii/S2949789224000291" TargetMode="External"/><Relationship Id="rId298" Type="http://schemas.openxmlformats.org/officeDocument/2006/relationships/hyperlink" Target="https://ars.els-cdn.com/content/image/1-s2.0-S0160412024004185-gr2.jpg" TargetMode="External"/><Relationship Id="rId421" Type="http://schemas.openxmlformats.org/officeDocument/2006/relationships/hyperlink" Target="https://www.sciencedirect.com/science/article/pii/S0160412024004185" TargetMode="External"/><Relationship Id="rId519" Type="http://schemas.openxmlformats.org/officeDocument/2006/relationships/hyperlink" Target="https://www.sciencedirect.com/science/article/pii/S0720048X24002195" TargetMode="External"/><Relationship Id="rId1051" Type="http://schemas.openxmlformats.org/officeDocument/2006/relationships/hyperlink" Target="https://ars.els-cdn.com/content/image/1-s2.0-S2405844024120361-gr1_lrg.jpg" TargetMode="External"/><Relationship Id="rId1149" Type="http://schemas.openxmlformats.org/officeDocument/2006/relationships/hyperlink" Target="https://www.sciencedirect.com/science/article/pii/S2950133424000739" TargetMode="External"/><Relationship Id="rId1356" Type="http://schemas.openxmlformats.org/officeDocument/2006/relationships/hyperlink" Target="https://www.sciencedirect.com/science/article/pii/S2214027124000800" TargetMode="External"/><Relationship Id="rId158" Type="http://schemas.openxmlformats.org/officeDocument/2006/relationships/hyperlink" Target="https://www.sciencedirect.com/science/article/pii/S2210261224006473" TargetMode="External"/><Relationship Id="rId726" Type="http://schemas.openxmlformats.org/officeDocument/2006/relationships/hyperlink" Target="https://www.sciencedirect.com/science/article/pii/S1015958424015732" TargetMode="External"/><Relationship Id="rId933" Type="http://schemas.openxmlformats.org/officeDocument/2006/relationships/hyperlink" Target="https://www.sciencedirect.com/science/article/pii/S2590098624000198" TargetMode="External"/><Relationship Id="rId1009" Type="http://schemas.openxmlformats.org/officeDocument/2006/relationships/hyperlink" Target="https://www.sciencedirect.com/topics/medicine-and-dentistry/fibronectin" TargetMode="External"/><Relationship Id="rId62" Type="http://schemas.openxmlformats.org/officeDocument/2006/relationships/hyperlink" Target="https://radiopaedia.org/articles/hrct-chest-protocol?lang=us" TargetMode="External"/><Relationship Id="rId365" Type="http://schemas.openxmlformats.org/officeDocument/2006/relationships/hyperlink" Target="https://www.sciencedirect.com/topics/biochemistry-genetics-and-molecular-biology/signal-transduction" TargetMode="External"/><Relationship Id="rId572" Type="http://schemas.openxmlformats.org/officeDocument/2006/relationships/hyperlink" Target="https://www.sciencedirect.com/topics/medicine-and-dentistry/systematic-review" TargetMode="External"/><Relationship Id="rId1216" Type="http://schemas.openxmlformats.org/officeDocument/2006/relationships/hyperlink" Target="https://www.sciencedirect.com/topics/medicine-and-dentistry/body-mass-index" TargetMode="External"/><Relationship Id="rId225" Type="http://schemas.openxmlformats.org/officeDocument/2006/relationships/hyperlink" Target="https://www.sciencedirect.com/science/article/pii/S2949789224000291" TargetMode="External"/><Relationship Id="rId432" Type="http://schemas.openxmlformats.org/officeDocument/2006/relationships/hyperlink" Target="https://www.sciencedirect.com/science/article/pii/S0160412024004185" TargetMode="External"/><Relationship Id="rId877" Type="http://schemas.openxmlformats.org/officeDocument/2006/relationships/hyperlink" Target="https://www.sciencedirect.com/topics/medicine-and-dentistry/mts-assay" TargetMode="External"/><Relationship Id="rId1062" Type="http://schemas.openxmlformats.org/officeDocument/2006/relationships/hyperlink" Target="https://www.sciencedirect.com/science/article/pii/S2405844024120361" TargetMode="External"/><Relationship Id="rId737" Type="http://schemas.openxmlformats.org/officeDocument/2006/relationships/hyperlink" Target="https://www.sciencedirect.com/science/article/pii/S1015958424015732" TargetMode="External"/><Relationship Id="rId944" Type="http://schemas.openxmlformats.org/officeDocument/2006/relationships/hyperlink" Target="https://www.sciencedirect.com/science/article/pii/S2590098624000198" TargetMode="External"/><Relationship Id="rId1367" Type="http://schemas.openxmlformats.org/officeDocument/2006/relationships/hyperlink" Target="https://www.sciencedirect.com/topics/medicine-and-dentistry/lung-parenchyma" TargetMode="External"/><Relationship Id="rId73" Type="http://schemas.openxmlformats.org/officeDocument/2006/relationships/hyperlink" Target="https://radiopaedia.org/articles/congestive-cardiac-failure?lang=us" TargetMode="External"/><Relationship Id="rId169" Type="http://schemas.openxmlformats.org/officeDocument/2006/relationships/hyperlink" Target="https://www.sciencedirect.com/science/article/pii/S2949789224000291" TargetMode="External"/><Relationship Id="rId376" Type="http://schemas.openxmlformats.org/officeDocument/2006/relationships/hyperlink" Target="https://www.sciencedirect.com/topics/biochemistry-genetics-and-molecular-biology/gli1" TargetMode="External"/><Relationship Id="rId583" Type="http://schemas.openxmlformats.org/officeDocument/2006/relationships/hyperlink" Target="https://www.sciencedirect.com/topics/pharmacology-toxicology-and-pharmaceutical-science/pneumomediastinum" TargetMode="External"/><Relationship Id="rId790" Type="http://schemas.openxmlformats.org/officeDocument/2006/relationships/hyperlink" Target="https://ars.els-cdn.com/content/image/1-s2.0-S2210261224008551-gr2_lrg.jpg" TargetMode="External"/><Relationship Id="rId804" Type="http://schemas.openxmlformats.org/officeDocument/2006/relationships/hyperlink" Target="https://www.sciencedirect.com/topics/medicine-and-dentistry/national-lung-screening-trial" TargetMode="External"/><Relationship Id="rId1227" Type="http://schemas.openxmlformats.org/officeDocument/2006/relationships/hyperlink" Target="https://www.sciencedirect.com/topics/medicine-and-dentistry/patient-characteristics" TargetMode="External"/><Relationship Id="rId4" Type="http://schemas.openxmlformats.org/officeDocument/2006/relationships/webSettings" Target="webSettings.xml"/><Relationship Id="rId236" Type="http://schemas.openxmlformats.org/officeDocument/2006/relationships/hyperlink" Target="https://www.sciencedirect.com/topics/pharmacology-toxicology-and-pharmaceutical-science/global-disease-burden" TargetMode="External"/><Relationship Id="rId443" Type="http://schemas.openxmlformats.org/officeDocument/2006/relationships/hyperlink" Target="https://www.sciencedirect.com/topics/pharmacology-toxicology-and-pharmaceutical-science/short-hairpin-rna" TargetMode="External"/><Relationship Id="rId650" Type="http://schemas.openxmlformats.org/officeDocument/2006/relationships/hyperlink" Target="https://ars.els-cdn.com/content/image/1-s2.0-S0167494324002735-gr1.jpg" TargetMode="External"/><Relationship Id="rId888" Type="http://schemas.openxmlformats.org/officeDocument/2006/relationships/hyperlink" Target="https://www.sciencedirect.com/topics/pharmacology-toxicology-and-pharmaceutical-science/phosphate-buffered-saline" TargetMode="External"/><Relationship Id="rId1073" Type="http://schemas.openxmlformats.org/officeDocument/2006/relationships/hyperlink" Target="https://www.sciencedirect.com/science/article/pii/S2405844024120361" TargetMode="External"/><Relationship Id="rId1280" Type="http://schemas.openxmlformats.org/officeDocument/2006/relationships/hyperlink" Target="https://www.sciencedirect.com/science/article/pii/S0954611124000337" TargetMode="External"/><Relationship Id="rId303" Type="http://schemas.openxmlformats.org/officeDocument/2006/relationships/hyperlink" Target="https://www.sciencedirect.com/topics/biochemistry-genetics-and-molecular-biology/immunostaining" TargetMode="External"/><Relationship Id="rId748" Type="http://schemas.openxmlformats.org/officeDocument/2006/relationships/hyperlink" Target="https://www.sciencedirect.com/science/article/pii/S1015958424015732" TargetMode="External"/><Relationship Id="rId955" Type="http://schemas.openxmlformats.org/officeDocument/2006/relationships/hyperlink" Target="https://www.sciencedirect.com/science/article/pii/S2590098624000198" TargetMode="External"/><Relationship Id="rId1140" Type="http://schemas.openxmlformats.org/officeDocument/2006/relationships/hyperlink" Target="https://www.sciencedirect.com/science/article/pii/S2950133424000739" TargetMode="External"/><Relationship Id="rId1378" Type="http://schemas.openxmlformats.org/officeDocument/2006/relationships/hyperlink" Target="https://www.sciencedirect.com/science/article/pii/S2405844024118786" TargetMode="External"/><Relationship Id="rId84" Type="http://schemas.openxmlformats.org/officeDocument/2006/relationships/hyperlink" Target="https://www.sciencedirect.com/topics/medicine-and-dentistry/subcutaneous-emphysema" TargetMode="External"/><Relationship Id="rId387" Type="http://schemas.openxmlformats.org/officeDocument/2006/relationships/hyperlink" Target="https://www.sciencedirect.com/science/article/pii/S0160412024004185" TargetMode="External"/><Relationship Id="rId510" Type="http://schemas.openxmlformats.org/officeDocument/2006/relationships/hyperlink" Target="https://www.sciencedirect.com/science/article/pii/S0720048X24002195" TargetMode="External"/><Relationship Id="rId594" Type="http://schemas.openxmlformats.org/officeDocument/2006/relationships/hyperlink" Target="https://www.sciencedirect.com/science/article/pii/S1090023324000972" TargetMode="External"/><Relationship Id="rId608" Type="http://schemas.openxmlformats.org/officeDocument/2006/relationships/hyperlink" Target="https://www.sciencedirect.com/topics/pharmacology-toxicology-and-pharmaceutical-science/greyhound" TargetMode="External"/><Relationship Id="rId815" Type="http://schemas.openxmlformats.org/officeDocument/2006/relationships/hyperlink" Target="https://www.sciencedirect.com/topics/pharmacology-toxicology-and-pharmaceutical-science/overall-survival" TargetMode="External"/><Relationship Id="rId1238" Type="http://schemas.openxmlformats.org/officeDocument/2006/relationships/hyperlink" Target="https://www.sciencedirect.com/topics/biochemistry-genetics-and-molecular-biology/normal-human" TargetMode="External"/><Relationship Id="rId247" Type="http://schemas.openxmlformats.org/officeDocument/2006/relationships/hyperlink" Target="https://www.sciencedirect.com/topics/biochemistry-genetics-and-molecular-biology/inflammatory-cytokine" TargetMode="External"/><Relationship Id="rId899" Type="http://schemas.openxmlformats.org/officeDocument/2006/relationships/hyperlink" Target="https://www.sciencedirect.com/topics/medicine-and-dentistry/fibronectin" TargetMode="External"/><Relationship Id="rId1000" Type="http://schemas.openxmlformats.org/officeDocument/2006/relationships/hyperlink" Target="https://ars.els-cdn.com/content/image/1-s2.0-S2590098624000198-gr6_lrg.jpg" TargetMode="External"/><Relationship Id="rId1084" Type="http://schemas.openxmlformats.org/officeDocument/2006/relationships/hyperlink" Target="https://ars.els-cdn.com/content/image/1-s2.0-S2950133424000739-gr1_lrg.jpg" TargetMode="External"/><Relationship Id="rId1305" Type="http://schemas.openxmlformats.org/officeDocument/2006/relationships/hyperlink" Target="https://www.sciencedirect.com/topics/medicine-and-dentistry/disease-exacerbation" TargetMode="External"/><Relationship Id="rId107" Type="http://schemas.openxmlformats.org/officeDocument/2006/relationships/hyperlink" Target="https://www.sciencedirect.com/topics/medicine-and-dentistry/cefotaxime" TargetMode="External"/><Relationship Id="rId454" Type="http://schemas.openxmlformats.org/officeDocument/2006/relationships/hyperlink" Target="https://www.sciencedirect.com/science/article/pii/S0160412024004185" TargetMode="External"/><Relationship Id="rId661" Type="http://schemas.openxmlformats.org/officeDocument/2006/relationships/hyperlink" Target="https://www.sciencedirect.com/science/article/pii/S0167494324002735" TargetMode="External"/><Relationship Id="rId759" Type="http://schemas.openxmlformats.org/officeDocument/2006/relationships/hyperlink" Target="https://www.sciencedirect.com/science/article/pii/S1015958424015732" TargetMode="External"/><Relationship Id="rId966" Type="http://schemas.openxmlformats.org/officeDocument/2006/relationships/hyperlink" Target="https://www.sciencedirect.com/science/article/pii/S2590098624000198" TargetMode="External"/><Relationship Id="rId1291" Type="http://schemas.openxmlformats.org/officeDocument/2006/relationships/hyperlink" Target="https://www.sciencedirect.com/topics/medicine-and-dentistry/heart-ventricle-arrhythmia" TargetMode="External"/><Relationship Id="rId11" Type="http://schemas.openxmlformats.org/officeDocument/2006/relationships/hyperlink" Target="https://radiopaedia.org/articles/orbital-emphysema?lang=us" TargetMode="External"/><Relationship Id="rId314" Type="http://schemas.openxmlformats.org/officeDocument/2006/relationships/hyperlink" Target="https://www.sciencedirect.com/science/article/pii/S0160412024004185" TargetMode="External"/><Relationship Id="rId398" Type="http://schemas.openxmlformats.org/officeDocument/2006/relationships/hyperlink" Target="https://www.sciencedirect.com/topics/pharmacology-toxicology-and-pharmaceutical-science/luciferase" TargetMode="External"/><Relationship Id="rId521" Type="http://schemas.openxmlformats.org/officeDocument/2006/relationships/hyperlink" Target="https://www.sciencedirect.com/science/article/pii/S0720048X24002195" TargetMode="External"/><Relationship Id="rId619" Type="http://schemas.openxmlformats.org/officeDocument/2006/relationships/hyperlink" Target="https://ars.els-cdn.com/content/image/1-s2.0-S1090023324000972-gr1_lrg.jpg" TargetMode="External"/><Relationship Id="rId1151" Type="http://schemas.openxmlformats.org/officeDocument/2006/relationships/hyperlink" Target="https://www.sciencedirect.com/science/article/pii/S2950133424000739" TargetMode="External"/><Relationship Id="rId1249" Type="http://schemas.openxmlformats.org/officeDocument/2006/relationships/hyperlink" Target="https://ars.els-cdn.com/content/image/1-s2.0-S0954611124000337-gr2.jpg" TargetMode="External"/><Relationship Id="rId95" Type="http://schemas.openxmlformats.org/officeDocument/2006/relationships/hyperlink" Target="https://www.sciencedirect.com/topics/medicine-and-dentistry/tracheal-intubation" TargetMode="External"/><Relationship Id="rId160" Type="http://schemas.openxmlformats.org/officeDocument/2006/relationships/hyperlink" Target="https://www.sciencedirect.com/science/article/pii/S2949789224000291" TargetMode="External"/><Relationship Id="rId826" Type="http://schemas.openxmlformats.org/officeDocument/2006/relationships/hyperlink" Target="https://www.sciencedirect.com/science/article/pii/S2590098624000198" TargetMode="External"/><Relationship Id="rId1011" Type="http://schemas.openxmlformats.org/officeDocument/2006/relationships/hyperlink" Target="https://www.sciencedirect.com/topics/medicine-and-dentistry/extracellular-matrix-protein" TargetMode="External"/><Relationship Id="rId1109" Type="http://schemas.openxmlformats.org/officeDocument/2006/relationships/hyperlink" Target="https://www.sciencedirect.com/science/article/pii/S2950133424000739" TargetMode="External"/><Relationship Id="rId258" Type="http://schemas.openxmlformats.org/officeDocument/2006/relationships/hyperlink" Target="https://www.sciencedirect.com/science/article/pii/S0160412024004185" TargetMode="External"/><Relationship Id="rId465" Type="http://schemas.openxmlformats.org/officeDocument/2006/relationships/hyperlink" Target="https://www.sciencedirect.com/science/article/pii/S0160412024004185" TargetMode="External"/><Relationship Id="rId672" Type="http://schemas.openxmlformats.org/officeDocument/2006/relationships/hyperlink" Target="https://www.sciencedirect.com/science/article/pii/S0167494324002735" TargetMode="External"/><Relationship Id="rId1095" Type="http://schemas.openxmlformats.org/officeDocument/2006/relationships/hyperlink" Target="https://www.sciencedirect.com/science/article/pii/S2950133424000739" TargetMode="External"/><Relationship Id="rId1316" Type="http://schemas.openxmlformats.org/officeDocument/2006/relationships/hyperlink" Target="https://www.sciencedirect.com/topics/medicine-and-dentistry/coronary-angiography" TargetMode="External"/><Relationship Id="rId22" Type="http://schemas.openxmlformats.org/officeDocument/2006/relationships/hyperlink" Target="https://radiopaedia.org/articles/missing?article%5Btitle%5D=emphysematous-myositis&amp;lang=us" TargetMode="External"/><Relationship Id="rId118" Type="http://schemas.openxmlformats.org/officeDocument/2006/relationships/hyperlink" Target="https://www.sciencedirect.com/topics/medicine-and-dentistry/pharyngitis" TargetMode="External"/><Relationship Id="rId325" Type="http://schemas.openxmlformats.org/officeDocument/2006/relationships/hyperlink" Target="https://www.sciencedirect.com/topics/biochemistry-genetics-and-molecular-biology/agarose-gel-electrophoresis" TargetMode="External"/><Relationship Id="rId532" Type="http://schemas.openxmlformats.org/officeDocument/2006/relationships/hyperlink" Target="https://ars.els-cdn.com/content/image/1-s2.0-S0720048X24002195-gr2.jpg" TargetMode="External"/><Relationship Id="rId977" Type="http://schemas.openxmlformats.org/officeDocument/2006/relationships/hyperlink" Target="https://www.sciencedirect.com/science/article/pii/S2590098624000198" TargetMode="External"/><Relationship Id="rId1162" Type="http://schemas.openxmlformats.org/officeDocument/2006/relationships/hyperlink" Target="https://www.sciencedirect.com/topics/biochemistry-genetics-and-molecular-biology/residual-volume" TargetMode="External"/><Relationship Id="rId171" Type="http://schemas.openxmlformats.org/officeDocument/2006/relationships/hyperlink" Target="https://www.sciencedirect.com/science/article/pii/S2949789224000291" TargetMode="External"/><Relationship Id="rId837" Type="http://schemas.openxmlformats.org/officeDocument/2006/relationships/hyperlink" Target="https://www.sciencedirect.com/science/article/pii/S2590098624000198" TargetMode="External"/><Relationship Id="rId1022" Type="http://schemas.openxmlformats.org/officeDocument/2006/relationships/hyperlink" Target="https://www.sciencedirect.com/science/article/pii/S2590098624000198" TargetMode="External"/><Relationship Id="rId269" Type="http://schemas.openxmlformats.org/officeDocument/2006/relationships/hyperlink" Target="https://www.sciencedirect.com/science/article/pii/S0160412024004185" TargetMode="External"/><Relationship Id="rId476" Type="http://schemas.openxmlformats.org/officeDocument/2006/relationships/hyperlink" Target="https://www.sciencedirect.com/science/article/pii/S0720048X24002195" TargetMode="External"/><Relationship Id="rId683" Type="http://schemas.openxmlformats.org/officeDocument/2006/relationships/hyperlink" Target="https://www.sciencedirect.com/science/article/pii/S1015958424015732" TargetMode="External"/><Relationship Id="rId890" Type="http://schemas.openxmlformats.org/officeDocument/2006/relationships/hyperlink" Target="https://www.sciencedirect.com/topics/pharmacology-toxicology-and-pharmaceutical-science/enzyme-linked-immunosorbent-assay" TargetMode="External"/><Relationship Id="rId904" Type="http://schemas.openxmlformats.org/officeDocument/2006/relationships/hyperlink" Target="https://www.sciencedirect.com/science/article/pii/S2590098624000198" TargetMode="External"/><Relationship Id="rId1327" Type="http://schemas.openxmlformats.org/officeDocument/2006/relationships/hyperlink" Target="https://www.sciencedirect.com/topics/medicine-and-dentistry/bronchiectasis" TargetMode="External"/><Relationship Id="rId33" Type="http://schemas.openxmlformats.org/officeDocument/2006/relationships/hyperlink" Target="https://radiopaedia.org/articles/methylphenidate-lung-1?lang=us" TargetMode="External"/><Relationship Id="rId129" Type="http://schemas.openxmlformats.org/officeDocument/2006/relationships/hyperlink" Target="https://www.sciencedirect.com/topics/medicine-and-dentistry/tonsillitis" TargetMode="External"/><Relationship Id="rId336" Type="http://schemas.openxmlformats.org/officeDocument/2006/relationships/hyperlink" Target="https://www.sciencedirect.com/science/article/pii/S0160412024004185" TargetMode="External"/><Relationship Id="rId543" Type="http://schemas.openxmlformats.org/officeDocument/2006/relationships/hyperlink" Target="https://www.sciencedirect.com/science/article/pii/S0720048X24002195" TargetMode="External"/><Relationship Id="rId988" Type="http://schemas.openxmlformats.org/officeDocument/2006/relationships/hyperlink" Target="https://www.sciencedirect.com/science/article/pii/S2590098624000198" TargetMode="External"/><Relationship Id="rId1173" Type="http://schemas.openxmlformats.org/officeDocument/2006/relationships/hyperlink" Target="https://www.sciencedirect.com/topics/medicine-and-dentistry/forced-expiratory-volume" TargetMode="External"/><Relationship Id="rId1380" Type="http://schemas.openxmlformats.org/officeDocument/2006/relationships/theme" Target="theme/theme1.xml"/><Relationship Id="rId182" Type="http://schemas.openxmlformats.org/officeDocument/2006/relationships/hyperlink" Target="https://www.sciencedirect.com/science/article/pii/S2949789224000291" TargetMode="External"/><Relationship Id="rId403" Type="http://schemas.openxmlformats.org/officeDocument/2006/relationships/hyperlink" Target="https://www.sciencedirect.com/topics/biochemistry-genetics-and-molecular-biology/immunoprecipitation" TargetMode="External"/><Relationship Id="rId750" Type="http://schemas.openxmlformats.org/officeDocument/2006/relationships/hyperlink" Target="https://www.sciencedirect.com/science/article/pii/S1015958424015732" TargetMode="External"/><Relationship Id="rId848" Type="http://schemas.openxmlformats.org/officeDocument/2006/relationships/hyperlink" Target="https://www.sciencedirect.com/topics/pharmacology-toxicology-and-pharmaceutical-science/antibiotics" TargetMode="External"/><Relationship Id="rId1033" Type="http://schemas.openxmlformats.org/officeDocument/2006/relationships/hyperlink" Target="https://www.sciencedirect.com/science/article/pii/S2590098624000198" TargetMode="External"/><Relationship Id="rId487" Type="http://schemas.openxmlformats.org/officeDocument/2006/relationships/hyperlink" Target="https://www.sciencedirect.com/science/article/pii/S0720048X24002195" TargetMode="External"/><Relationship Id="rId610" Type="http://schemas.openxmlformats.org/officeDocument/2006/relationships/hyperlink" Target="https://www.sciencedirect.com/topics/pharmacology-toxicology-and-pharmaceutical-science/airway-obstruction" TargetMode="External"/><Relationship Id="rId694" Type="http://schemas.openxmlformats.org/officeDocument/2006/relationships/hyperlink" Target="https://www.sciencedirect.com/science/article/pii/S1015958424015732" TargetMode="External"/><Relationship Id="rId708" Type="http://schemas.openxmlformats.org/officeDocument/2006/relationships/hyperlink" Target="https://www.sciencedirect.com/science/article/pii/S1015958424015732" TargetMode="External"/><Relationship Id="rId915" Type="http://schemas.openxmlformats.org/officeDocument/2006/relationships/hyperlink" Target="https://www.sciencedirect.com/science/article/pii/S2590098624000198" TargetMode="External"/><Relationship Id="rId1240" Type="http://schemas.openxmlformats.org/officeDocument/2006/relationships/hyperlink" Target="https://www.sciencedirect.com/science/article/pii/S0954611124000337" TargetMode="External"/><Relationship Id="rId1338" Type="http://schemas.openxmlformats.org/officeDocument/2006/relationships/hyperlink" Target="https://www.sciencedirect.com/topics/medicine-and-dentistry/thorax-radiography" TargetMode="External"/><Relationship Id="rId347" Type="http://schemas.openxmlformats.org/officeDocument/2006/relationships/hyperlink" Target="https://www.sciencedirect.com/science/article/pii/S0160412024004185" TargetMode="External"/><Relationship Id="rId999" Type="http://schemas.openxmlformats.org/officeDocument/2006/relationships/hyperlink" Target="https://www.sciencedirect.com/topics/medicine-and-dentistry/incubation-time" TargetMode="External"/><Relationship Id="rId1100" Type="http://schemas.openxmlformats.org/officeDocument/2006/relationships/hyperlink" Target="https://www.sciencedirect.com/science/article/pii/S2950133424000739" TargetMode="External"/><Relationship Id="rId1184" Type="http://schemas.openxmlformats.org/officeDocument/2006/relationships/hyperlink" Target="https://www.sciencedirect.com/topics/pharmacology-toxicology-and-pharmaceutical-science/weakness" TargetMode="External"/><Relationship Id="rId44" Type="http://schemas.openxmlformats.org/officeDocument/2006/relationships/hyperlink" Target="https://radiopaedia.org/articles/vanishing-lung-syndrome?lang=us" TargetMode="External"/><Relationship Id="rId554" Type="http://schemas.openxmlformats.org/officeDocument/2006/relationships/hyperlink" Target="https://www.sciencedirect.com/science/article/pii/S0720048X24002195" TargetMode="External"/><Relationship Id="rId761" Type="http://schemas.openxmlformats.org/officeDocument/2006/relationships/hyperlink" Target="https://www.sciencedirect.com/science/article/pii/S1015958424015732" TargetMode="External"/><Relationship Id="rId859" Type="http://schemas.openxmlformats.org/officeDocument/2006/relationships/hyperlink" Target="https://www.sciencedirect.com/topics/medicine-and-dentistry/pneumonectomy" TargetMode="External"/><Relationship Id="rId193" Type="http://schemas.openxmlformats.org/officeDocument/2006/relationships/hyperlink" Target="https://www.sciencedirect.com/science/article/pii/S2949789224000291" TargetMode="External"/><Relationship Id="rId207" Type="http://schemas.openxmlformats.org/officeDocument/2006/relationships/hyperlink" Target="https://www.sciencedirect.com/science/article/pii/S2949789224000291" TargetMode="External"/><Relationship Id="rId414" Type="http://schemas.openxmlformats.org/officeDocument/2006/relationships/hyperlink" Target="https://www.sciencedirect.com/science/article/pii/S0160412024004185" TargetMode="External"/><Relationship Id="rId498" Type="http://schemas.openxmlformats.org/officeDocument/2006/relationships/hyperlink" Target="https://www.sciencedirect.com/science/article/pii/S0720048X24002195" TargetMode="External"/><Relationship Id="rId621" Type="http://schemas.openxmlformats.org/officeDocument/2006/relationships/hyperlink" Target="https://www.sciencedirect.com/topics/agricultural-and-biological-sciences/computed-tomography" TargetMode="External"/><Relationship Id="rId1044" Type="http://schemas.openxmlformats.org/officeDocument/2006/relationships/hyperlink" Target="https://www.sciencedirect.com/science/article/pii/S2405844024120361" TargetMode="External"/><Relationship Id="rId1251" Type="http://schemas.openxmlformats.org/officeDocument/2006/relationships/hyperlink" Target="https://ars.els-cdn.com/content/image/1-s2.0-S0954611124000337-gr3.jpg" TargetMode="External"/><Relationship Id="rId1349" Type="http://schemas.openxmlformats.org/officeDocument/2006/relationships/hyperlink" Target="https://www.sciencedirect.com/science/article/pii/S2214027124000800" TargetMode="External"/><Relationship Id="rId260" Type="http://schemas.openxmlformats.org/officeDocument/2006/relationships/hyperlink" Target="https://www.sciencedirect.com/science/article/pii/S0160412024004185" TargetMode="External"/><Relationship Id="rId719" Type="http://schemas.openxmlformats.org/officeDocument/2006/relationships/hyperlink" Target="https://www.sciencedirect.com/science/article/pii/S1015958424015732" TargetMode="External"/><Relationship Id="rId926" Type="http://schemas.openxmlformats.org/officeDocument/2006/relationships/hyperlink" Target="https://www.sciencedirect.com/science/article/pii/S2590098624000198" TargetMode="External"/><Relationship Id="rId1111" Type="http://schemas.openxmlformats.org/officeDocument/2006/relationships/hyperlink" Target="https://www.sciencedirect.com/science/article/pii/S2950133424000739" TargetMode="External"/><Relationship Id="rId55" Type="http://schemas.openxmlformats.org/officeDocument/2006/relationships/hyperlink" Target="https://radiopaedia.org/articles/pneumothorax?lang=us" TargetMode="External"/><Relationship Id="rId120" Type="http://schemas.openxmlformats.org/officeDocument/2006/relationships/hyperlink" Target="https://www.sciencedirect.com/topics/medicine-and-dentistry/atlantoaxial-subluxation" TargetMode="External"/><Relationship Id="rId358" Type="http://schemas.openxmlformats.org/officeDocument/2006/relationships/hyperlink" Target="https://www.sciencedirect.com/topics/biochemistry-genetics-and-molecular-biology/elastin" TargetMode="External"/><Relationship Id="rId565" Type="http://schemas.openxmlformats.org/officeDocument/2006/relationships/hyperlink" Target="https://www.sciencedirect.com/science/article/pii/S0720048X24002195" TargetMode="External"/><Relationship Id="rId772" Type="http://schemas.openxmlformats.org/officeDocument/2006/relationships/hyperlink" Target="https://www.sciencedirect.com/science/article/pii/S1015958424015732" TargetMode="External"/><Relationship Id="rId1195" Type="http://schemas.openxmlformats.org/officeDocument/2006/relationships/hyperlink" Target="https://www.sciencedirect.com/science/article/pii/S0954611124000337" TargetMode="External"/><Relationship Id="rId1209" Type="http://schemas.openxmlformats.org/officeDocument/2006/relationships/hyperlink" Target="https://www.sciencedirect.com/topics/biochemistry-genetics-and-molecular-biology/hyperlipidemia" TargetMode="External"/><Relationship Id="rId218" Type="http://schemas.openxmlformats.org/officeDocument/2006/relationships/hyperlink" Target="https://www.sciencedirect.com/science/article/pii/S2949789224000291" TargetMode="External"/><Relationship Id="rId425" Type="http://schemas.openxmlformats.org/officeDocument/2006/relationships/hyperlink" Target="https://www.sciencedirect.com/science/article/pii/S0160412024004185" TargetMode="External"/><Relationship Id="rId632" Type="http://schemas.openxmlformats.org/officeDocument/2006/relationships/hyperlink" Target="https://www.sciencedirect.com/topics/agricultural-and-biological-sciences/bronchiole" TargetMode="External"/><Relationship Id="rId1055" Type="http://schemas.openxmlformats.org/officeDocument/2006/relationships/hyperlink" Target="https://www.sciencedirect.com/science/article/pii/S2405844024120361" TargetMode="External"/><Relationship Id="rId1262" Type="http://schemas.openxmlformats.org/officeDocument/2006/relationships/hyperlink" Target="https://www.sciencedirect.com/topics/pharmacology-toxicology-and-pharmaceutical-science/spine-fracture" TargetMode="External"/><Relationship Id="rId271" Type="http://schemas.openxmlformats.org/officeDocument/2006/relationships/hyperlink" Target="https://www.sciencedirect.com/science/article/pii/S0160412024004185" TargetMode="External"/><Relationship Id="rId937" Type="http://schemas.openxmlformats.org/officeDocument/2006/relationships/hyperlink" Target="https://www.sciencedirect.com/science/article/pii/S2590098624000198" TargetMode="External"/><Relationship Id="rId1122" Type="http://schemas.openxmlformats.org/officeDocument/2006/relationships/hyperlink" Target="https://www.sciencedirect.com/science/article/pii/S2950133424000739" TargetMode="External"/><Relationship Id="rId66" Type="http://schemas.openxmlformats.org/officeDocument/2006/relationships/hyperlink" Target="https://radiopaedia.org/articles/secondary-pulmonary-lobule?lang=us" TargetMode="External"/><Relationship Id="rId131" Type="http://schemas.openxmlformats.org/officeDocument/2006/relationships/hyperlink" Target="https://www.sciencedirect.com/science/article/pii/S2210261224006473" TargetMode="External"/><Relationship Id="rId369" Type="http://schemas.openxmlformats.org/officeDocument/2006/relationships/hyperlink" Target="https://www.sciencedirect.com/topics/biochemistry-genetics-and-molecular-biology/adenosine-receptor" TargetMode="External"/><Relationship Id="rId576" Type="http://schemas.openxmlformats.org/officeDocument/2006/relationships/hyperlink" Target="https://www.sciencedirect.com/topics/medicine-and-dentistry/cohort-analysis" TargetMode="External"/><Relationship Id="rId783" Type="http://schemas.openxmlformats.org/officeDocument/2006/relationships/hyperlink" Target="https://www.sciencedirect.com/science/article/pii/S2210261224008551" TargetMode="External"/><Relationship Id="rId990" Type="http://schemas.openxmlformats.org/officeDocument/2006/relationships/hyperlink" Target="https://www.sciencedirect.com/science/article/pii/S2590098624000198" TargetMode="External"/><Relationship Id="rId229" Type="http://schemas.openxmlformats.org/officeDocument/2006/relationships/hyperlink" Target="https://www.sciencedirect.com/topics/biochemistry-genetics-and-molecular-biology/ternary-complex" TargetMode="External"/><Relationship Id="rId436" Type="http://schemas.openxmlformats.org/officeDocument/2006/relationships/hyperlink" Target="https://www.sciencedirect.com/science/article/pii/S0160412024004185" TargetMode="External"/><Relationship Id="rId643" Type="http://schemas.openxmlformats.org/officeDocument/2006/relationships/hyperlink" Target="https://www.sciencedirect.com/science/article/pii/S0167494324002735" TargetMode="External"/><Relationship Id="rId1066" Type="http://schemas.openxmlformats.org/officeDocument/2006/relationships/hyperlink" Target="https://www.sciencedirect.com/science/article/pii/S2405844024120361" TargetMode="External"/><Relationship Id="rId1273" Type="http://schemas.openxmlformats.org/officeDocument/2006/relationships/hyperlink" Target="https://www.sciencedirect.com/science/article/pii/S0954611124000337" TargetMode="External"/><Relationship Id="rId850" Type="http://schemas.openxmlformats.org/officeDocument/2006/relationships/hyperlink" Target="https://www.sciencedirect.com/science/article/pii/S2590098624000198" TargetMode="External"/><Relationship Id="rId948" Type="http://schemas.openxmlformats.org/officeDocument/2006/relationships/hyperlink" Target="https://www.sciencedirect.com/science/article/pii/S2590098624000198" TargetMode="External"/><Relationship Id="rId1133" Type="http://schemas.openxmlformats.org/officeDocument/2006/relationships/hyperlink" Target="https://www.sciencedirect.com/science/article/pii/S2950133424000739" TargetMode="External"/><Relationship Id="rId77" Type="http://schemas.openxmlformats.org/officeDocument/2006/relationships/hyperlink" Target="https://radiopaedia.org/articles/pulmonary-langerhans-cell-histiocytosis?lang=us" TargetMode="External"/><Relationship Id="rId282" Type="http://schemas.openxmlformats.org/officeDocument/2006/relationships/hyperlink" Target="https://www.sciencedirect.com/topics/biochemistry-genetics-and-molecular-biology/cd68" TargetMode="External"/><Relationship Id="rId503" Type="http://schemas.openxmlformats.org/officeDocument/2006/relationships/hyperlink" Target="https://www.sciencedirect.com/topics/medicine-and-dentistry/supine-position" TargetMode="External"/><Relationship Id="rId587" Type="http://schemas.openxmlformats.org/officeDocument/2006/relationships/hyperlink" Target="https://www.sciencedirect.com/science/article/pii/S1090023324000972" TargetMode="External"/><Relationship Id="rId710" Type="http://schemas.openxmlformats.org/officeDocument/2006/relationships/hyperlink" Target="https://www.sciencedirect.com/science/article/pii/S1015958424015732" TargetMode="External"/><Relationship Id="rId808" Type="http://schemas.openxmlformats.org/officeDocument/2006/relationships/hyperlink" Target="https://www.sciencedirect.com/topics/pharmacology-toxicology-and-pharmaceutical-science/overall-survival" TargetMode="External"/><Relationship Id="rId1340" Type="http://schemas.openxmlformats.org/officeDocument/2006/relationships/hyperlink" Target="https://ars.els-cdn.com/content/image/1-s2.0-S2214027124000800-gr2_lrg.jpg" TargetMode="External"/><Relationship Id="rId8" Type="http://schemas.openxmlformats.org/officeDocument/2006/relationships/hyperlink" Target="https://radiopaedia.org/articles/emphysematous-gastritis?lang=us" TargetMode="External"/><Relationship Id="rId142" Type="http://schemas.openxmlformats.org/officeDocument/2006/relationships/hyperlink" Target="https://www.sciencedirect.com/science/article/pii/S2210261224006473" TargetMode="External"/><Relationship Id="rId447" Type="http://schemas.openxmlformats.org/officeDocument/2006/relationships/hyperlink" Target="https://www.sciencedirect.com/topics/biochemistry-genetics-and-molecular-biology/fluorescence-microscopy" TargetMode="External"/><Relationship Id="rId794" Type="http://schemas.openxmlformats.org/officeDocument/2006/relationships/hyperlink" Target="https://ars.els-cdn.com/content/image/1-s2.0-S2210261224008551-gr3.jpg" TargetMode="External"/><Relationship Id="rId1077" Type="http://schemas.openxmlformats.org/officeDocument/2006/relationships/hyperlink" Target="https://www.sciencedirect.com/science/article/pii/S2405844024120361" TargetMode="External"/><Relationship Id="rId1200" Type="http://schemas.openxmlformats.org/officeDocument/2006/relationships/hyperlink" Target="https://www.sciencedirect.com/science/article/pii/S0954611124000337" TargetMode="External"/><Relationship Id="rId654" Type="http://schemas.openxmlformats.org/officeDocument/2006/relationships/hyperlink" Target="https://www.sciencedirect.com/science/article/pii/S0167494324002735" TargetMode="External"/><Relationship Id="rId861" Type="http://schemas.openxmlformats.org/officeDocument/2006/relationships/hyperlink" Target="https://www.sciencedirect.com/topics/medicine-and-dentistry/informed-consent" TargetMode="External"/><Relationship Id="rId959" Type="http://schemas.openxmlformats.org/officeDocument/2006/relationships/hyperlink" Target="https://ars.els-cdn.com/content/image/1-s2.0-S2590098624000198-gr4.jpg" TargetMode="External"/><Relationship Id="rId1284" Type="http://schemas.openxmlformats.org/officeDocument/2006/relationships/hyperlink" Target="https://www.sciencedirect.com/science/article/pii/S0954611124000337" TargetMode="External"/><Relationship Id="rId293" Type="http://schemas.openxmlformats.org/officeDocument/2006/relationships/hyperlink" Target="https://www.sciencedirect.com/topics/biochemistry-genetics-and-molecular-biology/rna-sequence" TargetMode="External"/><Relationship Id="rId307" Type="http://schemas.openxmlformats.org/officeDocument/2006/relationships/hyperlink" Target="https://www.sciencedirect.com/topics/pharmacology-toxicology-and-pharmaceutical-science/matrix-metalloproteinase" TargetMode="External"/><Relationship Id="rId514" Type="http://schemas.openxmlformats.org/officeDocument/2006/relationships/hyperlink" Target="https://www.sciencedirect.com/science/article/pii/S0720048X24002195" TargetMode="External"/><Relationship Id="rId721" Type="http://schemas.openxmlformats.org/officeDocument/2006/relationships/hyperlink" Target="https://www.sciencedirect.com/science/article/pii/S1015958424015732" TargetMode="External"/><Relationship Id="rId1144" Type="http://schemas.openxmlformats.org/officeDocument/2006/relationships/hyperlink" Target="https://www.sciencedirect.com/science/article/pii/S2950133424000739" TargetMode="External"/><Relationship Id="rId1351" Type="http://schemas.openxmlformats.org/officeDocument/2006/relationships/hyperlink" Target="https://www.sciencedirect.com/science/article/pii/S2214027124000800" TargetMode="External"/><Relationship Id="rId88" Type="http://schemas.openxmlformats.org/officeDocument/2006/relationships/hyperlink" Target="https://www.sciencedirect.com/topics/medicine-and-dentistry/tracheostomy" TargetMode="External"/><Relationship Id="rId153" Type="http://schemas.openxmlformats.org/officeDocument/2006/relationships/hyperlink" Target="https://www.sciencedirect.com/science/article/pii/S2210261224006473" TargetMode="External"/><Relationship Id="rId360" Type="http://schemas.openxmlformats.org/officeDocument/2006/relationships/hyperlink" Target="https://www.sciencedirect.com/topics/pharmacology-toxicology-and-pharmaceutical-science/rna-sequencing" TargetMode="External"/><Relationship Id="rId598" Type="http://schemas.openxmlformats.org/officeDocument/2006/relationships/hyperlink" Target="https://www.sciencedirect.com/science/article/pii/S1090023324000972" TargetMode="External"/><Relationship Id="rId819" Type="http://schemas.openxmlformats.org/officeDocument/2006/relationships/hyperlink" Target="https://www.sciencedirect.com/topics/medicine-and-dentistry/nitrofurantoin" TargetMode="External"/><Relationship Id="rId1004" Type="http://schemas.openxmlformats.org/officeDocument/2006/relationships/hyperlink" Target="https://www.sciencedirect.com/topics/pharmacology-toxicology-and-pharmaceutical-science/transcription-factor-runx2" TargetMode="External"/><Relationship Id="rId1211" Type="http://schemas.openxmlformats.org/officeDocument/2006/relationships/hyperlink" Target="https://www.sciencedirect.com/topics/medicine-and-dentistry/spine-fracture" TargetMode="External"/><Relationship Id="rId220" Type="http://schemas.openxmlformats.org/officeDocument/2006/relationships/hyperlink" Target="https://www.sciencedirect.com/science/article/pii/S2949789224000291" TargetMode="External"/><Relationship Id="rId458" Type="http://schemas.openxmlformats.org/officeDocument/2006/relationships/hyperlink" Target="https://www.sciencedirect.com/topics/biochemistry-genetics-and-molecular-biology/immunocompetent-cell" TargetMode="External"/><Relationship Id="rId665" Type="http://schemas.openxmlformats.org/officeDocument/2006/relationships/hyperlink" Target="https://ars.els-cdn.com/content/image/1-s2.0-S0167494324002735-gr5.jpg" TargetMode="External"/><Relationship Id="rId872" Type="http://schemas.openxmlformats.org/officeDocument/2006/relationships/hyperlink" Target="https://ars.els-cdn.com/content/image/1-s2.0-S2590098624000198-gr1_lrg.jpg" TargetMode="External"/><Relationship Id="rId1088" Type="http://schemas.openxmlformats.org/officeDocument/2006/relationships/hyperlink" Target="https://www.sciencedirect.com/science/article/pii/S2950133424000739" TargetMode="External"/><Relationship Id="rId1295" Type="http://schemas.openxmlformats.org/officeDocument/2006/relationships/hyperlink" Target="https://www.sciencedirect.com/topics/medicine-and-dentistry/pneumothorax" TargetMode="External"/><Relationship Id="rId1309" Type="http://schemas.openxmlformats.org/officeDocument/2006/relationships/hyperlink" Target="https://www.sciencedirect.com/topics/medicine-and-dentistry/defibrillation" TargetMode="External"/><Relationship Id="rId15" Type="http://schemas.openxmlformats.org/officeDocument/2006/relationships/hyperlink" Target="https://radiopaedia.org/articles/subcutaneous-emphysema?lang=us" TargetMode="External"/><Relationship Id="rId318" Type="http://schemas.openxmlformats.org/officeDocument/2006/relationships/hyperlink" Target="https://www.sciencedirect.com/science/article/pii/S0160412024004185" TargetMode="External"/><Relationship Id="rId525" Type="http://schemas.openxmlformats.org/officeDocument/2006/relationships/hyperlink" Target="https://www.sciencedirect.com/science/article/pii/S0720048X24002195" TargetMode="External"/><Relationship Id="rId732" Type="http://schemas.openxmlformats.org/officeDocument/2006/relationships/hyperlink" Target="https://www.sciencedirect.com/science/article/pii/S1015958424015732" TargetMode="External"/><Relationship Id="rId1155" Type="http://schemas.openxmlformats.org/officeDocument/2006/relationships/hyperlink" Target="https://www.sciencedirect.com/science/article/pii/S2950133424000739" TargetMode="External"/><Relationship Id="rId1362" Type="http://schemas.openxmlformats.org/officeDocument/2006/relationships/hyperlink" Target="https://www.sciencedirect.com/topics/medicine-and-dentistry/sinus-rhythm" TargetMode="External"/><Relationship Id="rId99" Type="http://schemas.openxmlformats.org/officeDocument/2006/relationships/hyperlink" Target="https://www.sciencedirect.com/topics/medicine-and-dentistry/fulguration" TargetMode="External"/><Relationship Id="rId164" Type="http://schemas.openxmlformats.org/officeDocument/2006/relationships/hyperlink" Target="https://www.sciencedirect.com/science/article/pii/S2949789224000291" TargetMode="External"/><Relationship Id="rId371" Type="http://schemas.openxmlformats.org/officeDocument/2006/relationships/hyperlink" Target="https://www.sciencedirect.com/science/article/pii/S0160412024004185" TargetMode="External"/><Relationship Id="rId1015" Type="http://schemas.openxmlformats.org/officeDocument/2006/relationships/hyperlink" Target="https://www.sciencedirect.com/science/article/pii/S2590098624000198" TargetMode="External"/><Relationship Id="rId1222" Type="http://schemas.openxmlformats.org/officeDocument/2006/relationships/hyperlink" Target="https://www.sciencedirect.com/topics/medicine-and-dentistry/interstitium" TargetMode="External"/><Relationship Id="rId469" Type="http://schemas.openxmlformats.org/officeDocument/2006/relationships/hyperlink" Target="https://www.sciencedirect.com/science/article/pii/S0720048X24002195" TargetMode="External"/><Relationship Id="rId676" Type="http://schemas.openxmlformats.org/officeDocument/2006/relationships/hyperlink" Target="https://www.sciencedirect.com/science/article/pii/S0167494324002735" TargetMode="External"/><Relationship Id="rId883" Type="http://schemas.openxmlformats.org/officeDocument/2006/relationships/hyperlink" Target="https://www.sciencedirect.com/topics/medicine-and-dentistry/mts-assay" TargetMode="External"/><Relationship Id="rId1099" Type="http://schemas.openxmlformats.org/officeDocument/2006/relationships/hyperlink" Target="https://www.sciencedirect.com/science/article/pii/S2950133424000739" TargetMode="External"/><Relationship Id="rId26" Type="http://schemas.openxmlformats.org/officeDocument/2006/relationships/hyperlink" Target="https://radiopaedia.org/articles/emphysematous-prostatitis?lang=us" TargetMode="External"/><Relationship Id="rId231" Type="http://schemas.openxmlformats.org/officeDocument/2006/relationships/hyperlink" Target="https://www.sciencedirect.com/topics/biochemistry-genetics-and-molecular-biology/cyclic-adenosine-monophosphate" TargetMode="External"/><Relationship Id="rId329" Type="http://schemas.openxmlformats.org/officeDocument/2006/relationships/hyperlink" Target="https://www.sciencedirect.com/topics/biochemistry-genetics-and-molecular-biology/ribonuclease" TargetMode="External"/><Relationship Id="rId536" Type="http://schemas.openxmlformats.org/officeDocument/2006/relationships/hyperlink" Target="https://ars.els-cdn.com/content/image/1-s2.0-S0720048X24002195-gr3_lrg.jpg" TargetMode="External"/><Relationship Id="rId1166" Type="http://schemas.openxmlformats.org/officeDocument/2006/relationships/hyperlink" Target="https://www.sciencedirect.com/topics/pharmacology-toxicology-and-pharmaceutical-science/chronic-obstructive-lung-disease" TargetMode="External"/><Relationship Id="rId1373" Type="http://schemas.openxmlformats.org/officeDocument/2006/relationships/hyperlink" Target="https://www.sciencedirect.com/topics/medicine-and-dentistry/bullous-disease" TargetMode="External"/><Relationship Id="rId175" Type="http://schemas.openxmlformats.org/officeDocument/2006/relationships/hyperlink" Target="https://www.sciencedirect.com/science/article/pii/S2949789224000291" TargetMode="External"/><Relationship Id="rId743" Type="http://schemas.openxmlformats.org/officeDocument/2006/relationships/hyperlink" Target="https://www.sciencedirect.com/science/article/pii/S1015958424015732" TargetMode="External"/><Relationship Id="rId950" Type="http://schemas.openxmlformats.org/officeDocument/2006/relationships/hyperlink" Target="https://ars.els-cdn.com/content/image/1-s2.0-S2590098624000198-gr3.jpg" TargetMode="External"/><Relationship Id="rId1026" Type="http://schemas.openxmlformats.org/officeDocument/2006/relationships/hyperlink" Target="https://www.sciencedirect.com/science/article/pii/S2590098624000198" TargetMode="External"/><Relationship Id="rId382" Type="http://schemas.openxmlformats.org/officeDocument/2006/relationships/hyperlink" Target="https://www.sciencedirect.com/topics/biochemistry-genetics-and-molecular-biology/interactome" TargetMode="External"/><Relationship Id="rId603" Type="http://schemas.openxmlformats.org/officeDocument/2006/relationships/hyperlink" Target="https://www.sciencedirect.com/topics/veterinary-science-and-veterinary-medicine/dog" TargetMode="External"/><Relationship Id="rId687" Type="http://schemas.openxmlformats.org/officeDocument/2006/relationships/hyperlink" Target="https://www.sciencedirect.com/science/article/pii/S1015958424015732" TargetMode="External"/><Relationship Id="rId810" Type="http://schemas.openxmlformats.org/officeDocument/2006/relationships/hyperlink" Target="https://www.sciencedirect.com/topics/medicine-and-dentistry/propensity-score-matching" TargetMode="External"/><Relationship Id="rId908" Type="http://schemas.openxmlformats.org/officeDocument/2006/relationships/hyperlink" Target="https://www.sciencedirect.com/topics/medicine-and-dentistry/cell-adhesion" TargetMode="External"/><Relationship Id="rId1233" Type="http://schemas.openxmlformats.org/officeDocument/2006/relationships/hyperlink" Target="https://www.sciencedirect.com/topics/medicine-and-dentistry/lean-body-weight" TargetMode="External"/><Relationship Id="rId242" Type="http://schemas.openxmlformats.org/officeDocument/2006/relationships/hyperlink" Target="https://www.sciencedirect.com/topics/biochemistry-genetics-and-molecular-biology/alveolar-macrophage" TargetMode="External"/><Relationship Id="rId894" Type="http://schemas.openxmlformats.org/officeDocument/2006/relationships/hyperlink" Target="https://www.sciencedirect.com/science/article/pii/S2590098624000198" TargetMode="External"/><Relationship Id="rId1177" Type="http://schemas.openxmlformats.org/officeDocument/2006/relationships/hyperlink" Target="https://www.sciencedirect.com/science/article/pii/S0954611124000337" TargetMode="External"/><Relationship Id="rId1300" Type="http://schemas.openxmlformats.org/officeDocument/2006/relationships/hyperlink" Target="https://www.sciencedirect.com/science/article/pii/S2214027124000800" TargetMode="External"/><Relationship Id="rId37" Type="http://schemas.openxmlformats.org/officeDocument/2006/relationships/hyperlink" Target="https://radiopaedia.org/articles/chronic-obstructive-pulmonary-disease-1?lang=us" TargetMode="External"/><Relationship Id="rId102" Type="http://schemas.openxmlformats.org/officeDocument/2006/relationships/hyperlink" Target="https://www.sciencedirect.com/topics/medicine-and-dentistry/post-anesthesia-care-unit" TargetMode="External"/><Relationship Id="rId547" Type="http://schemas.openxmlformats.org/officeDocument/2006/relationships/hyperlink" Target="https://www.sciencedirect.com/science/article/pii/S0720048X24002195" TargetMode="External"/><Relationship Id="rId754" Type="http://schemas.openxmlformats.org/officeDocument/2006/relationships/hyperlink" Target="https://www.sciencedirect.com/science/article/pii/S1015958424015732" TargetMode="External"/><Relationship Id="rId961" Type="http://schemas.openxmlformats.org/officeDocument/2006/relationships/hyperlink" Target="https://www.sciencedirect.com/science/article/pii/S2590098624000198" TargetMode="External"/><Relationship Id="rId90" Type="http://schemas.openxmlformats.org/officeDocument/2006/relationships/hyperlink" Target="https://www.sciencedirect.com/topics/medicine-and-dentistry/tonsillectomy" TargetMode="External"/><Relationship Id="rId186" Type="http://schemas.openxmlformats.org/officeDocument/2006/relationships/hyperlink" Target="https://www.sciencedirect.com/science/article/pii/S2949789224000291" TargetMode="External"/><Relationship Id="rId393" Type="http://schemas.openxmlformats.org/officeDocument/2006/relationships/hyperlink" Target="https://www.sciencedirect.com/topics/biochemistry-genetics-and-molecular-biology/protein-kinases" TargetMode="External"/><Relationship Id="rId407" Type="http://schemas.openxmlformats.org/officeDocument/2006/relationships/hyperlink" Target="https://www.sciencedirect.com/topics/pharmacology-toxicology-and-pharmaceutical-science/immunoprecipitation" TargetMode="External"/><Relationship Id="rId614" Type="http://schemas.openxmlformats.org/officeDocument/2006/relationships/hyperlink" Target="https://www.sciencedirect.com/topics/veterinary-science-and-veterinary-medicine/sternal-recumbency" TargetMode="External"/><Relationship Id="rId821" Type="http://schemas.openxmlformats.org/officeDocument/2006/relationships/hyperlink" Target="https://www.sciencedirect.com/topics/medicine-and-dentistry/lung-parenchyma" TargetMode="External"/><Relationship Id="rId1037" Type="http://schemas.openxmlformats.org/officeDocument/2006/relationships/hyperlink" Target="https://www.sciencedirect.com/science/article/pii/S2590098624000198" TargetMode="External"/><Relationship Id="rId1244" Type="http://schemas.openxmlformats.org/officeDocument/2006/relationships/hyperlink" Target="https://www.sciencedirect.com/topics/biochemistry-genetics-and-molecular-biology/normal-value" TargetMode="External"/><Relationship Id="rId253" Type="http://schemas.openxmlformats.org/officeDocument/2006/relationships/hyperlink" Target="https://www.sciencedirect.com/topics/pharmacology-toxicology-and-pharmaceutical-science/ferroptosis" TargetMode="External"/><Relationship Id="rId460" Type="http://schemas.openxmlformats.org/officeDocument/2006/relationships/hyperlink" Target="https://www.sciencedirect.com/topics/pharmacology-toxicology-and-pharmaceutical-science/respiratory-tract-inflammation" TargetMode="External"/><Relationship Id="rId698" Type="http://schemas.openxmlformats.org/officeDocument/2006/relationships/hyperlink" Target="https://www.sciencedirect.com/science/article/pii/S1015958424015732" TargetMode="External"/><Relationship Id="rId919" Type="http://schemas.openxmlformats.org/officeDocument/2006/relationships/hyperlink" Target="https://www.sciencedirect.com/science/article/pii/S2590098624000198" TargetMode="External"/><Relationship Id="rId1090" Type="http://schemas.openxmlformats.org/officeDocument/2006/relationships/hyperlink" Target="https://www.sciencedirect.com/science/article/pii/S2950133424000739" TargetMode="External"/><Relationship Id="rId1104" Type="http://schemas.openxmlformats.org/officeDocument/2006/relationships/hyperlink" Target="https://www.sciencedirect.com/science/article/pii/S2950133424000739" TargetMode="External"/><Relationship Id="rId1311" Type="http://schemas.openxmlformats.org/officeDocument/2006/relationships/hyperlink" Target="https://www.sciencedirect.com/topics/medicine-and-dentistry/thorax-radiography" TargetMode="External"/><Relationship Id="rId48" Type="http://schemas.openxmlformats.org/officeDocument/2006/relationships/hyperlink" Target="https://radiopaedia.org/articles/salla-disease?lang=us" TargetMode="External"/><Relationship Id="rId113" Type="http://schemas.openxmlformats.org/officeDocument/2006/relationships/hyperlink" Target="https://ars.els-cdn.com/content/image/1-s2.0-S2210261224006473-gr2_lrg.jpg" TargetMode="External"/><Relationship Id="rId320" Type="http://schemas.openxmlformats.org/officeDocument/2006/relationships/hyperlink" Target="https://www.sciencedirect.com/science/article/pii/S0160412024004185" TargetMode="External"/><Relationship Id="rId558" Type="http://schemas.openxmlformats.org/officeDocument/2006/relationships/hyperlink" Target="https://www.sciencedirect.com/topics/medicine-and-dentistry/diagnostic-marker" TargetMode="External"/><Relationship Id="rId765" Type="http://schemas.openxmlformats.org/officeDocument/2006/relationships/hyperlink" Target="https://www.sciencedirect.com/science/article/pii/S1015958424015732" TargetMode="External"/><Relationship Id="rId972" Type="http://schemas.openxmlformats.org/officeDocument/2006/relationships/hyperlink" Target="https://www.sciencedirect.com/science/article/pii/S2590098624000198" TargetMode="External"/><Relationship Id="rId1188" Type="http://schemas.openxmlformats.org/officeDocument/2006/relationships/hyperlink" Target="https://www.sciencedirect.com/topics/medicine-and-dentistry/body-mass-index" TargetMode="External"/><Relationship Id="rId197" Type="http://schemas.openxmlformats.org/officeDocument/2006/relationships/hyperlink" Target="https://www.sciencedirect.com/science/article/pii/S2949789224000291" TargetMode="External"/><Relationship Id="rId418" Type="http://schemas.openxmlformats.org/officeDocument/2006/relationships/hyperlink" Target="https://www.sciencedirect.com/topics/biochemistry-genetics-and-molecular-biology/ternary-complex" TargetMode="External"/><Relationship Id="rId625" Type="http://schemas.openxmlformats.org/officeDocument/2006/relationships/hyperlink" Target="https://www.sciencedirect.com/topics/pharmacology-toxicology-and-pharmaceutical-science/respiratory-tract-infection" TargetMode="External"/><Relationship Id="rId832" Type="http://schemas.openxmlformats.org/officeDocument/2006/relationships/hyperlink" Target="https://www.sciencedirect.com/science/article/pii/S2590098624000198" TargetMode="External"/><Relationship Id="rId1048" Type="http://schemas.openxmlformats.org/officeDocument/2006/relationships/hyperlink" Target="https://www.sciencedirect.com/science/article/pii/S2405844024120361" TargetMode="External"/><Relationship Id="rId1255" Type="http://schemas.openxmlformats.org/officeDocument/2006/relationships/hyperlink" Target="https://www.sciencedirect.com/topics/biochemistry-genetics-and-molecular-biology/glucose-metabolism" TargetMode="External"/><Relationship Id="rId264" Type="http://schemas.openxmlformats.org/officeDocument/2006/relationships/hyperlink" Target="https://www.sciencedirect.com/topics/biochemistry-genetics-and-molecular-biology/iodophor" TargetMode="External"/><Relationship Id="rId471" Type="http://schemas.openxmlformats.org/officeDocument/2006/relationships/hyperlink" Target="https://www.sciencedirect.com/science/article/pii/S0720048X24002195" TargetMode="External"/><Relationship Id="rId1115" Type="http://schemas.openxmlformats.org/officeDocument/2006/relationships/hyperlink" Target="https://www.sciencedirect.com/science/article/pii/S2950133424000739" TargetMode="External"/><Relationship Id="rId1322" Type="http://schemas.openxmlformats.org/officeDocument/2006/relationships/hyperlink" Target="https://www.sciencedirect.com/topics/medicine-and-dentistry/sotalol" TargetMode="External"/><Relationship Id="rId59" Type="http://schemas.openxmlformats.org/officeDocument/2006/relationships/hyperlink" Target="https://radiopaedia.org/articles/sabre-sheath-trachea?lang=us" TargetMode="External"/><Relationship Id="rId124" Type="http://schemas.openxmlformats.org/officeDocument/2006/relationships/hyperlink" Target="https://www.sciencedirect.com/science/article/pii/S2210261224006473" TargetMode="External"/><Relationship Id="rId569" Type="http://schemas.openxmlformats.org/officeDocument/2006/relationships/hyperlink" Target="https://www.sciencedirect.com/topics/medicine-and-dentistry/lung-function-test" TargetMode="External"/><Relationship Id="rId776" Type="http://schemas.openxmlformats.org/officeDocument/2006/relationships/hyperlink" Target="https://www.sciencedirect.com/science/article/pii/S1015958424015732" TargetMode="External"/><Relationship Id="rId983" Type="http://schemas.openxmlformats.org/officeDocument/2006/relationships/hyperlink" Target="https://www.sciencedirect.com/topics/medicine-and-dentistry/cytoskeleton" TargetMode="External"/><Relationship Id="rId1199" Type="http://schemas.openxmlformats.org/officeDocument/2006/relationships/hyperlink" Target="https://www.sciencedirect.com/topics/biochemistry-genetics-and-molecular-biology/fat-mass" TargetMode="External"/><Relationship Id="rId331" Type="http://schemas.openxmlformats.org/officeDocument/2006/relationships/hyperlink" Target="https://www.sciencedirect.com/science/article/pii/S0160412024004185" TargetMode="External"/><Relationship Id="rId429" Type="http://schemas.openxmlformats.org/officeDocument/2006/relationships/hyperlink" Target="https://www.sciencedirect.com/topics/biochemistry-genetics-and-molecular-biology/body-weight" TargetMode="External"/><Relationship Id="rId636" Type="http://schemas.openxmlformats.org/officeDocument/2006/relationships/hyperlink" Target="https://www.sciencedirect.com/science/article/pii/S1090023324000972" TargetMode="External"/><Relationship Id="rId1059" Type="http://schemas.openxmlformats.org/officeDocument/2006/relationships/hyperlink" Target="https://www.sciencedirect.com/science/article/pii/S2405844024120361" TargetMode="External"/><Relationship Id="rId1266" Type="http://schemas.openxmlformats.org/officeDocument/2006/relationships/hyperlink" Target="https://www.sciencedirect.com/science/article/pii/S0954611124000337" TargetMode="External"/><Relationship Id="rId843" Type="http://schemas.openxmlformats.org/officeDocument/2006/relationships/hyperlink" Target="https://www.sciencedirect.com/topics/medicine-and-dentistry/hyperinflation" TargetMode="External"/><Relationship Id="rId1126" Type="http://schemas.openxmlformats.org/officeDocument/2006/relationships/hyperlink" Target="https://www.sciencedirect.com/science/article/pii/S2950133424000739" TargetMode="External"/><Relationship Id="rId275" Type="http://schemas.openxmlformats.org/officeDocument/2006/relationships/hyperlink" Target="https://www.sciencedirect.com/science/article/pii/S0160412024004185" TargetMode="External"/><Relationship Id="rId482" Type="http://schemas.openxmlformats.org/officeDocument/2006/relationships/hyperlink" Target="https://www.sciencedirect.com/science/article/pii/S0720048X24002195" TargetMode="External"/><Relationship Id="rId703" Type="http://schemas.openxmlformats.org/officeDocument/2006/relationships/hyperlink" Target="https://www.sciencedirect.com/science/article/pii/S1015958424015732" TargetMode="External"/><Relationship Id="rId910" Type="http://schemas.openxmlformats.org/officeDocument/2006/relationships/hyperlink" Target="https://www.sciencedirect.com/science/article/pii/S2590098624000198" TargetMode="External"/><Relationship Id="rId1333" Type="http://schemas.openxmlformats.org/officeDocument/2006/relationships/hyperlink" Target="https://www.sciencedirect.com/science/article/pii/S2214027124000800" TargetMode="External"/><Relationship Id="rId135" Type="http://schemas.openxmlformats.org/officeDocument/2006/relationships/hyperlink" Target="https://www.sciencedirect.com/topics/medicine-and-dentistry/pneumothorax" TargetMode="External"/><Relationship Id="rId342" Type="http://schemas.openxmlformats.org/officeDocument/2006/relationships/hyperlink" Target="https://www.sciencedirect.com/topics/biochemistry-genetics-and-molecular-biology/downregulation" TargetMode="External"/><Relationship Id="rId787" Type="http://schemas.openxmlformats.org/officeDocument/2006/relationships/hyperlink" Target="https://www.sciencedirect.com/science/article/pii/S2210261224008551" TargetMode="External"/><Relationship Id="rId994" Type="http://schemas.openxmlformats.org/officeDocument/2006/relationships/hyperlink" Target="https://www.sciencedirect.com/science/article/pii/S2590098624000198" TargetMode="External"/><Relationship Id="rId202" Type="http://schemas.openxmlformats.org/officeDocument/2006/relationships/hyperlink" Target="https://www.sciencedirect.com/science/article/pii/S2949789224000291" TargetMode="External"/><Relationship Id="rId647" Type="http://schemas.openxmlformats.org/officeDocument/2006/relationships/hyperlink" Target="https://www.sciencedirect.com/science/article/pii/S0167494324002735" TargetMode="External"/><Relationship Id="rId854" Type="http://schemas.openxmlformats.org/officeDocument/2006/relationships/hyperlink" Target="https://www.sciencedirect.com/science/article/pii/S2590098624000198" TargetMode="External"/><Relationship Id="rId1277" Type="http://schemas.openxmlformats.org/officeDocument/2006/relationships/hyperlink" Target="https://www.sciencedirect.com/topics/medicine-and-dentistry/cohort-analysis" TargetMode="External"/><Relationship Id="rId286" Type="http://schemas.openxmlformats.org/officeDocument/2006/relationships/hyperlink" Target="https://www.sciencedirect.com/science/article/pii/S0160412024004185" TargetMode="External"/><Relationship Id="rId493" Type="http://schemas.openxmlformats.org/officeDocument/2006/relationships/hyperlink" Target="https://www.sciencedirect.com/science/article/pii/S0720048X24002195" TargetMode="External"/><Relationship Id="rId507" Type="http://schemas.openxmlformats.org/officeDocument/2006/relationships/hyperlink" Target="https://www.sciencedirect.com/science/article/pii/S0720048X24002195" TargetMode="External"/><Relationship Id="rId714" Type="http://schemas.openxmlformats.org/officeDocument/2006/relationships/hyperlink" Target="https://www.sciencedirect.com/science/article/pii/S1015958424015732" TargetMode="External"/><Relationship Id="rId921" Type="http://schemas.openxmlformats.org/officeDocument/2006/relationships/hyperlink" Target="https://www.sciencedirect.com/science/article/pii/S2590098624000198" TargetMode="External"/><Relationship Id="rId1137" Type="http://schemas.openxmlformats.org/officeDocument/2006/relationships/hyperlink" Target="https://www.sciencedirect.com/science/article/pii/S2950133424000739" TargetMode="External"/><Relationship Id="rId1344" Type="http://schemas.openxmlformats.org/officeDocument/2006/relationships/hyperlink" Target="https://www.sciencedirect.com/topics/medicine-and-dentistry/disease-exacerbation" TargetMode="External"/><Relationship Id="rId50" Type="http://schemas.openxmlformats.org/officeDocument/2006/relationships/hyperlink" Target="https://radiopaedia.org/articles/ritalin-lung" TargetMode="External"/><Relationship Id="rId146" Type="http://schemas.openxmlformats.org/officeDocument/2006/relationships/hyperlink" Target="https://www.sciencedirect.com/topics/medicine-and-dentistry/antitussive-agent" TargetMode="External"/><Relationship Id="rId353" Type="http://schemas.openxmlformats.org/officeDocument/2006/relationships/hyperlink" Target="https://www.sciencedirect.com/topics/biochemistry-genetics-and-molecular-biology/small-interfering-rna" TargetMode="External"/><Relationship Id="rId560" Type="http://schemas.openxmlformats.org/officeDocument/2006/relationships/hyperlink" Target="https://www.sciencedirect.com/science/article/pii/S0720048X24002195" TargetMode="External"/><Relationship Id="rId798" Type="http://schemas.openxmlformats.org/officeDocument/2006/relationships/hyperlink" Target="https://www.sciencedirect.com/science/article/pii/S2210261224008551" TargetMode="External"/><Relationship Id="rId1190" Type="http://schemas.openxmlformats.org/officeDocument/2006/relationships/hyperlink" Target="https://www.sciencedirect.com/topics/biochemistry-genetics-and-molecular-biology/electric-current" TargetMode="External"/><Relationship Id="rId1204" Type="http://schemas.openxmlformats.org/officeDocument/2006/relationships/hyperlink" Target="https://www.sciencedirect.com/topics/pharmacology-toxicology-and-pharmaceutical-science/chronic-obstructive-lung-disease" TargetMode="External"/><Relationship Id="rId213" Type="http://schemas.openxmlformats.org/officeDocument/2006/relationships/hyperlink" Target="https://www.sciencedirect.com/science/article/pii/S2949789224000291" TargetMode="External"/><Relationship Id="rId420" Type="http://schemas.openxmlformats.org/officeDocument/2006/relationships/hyperlink" Target="https://www.sciencedirect.com/science/article/pii/S0160412024004185" TargetMode="External"/><Relationship Id="rId658" Type="http://schemas.openxmlformats.org/officeDocument/2006/relationships/hyperlink" Target="https://ars.els-cdn.com/content/image/1-s2.0-S0167494324002735-gr4_lrg.jpg" TargetMode="External"/><Relationship Id="rId865" Type="http://schemas.openxmlformats.org/officeDocument/2006/relationships/hyperlink" Target="https://www.sciencedirect.com/topics/medicine-and-dentistry/hepes" TargetMode="External"/><Relationship Id="rId1050" Type="http://schemas.openxmlformats.org/officeDocument/2006/relationships/hyperlink" Target="https://www.sciencedirect.com/science/article/pii/S2405844024120361" TargetMode="External"/><Relationship Id="rId1288" Type="http://schemas.openxmlformats.org/officeDocument/2006/relationships/hyperlink" Target="https://www.sciencedirect.com/science/article/pii/S0954611124000337" TargetMode="External"/><Relationship Id="rId297" Type="http://schemas.openxmlformats.org/officeDocument/2006/relationships/hyperlink" Target="https://ars.els-cdn.com/content/image/1-s2.0-S0160412024004185-gr2_lrg.jpg" TargetMode="External"/><Relationship Id="rId518" Type="http://schemas.openxmlformats.org/officeDocument/2006/relationships/hyperlink" Target="https://www.sciencedirect.com/science/article/pii/S0720048X24002195" TargetMode="External"/><Relationship Id="rId725" Type="http://schemas.openxmlformats.org/officeDocument/2006/relationships/hyperlink" Target="https://www.sciencedirect.com/science/article/pii/S1015958424015732" TargetMode="External"/><Relationship Id="rId932" Type="http://schemas.openxmlformats.org/officeDocument/2006/relationships/hyperlink" Target="https://www.sciencedirect.com/topics/medicine-and-dentistry/cytokine-release" TargetMode="External"/><Relationship Id="rId1148" Type="http://schemas.openxmlformats.org/officeDocument/2006/relationships/hyperlink" Target="https://www.sciencedirect.com/science/article/pii/S2950133424000739" TargetMode="External"/><Relationship Id="rId1355" Type="http://schemas.openxmlformats.org/officeDocument/2006/relationships/hyperlink" Target="https://www.sciencedirect.com/topics/medicine-and-dentistry/heart-disease" TargetMode="External"/><Relationship Id="rId157" Type="http://schemas.openxmlformats.org/officeDocument/2006/relationships/hyperlink" Target="https://www.sciencedirect.com/topics/medicine-and-dentistry/tonsil" TargetMode="External"/><Relationship Id="rId364" Type="http://schemas.openxmlformats.org/officeDocument/2006/relationships/hyperlink" Target="https://www.sciencedirect.com/science/article/pii/S0160412024004185" TargetMode="External"/><Relationship Id="rId1008" Type="http://schemas.openxmlformats.org/officeDocument/2006/relationships/hyperlink" Target="https://www.sciencedirect.com/topics/medicine-and-dentistry/perlecan" TargetMode="External"/><Relationship Id="rId1215" Type="http://schemas.openxmlformats.org/officeDocument/2006/relationships/hyperlink" Target="https://www.sciencedirect.com/topics/biochemistry-genetics-and-molecular-biology/body-weight" TargetMode="External"/><Relationship Id="rId61" Type="http://schemas.openxmlformats.org/officeDocument/2006/relationships/hyperlink" Target="https://radiopaedia.org/articles/right-ventricular-enlargement?lang=us" TargetMode="External"/><Relationship Id="rId571" Type="http://schemas.openxmlformats.org/officeDocument/2006/relationships/hyperlink" Target="https://www.sciencedirect.com/science/article/pii/S0720048X24002195" TargetMode="External"/><Relationship Id="rId669" Type="http://schemas.openxmlformats.org/officeDocument/2006/relationships/hyperlink" Target="https://ars.els-cdn.com/content/image/1-s2.0-S0167494324002735-gr7_lrg.jpg" TargetMode="External"/><Relationship Id="rId876" Type="http://schemas.openxmlformats.org/officeDocument/2006/relationships/hyperlink" Target="https://www.sciencedirect.com/topics/medicine-and-dentistry/nitrofurantoin" TargetMode="External"/><Relationship Id="rId1299" Type="http://schemas.openxmlformats.org/officeDocument/2006/relationships/hyperlink" Target="https://www.sciencedirect.com/science/article/pii/S2214027124000800" TargetMode="External"/><Relationship Id="rId19" Type="http://schemas.openxmlformats.org/officeDocument/2006/relationships/hyperlink" Target="https://radiopaedia.org/articles/emphysematous-cystitis?lang=us" TargetMode="External"/><Relationship Id="rId224" Type="http://schemas.openxmlformats.org/officeDocument/2006/relationships/hyperlink" Target="https://www.sciencedirect.com/science/article/pii/S2949789224000291" TargetMode="External"/><Relationship Id="rId431" Type="http://schemas.openxmlformats.org/officeDocument/2006/relationships/hyperlink" Target="https://www.sciencedirect.com/science/article/pii/S0160412024004185" TargetMode="External"/><Relationship Id="rId529" Type="http://schemas.openxmlformats.org/officeDocument/2006/relationships/hyperlink" Target="https://www.sciencedirect.com/science/article/pii/S0720048X24002195" TargetMode="External"/><Relationship Id="rId736" Type="http://schemas.openxmlformats.org/officeDocument/2006/relationships/hyperlink" Target="https://www.sciencedirect.com/science/article/pii/S1015958424015732" TargetMode="External"/><Relationship Id="rId1061" Type="http://schemas.openxmlformats.org/officeDocument/2006/relationships/hyperlink" Target="https://www.sciencedirect.com/science/article/pii/S2405844024120361" TargetMode="External"/><Relationship Id="rId1159" Type="http://schemas.openxmlformats.org/officeDocument/2006/relationships/hyperlink" Target="https://www.sciencedirect.com/topics/biochemistry-genetics-and-molecular-biology/bioelectrical-impedance-analysis" TargetMode="External"/><Relationship Id="rId1366" Type="http://schemas.openxmlformats.org/officeDocument/2006/relationships/hyperlink" Target="https://www.sciencedirect.com/science/article/pii/S2214027124000800" TargetMode="External"/><Relationship Id="rId168" Type="http://schemas.openxmlformats.org/officeDocument/2006/relationships/hyperlink" Target="https://www.sciencedirect.com/science/article/pii/S2949789224000291" TargetMode="External"/><Relationship Id="rId943" Type="http://schemas.openxmlformats.org/officeDocument/2006/relationships/hyperlink" Target="https://www.sciencedirect.com/science/article/pii/S2590098624000198" TargetMode="External"/><Relationship Id="rId1019" Type="http://schemas.openxmlformats.org/officeDocument/2006/relationships/hyperlink" Target="https://www.sciencedirect.com/science/article/pii/S2590098624000198" TargetMode="External"/><Relationship Id="rId72" Type="http://schemas.openxmlformats.org/officeDocument/2006/relationships/hyperlink" Target="https://radiopaedia.org/articles/missing?article%5Btitle%5D=low-fev1&amp;lang=us" TargetMode="External"/><Relationship Id="rId375" Type="http://schemas.openxmlformats.org/officeDocument/2006/relationships/hyperlink" Target="https://www.sciencedirect.com/science/article/pii/S0160412024004185" TargetMode="External"/><Relationship Id="rId582" Type="http://schemas.openxmlformats.org/officeDocument/2006/relationships/hyperlink" Target="https://www.sciencedirect.com/topics/veterinary-science-and-veterinary-medicine/dog" TargetMode="External"/><Relationship Id="rId803" Type="http://schemas.openxmlformats.org/officeDocument/2006/relationships/hyperlink" Target="https://www.sciencedirect.com/topics/medicine-and-dentistry/spirometry" TargetMode="External"/><Relationship Id="rId1226" Type="http://schemas.openxmlformats.org/officeDocument/2006/relationships/hyperlink" Target="https://www.sciencedirect.com/topics/pharmacology-toxicology-and-pharmaceutical-science/cortisone" TargetMode="External"/><Relationship Id="rId3" Type="http://schemas.openxmlformats.org/officeDocument/2006/relationships/settings" Target="settings.xml"/><Relationship Id="rId235" Type="http://schemas.openxmlformats.org/officeDocument/2006/relationships/hyperlink" Target="https://www.sciencedirect.com/topics/pharmacology-toxicology-and-pharmaceutical-science/emphysema" TargetMode="External"/><Relationship Id="rId442" Type="http://schemas.openxmlformats.org/officeDocument/2006/relationships/hyperlink" Target="https://www.sciencedirect.com/topics/biochemistry-genetics-and-molecular-biology/small-hairpin-rna" TargetMode="External"/><Relationship Id="rId887" Type="http://schemas.openxmlformats.org/officeDocument/2006/relationships/hyperlink" Target="https://www.sciencedirect.com/topics/medicine-and-dentistry/whole-cell" TargetMode="External"/><Relationship Id="rId1072" Type="http://schemas.openxmlformats.org/officeDocument/2006/relationships/hyperlink" Target="https://www.sciencedirect.com/science/article/pii/S2405844024120361" TargetMode="External"/><Relationship Id="rId302" Type="http://schemas.openxmlformats.org/officeDocument/2006/relationships/hyperlink" Target="https://www.sciencedirect.com/topics/biochemistry-genetics-and-molecular-biology/cd68" TargetMode="External"/><Relationship Id="rId747" Type="http://schemas.openxmlformats.org/officeDocument/2006/relationships/hyperlink" Target="https://www.sciencedirect.com/science/article/pii/S1015958424015732" TargetMode="External"/><Relationship Id="rId954" Type="http://schemas.openxmlformats.org/officeDocument/2006/relationships/hyperlink" Target="https://www.sciencedirect.com/science/article/pii/S2590098624000198" TargetMode="External"/><Relationship Id="rId1377" Type="http://schemas.openxmlformats.org/officeDocument/2006/relationships/hyperlink" Target="https://www.sciencedirect.com/topics/medicine-and-dentistry/quantitative-computed-tomography" TargetMode="External"/><Relationship Id="rId83" Type="http://schemas.openxmlformats.org/officeDocument/2006/relationships/hyperlink" Target="https://www.sciencedirect.com/topics/medicine-and-dentistry/extubation" TargetMode="External"/><Relationship Id="rId179" Type="http://schemas.openxmlformats.org/officeDocument/2006/relationships/hyperlink" Target="https://www.sciencedirect.com/science/article/pii/S2949789224000291" TargetMode="External"/><Relationship Id="rId386" Type="http://schemas.openxmlformats.org/officeDocument/2006/relationships/hyperlink" Target="https://www.sciencedirect.com/science/article/pii/S0160412024004185" TargetMode="External"/><Relationship Id="rId593" Type="http://schemas.openxmlformats.org/officeDocument/2006/relationships/hyperlink" Target="https://www.sciencedirect.com/science/article/pii/S1090023324000972" TargetMode="External"/><Relationship Id="rId607" Type="http://schemas.openxmlformats.org/officeDocument/2006/relationships/hyperlink" Target="https://www.sciencedirect.com/science/article/pii/S1090023324000972" TargetMode="External"/><Relationship Id="rId814" Type="http://schemas.openxmlformats.org/officeDocument/2006/relationships/hyperlink" Target="https://www.sciencedirect.com/topics/medicine-and-dentistry/lung-cancer-survival" TargetMode="External"/><Relationship Id="rId1237" Type="http://schemas.openxmlformats.org/officeDocument/2006/relationships/hyperlink" Target="https://www.sciencedirect.com/topics/biochemistry-genetics-and-molecular-biology/body-weight" TargetMode="External"/><Relationship Id="rId246" Type="http://schemas.openxmlformats.org/officeDocument/2006/relationships/hyperlink" Target="https://www.sciencedirect.com/topics/biochemistry-genetics-and-molecular-biology/enzyme" TargetMode="External"/><Relationship Id="rId453" Type="http://schemas.openxmlformats.org/officeDocument/2006/relationships/hyperlink" Target="https://www.sciencedirect.com/science/article/pii/S0160412024004185" TargetMode="External"/><Relationship Id="rId660" Type="http://schemas.openxmlformats.org/officeDocument/2006/relationships/hyperlink" Target="https://www.sciencedirect.com/science/article/pii/S0167494324002735" TargetMode="External"/><Relationship Id="rId898" Type="http://schemas.openxmlformats.org/officeDocument/2006/relationships/hyperlink" Target="https://www.sciencedirect.com/topics/medicine-and-dentistry/signal-transduction" TargetMode="External"/><Relationship Id="rId1083" Type="http://schemas.openxmlformats.org/officeDocument/2006/relationships/hyperlink" Target="https://www.sciencedirect.com/science/article/pii/S2950133424000739" TargetMode="External"/><Relationship Id="rId1290" Type="http://schemas.openxmlformats.org/officeDocument/2006/relationships/hyperlink" Target="https://www.sciencedirect.com/topics/medicine-and-dentistry/glucose-metabolism" TargetMode="External"/><Relationship Id="rId1304" Type="http://schemas.openxmlformats.org/officeDocument/2006/relationships/hyperlink" Target="https://www.sciencedirect.com/science/article/pii/S2214027124000800" TargetMode="External"/><Relationship Id="rId106" Type="http://schemas.openxmlformats.org/officeDocument/2006/relationships/hyperlink" Target="https://www.sciencedirect.com/topics/medicine-and-dentistry/hemodynamic" TargetMode="External"/><Relationship Id="rId313" Type="http://schemas.openxmlformats.org/officeDocument/2006/relationships/hyperlink" Target="https://www.sciencedirect.com/science/article/pii/S0160412024004185" TargetMode="External"/><Relationship Id="rId758" Type="http://schemas.openxmlformats.org/officeDocument/2006/relationships/hyperlink" Target="https://www.sciencedirect.com/science/article/pii/S1015958424015732" TargetMode="External"/><Relationship Id="rId965" Type="http://schemas.openxmlformats.org/officeDocument/2006/relationships/hyperlink" Target="https://www.sciencedirect.com/topics/medicine-and-dentistry/estrogen-receptor-alpha" TargetMode="External"/><Relationship Id="rId1150" Type="http://schemas.openxmlformats.org/officeDocument/2006/relationships/hyperlink" Target="https://www.sciencedirect.com/science/article/pii/S2950133424000739" TargetMode="External"/><Relationship Id="rId10" Type="http://schemas.openxmlformats.org/officeDocument/2006/relationships/hyperlink" Target="https://radiopaedia.org/articles/pneumomediastinum?lang=us" TargetMode="External"/><Relationship Id="rId94" Type="http://schemas.openxmlformats.org/officeDocument/2006/relationships/hyperlink" Target="https://www.sciencedirect.com/topics/medicine-and-dentistry/general-anesthesia" TargetMode="External"/><Relationship Id="rId397" Type="http://schemas.openxmlformats.org/officeDocument/2006/relationships/hyperlink" Target="https://www.sciencedirect.com/topics/biochemistry-genetics-and-molecular-biology/luciferase" TargetMode="External"/><Relationship Id="rId520" Type="http://schemas.openxmlformats.org/officeDocument/2006/relationships/hyperlink" Target="https://www.sciencedirect.com/science/article/pii/S0720048X24002195" TargetMode="External"/><Relationship Id="rId618" Type="http://schemas.openxmlformats.org/officeDocument/2006/relationships/hyperlink" Target="https://www.sciencedirect.com/science/article/pii/S1090023324000972" TargetMode="External"/><Relationship Id="rId825" Type="http://schemas.openxmlformats.org/officeDocument/2006/relationships/hyperlink" Target="https://www.sciencedirect.com/topics/medicine-and-dentistry/pulmonary-compliance" TargetMode="External"/><Relationship Id="rId1248" Type="http://schemas.openxmlformats.org/officeDocument/2006/relationships/hyperlink" Target="https://ars.els-cdn.com/content/image/1-s2.0-S0954611124000337-gr2_lrg.jpg" TargetMode="External"/><Relationship Id="rId257" Type="http://schemas.openxmlformats.org/officeDocument/2006/relationships/hyperlink" Target="https://www.sciencedirect.com/science/article/pii/S0160412024004185" TargetMode="External"/><Relationship Id="rId464" Type="http://schemas.openxmlformats.org/officeDocument/2006/relationships/hyperlink" Target="https://www.sciencedirect.com/topics/pharmacology-toxicology-and-pharmaceutical-science/microrna" TargetMode="External"/><Relationship Id="rId1010" Type="http://schemas.openxmlformats.org/officeDocument/2006/relationships/hyperlink" Target="https://www.sciencedirect.com/topics/medicine-and-dentistry/transcription-factor-runx2" TargetMode="External"/><Relationship Id="rId1094" Type="http://schemas.openxmlformats.org/officeDocument/2006/relationships/hyperlink" Target="https://www.sciencedirect.com/science/article/pii/S2950133424000739" TargetMode="External"/><Relationship Id="rId1108" Type="http://schemas.openxmlformats.org/officeDocument/2006/relationships/hyperlink" Target="https://www.sciencedirect.com/science/article/pii/S2950133424000739" TargetMode="External"/><Relationship Id="rId1315" Type="http://schemas.openxmlformats.org/officeDocument/2006/relationships/hyperlink" Target="https://www.sciencedirect.com/topics/medicine-and-dentistry/echocardiography" TargetMode="External"/><Relationship Id="rId117" Type="http://schemas.openxmlformats.org/officeDocument/2006/relationships/hyperlink" Target="https://www.sciencedirect.com/topics/medicine-and-dentistry/odynophagia" TargetMode="External"/><Relationship Id="rId671" Type="http://schemas.openxmlformats.org/officeDocument/2006/relationships/hyperlink" Target="https://www.sciencedirect.com/science/article/pii/S0167494324002735" TargetMode="External"/><Relationship Id="rId769" Type="http://schemas.openxmlformats.org/officeDocument/2006/relationships/hyperlink" Target="https://www.sciencedirect.com/science/article/pii/S1015958424015732" TargetMode="External"/><Relationship Id="rId976" Type="http://schemas.openxmlformats.org/officeDocument/2006/relationships/hyperlink" Target="https://www.sciencedirect.com/science/article/pii/S2590098624000198" TargetMode="External"/><Relationship Id="rId324" Type="http://schemas.openxmlformats.org/officeDocument/2006/relationships/hyperlink" Target="https://www.sciencedirect.com/topics/biochemistry-genetics-and-molecular-biology/sanger-sequencing" TargetMode="External"/><Relationship Id="rId531" Type="http://schemas.openxmlformats.org/officeDocument/2006/relationships/hyperlink" Target="https://ars.els-cdn.com/content/image/1-s2.0-S0720048X24002195-gr2_lrg.jpg" TargetMode="External"/><Relationship Id="rId629" Type="http://schemas.openxmlformats.org/officeDocument/2006/relationships/hyperlink" Target="https://www.sciencedirect.com/science/article/pii/S1090023324000972" TargetMode="External"/><Relationship Id="rId1161" Type="http://schemas.openxmlformats.org/officeDocument/2006/relationships/hyperlink" Target="https://www.sciencedirect.com/topics/medicine-and-dentistry/emphysema" TargetMode="External"/><Relationship Id="rId1259" Type="http://schemas.openxmlformats.org/officeDocument/2006/relationships/hyperlink" Target="https://www.sciencedirect.com/science/article/pii/S0954611124000337" TargetMode="External"/><Relationship Id="rId836" Type="http://schemas.openxmlformats.org/officeDocument/2006/relationships/hyperlink" Target="https://www.sciencedirect.com/science/article/pii/S2590098624000198" TargetMode="External"/><Relationship Id="rId1021" Type="http://schemas.openxmlformats.org/officeDocument/2006/relationships/hyperlink" Target="https://www.sciencedirect.com/science/article/pii/S2590098624000198" TargetMode="External"/><Relationship Id="rId1119" Type="http://schemas.openxmlformats.org/officeDocument/2006/relationships/hyperlink" Target="https://www.sciencedirect.com/science/article/pii/S2950133424000739" TargetMode="External"/><Relationship Id="rId903" Type="http://schemas.openxmlformats.org/officeDocument/2006/relationships/hyperlink" Target="https://www.sciencedirect.com/topics/pharmacology-toxicology-and-pharmaceutical-science/respiratory-tract-infection" TargetMode="External"/><Relationship Id="rId1326" Type="http://schemas.openxmlformats.org/officeDocument/2006/relationships/hyperlink" Target="https://www.sciencedirect.com/science/article/pii/S2214027124000800" TargetMode="External"/><Relationship Id="rId32" Type="http://schemas.openxmlformats.org/officeDocument/2006/relationships/hyperlink" Target="https://radiopaedia.org/articles/alpha-1-antitrypsin-deficiency-4?lang=us" TargetMode="External"/><Relationship Id="rId181" Type="http://schemas.openxmlformats.org/officeDocument/2006/relationships/hyperlink" Target="https://www.sciencedirect.com/science/article/pii/S2949789224000291" TargetMode="External"/><Relationship Id="rId279" Type="http://schemas.openxmlformats.org/officeDocument/2006/relationships/hyperlink" Target="https://www.sciencedirect.com/science/article/pii/S0160412024004185" TargetMode="External"/><Relationship Id="rId486" Type="http://schemas.openxmlformats.org/officeDocument/2006/relationships/hyperlink" Target="https://www.sciencedirect.com/science/article/pii/S0720048X24002195" TargetMode="External"/><Relationship Id="rId693" Type="http://schemas.openxmlformats.org/officeDocument/2006/relationships/hyperlink" Target="https://www.sciencedirect.com/science/article/pii/S1015958424015732" TargetMode="External"/><Relationship Id="rId139" Type="http://schemas.openxmlformats.org/officeDocument/2006/relationships/hyperlink" Target="https://www.sciencedirect.com/topics/medicine-and-dentistry/backache" TargetMode="External"/><Relationship Id="rId346" Type="http://schemas.openxmlformats.org/officeDocument/2006/relationships/hyperlink" Target="https://www.sciencedirect.com/science/article/pii/S0160412024004185" TargetMode="External"/><Relationship Id="rId553" Type="http://schemas.openxmlformats.org/officeDocument/2006/relationships/hyperlink" Target="https://www.sciencedirect.com/science/article/pii/S0720048X24002195" TargetMode="External"/><Relationship Id="rId760" Type="http://schemas.openxmlformats.org/officeDocument/2006/relationships/hyperlink" Target="https://www.sciencedirect.com/science/article/pii/S1015958424015732" TargetMode="External"/><Relationship Id="rId998" Type="http://schemas.openxmlformats.org/officeDocument/2006/relationships/hyperlink" Target="https://www.sciencedirect.com/science/article/pii/S2590098624000198" TargetMode="External"/><Relationship Id="rId1183" Type="http://schemas.openxmlformats.org/officeDocument/2006/relationships/hyperlink" Target="https://www.sciencedirect.com/topics/medicine-and-dentistry/muscle-atrophy" TargetMode="External"/><Relationship Id="rId206" Type="http://schemas.openxmlformats.org/officeDocument/2006/relationships/hyperlink" Target="https://www.sciencedirect.com/science/article/pii/S2949789224000291" TargetMode="External"/><Relationship Id="rId413" Type="http://schemas.openxmlformats.org/officeDocument/2006/relationships/hyperlink" Target="https://www.sciencedirect.com/science/article/pii/S0160412024004185" TargetMode="External"/><Relationship Id="rId858" Type="http://schemas.openxmlformats.org/officeDocument/2006/relationships/hyperlink" Target="https://www.sciencedirect.com/topics/medicine-and-dentistry/extracellular-matrix-protein" TargetMode="External"/><Relationship Id="rId1043" Type="http://schemas.openxmlformats.org/officeDocument/2006/relationships/hyperlink" Target="https://www.sciencedirect.com/topics/medicine-and-dentistry/pharmaceutical-formulation" TargetMode="External"/><Relationship Id="rId620" Type="http://schemas.openxmlformats.org/officeDocument/2006/relationships/hyperlink" Target="https://ars.els-cdn.com/content/image/1-s2.0-S1090023324000972-gr1.jpg" TargetMode="External"/><Relationship Id="rId718" Type="http://schemas.openxmlformats.org/officeDocument/2006/relationships/hyperlink" Target="https://www.sciencedirect.com/science/article/pii/S1015958424015732" TargetMode="External"/><Relationship Id="rId925" Type="http://schemas.openxmlformats.org/officeDocument/2006/relationships/hyperlink" Target="https://www.sciencedirect.com/science/article/pii/S2590098624000198" TargetMode="External"/><Relationship Id="rId1250" Type="http://schemas.openxmlformats.org/officeDocument/2006/relationships/hyperlink" Target="https://ars.els-cdn.com/content/image/1-s2.0-S0954611124000337-gr3_lrg.jpg" TargetMode="External"/><Relationship Id="rId1348" Type="http://schemas.openxmlformats.org/officeDocument/2006/relationships/hyperlink" Target="https://www.sciencedirect.com/science/article/pii/S2214027124000800" TargetMode="External"/><Relationship Id="rId1110" Type="http://schemas.openxmlformats.org/officeDocument/2006/relationships/hyperlink" Target="https://www.sciencedirect.com/science/article/pii/S2950133424000739" TargetMode="External"/><Relationship Id="rId1208" Type="http://schemas.openxmlformats.org/officeDocument/2006/relationships/hyperlink" Target="https://www.sciencedirect.com/topics/medicine-and-dentistry/inhalational-drug-administration" TargetMode="External"/><Relationship Id="rId54" Type="http://schemas.openxmlformats.org/officeDocument/2006/relationships/hyperlink" Target="https://radiopaedia.org/articles/subpleural-pulmonary-bullae?lang=us" TargetMode="External"/><Relationship Id="rId270" Type="http://schemas.openxmlformats.org/officeDocument/2006/relationships/hyperlink" Target="https://www.sciencedirect.com/topics/biochemistry-genetics-and-molecular-biology/small-hairpin-rna" TargetMode="External"/><Relationship Id="rId130" Type="http://schemas.openxmlformats.org/officeDocument/2006/relationships/hyperlink" Target="https://www.sciencedirect.com/topics/medicine-and-dentistry/laryngocele" TargetMode="External"/><Relationship Id="rId368" Type="http://schemas.openxmlformats.org/officeDocument/2006/relationships/hyperlink" Target="https://www.sciencedirect.com/topics/biochemistry-genetics-and-molecular-biology/bone-regeneration" TargetMode="External"/><Relationship Id="rId575" Type="http://schemas.openxmlformats.org/officeDocument/2006/relationships/hyperlink" Target="https://www.sciencedirect.com/science/article/pii/S0720048X24002195" TargetMode="External"/><Relationship Id="rId782" Type="http://schemas.openxmlformats.org/officeDocument/2006/relationships/hyperlink" Target="https://www.sciencedirect.com/science/article/pii/S2210261224008551" TargetMode="External"/><Relationship Id="rId228" Type="http://schemas.openxmlformats.org/officeDocument/2006/relationships/hyperlink" Target="https://www.sciencedirect.com/topics/pharmacology-toxicology-and-pharmaceutical-science/calcium-calmodulin-dependent-protein-kinase-ii" TargetMode="External"/><Relationship Id="rId435" Type="http://schemas.openxmlformats.org/officeDocument/2006/relationships/hyperlink" Target="https://www.sciencedirect.com/science/article/pii/S0160412024004185" TargetMode="External"/><Relationship Id="rId642" Type="http://schemas.openxmlformats.org/officeDocument/2006/relationships/hyperlink" Target="https://www.sciencedirect.com/science/article/pii/S0167494324002735" TargetMode="External"/><Relationship Id="rId1065" Type="http://schemas.openxmlformats.org/officeDocument/2006/relationships/hyperlink" Target="https://www.sciencedirect.com/science/article/pii/S2405844024120361" TargetMode="External"/><Relationship Id="rId1272" Type="http://schemas.openxmlformats.org/officeDocument/2006/relationships/hyperlink" Target="https://www.sciencedirect.com/science/article/pii/S0954611124000337" TargetMode="External"/><Relationship Id="rId502" Type="http://schemas.openxmlformats.org/officeDocument/2006/relationships/hyperlink" Target="https://www.sciencedirect.com/science/article/pii/S0720048X24002195" TargetMode="External"/><Relationship Id="rId947" Type="http://schemas.openxmlformats.org/officeDocument/2006/relationships/hyperlink" Target="https://www.sciencedirect.com/science/article/pii/S2590098624000198" TargetMode="External"/><Relationship Id="rId1132" Type="http://schemas.openxmlformats.org/officeDocument/2006/relationships/hyperlink" Target="https://www.sciencedirect.com/science/article/pii/S2950133424000739" TargetMode="External"/><Relationship Id="rId76" Type="http://schemas.openxmlformats.org/officeDocument/2006/relationships/hyperlink" Target="https://radiopaedia.org/articles/lymphangioleiomyomatosis-1?lang=us" TargetMode="External"/><Relationship Id="rId807" Type="http://schemas.openxmlformats.org/officeDocument/2006/relationships/hyperlink" Target="https://www.sciencedirect.com/topics/pharmacology-toxicology-and-pharmaceutical-science/emphysema" TargetMode="External"/><Relationship Id="rId292" Type="http://schemas.openxmlformats.org/officeDocument/2006/relationships/hyperlink" Target="https://www.sciencedirect.com/topics/biochemistry-genetics-and-molecular-biology/transcriptomics" TargetMode="External"/><Relationship Id="rId597" Type="http://schemas.openxmlformats.org/officeDocument/2006/relationships/hyperlink" Target="https://www.sciencedirect.com/science/article/pii/S1090023324000972" TargetMode="External"/><Relationship Id="rId152" Type="http://schemas.openxmlformats.org/officeDocument/2006/relationships/hyperlink" Target="https://www.sciencedirect.com/topics/medicine-and-dentistry/tracheostomy" TargetMode="External"/><Relationship Id="rId457" Type="http://schemas.openxmlformats.org/officeDocument/2006/relationships/hyperlink" Target="https://www.sciencedirect.com/topics/pharmacology-toxicology-and-pharmaceutical-science/emphysema" TargetMode="External"/><Relationship Id="rId1087" Type="http://schemas.openxmlformats.org/officeDocument/2006/relationships/hyperlink" Target="https://www.sciencedirect.com/science/article/pii/S2950133424000739" TargetMode="External"/><Relationship Id="rId1294" Type="http://schemas.openxmlformats.org/officeDocument/2006/relationships/hyperlink" Target="https://www.sciencedirect.com/topics/medicine-and-dentistry/shock-circulatory" TargetMode="External"/><Relationship Id="rId664" Type="http://schemas.openxmlformats.org/officeDocument/2006/relationships/hyperlink" Target="https://ars.els-cdn.com/content/image/1-s2.0-S0167494324002735-gr5_lrg.jpg" TargetMode="External"/><Relationship Id="rId871" Type="http://schemas.openxmlformats.org/officeDocument/2006/relationships/hyperlink" Target="https://www.sciencedirect.com/topics/pharmacology-toxicology-and-pharmaceutical-science/dimethyl-sulfoxide" TargetMode="External"/><Relationship Id="rId969" Type="http://schemas.openxmlformats.org/officeDocument/2006/relationships/hyperlink" Target="https://www.sciencedirect.com/science/article/pii/S2590098624000198" TargetMode="External"/><Relationship Id="rId317" Type="http://schemas.openxmlformats.org/officeDocument/2006/relationships/hyperlink" Target="https://www.sciencedirect.com/science/article/pii/S0160412024004185" TargetMode="External"/><Relationship Id="rId524" Type="http://schemas.openxmlformats.org/officeDocument/2006/relationships/hyperlink" Target="https://www.sciencedirect.com/topics/pharmacology-toxicology-and-pharmaceutical-science/lung-emphysema" TargetMode="External"/><Relationship Id="rId731" Type="http://schemas.openxmlformats.org/officeDocument/2006/relationships/hyperlink" Target="https://www.sciencedirect.com/science/article/pii/S1015958424015732" TargetMode="External"/><Relationship Id="rId1154" Type="http://schemas.openxmlformats.org/officeDocument/2006/relationships/hyperlink" Target="https://www.sciencedirect.com/science/article/pii/S2950133424000739" TargetMode="External"/><Relationship Id="rId1361" Type="http://schemas.openxmlformats.org/officeDocument/2006/relationships/hyperlink" Target="https://www.sciencedirect.com/science/article/pii/S2214027124000800" TargetMode="External"/><Relationship Id="rId98" Type="http://schemas.openxmlformats.org/officeDocument/2006/relationships/hyperlink" Target="https://www.sciencedirect.com/topics/medicine-and-dentistry/blood-stasis" TargetMode="External"/><Relationship Id="rId829" Type="http://schemas.openxmlformats.org/officeDocument/2006/relationships/hyperlink" Target="https://www.sciencedirect.com/science/article/pii/S2590098624000198" TargetMode="External"/><Relationship Id="rId1014" Type="http://schemas.openxmlformats.org/officeDocument/2006/relationships/hyperlink" Target="https://www.sciencedirect.com/science/article/pii/S2590098624000198" TargetMode="External"/><Relationship Id="rId1221" Type="http://schemas.openxmlformats.org/officeDocument/2006/relationships/hyperlink" Target="https://www.sciencedirect.com/topics/medicine-and-dentistry/basal-metabolic-rate" TargetMode="External"/><Relationship Id="rId1319" Type="http://schemas.openxmlformats.org/officeDocument/2006/relationships/hyperlink" Target="https://www.sciencedirect.com/topics/medicine-and-dentistry/emphysema" TargetMode="External"/><Relationship Id="rId25" Type="http://schemas.openxmlformats.org/officeDocument/2006/relationships/hyperlink" Target="https://radiopaedia.org/articles/emphysematous-pancreatitis?lang=us" TargetMode="External"/><Relationship Id="rId174" Type="http://schemas.openxmlformats.org/officeDocument/2006/relationships/hyperlink" Target="https://www.sciencedirect.com/science/article/pii/S2949789224000291" TargetMode="External"/><Relationship Id="rId381" Type="http://schemas.openxmlformats.org/officeDocument/2006/relationships/hyperlink" Target="https://www.sciencedirect.com/science/article/pii/S0160412024004185" TargetMode="External"/><Relationship Id="rId241" Type="http://schemas.openxmlformats.org/officeDocument/2006/relationships/hyperlink" Target="https://www.sciencedirect.com/topics/biochemistry-genetics-and-molecular-biology/oxidative-stress" TargetMode="External"/><Relationship Id="rId479" Type="http://schemas.openxmlformats.org/officeDocument/2006/relationships/hyperlink" Target="https://www.sciencedirect.com/science/article/pii/S0720048X24002195" TargetMode="External"/><Relationship Id="rId686" Type="http://schemas.openxmlformats.org/officeDocument/2006/relationships/hyperlink" Target="https://www.sciencedirect.com/science/article/pii/S1015958424015732" TargetMode="External"/><Relationship Id="rId893" Type="http://schemas.openxmlformats.org/officeDocument/2006/relationships/hyperlink" Target="https://www.sciencedirect.com/science/article/pii/S2590098624000198" TargetMode="External"/><Relationship Id="rId339" Type="http://schemas.openxmlformats.org/officeDocument/2006/relationships/hyperlink" Target="https://www.sciencedirect.com/science/article/pii/S0160412024004185" TargetMode="External"/><Relationship Id="rId546" Type="http://schemas.openxmlformats.org/officeDocument/2006/relationships/hyperlink" Target="https://www.sciencedirect.com/science/article/pii/S0720048X24002195" TargetMode="External"/><Relationship Id="rId753" Type="http://schemas.openxmlformats.org/officeDocument/2006/relationships/hyperlink" Target="https://www.sciencedirect.com/science/article/pii/S1015958424015732" TargetMode="External"/><Relationship Id="rId1176" Type="http://schemas.openxmlformats.org/officeDocument/2006/relationships/hyperlink" Target="https://www.sciencedirect.com/topics/medicine-and-dentistry/quality-of-life" TargetMode="External"/><Relationship Id="rId101" Type="http://schemas.openxmlformats.org/officeDocument/2006/relationships/hyperlink" Target="https://www.sciencedirect.com/topics/medicine-and-dentistry/extubation" TargetMode="External"/><Relationship Id="rId406" Type="http://schemas.openxmlformats.org/officeDocument/2006/relationships/hyperlink" Target="https://www.sciencedirect.com/science/article/pii/S0160412024004185" TargetMode="External"/><Relationship Id="rId960" Type="http://schemas.openxmlformats.org/officeDocument/2006/relationships/hyperlink" Target="https://www.sciencedirect.com/science/article/pii/S2590098624000198" TargetMode="External"/><Relationship Id="rId1036" Type="http://schemas.openxmlformats.org/officeDocument/2006/relationships/hyperlink" Target="https://www.sciencedirect.com/science/article/pii/S2590098624000198" TargetMode="External"/><Relationship Id="rId1243" Type="http://schemas.openxmlformats.org/officeDocument/2006/relationships/hyperlink" Target="https://www.sciencedirect.com/science/article/pii/S0954611124000337" TargetMode="External"/><Relationship Id="rId613" Type="http://schemas.openxmlformats.org/officeDocument/2006/relationships/hyperlink" Target="https://www.sciencedirect.com/topics/pharmacology-toxicology-and-pharmaceutical-science/pneumomediastinum" TargetMode="External"/><Relationship Id="rId820" Type="http://schemas.openxmlformats.org/officeDocument/2006/relationships/hyperlink" Target="https://www.sciencedirect.com/topics/pharmacology-toxicology-and-pharmaceutical-science/lung-fibrosis" TargetMode="External"/><Relationship Id="rId918" Type="http://schemas.openxmlformats.org/officeDocument/2006/relationships/hyperlink" Target="https://www.sciencedirect.com/science/article/pii/S2590098624000198" TargetMode="External"/><Relationship Id="rId1103" Type="http://schemas.openxmlformats.org/officeDocument/2006/relationships/hyperlink" Target="https://www.sciencedirect.com/science/article/pii/S2950133424000739" TargetMode="External"/><Relationship Id="rId1310" Type="http://schemas.openxmlformats.org/officeDocument/2006/relationships/hyperlink" Target="https://www.sciencedirect.com/topics/medicine-and-dentistry/shock-circulatory" TargetMode="External"/><Relationship Id="rId47" Type="http://schemas.openxmlformats.org/officeDocument/2006/relationships/hyperlink" Target="https://radiopaedia.org/articles/secondary-pulmonary-lobule?lang=us" TargetMode="External"/><Relationship Id="rId196" Type="http://schemas.openxmlformats.org/officeDocument/2006/relationships/hyperlink" Target="https://www.sciencedirect.com/science/article/pii/S2949789224000291" TargetMode="External"/><Relationship Id="rId263" Type="http://schemas.openxmlformats.org/officeDocument/2006/relationships/hyperlink" Target="https://www.sciencedirect.com/topics/pharmacology-toxicology-and-pharmaceutical-science/dimethyl-sulfoxide" TargetMode="External"/><Relationship Id="rId470" Type="http://schemas.openxmlformats.org/officeDocument/2006/relationships/hyperlink" Target="https://www.sciencedirect.com/science/article/pii/S0720048X24002195" TargetMode="External"/><Relationship Id="rId123" Type="http://schemas.openxmlformats.org/officeDocument/2006/relationships/hyperlink" Target="https://www.sciencedirect.com/science/article/pii/S2210261224006473" TargetMode="External"/><Relationship Id="rId330" Type="http://schemas.openxmlformats.org/officeDocument/2006/relationships/hyperlink" Target="https://www.sciencedirect.com/science/article/pii/S0160412024004185" TargetMode="External"/><Relationship Id="rId568" Type="http://schemas.openxmlformats.org/officeDocument/2006/relationships/hyperlink" Target="https://www.sciencedirect.com/topics/medicine-and-dentistry/nicotine-withdrawal" TargetMode="External"/><Relationship Id="rId775" Type="http://schemas.openxmlformats.org/officeDocument/2006/relationships/hyperlink" Target="https://www.sciencedirect.com/science/article/pii/S1015958424015732" TargetMode="External"/><Relationship Id="rId982" Type="http://schemas.openxmlformats.org/officeDocument/2006/relationships/hyperlink" Target="https://ars.els-cdn.com/content/image/1-s2.0-S2590098624000198-gr5.jpg" TargetMode="External"/><Relationship Id="rId1198" Type="http://schemas.openxmlformats.org/officeDocument/2006/relationships/hyperlink" Target="https://www.sciencedirect.com/topics/medicine-and-dentistry/skeletal-muscle" TargetMode="External"/><Relationship Id="rId428" Type="http://schemas.openxmlformats.org/officeDocument/2006/relationships/hyperlink" Target="https://www.sciencedirect.com/topics/biochemistry-genetics-and-molecular-biology/cyclic-adenosine-monophosphate" TargetMode="External"/><Relationship Id="rId635" Type="http://schemas.openxmlformats.org/officeDocument/2006/relationships/hyperlink" Target="https://www.sciencedirect.com/science/article/pii/S1090023324000972" TargetMode="External"/><Relationship Id="rId842" Type="http://schemas.openxmlformats.org/officeDocument/2006/relationships/hyperlink" Target="https://www.sciencedirect.com/science/article/pii/S2590098624000198" TargetMode="External"/><Relationship Id="rId1058" Type="http://schemas.openxmlformats.org/officeDocument/2006/relationships/hyperlink" Target="https://www.sciencedirect.com/science/article/pii/S2405844024120361" TargetMode="External"/><Relationship Id="rId1265" Type="http://schemas.openxmlformats.org/officeDocument/2006/relationships/hyperlink" Target="https://www.sciencedirect.com/science/article/pii/S0954611124000337" TargetMode="External"/><Relationship Id="rId702" Type="http://schemas.openxmlformats.org/officeDocument/2006/relationships/hyperlink" Target="https://www.sciencedirect.com/science/article/pii/S1015958424015732" TargetMode="External"/><Relationship Id="rId1125" Type="http://schemas.openxmlformats.org/officeDocument/2006/relationships/hyperlink" Target="https://www.sciencedirect.com/science/article/pii/S2950133424000739" TargetMode="External"/><Relationship Id="rId1332" Type="http://schemas.openxmlformats.org/officeDocument/2006/relationships/hyperlink" Target="https://www.sciencedirect.com/topics/medicine-and-dentistry/sinus-rhythm" TargetMode="External"/><Relationship Id="rId69" Type="http://schemas.openxmlformats.org/officeDocument/2006/relationships/hyperlink" Target="https://radiopaedia.org/articles/lung-volume-reduction-therapy?lang=us" TargetMode="External"/><Relationship Id="rId285" Type="http://schemas.openxmlformats.org/officeDocument/2006/relationships/hyperlink" Target="https://www.sciencedirect.com/science/article/pii/S0160412024004185" TargetMode="External"/><Relationship Id="rId492" Type="http://schemas.openxmlformats.org/officeDocument/2006/relationships/hyperlink" Target="https://www.sciencedirect.com/topics/medicine-and-dentistry/body-mass-index" TargetMode="External"/><Relationship Id="rId797" Type="http://schemas.openxmlformats.org/officeDocument/2006/relationships/hyperlink" Target="https://www.sciencedirect.com/science/article/pii/S2210261224008551" TargetMode="External"/><Relationship Id="rId145" Type="http://schemas.openxmlformats.org/officeDocument/2006/relationships/hyperlink" Target="https://www.sciencedirect.com/science/article/pii/S2210261224006473" TargetMode="External"/><Relationship Id="rId352" Type="http://schemas.openxmlformats.org/officeDocument/2006/relationships/hyperlink" Target="https://www.sciencedirect.com/topics/biochemistry-genetics-and-molecular-biology/signal-transduction" TargetMode="External"/><Relationship Id="rId1287" Type="http://schemas.openxmlformats.org/officeDocument/2006/relationships/hyperlink" Target="https://www.sciencedirect.com/science/article/pii/S0954611124000337" TargetMode="External"/><Relationship Id="rId212" Type="http://schemas.openxmlformats.org/officeDocument/2006/relationships/hyperlink" Target="https://www.sciencedirect.com/science/article/pii/S2949789224000291" TargetMode="External"/><Relationship Id="rId657" Type="http://schemas.openxmlformats.org/officeDocument/2006/relationships/hyperlink" Target="https://ars.els-cdn.com/content/image/1-s2.0-S0167494324002735-gr3.jpg" TargetMode="External"/><Relationship Id="rId864" Type="http://schemas.openxmlformats.org/officeDocument/2006/relationships/hyperlink" Target="https://www.sciencedirect.com/topics/medicine-and-dentistry/confluency" TargetMode="External"/><Relationship Id="rId517" Type="http://schemas.openxmlformats.org/officeDocument/2006/relationships/hyperlink" Target="https://www.sciencedirect.com/science/article/pii/S0720048X24002195" TargetMode="External"/><Relationship Id="rId724" Type="http://schemas.openxmlformats.org/officeDocument/2006/relationships/hyperlink" Target="https://www.sciencedirect.com/science/article/pii/S1015958424015732" TargetMode="External"/><Relationship Id="rId931" Type="http://schemas.openxmlformats.org/officeDocument/2006/relationships/hyperlink" Target="https://www.sciencedirect.com/topics/medicine-and-dentistry/drug-delivery-system" TargetMode="External"/><Relationship Id="rId1147" Type="http://schemas.openxmlformats.org/officeDocument/2006/relationships/hyperlink" Target="https://www.sciencedirect.com/science/article/pii/S2950133424000739" TargetMode="External"/><Relationship Id="rId1354" Type="http://schemas.openxmlformats.org/officeDocument/2006/relationships/hyperlink" Target="https://www.sciencedirect.com/science/article/pii/S2214027124000800" TargetMode="External"/><Relationship Id="rId60" Type="http://schemas.openxmlformats.org/officeDocument/2006/relationships/hyperlink" Target="https://radiopaedia.org/articles/pulmonary-hypertension-1?lang=us" TargetMode="External"/><Relationship Id="rId1007" Type="http://schemas.openxmlformats.org/officeDocument/2006/relationships/hyperlink" Target="https://www.sciencedirect.com/topics/pharmacology-toxicology-and-pharmaceutical-science/scleroprotein" TargetMode="External"/><Relationship Id="rId1214" Type="http://schemas.openxmlformats.org/officeDocument/2006/relationships/hyperlink" Target="https://www.sciencedirect.com/topics/medicine-and-dentistry/medical-research" TargetMode="External"/><Relationship Id="rId18" Type="http://schemas.openxmlformats.org/officeDocument/2006/relationships/hyperlink" Target="https://radiopaedia.org/articles/emphysematous-cholecystitis?lang=us" TargetMode="External"/><Relationship Id="rId167" Type="http://schemas.openxmlformats.org/officeDocument/2006/relationships/hyperlink" Target="https://www.sciencedirect.com/science/article/pii/S2949789224000291" TargetMode="External"/><Relationship Id="rId374" Type="http://schemas.openxmlformats.org/officeDocument/2006/relationships/hyperlink" Target="https://www.sciencedirect.com/topics/biochemistry-genetics-and-molecular-biology/pde4b" TargetMode="External"/><Relationship Id="rId581" Type="http://schemas.openxmlformats.org/officeDocument/2006/relationships/hyperlink" Target="https://www.sciencedirect.com/topics/pharmacology-toxicology-and-pharmaceutical-science/subcutaneous-emphysema" TargetMode="External"/><Relationship Id="rId234" Type="http://schemas.openxmlformats.org/officeDocument/2006/relationships/hyperlink" Target="https://www.sciencedirect.com/topics/biochemistry-genetics-and-molecular-biology/elastin" TargetMode="External"/><Relationship Id="rId679" Type="http://schemas.openxmlformats.org/officeDocument/2006/relationships/hyperlink" Target="https://ars.els-cdn.com/content/image/1-s2.0-S0167494324002735-gr8_lrg.jpg" TargetMode="External"/><Relationship Id="rId886" Type="http://schemas.openxmlformats.org/officeDocument/2006/relationships/hyperlink" Target="https://www.sciencedirect.com/topics/pharmacology-toxicology-and-pharmaceutical-science/oxidoreductase" TargetMode="External"/><Relationship Id="rId2" Type="http://schemas.openxmlformats.org/officeDocument/2006/relationships/styles" Target="styles.xml"/><Relationship Id="rId441" Type="http://schemas.openxmlformats.org/officeDocument/2006/relationships/hyperlink" Target="https://ars.els-cdn.com/content/image/1-s2.0-S0160412024004185-gr7.jpg" TargetMode="External"/><Relationship Id="rId539" Type="http://schemas.openxmlformats.org/officeDocument/2006/relationships/hyperlink" Target="https://www.sciencedirect.com/science/article/pii/S0720048X24002195" TargetMode="External"/><Relationship Id="rId746" Type="http://schemas.openxmlformats.org/officeDocument/2006/relationships/hyperlink" Target="https://www.sciencedirect.com/science/article/pii/S1015958424015732" TargetMode="External"/><Relationship Id="rId1071" Type="http://schemas.openxmlformats.org/officeDocument/2006/relationships/hyperlink" Target="https://www.sciencedirect.com/science/article/pii/S2405844024120361" TargetMode="External"/><Relationship Id="rId1169" Type="http://schemas.openxmlformats.org/officeDocument/2006/relationships/hyperlink" Target="https://www.sciencedirect.com/topics/pharmacology-toxicology-and-pharmaceutical-science/lung-emphysema" TargetMode="External"/><Relationship Id="rId1376" Type="http://schemas.openxmlformats.org/officeDocument/2006/relationships/hyperlink" Target="https://www.sciencedirect.com/topics/medicine-and-dentistry/pneumonectomy" TargetMode="External"/><Relationship Id="rId301" Type="http://schemas.openxmlformats.org/officeDocument/2006/relationships/hyperlink" Target="https://www.sciencedirect.com/topics/biochemistry-genetics-and-molecular-biology/particulate-matter" TargetMode="External"/><Relationship Id="rId953" Type="http://schemas.openxmlformats.org/officeDocument/2006/relationships/hyperlink" Target="https://www.sciencedirect.com/science/article/pii/S2590098624000198" TargetMode="External"/><Relationship Id="rId1029" Type="http://schemas.openxmlformats.org/officeDocument/2006/relationships/hyperlink" Target="https://www.sciencedirect.com/science/article/pii/S2590098624000198" TargetMode="External"/><Relationship Id="rId1236" Type="http://schemas.openxmlformats.org/officeDocument/2006/relationships/hyperlink" Target="https://www.sciencedirect.com/science/article/pii/S0954611124000337" TargetMode="External"/><Relationship Id="rId82" Type="http://schemas.openxmlformats.org/officeDocument/2006/relationships/hyperlink" Target="https://www.sciencedirect.com/topics/medicine-and-dentistry/tonsillitis" TargetMode="External"/><Relationship Id="rId606" Type="http://schemas.openxmlformats.org/officeDocument/2006/relationships/hyperlink" Target="https://www.sciencedirect.com/science/article/pii/S1090023324000972" TargetMode="External"/><Relationship Id="rId813" Type="http://schemas.openxmlformats.org/officeDocument/2006/relationships/hyperlink" Target="https://www.sciencedirect.com/topics/medicine-and-dentistry/univariate-analysis" TargetMode="External"/><Relationship Id="rId1303" Type="http://schemas.openxmlformats.org/officeDocument/2006/relationships/hyperlink" Target="https://www.sciencedirect.com/science/article/pii/S2214027124000800" TargetMode="External"/><Relationship Id="rId189" Type="http://schemas.openxmlformats.org/officeDocument/2006/relationships/hyperlink" Target="https://www.sciencedirect.com/science/article/pii/S2949789224000291" TargetMode="External"/><Relationship Id="rId396" Type="http://schemas.openxmlformats.org/officeDocument/2006/relationships/hyperlink" Target="https://www.sciencedirect.com/topics/biochemistry-genetics-and-molecular-biology/agarose-gel-electrophoresis" TargetMode="External"/><Relationship Id="rId256" Type="http://schemas.openxmlformats.org/officeDocument/2006/relationships/hyperlink" Target="https://www.sciencedirect.com/topics/pharmacology-toxicology-and-pharmaceutical-science/lung-nodule" TargetMode="External"/><Relationship Id="rId463" Type="http://schemas.openxmlformats.org/officeDocument/2006/relationships/hyperlink" Target="https://www.sciencedirect.com/topics/biochemistry-genetics-and-molecular-biology/t-cell" TargetMode="External"/><Relationship Id="rId670" Type="http://schemas.openxmlformats.org/officeDocument/2006/relationships/hyperlink" Target="https://ars.els-cdn.com/content/image/1-s2.0-S0167494324002735-gr7.jpg" TargetMode="External"/><Relationship Id="rId1093" Type="http://schemas.openxmlformats.org/officeDocument/2006/relationships/hyperlink" Target="https://www.sciencedirect.com/science/article/pii/S2950133424000739" TargetMode="External"/><Relationship Id="rId116" Type="http://schemas.openxmlformats.org/officeDocument/2006/relationships/hyperlink" Target="https://www.sciencedirect.com/science/article/pii/S2210261224006473" TargetMode="External"/><Relationship Id="rId323" Type="http://schemas.openxmlformats.org/officeDocument/2006/relationships/hyperlink" Target="https://ars.els-cdn.com/content/image/1-s2.0-S0160412024004185-gr3.jpg" TargetMode="External"/><Relationship Id="rId530" Type="http://schemas.openxmlformats.org/officeDocument/2006/relationships/hyperlink" Target="https://www.sciencedirect.com/science/article/pii/S0720048X24002195" TargetMode="External"/><Relationship Id="rId768" Type="http://schemas.openxmlformats.org/officeDocument/2006/relationships/hyperlink" Target="https://www.sciencedirect.com/science/article/pii/S1015958424015732" TargetMode="External"/><Relationship Id="rId975" Type="http://schemas.openxmlformats.org/officeDocument/2006/relationships/hyperlink" Target="https://www.sciencedirect.com/science/article/pii/S2590098624000198" TargetMode="External"/><Relationship Id="rId1160" Type="http://schemas.openxmlformats.org/officeDocument/2006/relationships/hyperlink" Target="https://www.sciencedirect.com/topics/pharmacology-toxicology-and-pharmaceutical-science/emphysema" TargetMode="External"/><Relationship Id="rId628" Type="http://schemas.openxmlformats.org/officeDocument/2006/relationships/hyperlink" Target="https://www.sciencedirect.com/science/article/pii/S1090023324000972" TargetMode="External"/><Relationship Id="rId835" Type="http://schemas.openxmlformats.org/officeDocument/2006/relationships/hyperlink" Target="https://www.sciencedirect.com/science/article/pii/S2590098624000198" TargetMode="External"/><Relationship Id="rId1258" Type="http://schemas.openxmlformats.org/officeDocument/2006/relationships/hyperlink" Target="https://www.sciencedirect.com/topics/medicine-and-dentistry/diet-supplementation" TargetMode="External"/><Relationship Id="rId1020" Type="http://schemas.openxmlformats.org/officeDocument/2006/relationships/hyperlink" Target="https://www.sciencedirect.com/topics/medicine-and-dentistry/scleroprotein" TargetMode="External"/><Relationship Id="rId1118" Type="http://schemas.openxmlformats.org/officeDocument/2006/relationships/hyperlink" Target="https://www.sciencedirect.com/science/article/pii/S2950133424000739" TargetMode="External"/><Relationship Id="rId1325" Type="http://schemas.openxmlformats.org/officeDocument/2006/relationships/hyperlink" Target="https://www.sciencedirect.com/science/article/pii/S2214027124000800" TargetMode="External"/><Relationship Id="rId902" Type="http://schemas.openxmlformats.org/officeDocument/2006/relationships/hyperlink" Target="https://www.sciencedirect.com/topics/pharmacology-toxicology-and-pharmaceutical-science/repurposing" TargetMode="External"/><Relationship Id="rId31" Type="http://schemas.openxmlformats.org/officeDocument/2006/relationships/hyperlink" Target="https://radiopaedia.org/articles/alpha-1-antitrypsin-deficiency-4?lang=us" TargetMode="External"/><Relationship Id="rId180" Type="http://schemas.openxmlformats.org/officeDocument/2006/relationships/hyperlink" Target="https://www.sciencedirect.com/science/article/pii/S2949789224000291" TargetMode="External"/><Relationship Id="rId278" Type="http://schemas.openxmlformats.org/officeDocument/2006/relationships/hyperlink" Target="https://www.sciencedirect.com/science/article/pii/S0160412024004185" TargetMode="External"/><Relationship Id="rId485" Type="http://schemas.openxmlformats.org/officeDocument/2006/relationships/hyperlink" Target="https://www.sciencedirect.com/topics/medicine-and-dentistry/chronic-obstructive-pulmonary-disease" TargetMode="External"/><Relationship Id="rId692" Type="http://schemas.openxmlformats.org/officeDocument/2006/relationships/hyperlink" Target="https://www.sciencedirect.com/science/article/pii/S1015958424015732" TargetMode="External"/><Relationship Id="rId138" Type="http://schemas.openxmlformats.org/officeDocument/2006/relationships/hyperlink" Target="https://www.sciencedirect.com/topics/medicine-and-dentistry/plummer-vinson-syndrome" TargetMode="External"/><Relationship Id="rId345" Type="http://schemas.openxmlformats.org/officeDocument/2006/relationships/hyperlink" Target="https://www.sciencedirect.com/science/article/pii/S0160412024004185" TargetMode="External"/><Relationship Id="rId552" Type="http://schemas.openxmlformats.org/officeDocument/2006/relationships/hyperlink" Target="https://www.sciencedirect.com/topics/medicine-and-dentistry/atmospheric-aerosol" TargetMode="External"/><Relationship Id="rId997" Type="http://schemas.openxmlformats.org/officeDocument/2006/relationships/hyperlink" Target="https://www.sciencedirect.com/science/article/pii/S2590098624000198" TargetMode="External"/><Relationship Id="rId1182" Type="http://schemas.openxmlformats.org/officeDocument/2006/relationships/hyperlink" Target="https://www.sciencedirect.com/topics/medicine-and-dentistry/cachexia" TargetMode="External"/><Relationship Id="rId205" Type="http://schemas.openxmlformats.org/officeDocument/2006/relationships/hyperlink" Target="https://www.sciencedirect.com/science/article/pii/S2949789224000291" TargetMode="External"/><Relationship Id="rId412" Type="http://schemas.openxmlformats.org/officeDocument/2006/relationships/hyperlink" Target="https://www.sciencedirect.com/science/article/pii/S0160412024004185" TargetMode="External"/><Relationship Id="rId857" Type="http://schemas.openxmlformats.org/officeDocument/2006/relationships/hyperlink" Target="https://www.sciencedirect.com/topics/medicine-and-dentistry/cell-motility" TargetMode="External"/><Relationship Id="rId1042" Type="http://schemas.openxmlformats.org/officeDocument/2006/relationships/hyperlink" Target="https://www.sciencedirect.com/topics/pharmacology-toxicology-and-pharmaceutical-science/cytotoxic-agent" TargetMode="External"/><Relationship Id="rId717" Type="http://schemas.openxmlformats.org/officeDocument/2006/relationships/hyperlink" Target="https://www.sciencedirect.com/science/article/pii/S1015958424015732" TargetMode="External"/><Relationship Id="rId924" Type="http://schemas.openxmlformats.org/officeDocument/2006/relationships/hyperlink" Target="https://www.sciencedirect.com/topics/medicine-and-dentistry/confluency" TargetMode="External"/><Relationship Id="rId1347" Type="http://schemas.openxmlformats.org/officeDocument/2006/relationships/hyperlink" Target="https://www.sciencedirect.com/science/article/pii/S2214027124000800" TargetMode="External"/><Relationship Id="rId53" Type="http://schemas.openxmlformats.org/officeDocument/2006/relationships/hyperlink" Target="https://radiopaedia.org/articles/pleural-fissures?lang=us" TargetMode="External"/><Relationship Id="rId1207" Type="http://schemas.openxmlformats.org/officeDocument/2006/relationships/hyperlink" Target="https://www.sciencedirect.com/topics/medicine-and-dentistry/cortisone" TargetMode="External"/><Relationship Id="rId367" Type="http://schemas.openxmlformats.org/officeDocument/2006/relationships/hyperlink" Target="https://www.sciencedirect.com/topics/biochemistry-genetics-and-molecular-biology/prostaglandin-e2" TargetMode="External"/><Relationship Id="rId574" Type="http://schemas.openxmlformats.org/officeDocument/2006/relationships/hyperlink" Target="https://www.sciencedirect.com/science/article/pii/S0720048X24002195" TargetMode="External"/><Relationship Id="rId227" Type="http://schemas.openxmlformats.org/officeDocument/2006/relationships/hyperlink" Target="https://www.sciencedirect.com/topics/pharmacology-toxicology-and-pharmaceutical-science/elastin" TargetMode="External"/><Relationship Id="rId781" Type="http://schemas.openxmlformats.org/officeDocument/2006/relationships/hyperlink" Target="https://www.sciencedirect.com/science/article/pii/S2210261224008551" TargetMode="External"/><Relationship Id="rId879" Type="http://schemas.openxmlformats.org/officeDocument/2006/relationships/hyperlink" Target="https://www.sciencedirect.com/topics/medicine-and-dentistry/dimethyl-sulfoxide" TargetMode="External"/><Relationship Id="rId434" Type="http://schemas.openxmlformats.org/officeDocument/2006/relationships/hyperlink" Target="https://www.sciencedirect.com/science/article/pii/S0160412024004185" TargetMode="External"/><Relationship Id="rId641" Type="http://schemas.openxmlformats.org/officeDocument/2006/relationships/hyperlink" Target="https://www.sciencedirect.com/science/article/pii/S0167494324002735" TargetMode="External"/><Relationship Id="rId739" Type="http://schemas.openxmlformats.org/officeDocument/2006/relationships/hyperlink" Target="https://www.sciencedirect.com/science/article/pii/S1015958424015732" TargetMode="External"/><Relationship Id="rId1064" Type="http://schemas.openxmlformats.org/officeDocument/2006/relationships/hyperlink" Target="https://www.sciencedirect.com/science/article/pii/S2405844024120361" TargetMode="External"/><Relationship Id="rId1271" Type="http://schemas.openxmlformats.org/officeDocument/2006/relationships/hyperlink" Target="https://www.sciencedirect.com/topics/medicine-and-dentistry/skeletal-muscle" TargetMode="External"/><Relationship Id="rId1369" Type="http://schemas.openxmlformats.org/officeDocument/2006/relationships/hyperlink" Target="https://www.sciencedirect.com/topics/medicine-and-dentistry/computer-assisted-tomography" TargetMode="External"/><Relationship Id="rId501" Type="http://schemas.openxmlformats.org/officeDocument/2006/relationships/hyperlink" Target="https://www.sciencedirect.com/science/article/pii/S0720048X24002195" TargetMode="External"/><Relationship Id="rId946" Type="http://schemas.openxmlformats.org/officeDocument/2006/relationships/hyperlink" Target="https://www.sciencedirect.com/science/article/pii/S2590098624000198" TargetMode="External"/><Relationship Id="rId1131" Type="http://schemas.openxmlformats.org/officeDocument/2006/relationships/hyperlink" Target="https://www.sciencedirect.com/science/article/pii/S2950133424000739" TargetMode="External"/><Relationship Id="rId1229" Type="http://schemas.openxmlformats.org/officeDocument/2006/relationships/hyperlink" Target="https://www.sciencedirect.com/topics/biochemistry-genetics-and-molecular-biology/residual-volume" TargetMode="External"/><Relationship Id="rId75" Type="http://schemas.openxmlformats.org/officeDocument/2006/relationships/hyperlink" Target="https://radiopaedia.org/articles/cystic-lung-disease-2?lang=us" TargetMode="External"/><Relationship Id="rId806" Type="http://schemas.openxmlformats.org/officeDocument/2006/relationships/hyperlink" Target="https://www.sciencedirect.com/topics/pharmacology-toxicology-and-pharmaceutical-science/chronic-obstructive-lung-disease" TargetMode="External"/><Relationship Id="rId291" Type="http://schemas.openxmlformats.org/officeDocument/2006/relationships/hyperlink" Target="https://ars.els-cdn.com/content/image/1-s2.0-S0160412024004185-gr1.jpg" TargetMode="External"/><Relationship Id="rId151" Type="http://schemas.openxmlformats.org/officeDocument/2006/relationships/hyperlink" Target="https://www.sciencedirect.com/topics/medicine-and-dentistry/mucosa" TargetMode="External"/><Relationship Id="rId389" Type="http://schemas.openxmlformats.org/officeDocument/2006/relationships/hyperlink" Target="https://www.sciencedirect.com/science/article/pii/S0160412024004185" TargetMode="External"/><Relationship Id="rId596" Type="http://schemas.openxmlformats.org/officeDocument/2006/relationships/hyperlink" Target="https://www.sciencedirect.com/science/article/pii/S1090023324000972" TargetMode="External"/><Relationship Id="rId249" Type="http://schemas.openxmlformats.org/officeDocument/2006/relationships/hyperlink" Target="https://www.sciencedirect.com/topics/pharmacology-toxicology-and-pharmaceutical-science/messenger-rna-precursor" TargetMode="External"/><Relationship Id="rId456" Type="http://schemas.openxmlformats.org/officeDocument/2006/relationships/hyperlink" Target="https://ars.els-cdn.com/content/image/1-s2.0-S0160412024004185-gr8.jpg" TargetMode="External"/><Relationship Id="rId663" Type="http://schemas.openxmlformats.org/officeDocument/2006/relationships/hyperlink" Target="https://www.sciencedirect.com/science/article/pii/S0167494324002735" TargetMode="External"/><Relationship Id="rId870" Type="http://schemas.openxmlformats.org/officeDocument/2006/relationships/hyperlink" Target="https://www.sciencedirect.com/topics/medicine-and-dentistry/dimethyl-sulfoxide" TargetMode="External"/><Relationship Id="rId1086" Type="http://schemas.openxmlformats.org/officeDocument/2006/relationships/hyperlink" Target="https://www.sciencedirect.com/science/article/pii/S2950133424000739" TargetMode="External"/><Relationship Id="rId1293" Type="http://schemas.openxmlformats.org/officeDocument/2006/relationships/hyperlink" Target="https://www.sciencedirect.com/topics/medicine-and-dentistry/defibrillation" TargetMode="External"/><Relationship Id="rId109" Type="http://schemas.openxmlformats.org/officeDocument/2006/relationships/hyperlink" Target="https://www.sciencedirect.com/topics/medicine-and-dentistry/antitussive-agent" TargetMode="External"/><Relationship Id="rId316" Type="http://schemas.openxmlformats.org/officeDocument/2006/relationships/hyperlink" Target="https://www.sciencedirect.com/science/article/pii/S0160412024004185" TargetMode="External"/><Relationship Id="rId523" Type="http://schemas.openxmlformats.org/officeDocument/2006/relationships/hyperlink" Target="https://www.sciencedirect.com/science/article/pii/S0720048X24002195" TargetMode="External"/><Relationship Id="rId968" Type="http://schemas.openxmlformats.org/officeDocument/2006/relationships/hyperlink" Target="https://www.sciencedirect.com/science/article/pii/S2590098624000198" TargetMode="External"/><Relationship Id="rId1153" Type="http://schemas.openxmlformats.org/officeDocument/2006/relationships/hyperlink" Target="https://www.sciencedirect.com/science/article/pii/S2950133424000739" TargetMode="External"/><Relationship Id="rId97" Type="http://schemas.openxmlformats.org/officeDocument/2006/relationships/hyperlink" Target="https://www.sciencedirect.com/topics/medicine-and-dentistry/tonsil" TargetMode="External"/><Relationship Id="rId730" Type="http://schemas.openxmlformats.org/officeDocument/2006/relationships/hyperlink" Target="https://www.sciencedirect.com/science/article/pii/S1015958424015732" TargetMode="External"/><Relationship Id="rId828" Type="http://schemas.openxmlformats.org/officeDocument/2006/relationships/hyperlink" Target="https://www.sciencedirect.com/science/article/pii/S2590098624000198" TargetMode="External"/><Relationship Id="rId1013" Type="http://schemas.openxmlformats.org/officeDocument/2006/relationships/hyperlink" Target="https://www.sciencedirect.com/topics/pharmacology-toxicology-and-pharmaceutical-science/matrix-protein" TargetMode="External"/><Relationship Id="rId1360" Type="http://schemas.openxmlformats.org/officeDocument/2006/relationships/hyperlink" Target="https://www.sciencedirect.com/science/article/pii/S2214027124000800" TargetMode="External"/><Relationship Id="rId1220" Type="http://schemas.openxmlformats.org/officeDocument/2006/relationships/hyperlink" Target="https://www.sciencedirect.com/science/article/pii/S0954611124000337" TargetMode="External"/><Relationship Id="rId1318" Type="http://schemas.openxmlformats.org/officeDocument/2006/relationships/hyperlink" Target="https://www.sciencedirect.com/topics/medicine-and-dentistry/medical-history" TargetMode="External"/><Relationship Id="rId24" Type="http://schemas.openxmlformats.org/officeDocument/2006/relationships/hyperlink" Target="https://radiopaedia.org/articles/emphysematous-osteomyelitis?lang=us" TargetMode="External"/><Relationship Id="rId173" Type="http://schemas.openxmlformats.org/officeDocument/2006/relationships/hyperlink" Target="https://www.sciencedirect.com/science/article/pii/S2949789224000291" TargetMode="External"/><Relationship Id="rId380" Type="http://schemas.openxmlformats.org/officeDocument/2006/relationships/hyperlink" Target="https://www.sciencedirect.com/science/article/pii/S0160412024004185" TargetMode="External"/><Relationship Id="rId240" Type="http://schemas.openxmlformats.org/officeDocument/2006/relationships/hyperlink" Target="https://www.sciencedirect.com/topics/pharmacology-toxicology-and-pharmaceutical-science/adverse-event" TargetMode="External"/><Relationship Id="rId478" Type="http://schemas.openxmlformats.org/officeDocument/2006/relationships/hyperlink" Target="https://www.sciencedirect.com/science/article/pii/S0720048X24002195" TargetMode="External"/><Relationship Id="rId685" Type="http://schemas.openxmlformats.org/officeDocument/2006/relationships/hyperlink" Target="https://www.sciencedirect.com/science/article/pii/S1015958424015732" TargetMode="External"/><Relationship Id="rId892" Type="http://schemas.openxmlformats.org/officeDocument/2006/relationships/hyperlink" Target="https://www.sciencedirect.com/science/article/pii/S2590098624000198" TargetMode="External"/><Relationship Id="rId100" Type="http://schemas.openxmlformats.org/officeDocument/2006/relationships/hyperlink" Target="https://www.sciencedirect.com/topics/medicine-and-dentistry/operative-blood-loss" TargetMode="External"/><Relationship Id="rId338" Type="http://schemas.openxmlformats.org/officeDocument/2006/relationships/hyperlink" Target="https://www.sciencedirect.com/science/article/pii/S0160412024004185" TargetMode="External"/><Relationship Id="rId545" Type="http://schemas.openxmlformats.org/officeDocument/2006/relationships/hyperlink" Target="https://www.sciencedirect.com/science/article/pii/S0720048X24002195" TargetMode="External"/><Relationship Id="rId752" Type="http://schemas.openxmlformats.org/officeDocument/2006/relationships/hyperlink" Target="https://www.sciencedirect.com/science/article/pii/S1015958424015732" TargetMode="External"/><Relationship Id="rId1175" Type="http://schemas.openxmlformats.org/officeDocument/2006/relationships/hyperlink" Target="https://www.sciencedirect.com/topics/medicine-and-dentistry/emphysema" TargetMode="External"/><Relationship Id="rId405" Type="http://schemas.openxmlformats.org/officeDocument/2006/relationships/hyperlink" Target="https://www.sciencedirect.com/science/article/pii/S0160412024004185" TargetMode="External"/><Relationship Id="rId612" Type="http://schemas.openxmlformats.org/officeDocument/2006/relationships/hyperlink" Target="https://www.sciencedirect.com/topics/veterinary-science-and-veterinary-medicine/dog" TargetMode="External"/><Relationship Id="rId1035" Type="http://schemas.openxmlformats.org/officeDocument/2006/relationships/hyperlink" Target="https://www.sciencedirect.com/science/article/pii/S2590098624000198" TargetMode="External"/><Relationship Id="rId1242" Type="http://schemas.openxmlformats.org/officeDocument/2006/relationships/hyperlink" Target="https://www.sciencedirect.com/science/article/pii/S0954611124000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147</Pages>
  <Words>81890</Words>
  <Characters>466773</Characters>
  <Application>Microsoft Office Word</Application>
  <DocSecurity>0</DocSecurity>
  <Lines>3889</Lines>
  <Paragraphs>1095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dc:creator>
  <cp:keywords/>
  <dc:description/>
  <cp:lastModifiedBy>Kevin John</cp:lastModifiedBy>
  <cp:revision>2</cp:revision>
  <dcterms:created xsi:type="dcterms:W3CDTF">2024-10-11T08:55:00Z</dcterms:created>
  <dcterms:modified xsi:type="dcterms:W3CDTF">2024-10-11T09:25:00Z</dcterms:modified>
</cp:coreProperties>
</file>